
<file path=[Content_Types].xml><?xml version="1.0" encoding="utf-8"?>
<Types xmlns="http://schemas.openxmlformats.org/package/2006/content-types"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A3DE3B" w14:textId="77777777" w:rsidR="007E060D" w:rsidRDefault="007E060D" w:rsidP="00665AE8">
      <w:pPr>
        <w:rPr>
          <w:rFonts w:hint="eastAsia"/>
          <w:b/>
          <w:sz w:val="72"/>
          <w:szCs w:val="72"/>
          <w:lang w:val="fr-CA"/>
        </w:rPr>
      </w:pPr>
    </w:p>
    <w:p w14:paraId="0B17E1A7" w14:textId="3B07A724" w:rsidR="00993BDD" w:rsidRPr="00B30976" w:rsidRDefault="00993BDD" w:rsidP="00665AE8">
      <w:pPr>
        <w:rPr>
          <w:b/>
          <w:sz w:val="72"/>
          <w:szCs w:val="72"/>
          <w:lang w:val="fr-CA"/>
        </w:rPr>
      </w:pPr>
      <w:r w:rsidRPr="00B30976">
        <w:rPr>
          <w:b/>
          <w:sz w:val="72"/>
          <w:szCs w:val="72"/>
          <w:lang w:val="fr-CA"/>
        </w:rPr>
        <w:t>SAISON 1  GRAMMAIRE</w:t>
      </w:r>
    </w:p>
    <w:p w14:paraId="2E388D06" w14:textId="77777777" w:rsidR="00993BDD" w:rsidRDefault="00993BDD" w:rsidP="00993BDD">
      <w:pPr>
        <w:rPr>
          <w:lang w:val="fr-CA"/>
        </w:rPr>
      </w:pPr>
    </w:p>
    <w:p w14:paraId="4A86F25A" w14:textId="77777777" w:rsidR="00993BDD" w:rsidRDefault="00993BDD" w:rsidP="00993BDD">
      <w:pPr>
        <w:rPr>
          <w:lang w:val="fr-CA"/>
        </w:rPr>
      </w:pPr>
      <w:bookmarkStart w:id="0" w:name="OLE_LINK13"/>
      <w:bookmarkStart w:id="1" w:name="OLE_LINK14"/>
      <w:r>
        <w:rPr>
          <w:b/>
          <w:sz w:val="32"/>
          <w:szCs w:val="32"/>
          <w:lang w:val="fr-CA"/>
        </w:rPr>
        <w:t>I</w:t>
      </w:r>
      <w:r w:rsidRPr="00B30976">
        <w:rPr>
          <w:b/>
          <w:sz w:val="32"/>
          <w:szCs w:val="32"/>
          <w:lang w:val="fr-CA"/>
        </w:rPr>
        <w:t xml:space="preserve">. Unité </w:t>
      </w:r>
      <w:r>
        <w:rPr>
          <w:b/>
          <w:sz w:val="32"/>
          <w:szCs w:val="32"/>
          <w:lang w:val="fr-CA"/>
        </w:rPr>
        <w:t>0</w:t>
      </w:r>
      <w:r>
        <w:rPr>
          <w:rFonts w:hint="eastAsia"/>
          <w:b/>
          <w:sz w:val="32"/>
          <w:szCs w:val="32"/>
          <w:lang w:val="fr-CA"/>
        </w:rPr>
        <w:t xml:space="preserve"> </w:t>
      </w:r>
      <w:bookmarkStart w:id="2" w:name="OLE_LINK5"/>
      <w:bookmarkStart w:id="3" w:name="OLE_LINK6"/>
      <w:r>
        <w:rPr>
          <w:lang w:val="fr-CA"/>
        </w:rPr>
        <w:t xml:space="preserve"> (</w:t>
      </w:r>
      <w:r>
        <w:rPr>
          <w:rFonts w:hint="eastAsia"/>
          <w:lang w:val="fr-CA"/>
        </w:rPr>
        <w:t xml:space="preserve"> </w:t>
      </w:r>
      <w:r>
        <w:rPr>
          <w:rFonts w:hint="eastAsia"/>
          <w:lang w:val="fr-CA"/>
        </w:rPr>
        <w:t>第</w:t>
      </w:r>
      <w:r>
        <w:rPr>
          <w:lang w:val="fr-CA"/>
        </w:rPr>
        <w:t>17</w:t>
      </w:r>
      <w:r>
        <w:rPr>
          <w:rFonts w:hint="eastAsia"/>
          <w:lang w:val="fr-CA"/>
        </w:rPr>
        <w:t>页</w:t>
      </w:r>
      <w:r>
        <w:rPr>
          <w:rFonts w:hint="eastAsia"/>
          <w:lang w:val="fr-CA"/>
        </w:rPr>
        <w:t xml:space="preserve"> </w:t>
      </w:r>
      <w:r>
        <w:rPr>
          <w:lang w:val="fr-CA"/>
        </w:rPr>
        <w:t>)</w:t>
      </w:r>
    </w:p>
    <w:bookmarkEnd w:id="2"/>
    <w:bookmarkEnd w:id="3"/>
    <w:p w14:paraId="360C3200" w14:textId="77777777" w:rsidR="00993BDD" w:rsidRPr="00DF6721" w:rsidRDefault="00993BDD" w:rsidP="00993BDD">
      <w:pPr>
        <w:rPr>
          <w:lang w:val="fr-CA"/>
        </w:rPr>
      </w:pPr>
      <w:r>
        <w:rPr>
          <w:lang w:val="fr-CA"/>
        </w:rPr>
        <w:t xml:space="preserve">   </w:t>
      </w:r>
      <w:r>
        <w:rPr>
          <w:rFonts w:hint="eastAsia"/>
          <w:lang w:val="fr-CA"/>
        </w:rPr>
        <w:t>1</w:t>
      </w:r>
      <w:r>
        <w:rPr>
          <w:lang w:val="fr-CA"/>
        </w:rPr>
        <w:t xml:space="preserve">. </w:t>
      </w:r>
      <w:r w:rsidRPr="00E90AB2">
        <w:rPr>
          <w:rFonts w:hint="eastAsia"/>
          <w:b/>
          <w:lang w:val="fr-CA"/>
        </w:rPr>
        <w:t>动词变位</w:t>
      </w:r>
      <w:r w:rsidRPr="00DF6721">
        <w:rPr>
          <w:rFonts w:hint="eastAsia"/>
          <w:lang w:val="fr-CA"/>
        </w:rPr>
        <w:t>（</w:t>
      </w:r>
      <w:r w:rsidRPr="00DF6721">
        <w:rPr>
          <w:lang w:val="fr-CA"/>
        </w:rPr>
        <w:t>la conjugaison des verbes</w:t>
      </w:r>
      <w:r w:rsidRPr="00DF6721">
        <w:rPr>
          <w:rFonts w:hint="eastAsia"/>
          <w:lang w:val="fr-CA"/>
        </w:rPr>
        <w:t>）</w:t>
      </w:r>
      <w:r w:rsidRPr="00DF6721">
        <w:rPr>
          <w:rFonts w:hint="eastAsia"/>
          <w:lang w:val="fr-CA"/>
        </w:rPr>
        <w:t xml:space="preserve"> </w:t>
      </w:r>
    </w:p>
    <w:p w14:paraId="0CE6F289" w14:textId="77777777" w:rsidR="00993BDD" w:rsidRDefault="00993BDD" w:rsidP="00993BDD">
      <w:pPr>
        <w:rPr>
          <w:lang w:val="fr-CA"/>
        </w:rPr>
      </w:pPr>
      <w:r>
        <w:rPr>
          <w:rFonts w:hint="eastAsia"/>
          <w:lang w:val="fr-CA"/>
        </w:rPr>
        <w:t xml:space="preserve">      </w:t>
      </w:r>
      <w:r>
        <w:rPr>
          <w:rFonts w:hint="eastAsia"/>
          <w:lang w:val="fr-CA"/>
        </w:rPr>
        <w:t>法语动词使用时，须根据人称、时态等做出相应变化，因此谓之“动词变位”。</w:t>
      </w:r>
    </w:p>
    <w:p w14:paraId="12F31EA8" w14:textId="77777777" w:rsidR="00993BDD" w:rsidRDefault="00993BDD" w:rsidP="00993BDD">
      <w:pPr>
        <w:rPr>
          <w:lang w:val="fr-CA"/>
        </w:rPr>
      </w:pPr>
      <w:r>
        <w:rPr>
          <w:rFonts w:hint="eastAsia"/>
          <w:lang w:val="fr-CA"/>
        </w:rPr>
        <w:t xml:space="preserve">   </w:t>
      </w:r>
    </w:p>
    <w:p w14:paraId="13EBBEF1" w14:textId="77777777" w:rsidR="00993BDD" w:rsidRDefault="00993BDD" w:rsidP="00993BDD">
      <w:pPr>
        <w:ind w:firstLineChars="150" w:firstLine="315"/>
        <w:rPr>
          <w:lang w:val="fr-CA"/>
        </w:rPr>
      </w:pPr>
      <w:r>
        <w:rPr>
          <w:rFonts w:hint="eastAsia"/>
          <w:lang w:val="fr-CA"/>
        </w:rPr>
        <w:t>2</w:t>
      </w:r>
      <w:r>
        <w:rPr>
          <w:lang w:val="fr-CA"/>
        </w:rPr>
        <w:t xml:space="preserve">. </w:t>
      </w:r>
      <w:r w:rsidRPr="00E90AB2">
        <w:rPr>
          <w:rFonts w:hint="eastAsia"/>
          <w:b/>
          <w:lang w:val="fr-CA"/>
        </w:rPr>
        <w:t>主语人称代词</w:t>
      </w:r>
      <w:r>
        <w:rPr>
          <w:rFonts w:hint="eastAsia"/>
          <w:lang w:val="fr-CA"/>
        </w:rPr>
        <w:t xml:space="preserve"> </w:t>
      </w:r>
      <w:r>
        <w:rPr>
          <w:rFonts w:hint="eastAsia"/>
          <w:lang w:val="fr-CA"/>
        </w:rPr>
        <w:t>（</w:t>
      </w:r>
      <w:r>
        <w:rPr>
          <w:lang w:val="fr-CA"/>
        </w:rPr>
        <w:t>les pronoms personnels sujet</w:t>
      </w:r>
      <w:r>
        <w:rPr>
          <w:rFonts w:hint="eastAsia"/>
          <w:lang w:val="fr-CA"/>
        </w:rPr>
        <w:t>）</w:t>
      </w:r>
    </w:p>
    <w:p w14:paraId="5608E7F6" w14:textId="77777777" w:rsidR="00993BDD" w:rsidRDefault="00993BDD" w:rsidP="00993BDD">
      <w:pPr>
        <w:rPr>
          <w:lang w:val="fr-CA"/>
        </w:rPr>
      </w:pPr>
      <w:r>
        <w:rPr>
          <w:rFonts w:hint="eastAsia"/>
          <w:lang w:val="fr-CA"/>
        </w:rPr>
        <w:t xml:space="preserve">      </w:t>
      </w:r>
      <w:r>
        <w:rPr>
          <w:rFonts w:hint="eastAsia"/>
          <w:lang w:val="fr-CA"/>
        </w:rPr>
        <w:t>主语人称代词用来代替名词，置于相关动词前（倒装时在后），其形式如下：</w:t>
      </w:r>
      <w:r>
        <w:rPr>
          <w:rFonts w:hint="eastAsia"/>
          <w:lang w:val="fr-CA"/>
        </w:rPr>
        <w:t xml:space="preserve">  </w:t>
      </w:r>
    </w:p>
    <w:tbl>
      <w:tblPr>
        <w:tblStyle w:val="a4"/>
        <w:tblW w:w="0" w:type="auto"/>
        <w:tblInd w:w="817" w:type="dxa"/>
        <w:tblLook w:val="04A0" w:firstRow="1" w:lastRow="0" w:firstColumn="1" w:lastColumn="0" w:noHBand="0" w:noVBand="1"/>
      </w:tblPr>
      <w:tblGrid>
        <w:gridCol w:w="3444"/>
        <w:gridCol w:w="3502"/>
      </w:tblGrid>
      <w:tr w:rsidR="00993BDD" w14:paraId="647AB48F" w14:textId="77777777" w:rsidTr="00FB3D8F">
        <w:tc>
          <w:tcPr>
            <w:tcW w:w="3444" w:type="dxa"/>
          </w:tcPr>
          <w:p w14:paraId="2EB79BFD" w14:textId="77777777" w:rsidR="00993BDD" w:rsidRPr="00167344" w:rsidRDefault="00993BDD" w:rsidP="00FB3D8F">
            <w:pPr>
              <w:jc w:val="center"/>
              <w:rPr>
                <w:b/>
                <w:lang w:val="fr-CA"/>
              </w:rPr>
            </w:pPr>
            <w:r w:rsidRPr="00167344">
              <w:rPr>
                <w:rFonts w:hint="eastAsia"/>
                <w:b/>
                <w:lang w:val="fr-CA"/>
              </w:rPr>
              <w:t>单</w:t>
            </w:r>
            <w:r>
              <w:rPr>
                <w:b/>
                <w:lang w:val="fr-CA"/>
              </w:rPr>
              <w:t xml:space="preserve">   </w:t>
            </w:r>
            <w:r w:rsidRPr="00167344">
              <w:rPr>
                <w:rFonts w:hint="eastAsia"/>
                <w:b/>
                <w:lang w:val="fr-CA"/>
              </w:rPr>
              <w:t xml:space="preserve">   </w:t>
            </w:r>
            <w:r w:rsidRPr="00167344">
              <w:rPr>
                <w:rFonts w:hint="eastAsia"/>
                <w:b/>
                <w:lang w:val="fr-CA"/>
              </w:rPr>
              <w:t>数</w:t>
            </w:r>
          </w:p>
        </w:tc>
        <w:tc>
          <w:tcPr>
            <w:tcW w:w="3502" w:type="dxa"/>
          </w:tcPr>
          <w:p w14:paraId="54E807A9" w14:textId="77777777" w:rsidR="00993BDD" w:rsidRPr="00167344" w:rsidRDefault="00993BDD" w:rsidP="00FB3D8F">
            <w:pPr>
              <w:jc w:val="center"/>
              <w:rPr>
                <w:b/>
                <w:lang w:val="fr-CA"/>
              </w:rPr>
            </w:pPr>
            <w:r w:rsidRPr="00167344">
              <w:rPr>
                <w:rFonts w:hint="eastAsia"/>
                <w:b/>
                <w:lang w:val="fr-CA"/>
              </w:rPr>
              <w:t>复</w:t>
            </w:r>
            <w:r>
              <w:rPr>
                <w:b/>
                <w:lang w:val="fr-CA"/>
              </w:rPr>
              <w:t xml:space="preserve">   </w:t>
            </w:r>
            <w:r w:rsidRPr="00167344">
              <w:rPr>
                <w:rFonts w:hint="eastAsia"/>
                <w:b/>
                <w:lang w:val="fr-CA"/>
              </w:rPr>
              <w:t xml:space="preserve">   </w:t>
            </w:r>
            <w:r w:rsidRPr="00167344">
              <w:rPr>
                <w:rFonts w:hint="eastAsia"/>
                <w:b/>
                <w:lang w:val="fr-CA"/>
              </w:rPr>
              <w:t>数</w:t>
            </w:r>
          </w:p>
        </w:tc>
      </w:tr>
      <w:tr w:rsidR="00993BDD" w14:paraId="345A5AD6" w14:textId="77777777" w:rsidTr="00FB3D8F">
        <w:tc>
          <w:tcPr>
            <w:tcW w:w="3444" w:type="dxa"/>
          </w:tcPr>
          <w:p w14:paraId="526DCDCE" w14:textId="77777777" w:rsidR="00993BDD" w:rsidRPr="00981045" w:rsidRDefault="00993BDD" w:rsidP="00FB3D8F">
            <w:pPr>
              <w:ind w:firstLineChars="550" w:firstLine="1155"/>
              <w:rPr>
                <w:rFonts w:ascii="Times New Roman" w:hAnsi="Times New Roman" w:cs="Times New Roman"/>
                <w:lang w:val="fr-CA"/>
              </w:rPr>
            </w:pPr>
            <w:r w:rsidRPr="00981045">
              <w:rPr>
                <w:rFonts w:ascii="Times New Roman" w:hAnsi="Times New Roman" w:cs="Times New Roman"/>
                <w:lang w:val="fr-CA"/>
              </w:rPr>
              <w:t xml:space="preserve">je  </w:t>
            </w:r>
            <w:r>
              <w:rPr>
                <w:rFonts w:ascii="Times New Roman" w:hAnsi="Times New Roman" w:cs="Times New Roman"/>
                <w:lang w:val="fr-CA"/>
              </w:rPr>
              <w:t xml:space="preserve">  </w:t>
            </w:r>
            <w:r w:rsidRPr="00981045">
              <w:rPr>
                <w:rFonts w:ascii="Times New Roman" w:cs="Times New Roman"/>
                <w:lang w:val="fr-CA"/>
              </w:rPr>
              <w:t>我</w:t>
            </w:r>
          </w:p>
        </w:tc>
        <w:tc>
          <w:tcPr>
            <w:tcW w:w="3502" w:type="dxa"/>
          </w:tcPr>
          <w:p w14:paraId="597D3B57" w14:textId="77777777" w:rsidR="00993BDD" w:rsidRPr="00981045" w:rsidRDefault="00993BDD" w:rsidP="00FB3D8F">
            <w:pPr>
              <w:ind w:firstLineChars="300" w:firstLine="630"/>
              <w:rPr>
                <w:rFonts w:ascii="Times New Roman" w:hAnsi="Times New Roman" w:cs="Times New Roman"/>
                <w:lang w:val="fr-CA"/>
              </w:rPr>
            </w:pPr>
            <w:r w:rsidRPr="00981045">
              <w:rPr>
                <w:rFonts w:ascii="Times New Roman" w:hAnsi="Times New Roman" w:cs="Times New Roman"/>
                <w:lang w:val="fr-CA"/>
              </w:rPr>
              <w:t xml:space="preserve">nous  </w:t>
            </w:r>
            <w:r>
              <w:rPr>
                <w:rFonts w:ascii="Times New Roman" w:hAnsi="Times New Roman" w:cs="Times New Roman"/>
                <w:lang w:val="fr-CA"/>
              </w:rPr>
              <w:t xml:space="preserve">   </w:t>
            </w:r>
            <w:r w:rsidRPr="00981045">
              <w:rPr>
                <w:rFonts w:ascii="Times New Roman" w:cs="Times New Roman"/>
                <w:lang w:val="fr-CA"/>
              </w:rPr>
              <w:t>我们</w:t>
            </w:r>
          </w:p>
        </w:tc>
      </w:tr>
      <w:tr w:rsidR="00993BDD" w14:paraId="29B2FE8A" w14:textId="77777777" w:rsidTr="00FB3D8F">
        <w:tc>
          <w:tcPr>
            <w:tcW w:w="3444" w:type="dxa"/>
          </w:tcPr>
          <w:p w14:paraId="095BA29B" w14:textId="77777777" w:rsidR="00993BDD" w:rsidRPr="00981045" w:rsidRDefault="00993BDD" w:rsidP="00FB3D8F">
            <w:pPr>
              <w:ind w:firstLineChars="550" w:firstLine="1155"/>
              <w:rPr>
                <w:rFonts w:ascii="Times New Roman" w:hAnsi="Times New Roman" w:cs="Times New Roman"/>
                <w:lang w:val="fr-CA"/>
              </w:rPr>
            </w:pPr>
            <w:r w:rsidRPr="00981045">
              <w:rPr>
                <w:rFonts w:ascii="Times New Roman" w:hAnsi="Times New Roman" w:cs="Times New Roman"/>
                <w:lang w:val="fr-CA"/>
              </w:rPr>
              <w:t xml:space="preserve">tu  </w:t>
            </w:r>
            <w:r>
              <w:rPr>
                <w:rFonts w:ascii="Times New Roman" w:hAnsi="Times New Roman" w:cs="Times New Roman"/>
                <w:lang w:val="fr-CA"/>
              </w:rPr>
              <w:t xml:space="preserve">  </w:t>
            </w:r>
            <w:r w:rsidRPr="00981045">
              <w:rPr>
                <w:rFonts w:ascii="Times New Roman" w:cs="Times New Roman"/>
                <w:lang w:val="fr-CA"/>
              </w:rPr>
              <w:t>你</w:t>
            </w:r>
          </w:p>
        </w:tc>
        <w:tc>
          <w:tcPr>
            <w:tcW w:w="3502" w:type="dxa"/>
          </w:tcPr>
          <w:p w14:paraId="1B79C623" w14:textId="77777777" w:rsidR="00993BDD" w:rsidRPr="00981045" w:rsidRDefault="00993BDD" w:rsidP="00FB3D8F">
            <w:pPr>
              <w:jc w:val="center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 xml:space="preserve">     </w:t>
            </w:r>
            <w:r w:rsidRPr="00981045">
              <w:rPr>
                <w:rFonts w:ascii="Times New Roman" w:hAnsi="Times New Roman" w:cs="Times New Roman"/>
                <w:lang w:val="fr-CA"/>
              </w:rPr>
              <w:t xml:space="preserve">vous </w:t>
            </w:r>
            <w:r>
              <w:rPr>
                <w:rFonts w:ascii="Times New Roman" w:hAnsi="Times New Roman" w:cs="Times New Roman"/>
                <w:lang w:val="fr-CA"/>
              </w:rPr>
              <w:t xml:space="preserve">    </w:t>
            </w:r>
            <w:r w:rsidRPr="00981045">
              <w:rPr>
                <w:rFonts w:ascii="Times New Roman" w:cs="Times New Roman"/>
                <w:lang w:val="fr-CA"/>
              </w:rPr>
              <w:t>你们（您，您们）</w:t>
            </w:r>
          </w:p>
        </w:tc>
      </w:tr>
      <w:tr w:rsidR="00993BDD" w14:paraId="31EFC6AE" w14:textId="77777777" w:rsidTr="00FB3D8F">
        <w:tc>
          <w:tcPr>
            <w:tcW w:w="3444" w:type="dxa"/>
          </w:tcPr>
          <w:p w14:paraId="52DBB518" w14:textId="77777777" w:rsidR="00993BDD" w:rsidRPr="00981045" w:rsidRDefault="00993BDD" w:rsidP="00FB3D8F">
            <w:pPr>
              <w:jc w:val="center"/>
              <w:rPr>
                <w:rFonts w:ascii="Times New Roman" w:hAnsi="Times New Roman" w:cs="Times New Roman"/>
                <w:lang w:val="fr-CA"/>
              </w:rPr>
            </w:pPr>
            <w:r w:rsidRPr="00981045">
              <w:rPr>
                <w:rFonts w:ascii="Times New Roman" w:hAnsi="Times New Roman" w:cs="Times New Roman"/>
                <w:lang w:val="fr-CA"/>
              </w:rPr>
              <w:t xml:space="preserve">   </w:t>
            </w:r>
            <w:r>
              <w:rPr>
                <w:rFonts w:ascii="Times New Roman" w:hAnsi="Times New Roman" w:cs="Times New Roman"/>
                <w:lang w:val="fr-CA"/>
              </w:rPr>
              <w:t xml:space="preserve"> </w:t>
            </w:r>
            <w:r w:rsidRPr="00981045">
              <w:rPr>
                <w:rFonts w:ascii="Times New Roman" w:hAnsi="Times New Roman" w:cs="Times New Roman"/>
                <w:lang w:val="fr-CA"/>
              </w:rPr>
              <w:t xml:space="preserve">il  </w:t>
            </w:r>
            <w:r>
              <w:rPr>
                <w:rFonts w:ascii="Times New Roman" w:hAnsi="Times New Roman" w:cs="Times New Roman"/>
                <w:lang w:val="fr-CA"/>
              </w:rPr>
              <w:t xml:space="preserve">   </w:t>
            </w:r>
            <w:r w:rsidRPr="00981045">
              <w:rPr>
                <w:rFonts w:ascii="Times New Roman" w:cs="Times New Roman"/>
                <w:lang w:val="fr-CA"/>
              </w:rPr>
              <w:t>他（它）</w:t>
            </w:r>
          </w:p>
        </w:tc>
        <w:tc>
          <w:tcPr>
            <w:tcW w:w="3502" w:type="dxa"/>
          </w:tcPr>
          <w:p w14:paraId="51BF4610" w14:textId="77777777" w:rsidR="00993BDD" w:rsidRPr="00981045" w:rsidRDefault="00993BDD" w:rsidP="00FB3D8F">
            <w:pPr>
              <w:ind w:firstLineChars="300" w:firstLine="630"/>
              <w:rPr>
                <w:rFonts w:ascii="Times New Roman" w:hAnsi="Times New Roman" w:cs="Times New Roman"/>
                <w:lang w:val="fr-CA"/>
              </w:rPr>
            </w:pPr>
            <w:r w:rsidRPr="00981045">
              <w:rPr>
                <w:rFonts w:ascii="Times New Roman" w:hAnsi="Times New Roman" w:cs="Times New Roman"/>
                <w:lang w:val="fr-CA"/>
              </w:rPr>
              <w:t xml:space="preserve">ils </w:t>
            </w:r>
            <w:r>
              <w:rPr>
                <w:rFonts w:ascii="Times New Roman" w:hAnsi="Times New Roman" w:cs="Times New Roman"/>
                <w:lang w:val="fr-CA"/>
              </w:rPr>
              <w:t xml:space="preserve">      </w:t>
            </w:r>
            <w:r w:rsidRPr="00981045">
              <w:rPr>
                <w:rFonts w:ascii="Times New Roman" w:cs="Times New Roman"/>
                <w:lang w:val="fr-CA"/>
              </w:rPr>
              <w:t>他们（它们）</w:t>
            </w:r>
          </w:p>
        </w:tc>
      </w:tr>
      <w:tr w:rsidR="00993BDD" w14:paraId="51BBBB96" w14:textId="77777777" w:rsidTr="00FB3D8F">
        <w:tc>
          <w:tcPr>
            <w:tcW w:w="3444" w:type="dxa"/>
          </w:tcPr>
          <w:p w14:paraId="56A5C625" w14:textId="77777777" w:rsidR="00993BDD" w:rsidRPr="00981045" w:rsidRDefault="00993BDD" w:rsidP="00FB3D8F">
            <w:pPr>
              <w:jc w:val="center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 xml:space="preserve">    </w:t>
            </w:r>
            <w:r w:rsidRPr="00981045">
              <w:rPr>
                <w:rFonts w:ascii="Times New Roman" w:hAnsi="Times New Roman" w:cs="Times New Roman"/>
                <w:lang w:val="fr-CA"/>
              </w:rPr>
              <w:t xml:space="preserve">elle </w:t>
            </w:r>
            <w:r>
              <w:rPr>
                <w:rFonts w:ascii="Times New Roman" w:hAnsi="Times New Roman" w:cs="Times New Roman"/>
                <w:lang w:val="fr-CA"/>
              </w:rPr>
              <w:t xml:space="preserve">  </w:t>
            </w:r>
            <w:r w:rsidRPr="00981045">
              <w:rPr>
                <w:rFonts w:ascii="Times New Roman" w:cs="Times New Roman"/>
                <w:lang w:val="fr-CA"/>
              </w:rPr>
              <w:t>她（它）</w:t>
            </w:r>
          </w:p>
        </w:tc>
        <w:tc>
          <w:tcPr>
            <w:tcW w:w="3502" w:type="dxa"/>
          </w:tcPr>
          <w:p w14:paraId="30AF577A" w14:textId="77777777" w:rsidR="00993BDD" w:rsidRPr="00981045" w:rsidRDefault="00993BDD" w:rsidP="00FB3D8F">
            <w:pPr>
              <w:ind w:firstLineChars="300" w:firstLine="630"/>
              <w:rPr>
                <w:rFonts w:ascii="Times New Roman" w:hAnsi="Times New Roman" w:cs="Times New Roman"/>
                <w:lang w:val="fr-CA"/>
              </w:rPr>
            </w:pPr>
            <w:r w:rsidRPr="00981045">
              <w:rPr>
                <w:rFonts w:ascii="Times New Roman" w:hAnsi="Times New Roman" w:cs="Times New Roman"/>
                <w:lang w:val="fr-CA"/>
              </w:rPr>
              <w:t xml:space="preserve">elles  </w:t>
            </w:r>
            <w:r>
              <w:rPr>
                <w:rFonts w:ascii="Times New Roman" w:hAnsi="Times New Roman" w:cs="Times New Roman"/>
                <w:lang w:val="fr-CA"/>
              </w:rPr>
              <w:t xml:space="preserve">   </w:t>
            </w:r>
            <w:r w:rsidRPr="00981045">
              <w:rPr>
                <w:rFonts w:ascii="Times New Roman" w:cs="Times New Roman"/>
                <w:lang w:val="fr-CA"/>
              </w:rPr>
              <w:t>她们（它们）</w:t>
            </w:r>
          </w:p>
        </w:tc>
      </w:tr>
      <w:tr w:rsidR="00993BDD" w14:paraId="2A286125" w14:textId="77777777" w:rsidTr="00FB3D8F">
        <w:tc>
          <w:tcPr>
            <w:tcW w:w="6946" w:type="dxa"/>
            <w:gridSpan w:val="2"/>
          </w:tcPr>
          <w:p w14:paraId="2A184249" w14:textId="77777777" w:rsidR="00993BDD" w:rsidRPr="0068304C" w:rsidRDefault="00993BDD" w:rsidP="00FB3D8F">
            <w:pPr>
              <w:tabs>
                <w:tab w:val="left" w:pos="360"/>
              </w:tabs>
              <w:autoSpaceDE w:val="0"/>
              <w:autoSpaceDN w:val="0"/>
              <w:adjustRightInd w:val="0"/>
              <w:jc w:val="left"/>
              <w:rPr>
                <w:kern w:val="0"/>
                <w:szCs w:val="20"/>
              </w:rPr>
            </w:pPr>
            <w:r>
              <w:rPr>
                <w:noProof/>
                <w:kern w:val="0"/>
                <w:szCs w:val="20"/>
              </w:rPr>
              <w:drawing>
                <wp:inline distT="0" distB="0" distL="0" distR="0" wp14:anchorId="7EAF2BDE" wp14:editId="2132EB32">
                  <wp:extent cx="114300" cy="114300"/>
                  <wp:effectExtent l="19050" t="0" r="0" b="0"/>
                  <wp:docPr id="13" name="图片 13" descr="BD06009_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BD06009_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lum contrast="18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</w:t>
            </w:r>
            <w:r w:rsidRPr="0068304C">
              <w:rPr>
                <w:kern w:val="0"/>
                <w:szCs w:val="20"/>
              </w:rPr>
              <w:t>vous</w:t>
            </w:r>
            <w:r>
              <w:rPr>
                <w:rFonts w:hint="eastAsia"/>
              </w:rPr>
              <w:t>”</w:t>
            </w:r>
            <w:r w:rsidRPr="0068304C">
              <w:rPr>
                <w:rFonts w:hint="eastAsia"/>
                <w:kern w:val="0"/>
                <w:szCs w:val="20"/>
              </w:rPr>
              <w:t>除“</w:t>
            </w:r>
            <w:r w:rsidRPr="0068304C">
              <w:rPr>
                <w:rFonts w:hint="eastAsia"/>
                <w:kern w:val="0"/>
                <w:szCs w:val="20"/>
                <w:lang w:val="zh-CN"/>
              </w:rPr>
              <w:t>你们</w:t>
            </w:r>
            <w:r w:rsidRPr="0068304C">
              <w:rPr>
                <w:rFonts w:hint="eastAsia"/>
                <w:kern w:val="0"/>
                <w:szCs w:val="20"/>
              </w:rPr>
              <w:t>、</w:t>
            </w:r>
            <w:r w:rsidRPr="0068304C">
              <w:rPr>
                <w:rFonts w:hint="eastAsia"/>
                <w:kern w:val="0"/>
                <w:szCs w:val="20"/>
                <w:lang w:val="zh-CN"/>
              </w:rPr>
              <w:t>您们</w:t>
            </w:r>
            <w:r w:rsidRPr="0068304C">
              <w:rPr>
                <w:rFonts w:hint="eastAsia"/>
                <w:kern w:val="0"/>
                <w:szCs w:val="20"/>
              </w:rPr>
              <w:t>”外，还</w:t>
            </w:r>
            <w:r>
              <w:rPr>
                <w:rFonts w:hint="eastAsia"/>
                <w:kern w:val="0"/>
                <w:szCs w:val="20"/>
              </w:rPr>
              <w:t>表示</w:t>
            </w:r>
            <w:r w:rsidRPr="0068304C">
              <w:rPr>
                <w:rFonts w:hint="eastAsia"/>
                <w:kern w:val="0"/>
                <w:szCs w:val="20"/>
              </w:rPr>
              <w:t>“</w:t>
            </w:r>
            <w:r w:rsidRPr="0068304C">
              <w:rPr>
                <w:rFonts w:hint="eastAsia"/>
                <w:b/>
                <w:kern w:val="0"/>
                <w:szCs w:val="20"/>
                <w:lang w:val="zh-CN"/>
              </w:rPr>
              <w:t>您</w:t>
            </w:r>
            <w:r w:rsidRPr="0068304C">
              <w:rPr>
                <w:rFonts w:hint="eastAsia"/>
                <w:kern w:val="0"/>
                <w:szCs w:val="20"/>
              </w:rPr>
              <w:t>”这个单数概念！</w:t>
            </w:r>
            <w:r w:rsidRPr="0068304C">
              <w:rPr>
                <w:rFonts w:hint="eastAsia"/>
                <w:kern w:val="0"/>
                <w:szCs w:val="20"/>
              </w:rPr>
              <w:t xml:space="preserve"> </w:t>
            </w:r>
          </w:p>
          <w:p w14:paraId="7FB3A75C" w14:textId="77777777" w:rsidR="00993BDD" w:rsidRPr="0068304C" w:rsidRDefault="00993BDD" w:rsidP="00FB3D8F">
            <w:pPr>
              <w:tabs>
                <w:tab w:val="left" w:pos="360"/>
              </w:tabs>
              <w:autoSpaceDE w:val="0"/>
              <w:autoSpaceDN w:val="0"/>
              <w:adjustRightInd w:val="0"/>
              <w:ind w:left="420" w:hangingChars="200" w:hanging="420"/>
              <w:jc w:val="left"/>
              <w:rPr>
                <w:rFonts w:ascii="Times New Roman" w:hAnsi="Times New Roman" w:cs="Times New Roman"/>
                <w:lang w:val="fr-CA"/>
              </w:rPr>
            </w:pPr>
            <w:r>
              <w:rPr>
                <w:noProof/>
                <w:kern w:val="0"/>
                <w:szCs w:val="20"/>
              </w:rPr>
              <w:drawing>
                <wp:inline distT="0" distB="0" distL="0" distR="0" wp14:anchorId="3975A745" wp14:editId="719ECE31">
                  <wp:extent cx="114300" cy="114300"/>
                  <wp:effectExtent l="19050" t="0" r="0" b="0"/>
                  <wp:docPr id="16" name="图片 16" descr="BD06009_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BD06009_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lum contrast="18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kern w:val="0"/>
                <w:lang w:val="fr-CA"/>
              </w:rPr>
              <w:t xml:space="preserve">  </w:t>
            </w:r>
            <w:r w:rsidRPr="0068304C">
              <w:rPr>
                <w:rFonts w:hint="eastAsia"/>
                <w:kern w:val="0"/>
                <w:lang w:val="fr-CA"/>
              </w:rPr>
              <w:t>复数</w:t>
            </w:r>
            <w:r w:rsidRPr="0068304C">
              <w:rPr>
                <w:rFonts w:hint="eastAsia"/>
                <w:kern w:val="0"/>
                <w:szCs w:val="20"/>
              </w:rPr>
              <w:t>名词中若阴、阳性均有时（即使其中仅一个阳性），</w:t>
            </w:r>
            <w:r w:rsidRPr="0068304C">
              <w:rPr>
                <w:rFonts w:hint="eastAsia"/>
                <w:kern w:val="0"/>
                <w:szCs w:val="20"/>
                <w:lang w:val="zh-CN"/>
              </w:rPr>
              <w:t>主语人称代词</w:t>
            </w:r>
            <w:r>
              <w:rPr>
                <w:rFonts w:hint="eastAsia"/>
                <w:kern w:val="0"/>
                <w:szCs w:val="20"/>
                <w:lang w:val="zh-CN"/>
              </w:rPr>
              <w:t>要</w:t>
            </w:r>
            <w:r w:rsidRPr="0068304C">
              <w:rPr>
                <w:rFonts w:hint="eastAsia"/>
                <w:kern w:val="0"/>
                <w:szCs w:val="20"/>
              </w:rPr>
              <w:t>使用</w:t>
            </w:r>
            <w:r>
              <w:rPr>
                <w:rFonts w:hint="eastAsia"/>
                <w:kern w:val="0"/>
                <w:szCs w:val="20"/>
              </w:rPr>
              <w:t xml:space="preserve"> </w:t>
            </w:r>
            <w:r w:rsidRPr="0068304C">
              <w:rPr>
                <w:rFonts w:hint="eastAsia"/>
                <w:b/>
                <w:kern w:val="0"/>
                <w:szCs w:val="20"/>
              </w:rPr>
              <w:t>ils</w:t>
            </w:r>
            <w:r w:rsidRPr="0068304C">
              <w:rPr>
                <w:rFonts w:hint="eastAsia"/>
                <w:kern w:val="0"/>
                <w:szCs w:val="20"/>
              </w:rPr>
              <w:t xml:space="preserve"> </w:t>
            </w:r>
            <w:r>
              <w:rPr>
                <w:rFonts w:hint="eastAsia"/>
                <w:kern w:val="0"/>
                <w:szCs w:val="20"/>
              </w:rPr>
              <w:t>。</w:t>
            </w:r>
          </w:p>
        </w:tc>
      </w:tr>
    </w:tbl>
    <w:p w14:paraId="6A23917F" w14:textId="77777777" w:rsidR="00993BDD" w:rsidRDefault="00993BDD" w:rsidP="00993BDD">
      <w:pPr>
        <w:ind w:firstLineChars="150" w:firstLine="315"/>
        <w:rPr>
          <w:lang w:val="fr-CA"/>
        </w:rPr>
      </w:pPr>
      <w:bookmarkStart w:id="4" w:name="OLE_LINK3"/>
      <w:bookmarkStart w:id="5" w:name="OLE_LINK4"/>
      <w:bookmarkEnd w:id="0"/>
      <w:bookmarkEnd w:id="1"/>
    </w:p>
    <w:p w14:paraId="719192CB" w14:textId="77777777" w:rsidR="00993BDD" w:rsidRDefault="00993BDD" w:rsidP="00993BDD">
      <w:pPr>
        <w:ind w:firstLineChars="150" w:firstLine="315"/>
        <w:rPr>
          <w:lang w:val="fr-CA"/>
        </w:rPr>
      </w:pPr>
      <w:r>
        <w:rPr>
          <w:rFonts w:hint="eastAsia"/>
          <w:lang w:val="fr-CA"/>
        </w:rPr>
        <w:t>3</w:t>
      </w:r>
      <w:r>
        <w:rPr>
          <w:lang w:val="fr-CA"/>
        </w:rPr>
        <w:t xml:space="preserve">.  </w:t>
      </w:r>
      <w:r w:rsidRPr="00E90AB2">
        <w:rPr>
          <w:rFonts w:hint="eastAsia"/>
          <w:b/>
          <w:lang w:val="fr-CA"/>
        </w:rPr>
        <w:t>动词</w:t>
      </w:r>
      <w:r w:rsidRPr="00E90AB2">
        <w:rPr>
          <w:b/>
          <w:lang w:val="fr-CA"/>
        </w:rPr>
        <w:t>être</w:t>
      </w:r>
    </w:p>
    <w:p w14:paraId="78B977E5" w14:textId="77777777" w:rsidR="00993BDD" w:rsidRDefault="00993BDD" w:rsidP="00993BDD">
      <w:pPr>
        <w:ind w:firstLineChars="300" w:firstLine="630"/>
        <w:rPr>
          <w:lang w:val="fr-CA"/>
        </w:rPr>
      </w:pPr>
      <w:r>
        <w:rPr>
          <w:rFonts w:hint="eastAsia"/>
          <w:lang w:val="fr-CA"/>
        </w:rPr>
        <w:t>不及物动词</w:t>
      </w:r>
      <w:r w:rsidRPr="004E3D16">
        <w:rPr>
          <w:rFonts w:asciiTheme="majorHAnsi" w:hAnsiTheme="majorHAnsi"/>
          <w:lang w:val="fr-CA"/>
        </w:rPr>
        <w:t xml:space="preserve">être </w:t>
      </w:r>
      <w:r>
        <w:rPr>
          <w:rFonts w:asciiTheme="majorHAnsi" w:hAnsiTheme="majorHAnsi" w:hint="eastAsia"/>
          <w:lang w:val="fr-CA"/>
        </w:rPr>
        <w:t>为基础常用动词，</w:t>
      </w:r>
      <w:r>
        <w:rPr>
          <w:rFonts w:hint="eastAsia"/>
          <w:lang w:val="fr-CA"/>
        </w:rPr>
        <w:t>变位形式特殊。其直陈式现在时变位如下：</w:t>
      </w:r>
    </w:p>
    <w:tbl>
      <w:tblPr>
        <w:tblStyle w:val="a4"/>
        <w:tblW w:w="0" w:type="auto"/>
        <w:tblInd w:w="817" w:type="dxa"/>
        <w:tblLook w:val="04A0" w:firstRow="1" w:lastRow="0" w:firstColumn="1" w:lastColumn="0" w:noHBand="0" w:noVBand="1"/>
      </w:tblPr>
      <w:tblGrid>
        <w:gridCol w:w="3444"/>
        <w:gridCol w:w="3502"/>
      </w:tblGrid>
      <w:tr w:rsidR="00993BDD" w14:paraId="7DFD30C4" w14:textId="77777777" w:rsidTr="00FB3D8F">
        <w:tc>
          <w:tcPr>
            <w:tcW w:w="6946" w:type="dxa"/>
            <w:gridSpan w:val="2"/>
          </w:tcPr>
          <w:p w14:paraId="7E3979A8" w14:textId="77777777" w:rsidR="00993BDD" w:rsidRDefault="00993BDD" w:rsidP="00FB3D8F">
            <w:pPr>
              <w:pStyle w:val="a3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1"/>
                <w:szCs w:val="21"/>
                <w:lang w:val="fr-CA"/>
              </w:rPr>
            </w:pPr>
            <w:r w:rsidRPr="004E3D16">
              <w:rPr>
                <w:rFonts w:ascii="Times New Roman" w:hAnsi="Times New Roman" w:cs="Times New Roman"/>
                <w:bCs/>
                <w:color w:val="000000"/>
                <w:sz w:val="21"/>
                <w:szCs w:val="21"/>
              </w:rPr>
              <w:t>Présent</w:t>
            </w:r>
          </w:p>
        </w:tc>
      </w:tr>
      <w:tr w:rsidR="00993BDD" w14:paraId="046FD7F3" w14:textId="77777777" w:rsidTr="00FB3D8F">
        <w:tc>
          <w:tcPr>
            <w:tcW w:w="3444" w:type="dxa"/>
          </w:tcPr>
          <w:p w14:paraId="7544D074" w14:textId="77777777" w:rsidR="00993BDD" w:rsidRDefault="00993BDD" w:rsidP="00FB3D8F">
            <w:pPr>
              <w:pStyle w:val="a3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1"/>
                <w:szCs w:val="21"/>
                <w:lang w:val="fr-CA"/>
              </w:rPr>
            </w:pPr>
            <w:r w:rsidRPr="004E3D16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je</w:t>
            </w:r>
            <w:r w:rsidRPr="004E3D16">
              <w:rPr>
                <w:rStyle w:val="apple-converted-space"/>
                <w:rFonts w:ascii="Times New Roman" w:hAnsi="Times New Roman" w:cs="Times New Roman"/>
                <w:color w:val="000000"/>
                <w:sz w:val="21"/>
                <w:szCs w:val="21"/>
              </w:rPr>
              <w:t> </w:t>
            </w:r>
            <w:r w:rsidRPr="004E3D16">
              <w:rPr>
                <w:rFonts w:ascii="Times New Roman" w:hAnsi="Times New Roman" w:cs="Times New Roman"/>
                <w:bCs/>
                <w:color w:val="FF6633"/>
                <w:sz w:val="21"/>
                <w:szCs w:val="21"/>
              </w:rPr>
              <w:t>suis</w:t>
            </w:r>
            <w:r>
              <w:rPr>
                <w:rFonts w:ascii="Times New Roman" w:hAnsi="Times New Roman" w:cs="Times New Roman"/>
                <w:sz w:val="21"/>
                <w:szCs w:val="21"/>
                <w:lang w:val="fr-CA"/>
              </w:rPr>
              <w:t xml:space="preserve"> </w:t>
            </w:r>
          </w:p>
        </w:tc>
        <w:tc>
          <w:tcPr>
            <w:tcW w:w="3502" w:type="dxa"/>
          </w:tcPr>
          <w:p w14:paraId="6BFDD8B7" w14:textId="77777777" w:rsidR="00993BDD" w:rsidRDefault="00993BDD" w:rsidP="00FB3D8F">
            <w:pPr>
              <w:pStyle w:val="a3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1"/>
                <w:szCs w:val="21"/>
                <w:lang w:val="fr-CA"/>
              </w:rPr>
            </w:pPr>
            <w:r w:rsidRPr="004E3D16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nous</w:t>
            </w:r>
            <w:r w:rsidRPr="004E3D16">
              <w:rPr>
                <w:rStyle w:val="apple-converted-space"/>
                <w:rFonts w:ascii="Times New Roman" w:hAnsi="Times New Roman" w:cs="Times New Roman"/>
                <w:color w:val="000000"/>
                <w:sz w:val="21"/>
                <w:szCs w:val="21"/>
              </w:rPr>
              <w:t> </w:t>
            </w:r>
            <w:r w:rsidRPr="004E3D16">
              <w:rPr>
                <w:rFonts w:ascii="Times New Roman" w:hAnsi="Times New Roman" w:cs="Times New Roman"/>
                <w:bCs/>
                <w:color w:val="FF6633"/>
                <w:sz w:val="21"/>
                <w:szCs w:val="21"/>
              </w:rPr>
              <w:t>sommes</w:t>
            </w:r>
          </w:p>
        </w:tc>
      </w:tr>
      <w:tr w:rsidR="00993BDD" w14:paraId="44DB9270" w14:textId="77777777" w:rsidTr="00FB3D8F">
        <w:tc>
          <w:tcPr>
            <w:tcW w:w="3444" w:type="dxa"/>
          </w:tcPr>
          <w:p w14:paraId="51BC354E" w14:textId="77777777" w:rsidR="00993BDD" w:rsidRDefault="00993BDD" w:rsidP="00FB3D8F">
            <w:pPr>
              <w:pStyle w:val="a3"/>
              <w:spacing w:before="0" w:beforeAutospacing="0" w:after="0" w:afterAutospacing="0"/>
              <w:ind w:firstLineChars="650" w:firstLine="1365"/>
              <w:rPr>
                <w:rFonts w:ascii="Times New Roman" w:hAnsi="Times New Roman" w:cs="Times New Roman"/>
                <w:sz w:val="21"/>
                <w:szCs w:val="21"/>
                <w:lang w:val="fr-CA"/>
              </w:rPr>
            </w:pPr>
            <w:r w:rsidRPr="004E3D16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</w:t>
            </w:r>
            <w:r w:rsidRPr="004E3D16">
              <w:rPr>
                <w:rStyle w:val="apple-converted-space"/>
                <w:rFonts w:ascii="Times New Roman" w:hAnsi="Times New Roman" w:cs="Times New Roman"/>
                <w:color w:val="000000"/>
                <w:sz w:val="21"/>
                <w:szCs w:val="21"/>
              </w:rPr>
              <w:t> </w:t>
            </w:r>
            <w:r w:rsidRPr="004E3D16">
              <w:rPr>
                <w:rFonts w:ascii="Times New Roman" w:hAnsi="Times New Roman" w:cs="Times New Roman"/>
                <w:bCs/>
                <w:color w:val="FF6633"/>
                <w:sz w:val="21"/>
                <w:szCs w:val="21"/>
              </w:rPr>
              <w:t>es</w:t>
            </w:r>
          </w:p>
        </w:tc>
        <w:tc>
          <w:tcPr>
            <w:tcW w:w="3502" w:type="dxa"/>
          </w:tcPr>
          <w:p w14:paraId="3C55DBBC" w14:textId="77777777" w:rsidR="00993BDD" w:rsidRDefault="00993BDD" w:rsidP="00FB3D8F">
            <w:pPr>
              <w:pStyle w:val="a3"/>
              <w:spacing w:before="0" w:beforeAutospacing="0" w:after="0" w:afterAutospacing="0"/>
              <w:ind w:firstLineChars="500" w:firstLine="1050"/>
              <w:rPr>
                <w:rFonts w:ascii="Times New Roman" w:hAnsi="Times New Roman" w:cs="Times New Roman"/>
                <w:sz w:val="21"/>
                <w:szCs w:val="21"/>
                <w:lang w:val="fr-CA"/>
              </w:rPr>
            </w:pPr>
            <w:r w:rsidRPr="004E3D16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vous</w:t>
            </w:r>
            <w:r w:rsidRPr="004E3D16">
              <w:rPr>
                <w:rStyle w:val="apple-converted-space"/>
                <w:rFonts w:ascii="Times New Roman" w:hAnsi="Times New Roman" w:cs="Times New Roman"/>
                <w:color w:val="000000"/>
                <w:sz w:val="21"/>
                <w:szCs w:val="21"/>
              </w:rPr>
              <w:t> </w:t>
            </w:r>
            <w:r w:rsidRPr="004E3D16">
              <w:rPr>
                <w:rFonts w:ascii="Times New Roman" w:hAnsi="Times New Roman" w:cs="Times New Roman"/>
                <w:bCs/>
                <w:color w:val="FF6633"/>
                <w:sz w:val="21"/>
                <w:szCs w:val="21"/>
              </w:rPr>
              <w:t>êtes</w:t>
            </w:r>
          </w:p>
        </w:tc>
      </w:tr>
      <w:tr w:rsidR="00993BDD" w14:paraId="541835FC" w14:textId="77777777" w:rsidTr="00FB3D8F">
        <w:tc>
          <w:tcPr>
            <w:tcW w:w="3444" w:type="dxa"/>
          </w:tcPr>
          <w:p w14:paraId="368DB60B" w14:textId="77777777" w:rsidR="00993BDD" w:rsidRDefault="00993BDD" w:rsidP="00FB3D8F">
            <w:pPr>
              <w:pStyle w:val="a3"/>
              <w:spacing w:before="0" w:beforeAutospacing="0" w:after="0" w:afterAutospacing="0"/>
              <w:ind w:firstLineChars="650" w:firstLine="1365"/>
              <w:rPr>
                <w:rFonts w:ascii="Times New Roman" w:hAnsi="Times New Roman" w:cs="Times New Roman"/>
                <w:sz w:val="21"/>
                <w:szCs w:val="21"/>
                <w:lang w:val="fr-CA"/>
              </w:rPr>
            </w:pPr>
            <w:r w:rsidRPr="004E3D16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il</w:t>
            </w:r>
            <w:r w:rsidRPr="004E3D16">
              <w:rPr>
                <w:rStyle w:val="apple-converted-space"/>
                <w:rFonts w:ascii="Times New Roman" w:hAnsi="Times New Roman" w:cs="Times New Roman"/>
                <w:color w:val="000000"/>
                <w:sz w:val="21"/>
                <w:szCs w:val="21"/>
              </w:rPr>
              <w:t> </w:t>
            </w:r>
            <w:r w:rsidRPr="004E3D16">
              <w:rPr>
                <w:rFonts w:ascii="Times New Roman" w:hAnsi="Times New Roman" w:cs="Times New Roman"/>
                <w:bCs/>
                <w:color w:val="FF6633"/>
                <w:sz w:val="21"/>
                <w:szCs w:val="21"/>
              </w:rPr>
              <w:t>est</w:t>
            </w:r>
          </w:p>
        </w:tc>
        <w:tc>
          <w:tcPr>
            <w:tcW w:w="3502" w:type="dxa"/>
          </w:tcPr>
          <w:p w14:paraId="758D984A" w14:textId="77777777" w:rsidR="00993BDD" w:rsidRDefault="00993BDD" w:rsidP="00FB3D8F">
            <w:pPr>
              <w:pStyle w:val="a3"/>
              <w:spacing w:before="0" w:beforeAutospacing="0" w:after="0" w:afterAutospacing="0"/>
              <w:ind w:firstLineChars="500" w:firstLine="1050"/>
              <w:rPr>
                <w:rFonts w:ascii="Times New Roman" w:hAnsi="Times New Roman" w:cs="Times New Roman"/>
                <w:sz w:val="21"/>
                <w:szCs w:val="21"/>
                <w:lang w:val="fr-CA"/>
              </w:rPr>
            </w:pPr>
            <w:r w:rsidRPr="004E3D16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ils</w:t>
            </w:r>
            <w:r w:rsidRPr="004E3D16">
              <w:rPr>
                <w:rStyle w:val="apple-converted-space"/>
                <w:rFonts w:ascii="Times New Roman" w:hAnsi="Times New Roman" w:cs="Times New Roman"/>
                <w:color w:val="000000"/>
                <w:sz w:val="21"/>
                <w:szCs w:val="21"/>
              </w:rPr>
              <w:t> </w:t>
            </w:r>
            <w:r w:rsidRPr="004E3D16">
              <w:rPr>
                <w:rFonts w:ascii="Times New Roman" w:hAnsi="Times New Roman" w:cs="Times New Roman"/>
                <w:bCs/>
                <w:color w:val="FF6633"/>
                <w:sz w:val="21"/>
                <w:szCs w:val="21"/>
              </w:rPr>
              <w:t>sont</w:t>
            </w:r>
          </w:p>
        </w:tc>
      </w:tr>
      <w:tr w:rsidR="00993BDD" w14:paraId="5EB5031A" w14:textId="77777777" w:rsidTr="00FB3D8F">
        <w:tc>
          <w:tcPr>
            <w:tcW w:w="3444" w:type="dxa"/>
          </w:tcPr>
          <w:p w14:paraId="3FDBDBFD" w14:textId="77777777" w:rsidR="00993BDD" w:rsidRDefault="00993BDD" w:rsidP="00FB3D8F">
            <w:pPr>
              <w:pStyle w:val="a3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1"/>
                <w:szCs w:val="21"/>
                <w:lang w:val="fr-CA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r w:rsidRPr="004E3D16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elle</w:t>
            </w:r>
            <w:r w:rsidRPr="004E3D16">
              <w:rPr>
                <w:rStyle w:val="apple-converted-space"/>
                <w:rFonts w:ascii="Times New Roman" w:hAnsi="Times New Roman" w:cs="Times New Roman"/>
                <w:color w:val="000000"/>
                <w:sz w:val="21"/>
                <w:szCs w:val="21"/>
              </w:rPr>
              <w:t> </w:t>
            </w:r>
            <w:r w:rsidRPr="004E3D16">
              <w:rPr>
                <w:rFonts w:ascii="Times New Roman" w:hAnsi="Times New Roman" w:cs="Times New Roman"/>
                <w:bCs/>
                <w:color w:val="FF6633"/>
                <w:sz w:val="21"/>
                <w:szCs w:val="21"/>
              </w:rPr>
              <w:t xml:space="preserve">est   </w:t>
            </w:r>
          </w:p>
        </w:tc>
        <w:tc>
          <w:tcPr>
            <w:tcW w:w="3502" w:type="dxa"/>
          </w:tcPr>
          <w:p w14:paraId="709351C6" w14:textId="77777777" w:rsidR="00993BDD" w:rsidRDefault="00993BDD" w:rsidP="00FB3D8F">
            <w:pPr>
              <w:pStyle w:val="a3"/>
              <w:spacing w:before="0" w:beforeAutospacing="0" w:after="0" w:afterAutospacing="0"/>
              <w:ind w:firstLineChars="500" w:firstLine="1050"/>
              <w:rPr>
                <w:rFonts w:ascii="Times New Roman" w:hAnsi="Times New Roman" w:cs="Times New Roman"/>
                <w:sz w:val="21"/>
                <w:szCs w:val="21"/>
                <w:lang w:val="fr-CA"/>
              </w:rPr>
            </w:pPr>
            <w:r w:rsidRPr="004E3D16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elles</w:t>
            </w:r>
            <w:r w:rsidRPr="004E3D16">
              <w:rPr>
                <w:rFonts w:ascii="Times New Roman" w:hAnsi="Times New Roman" w:cs="Times New Roman"/>
                <w:bCs/>
                <w:color w:val="FF6633"/>
                <w:sz w:val="21"/>
                <w:szCs w:val="21"/>
                <w:lang w:val="fr-CA"/>
              </w:rPr>
              <w:t xml:space="preserve"> sont</w:t>
            </w:r>
            <w:r w:rsidRPr="004E3D16">
              <w:rPr>
                <w:rFonts w:ascii="Times New Roman" w:hAnsi="Times New Roman" w:cs="Times New Roman"/>
                <w:bCs/>
                <w:color w:val="FF6633"/>
                <w:sz w:val="21"/>
                <w:szCs w:val="21"/>
              </w:rPr>
              <w:t xml:space="preserve"> </w:t>
            </w:r>
          </w:p>
        </w:tc>
      </w:tr>
      <w:bookmarkEnd w:id="4"/>
      <w:bookmarkEnd w:id="5"/>
    </w:tbl>
    <w:p w14:paraId="6144E51E" w14:textId="77777777" w:rsidR="00993BDD" w:rsidRDefault="00993BDD" w:rsidP="00993BDD">
      <w:pPr>
        <w:pStyle w:val="a3"/>
        <w:spacing w:before="0" w:beforeAutospacing="0" w:after="0" w:afterAutospacing="0"/>
        <w:jc w:val="both"/>
        <w:rPr>
          <w:rFonts w:ascii="Times New Roman" w:hAnsi="Times New Roman" w:cs="Times New Roman"/>
          <w:sz w:val="21"/>
          <w:szCs w:val="21"/>
          <w:lang w:val="fr-CA"/>
        </w:rPr>
      </w:pPr>
    </w:p>
    <w:p w14:paraId="2B16A696" w14:textId="77777777" w:rsidR="00993BDD" w:rsidRDefault="00993BDD" w:rsidP="00993BDD">
      <w:pPr>
        <w:pStyle w:val="a3"/>
        <w:spacing w:before="0" w:beforeAutospacing="0" w:after="0" w:afterAutospacing="0"/>
        <w:jc w:val="both"/>
        <w:rPr>
          <w:rFonts w:ascii="Times New Roman" w:hAnsi="Times New Roman" w:cs="Times New Roman"/>
          <w:sz w:val="21"/>
          <w:szCs w:val="21"/>
          <w:lang w:val="fr-CA"/>
        </w:rPr>
      </w:pPr>
    </w:p>
    <w:p w14:paraId="1F01978B" w14:textId="77777777" w:rsidR="00993BDD" w:rsidRPr="004925D9" w:rsidRDefault="00993BDD" w:rsidP="00993BDD">
      <w:pPr>
        <w:ind w:firstLineChars="150" w:firstLine="315"/>
        <w:rPr>
          <w:lang w:val="fr-CA"/>
        </w:rPr>
      </w:pPr>
      <w:r>
        <w:rPr>
          <w:lang w:val="fr-CA"/>
        </w:rPr>
        <w:t>(21</w:t>
      </w:r>
      <w:r>
        <w:rPr>
          <w:rFonts w:hint="eastAsia"/>
          <w:lang w:val="fr-CA"/>
        </w:rPr>
        <w:t>页</w:t>
      </w:r>
      <w:r>
        <w:rPr>
          <w:lang w:val="fr-CA"/>
        </w:rPr>
        <w:t>)</w:t>
      </w:r>
      <w:r w:rsidRPr="004E3D16">
        <w:rPr>
          <w:rFonts w:ascii="Times New Roman" w:hAnsi="Times New Roman" w:cs="Times New Roman"/>
          <w:color w:val="000000"/>
          <w:szCs w:val="21"/>
        </w:rPr>
        <w:t xml:space="preserve">   </w:t>
      </w:r>
      <w:r>
        <w:rPr>
          <w:rFonts w:ascii="Times New Roman" w:hAnsi="Times New Roman" w:cs="Times New Roman" w:hint="eastAsia"/>
          <w:bCs/>
          <w:color w:val="FF6633"/>
          <w:szCs w:val="21"/>
        </w:rPr>
        <w:t xml:space="preserve"> </w:t>
      </w:r>
      <w:r w:rsidRPr="004E3D16">
        <w:rPr>
          <w:rFonts w:ascii="Times New Roman" w:hAnsi="Times New Roman" w:cs="Times New Roman"/>
          <w:bCs/>
          <w:color w:val="FF6633"/>
          <w:szCs w:val="21"/>
        </w:rPr>
        <w:t xml:space="preserve"> </w:t>
      </w:r>
    </w:p>
    <w:p w14:paraId="1B1F7B2D" w14:textId="77777777" w:rsidR="00993BDD" w:rsidRDefault="00993BDD" w:rsidP="00993BDD">
      <w:pPr>
        <w:ind w:firstLineChars="150" w:firstLine="315"/>
        <w:rPr>
          <w:lang w:val="fr-CA"/>
        </w:rPr>
      </w:pPr>
      <w:r>
        <w:rPr>
          <w:lang w:val="fr-CA"/>
        </w:rPr>
        <w:t xml:space="preserve">4.  </w:t>
      </w:r>
      <w:r w:rsidRPr="00E90AB2">
        <w:rPr>
          <w:rFonts w:hint="eastAsia"/>
          <w:b/>
          <w:lang w:val="fr-CA"/>
        </w:rPr>
        <w:t>动词</w:t>
      </w:r>
      <w:r>
        <w:rPr>
          <w:b/>
          <w:lang w:val="fr-CA"/>
        </w:rPr>
        <w:t>avoir</w:t>
      </w:r>
    </w:p>
    <w:p w14:paraId="21C5325C" w14:textId="77777777" w:rsidR="00993BDD" w:rsidRDefault="00993BDD" w:rsidP="00993BDD">
      <w:pPr>
        <w:ind w:firstLineChars="300" w:firstLine="630"/>
        <w:rPr>
          <w:lang w:val="fr-CA"/>
        </w:rPr>
      </w:pPr>
      <w:r>
        <w:rPr>
          <w:rFonts w:hint="eastAsia"/>
          <w:lang w:val="fr-CA"/>
        </w:rPr>
        <w:t>及物动词</w:t>
      </w:r>
      <w:r>
        <w:rPr>
          <w:rFonts w:asciiTheme="majorHAnsi" w:hAnsiTheme="majorHAnsi"/>
          <w:lang w:val="fr-CA"/>
        </w:rPr>
        <w:t>avoir</w:t>
      </w:r>
      <w:r>
        <w:rPr>
          <w:rFonts w:asciiTheme="majorHAnsi" w:hAnsiTheme="majorHAnsi" w:hint="eastAsia"/>
          <w:lang w:val="fr-CA"/>
        </w:rPr>
        <w:t>为基础常用动词，</w:t>
      </w:r>
      <w:r>
        <w:rPr>
          <w:rFonts w:hint="eastAsia"/>
          <w:lang w:val="fr-CA"/>
        </w:rPr>
        <w:t>变位形式特殊。其直陈式现在时变位如下：</w:t>
      </w:r>
    </w:p>
    <w:tbl>
      <w:tblPr>
        <w:tblStyle w:val="a4"/>
        <w:tblW w:w="0" w:type="auto"/>
        <w:tblInd w:w="817" w:type="dxa"/>
        <w:tblLook w:val="04A0" w:firstRow="1" w:lastRow="0" w:firstColumn="1" w:lastColumn="0" w:noHBand="0" w:noVBand="1"/>
      </w:tblPr>
      <w:tblGrid>
        <w:gridCol w:w="3444"/>
        <w:gridCol w:w="3502"/>
      </w:tblGrid>
      <w:tr w:rsidR="00993BDD" w14:paraId="4BA0E3F5" w14:textId="77777777" w:rsidTr="00FB3D8F">
        <w:tc>
          <w:tcPr>
            <w:tcW w:w="6946" w:type="dxa"/>
            <w:gridSpan w:val="2"/>
          </w:tcPr>
          <w:p w14:paraId="2529B210" w14:textId="77777777" w:rsidR="00993BDD" w:rsidRDefault="00993BDD" w:rsidP="00FB3D8F">
            <w:pPr>
              <w:pStyle w:val="a3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1"/>
                <w:szCs w:val="21"/>
                <w:lang w:val="fr-CA"/>
              </w:rPr>
            </w:pPr>
            <w:r w:rsidRPr="004E3D16">
              <w:rPr>
                <w:rFonts w:ascii="Times New Roman" w:hAnsi="Times New Roman" w:cs="Times New Roman"/>
                <w:bCs/>
                <w:color w:val="000000"/>
                <w:sz w:val="21"/>
                <w:szCs w:val="21"/>
              </w:rPr>
              <w:t>Présent</w:t>
            </w:r>
          </w:p>
        </w:tc>
      </w:tr>
      <w:tr w:rsidR="00993BDD" w14:paraId="74D97486" w14:textId="77777777" w:rsidTr="00FB3D8F">
        <w:tc>
          <w:tcPr>
            <w:tcW w:w="3444" w:type="dxa"/>
          </w:tcPr>
          <w:p w14:paraId="7656072A" w14:textId="77777777" w:rsidR="00993BDD" w:rsidRDefault="00993BDD" w:rsidP="00FB3D8F">
            <w:pPr>
              <w:pStyle w:val="a3"/>
              <w:spacing w:before="0" w:beforeAutospacing="0" w:after="0" w:afterAutospacing="0"/>
              <w:ind w:firstLineChars="650" w:firstLine="1365"/>
              <w:rPr>
                <w:rFonts w:ascii="Times New Roman" w:hAnsi="Times New Roman" w:cs="Times New Roman"/>
                <w:sz w:val="21"/>
                <w:szCs w:val="21"/>
                <w:lang w:val="fr-CA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fr-CA"/>
              </w:rPr>
              <w:t>j</w:t>
            </w:r>
            <w:r w:rsidRPr="004925D9">
              <w:rPr>
                <w:rFonts w:ascii="Times New Roman" w:hAnsi="Times New Roman" w:cs="Times New Roman"/>
                <w:bCs/>
                <w:color w:val="FF6633"/>
                <w:sz w:val="21"/>
                <w:szCs w:val="21"/>
              </w:rPr>
              <w:t>’ai</w:t>
            </w:r>
          </w:p>
        </w:tc>
        <w:tc>
          <w:tcPr>
            <w:tcW w:w="3502" w:type="dxa"/>
          </w:tcPr>
          <w:p w14:paraId="5D5DDC4E" w14:textId="77777777" w:rsidR="00993BDD" w:rsidRDefault="00993BDD" w:rsidP="00FB3D8F">
            <w:pPr>
              <w:pStyle w:val="a3"/>
              <w:spacing w:before="0" w:beforeAutospacing="0" w:after="0" w:afterAutospacing="0"/>
              <w:ind w:firstLineChars="500" w:firstLine="1050"/>
              <w:rPr>
                <w:rFonts w:ascii="Times New Roman" w:hAnsi="Times New Roman" w:cs="Times New Roman"/>
                <w:sz w:val="21"/>
                <w:szCs w:val="21"/>
                <w:lang w:val="fr-CA"/>
              </w:rPr>
            </w:pPr>
            <w:r w:rsidRPr="004E3D16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nous</w:t>
            </w:r>
            <w:r w:rsidRPr="004E3D16">
              <w:rPr>
                <w:rStyle w:val="apple-converted-space"/>
                <w:rFonts w:ascii="Times New Roman" w:hAnsi="Times New Roman" w:cs="Times New Roman"/>
                <w:color w:val="000000"/>
                <w:sz w:val="21"/>
                <w:szCs w:val="21"/>
              </w:rPr>
              <w:t> </w:t>
            </w:r>
            <w:r>
              <w:rPr>
                <w:rFonts w:ascii="Times New Roman" w:hAnsi="Times New Roman" w:cs="Times New Roman"/>
                <w:bCs/>
                <w:color w:val="FF6633"/>
                <w:sz w:val="21"/>
                <w:szCs w:val="21"/>
              </w:rPr>
              <w:t>avon</w:t>
            </w:r>
            <w:r w:rsidRPr="004E3D16">
              <w:rPr>
                <w:rFonts w:ascii="Times New Roman" w:hAnsi="Times New Roman" w:cs="Times New Roman"/>
                <w:bCs/>
                <w:color w:val="FF6633"/>
                <w:sz w:val="21"/>
                <w:szCs w:val="21"/>
              </w:rPr>
              <w:t>s</w:t>
            </w:r>
          </w:p>
        </w:tc>
      </w:tr>
      <w:tr w:rsidR="00993BDD" w14:paraId="3D47CE05" w14:textId="77777777" w:rsidTr="00FB3D8F">
        <w:tc>
          <w:tcPr>
            <w:tcW w:w="3444" w:type="dxa"/>
          </w:tcPr>
          <w:p w14:paraId="555830DD" w14:textId="77777777" w:rsidR="00993BDD" w:rsidRDefault="00993BDD" w:rsidP="00FB3D8F">
            <w:pPr>
              <w:pStyle w:val="a3"/>
              <w:spacing w:before="0" w:beforeAutospacing="0" w:after="0" w:afterAutospacing="0"/>
              <w:ind w:firstLineChars="650" w:firstLine="1365"/>
              <w:rPr>
                <w:rFonts w:ascii="Times New Roman" w:hAnsi="Times New Roman" w:cs="Times New Roman"/>
                <w:sz w:val="21"/>
                <w:szCs w:val="21"/>
                <w:lang w:val="fr-CA"/>
              </w:rPr>
            </w:pPr>
            <w:r w:rsidRPr="004E3D16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</w:t>
            </w:r>
            <w:r w:rsidRPr="004E3D16">
              <w:rPr>
                <w:rStyle w:val="apple-converted-space"/>
                <w:rFonts w:ascii="Times New Roman" w:hAnsi="Times New Roman" w:cs="Times New Roman"/>
                <w:color w:val="000000"/>
                <w:sz w:val="21"/>
                <w:szCs w:val="21"/>
              </w:rPr>
              <w:t> </w:t>
            </w:r>
            <w:bookmarkStart w:id="6" w:name="OLE_LINK7"/>
            <w:bookmarkStart w:id="7" w:name="OLE_LINK8"/>
            <w:r>
              <w:rPr>
                <w:rFonts w:ascii="Times New Roman" w:hAnsi="Times New Roman" w:cs="Times New Roman"/>
                <w:bCs/>
                <w:color w:val="FF6633"/>
                <w:sz w:val="21"/>
                <w:szCs w:val="21"/>
              </w:rPr>
              <w:t>a</w:t>
            </w:r>
            <w:r w:rsidRPr="004E3D16">
              <w:rPr>
                <w:rFonts w:ascii="Times New Roman" w:hAnsi="Times New Roman" w:cs="Times New Roman"/>
                <w:bCs/>
                <w:color w:val="FF6633"/>
                <w:sz w:val="21"/>
                <w:szCs w:val="21"/>
              </w:rPr>
              <w:t>s</w:t>
            </w:r>
            <w:bookmarkEnd w:id="6"/>
            <w:bookmarkEnd w:id="7"/>
          </w:p>
        </w:tc>
        <w:tc>
          <w:tcPr>
            <w:tcW w:w="3502" w:type="dxa"/>
          </w:tcPr>
          <w:p w14:paraId="3357759D" w14:textId="77777777" w:rsidR="00993BDD" w:rsidRDefault="00993BDD" w:rsidP="00FB3D8F">
            <w:pPr>
              <w:pStyle w:val="a3"/>
              <w:spacing w:before="0" w:beforeAutospacing="0" w:after="0" w:afterAutospacing="0"/>
              <w:ind w:firstLineChars="500" w:firstLine="1050"/>
              <w:rPr>
                <w:rFonts w:ascii="Times New Roman" w:hAnsi="Times New Roman" w:cs="Times New Roman"/>
                <w:sz w:val="21"/>
                <w:szCs w:val="21"/>
                <w:lang w:val="fr-CA"/>
              </w:rPr>
            </w:pPr>
            <w:r w:rsidRPr="004E3D16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vous</w:t>
            </w:r>
            <w:r w:rsidRPr="004E3D16">
              <w:rPr>
                <w:rStyle w:val="apple-converted-space"/>
                <w:rFonts w:ascii="Times New Roman" w:hAnsi="Times New Roman" w:cs="Times New Roman"/>
                <w:color w:val="000000"/>
                <w:sz w:val="21"/>
                <w:szCs w:val="21"/>
              </w:rPr>
              <w:t> </w:t>
            </w:r>
            <w:r>
              <w:rPr>
                <w:rFonts w:ascii="Times New Roman" w:hAnsi="Times New Roman" w:cs="Times New Roman"/>
                <w:bCs/>
                <w:color w:val="FF6633"/>
                <w:sz w:val="21"/>
                <w:szCs w:val="21"/>
              </w:rPr>
              <w:t>avez</w:t>
            </w:r>
          </w:p>
        </w:tc>
      </w:tr>
      <w:tr w:rsidR="00993BDD" w14:paraId="72AC9F3D" w14:textId="77777777" w:rsidTr="00FB3D8F">
        <w:tc>
          <w:tcPr>
            <w:tcW w:w="3444" w:type="dxa"/>
          </w:tcPr>
          <w:p w14:paraId="06B76252" w14:textId="77777777" w:rsidR="00993BDD" w:rsidRDefault="00993BDD" w:rsidP="00FB3D8F">
            <w:pPr>
              <w:pStyle w:val="a3"/>
              <w:spacing w:before="0" w:beforeAutospacing="0" w:after="0" w:afterAutospacing="0"/>
              <w:ind w:firstLineChars="650" w:firstLine="1365"/>
              <w:rPr>
                <w:rFonts w:ascii="Times New Roman" w:hAnsi="Times New Roman" w:cs="Times New Roman"/>
                <w:sz w:val="21"/>
                <w:szCs w:val="21"/>
                <w:lang w:val="fr-CA"/>
              </w:rPr>
            </w:pPr>
            <w:r w:rsidRPr="004E3D16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il</w:t>
            </w:r>
            <w:r w:rsidRPr="004E3D16">
              <w:rPr>
                <w:rStyle w:val="apple-converted-space"/>
                <w:rFonts w:ascii="Times New Roman" w:hAnsi="Times New Roman" w:cs="Times New Roman"/>
                <w:color w:val="000000"/>
                <w:sz w:val="21"/>
                <w:szCs w:val="21"/>
              </w:rPr>
              <w:t> </w:t>
            </w:r>
            <w:r>
              <w:rPr>
                <w:rFonts w:ascii="Times New Roman" w:hAnsi="Times New Roman" w:cs="Times New Roman"/>
                <w:bCs/>
                <w:color w:val="FF6633"/>
                <w:sz w:val="21"/>
                <w:szCs w:val="21"/>
              </w:rPr>
              <w:t>a</w:t>
            </w:r>
          </w:p>
        </w:tc>
        <w:tc>
          <w:tcPr>
            <w:tcW w:w="3502" w:type="dxa"/>
          </w:tcPr>
          <w:p w14:paraId="4443A8B9" w14:textId="77777777" w:rsidR="00993BDD" w:rsidRDefault="00993BDD" w:rsidP="00FB3D8F">
            <w:pPr>
              <w:pStyle w:val="a3"/>
              <w:spacing w:before="0" w:beforeAutospacing="0" w:after="0" w:afterAutospacing="0"/>
              <w:ind w:firstLineChars="500" w:firstLine="1050"/>
              <w:rPr>
                <w:rFonts w:ascii="Times New Roman" w:hAnsi="Times New Roman" w:cs="Times New Roman"/>
                <w:sz w:val="21"/>
                <w:szCs w:val="21"/>
                <w:lang w:val="fr-CA"/>
              </w:rPr>
            </w:pPr>
            <w:r w:rsidRPr="004E3D16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ils</w:t>
            </w:r>
            <w:r w:rsidRPr="004E3D16">
              <w:rPr>
                <w:rStyle w:val="apple-converted-space"/>
                <w:rFonts w:ascii="Times New Roman" w:hAnsi="Times New Roman" w:cs="Times New Roman"/>
                <w:color w:val="000000"/>
                <w:sz w:val="21"/>
                <w:szCs w:val="21"/>
              </w:rPr>
              <w:t> </w:t>
            </w:r>
            <w:r w:rsidRPr="004E3D16">
              <w:rPr>
                <w:rFonts w:ascii="Times New Roman" w:hAnsi="Times New Roman" w:cs="Times New Roman"/>
                <w:bCs/>
                <w:color w:val="FF6633"/>
                <w:sz w:val="21"/>
                <w:szCs w:val="21"/>
              </w:rPr>
              <w:t>ont</w:t>
            </w:r>
          </w:p>
        </w:tc>
      </w:tr>
      <w:tr w:rsidR="00993BDD" w14:paraId="0048EDEF" w14:textId="77777777" w:rsidTr="00FB3D8F">
        <w:tc>
          <w:tcPr>
            <w:tcW w:w="3444" w:type="dxa"/>
          </w:tcPr>
          <w:p w14:paraId="6365E5CA" w14:textId="77777777" w:rsidR="00993BDD" w:rsidRDefault="00993BDD" w:rsidP="00FB3D8F">
            <w:pPr>
              <w:pStyle w:val="a3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1"/>
                <w:szCs w:val="21"/>
                <w:lang w:val="fr-CA"/>
              </w:rPr>
            </w:pPr>
            <w:r w:rsidRPr="004E3D16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elle</w:t>
            </w:r>
            <w:r w:rsidRPr="004E3D16">
              <w:rPr>
                <w:rStyle w:val="apple-converted-space"/>
                <w:rFonts w:ascii="Times New Roman" w:hAnsi="Times New Roman" w:cs="Times New Roman"/>
                <w:color w:val="000000"/>
                <w:sz w:val="21"/>
                <w:szCs w:val="21"/>
              </w:rPr>
              <w:t> </w:t>
            </w:r>
            <w:r>
              <w:rPr>
                <w:rFonts w:ascii="Times New Roman" w:hAnsi="Times New Roman" w:cs="Times New Roman"/>
                <w:bCs/>
                <w:color w:val="FF6633"/>
                <w:sz w:val="21"/>
                <w:szCs w:val="21"/>
              </w:rPr>
              <w:t>a</w:t>
            </w:r>
            <w:r w:rsidRPr="004E3D16">
              <w:rPr>
                <w:rFonts w:ascii="Times New Roman" w:hAnsi="Times New Roman" w:cs="Times New Roman"/>
                <w:bCs/>
                <w:color w:val="FF6633"/>
                <w:sz w:val="21"/>
                <w:szCs w:val="21"/>
              </w:rPr>
              <w:t xml:space="preserve">   </w:t>
            </w:r>
          </w:p>
        </w:tc>
        <w:tc>
          <w:tcPr>
            <w:tcW w:w="3502" w:type="dxa"/>
          </w:tcPr>
          <w:p w14:paraId="572D4F52" w14:textId="77777777" w:rsidR="00993BDD" w:rsidRDefault="00993BDD" w:rsidP="00FB3D8F">
            <w:pPr>
              <w:pStyle w:val="a3"/>
              <w:spacing w:before="0" w:beforeAutospacing="0" w:after="0" w:afterAutospacing="0"/>
              <w:ind w:firstLineChars="500" w:firstLine="1050"/>
              <w:rPr>
                <w:rFonts w:ascii="Times New Roman" w:hAnsi="Times New Roman" w:cs="Times New Roman"/>
                <w:sz w:val="21"/>
                <w:szCs w:val="21"/>
                <w:lang w:val="fr-CA"/>
              </w:rPr>
            </w:pPr>
            <w:r w:rsidRPr="004E3D16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elles</w:t>
            </w:r>
            <w:r>
              <w:rPr>
                <w:rFonts w:ascii="Times New Roman" w:hAnsi="Times New Roman" w:cs="Times New Roman"/>
                <w:bCs/>
                <w:color w:val="FF6633"/>
                <w:sz w:val="21"/>
                <w:szCs w:val="21"/>
                <w:lang w:val="fr-CA"/>
              </w:rPr>
              <w:t xml:space="preserve"> </w:t>
            </w:r>
            <w:r w:rsidRPr="004E3D16">
              <w:rPr>
                <w:rFonts w:ascii="Times New Roman" w:hAnsi="Times New Roman" w:cs="Times New Roman"/>
                <w:bCs/>
                <w:color w:val="FF6633"/>
                <w:sz w:val="21"/>
                <w:szCs w:val="21"/>
                <w:lang w:val="fr-CA"/>
              </w:rPr>
              <w:t>ont</w:t>
            </w:r>
            <w:r w:rsidRPr="004E3D16">
              <w:rPr>
                <w:rFonts w:ascii="Times New Roman" w:hAnsi="Times New Roman" w:cs="Times New Roman"/>
                <w:bCs/>
                <w:color w:val="FF6633"/>
                <w:sz w:val="21"/>
                <w:szCs w:val="21"/>
              </w:rPr>
              <w:t xml:space="preserve"> </w:t>
            </w:r>
          </w:p>
        </w:tc>
      </w:tr>
    </w:tbl>
    <w:p w14:paraId="08DCA7F2" w14:textId="77777777" w:rsidR="00993BDD" w:rsidRPr="004E3D16" w:rsidRDefault="00993BDD" w:rsidP="00993BDD">
      <w:pPr>
        <w:pStyle w:val="a3"/>
        <w:spacing w:before="0" w:beforeAutospacing="0" w:after="0" w:afterAutospacing="0"/>
        <w:jc w:val="both"/>
        <w:rPr>
          <w:rFonts w:ascii="Times New Roman" w:hAnsi="Times New Roman" w:cs="Times New Roman"/>
          <w:bCs/>
          <w:color w:val="000000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  <w:lang w:val="fr-CA"/>
        </w:rPr>
        <w:t xml:space="preserve"> </w:t>
      </w:r>
    </w:p>
    <w:p w14:paraId="14239249" w14:textId="36A495CD" w:rsidR="00993BDD" w:rsidRDefault="00FB3D8F" w:rsidP="00993BDD">
      <w:pPr>
        <w:rPr>
          <w:lang w:val="fr-CA"/>
        </w:rPr>
      </w:pPr>
      <w:r>
        <w:rPr>
          <w:rFonts w:hint="eastAsia"/>
          <w:lang w:val="fr-CA"/>
        </w:rPr>
        <w:t xml:space="preserve">5. </w:t>
      </w:r>
      <w:r>
        <w:rPr>
          <w:rFonts w:hint="eastAsia"/>
          <w:lang w:val="fr-CA"/>
        </w:rPr>
        <w:t>动词</w:t>
      </w:r>
      <w:r>
        <w:rPr>
          <w:lang w:val="fr-CA"/>
        </w:rPr>
        <w:t>：</w:t>
      </w:r>
      <w:r>
        <w:rPr>
          <w:lang w:val="fr-CA"/>
        </w:rPr>
        <w:t>aller</w:t>
      </w:r>
    </w:p>
    <w:p w14:paraId="6313B75B" w14:textId="57DFD5AB" w:rsidR="00FB3D8F" w:rsidRDefault="00FB3D8F" w:rsidP="00993BDD">
      <w:pPr>
        <w:rPr>
          <w:lang w:val="fr-CA"/>
        </w:rPr>
      </w:pPr>
      <w:r>
        <w:rPr>
          <w:lang w:val="fr-CA"/>
        </w:rPr>
        <w:t>Je vais</w:t>
      </w:r>
      <w:r>
        <w:rPr>
          <w:lang w:val="fr-CA"/>
        </w:rPr>
        <w:t>；</w:t>
      </w:r>
      <w:r>
        <w:rPr>
          <w:lang w:val="fr-CA"/>
        </w:rPr>
        <w:t>tu vas</w:t>
      </w:r>
      <w:r>
        <w:rPr>
          <w:lang w:val="fr-CA"/>
        </w:rPr>
        <w:t>；</w:t>
      </w:r>
      <w:r>
        <w:rPr>
          <w:lang w:val="fr-CA"/>
        </w:rPr>
        <w:t>il va</w:t>
      </w:r>
      <w:r>
        <w:rPr>
          <w:lang w:val="fr-CA"/>
        </w:rPr>
        <w:t>；</w:t>
      </w:r>
      <w:r>
        <w:rPr>
          <w:lang w:val="fr-CA"/>
        </w:rPr>
        <w:t>nous allons</w:t>
      </w:r>
      <w:r>
        <w:rPr>
          <w:lang w:val="fr-CA"/>
        </w:rPr>
        <w:t>；</w:t>
      </w:r>
      <w:r>
        <w:rPr>
          <w:lang w:val="fr-CA"/>
        </w:rPr>
        <w:t>vous allez</w:t>
      </w:r>
      <w:r>
        <w:rPr>
          <w:lang w:val="fr-CA"/>
        </w:rPr>
        <w:t>；</w:t>
      </w:r>
      <w:r>
        <w:rPr>
          <w:lang w:val="fr-CA"/>
        </w:rPr>
        <w:t>ils vont</w:t>
      </w:r>
    </w:p>
    <w:p w14:paraId="4114DD5C" w14:textId="77777777" w:rsidR="00FB3D8F" w:rsidRDefault="00FB3D8F" w:rsidP="00993BDD">
      <w:pPr>
        <w:rPr>
          <w:lang w:val="fr-CA"/>
        </w:rPr>
      </w:pPr>
    </w:p>
    <w:p w14:paraId="31E24538" w14:textId="708CB4B9" w:rsidR="00FB3D8F" w:rsidRDefault="00FB3D8F" w:rsidP="00993BDD">
      <w:pPr>
        <w:rPr>
          <w:lang w:val="fr-CA"/>
        </w:rPr>
      </w:pPr>
      <w:r>
        <w:rPr>
          <w:lang w:val="fr-CA"/>
        </w:rPr>
        <w:lastRenderedPageBreak/>
        <w:t xml:space="preserve">6. </w:t>
      </w:r>
      <w:r>
        <w:rPr>
          <w:rFonts w:hint="eastAsia"/>
          <w:lang w:val="fr-CA"/>
        </w:rPr>
        <w:t>动词</w:t>
      </w:r>
      <w:r>
        <w:rPr>
          <w:lang w:val="fr-CA"/>
        </w:rPr>
        <w:t>：</w:t>
      </w:r>
      <w:r>
        <w:rPr>
          <w:lang w:val="fr-CA"/>
        </w:rPr>
        <w:t>venir</w:t>
      </w:r>
    </w:p>
    <w:p w14:paraId="60FDFE16" w14:textId="587CDCE6" w:rsidR="00FB3D8F" w:rsidRDefault="00FB3D8F" w:rsidP="00993BDD">
      <w:pPr>
        <w:rPr>
          <w:lang w:val="fr-CA"/>
        </w:rPr>
      </w:pPr>
      <w:r>
        <w:rPr>
          <w:lang w:val="fr-CA"/>
        </w:rPr>
        <w:t>Je viens</w:t>
      </w:r>
      <w:r>
        <w:rPr>
          <w:lang w:val="fr-CA"/>
        </w:rPr>
        <w:t>，</w:t>
      </w:r>
      <w:r>
        <w:rPr>
          <w:lang w:val="fr-CA"/>
        </w:rPr>
        <w:t>tu viens</w:t>
      </w:r>
      <w:r>
        <w:rPr>
          <w:lang w:val="fr-CA"/>
        </w:rPr>
        <w:t>，</w:t>
      </w:r>
      <w:r>
        <w:rPr>
          <w:lang w:val="fr-CA"/>
        </w:rPr>
        <w:t>il vient</w:t>
      </w:r>
      <w:r>
        <w:rPr>
          <w:lang w:val="fr-CA"/>
        </w:rPr>
        <w:t>，</w:t>
      </w:r>
      <w:r>
        <w:rPr>
          <w:lang w:val="fr-CA"/>
        </w:rPr>
        <w:t>nous venons</w:t>
      </w:r>
      <w:r>
        <w:rPr>
          <w:rFonts w:hint="eastAsia"/>
          <w:lang w:val="fr-CA"/>
        </w:rPr>
        <w:t>，</w:t>
      </w:r>
      <w:r>
        <w:rPr>
          <w:rFonts w:hint="eastAsia"/>
          <w:lang w:val="fr-CA"/>
        </w:rPr>
        <w:t xml:space="preserve"> </w:t>
      </w:r>
      <w:r>
        <w:rPr>
          <w:lang w:val="fr-CA"/>
        </w:rPr>
        <w:t>vous venez</w:t>
      </w:r>
      <w:r>
        <w:rPr>
          <w:lang w:val="fr-CA"/>
        </w:rPr>
        <w:t>，</w:t>
      </w:r>
      <w:r>
        <w:rPr>
          <w:lang w:val="fr-CA"/>
        </w:rPr>
        <w:t>ils viennent</w:t>
      </w:r>
    </w:p>
    <w:p w14:paraId="49335286" w14:textId="77777777" w:rsidR="00FB3D8F" w:rsidRDefault="00FB3D8F" w:rsidP="00993BDD">
      <w:pPr>
        <w:rPr>
          <w:lang w:val="fr-CA"/>
        </w:rPr>
      </w:pPr>
    </w:p>
    <w:p w14:paraId="33AFB22F" w14:textId="02DCB291" w:rsidR="00993BDD" w:rsidRDefault="00FB3D8F" w:rsidP="00993BDD">
      <w:pPr>
        <w:rPr>
          <w:lang w:val="fr-CA"/>
        </w:rPr>
      </w:pPr>
      <w:r>
        <w:rPr>
          <w:rFonts w:hint="eastAsia"/>
          <w:lang w:val="fr-CA"/>
        </w:rPr>
        <w:t>7</w:t>
      </w:r>
      <w:r w:rsidR="008279A9">
        <w:rPr>
          <w:lang w:val="fr-CA"/>
        </w:rPr>
        <w:t xml:space="preserve">. </w:t>
      </w:r>
      <w:r w:rsidR="008279A9">
        <w:rPr>
          <w:rFonts w:hint="eastAsia"/>
          <w:lang w:val="fr-CA"/>
        </w:rPr>
        <w:t>数字</w:t>
      </w:r>
      <w:r w:rsidR="008279A9">
        <w:rPr>
          <w:rFonts w:hint="eastAsia"/>
          <w:lang w:val="fr-CA"/>
        </w:rPr>
        <w:t xml:space="preserve"> </w:t>
      </w:r>
      <w:r w:rsidR="00130410">
        <w:rPr>
          <w:lang w:val="fr-CA"/>
        </w:rPr>
        <w:t>Numéro</w:t>
      </w:r>
      <w:r w:rsidR="00130410">
        <w:rPr>
          <w:lang w:val="fr-CA"/>
        </w:rPr>
        <w:t>／</w:t>
      </w:r>
      <w:r w:rsidR="00130410">
        <w:rPr>
          <w:lang w:val="fr-CA"/>
        </w:rPr>
        <w:t>nombre</w:t>
      </w:r>
      <w:r w:rsidR="008279A9">
        <w:rPr>
          <w:rFonts w:hint="eastAsia"/>
          <w:lang w:val="fr-CA"/>
        </w:rPr>
        <w:t>（</w:t>
      </w:r>
      <w:r w:rsidR="008279A9">
        <w:rPr>
          <w:rFonts w:hint="eastAsia"/>
          <w:lang w:val="fr-CA"/>
        </w:rPr>
        <w:t>0</w:t>
      </w:r>
      <w:r w:rsidR="008279A9">
        <w:rPr>
          <w:rFonts w:hint="eastAsia"/>
          <w:lang w:val="fr-CA"/>
        </w:rPr>
        <w:t>－</w:t>
      </w:r>
      <w:r w:rsidR="008279A9">
        <w:rPr>
          <w:rFonts w:hint="eastAsia"/>
          <w:lang w:val="fr-CA"/>
        </w:rPr>
        <w:t>65</w:t>
      </w:r>
      <w:r w:rsidR="008279A9">
        <w:rPr>
          <w:rFonts w:hint="eastAsia"/>
          <w:lang w:val="fr-CA"/>
        </w:rPr>
        <w:t>）</w:t>
      </w:r>
    </w:p>
    <w:p w14:paraId="644EF757" w14:textId="77777777" w:rsidR="00FB3D8F" w:rsidRDefault="00FB3D8F" w:rsidP="00993BDD">
      <w:pPr>
        <w:rPr>
          <w:lang w:val="fr-CA"/>
        </w:rPr>
      </w:pPr>
    </w:p>
    <w:p w14:paraId="15749243" w14:textId="0CEFA62E" w:rsidR="008279A9" w:rsidRDefault="00FB3D8F" w:rsidP="00993BDD">
      <w:pPr>
        <w:rPr>
          <w:lang w:val="fr-CA"/>
        </w:rPr>
      </w:pPr>
      <w:r>
        <w:rPr>
          <w:rFonts w:hint="eastAsia"/>
          <w:lang w:val="fr-CA"/>
        </w:rPr>
        <w:t>8</w:t>
      </w:r>
      <w:r w:rsidR="008279A9">
        <w:rPr>
          <w:rFonts w:hint="eastAsia"/>
          <w:lang w:val="fr-CA"/>
        </w:rPr>
        <w:t>．颜色</w:t>
      </w:r>
      <w:r w:rsidR="008279A9">
        <w:rPr>
          <w:rFonts w:hint="eastAsia"/>
          <w:lang w:val="fr-CA"/>
        </w:rPr>
        <w:t xml:space="preserve"> </w:t>
      </w:r>
      <w:r w:rsidR="008279A9">
        <w:rPr>
          <w:lang w:val="fr-CA"/>
        </w:rPr>
        <w:t>couleur</w:t>
      </w:r>
      <w:r w:rsidR="008279A9">
        <w:rPr>
          <w:lang w:val="fr-CA"/>
        </w:rPr>
        <w:t>：</w:t>
      </w:r>
    </w:p>
    <w:p w14:paraId="6068AFE8" w14:textId="4473AFC1" w:rsidR="00FB3D8F" w:rsidRDefault="00FB3D8F" w:rsidP="00993BDD">
      <w:pPr>
        <w:rPr>
          <w:lang w:val="fr-CA"/>
        </w:rPr>
      </w:pPr>
      <w:r>
        <w:rPr>
          <w:rFonts w:hint="eastAsia"/>
          <w:lang w:val="fr-CA"/>
        </w:rPr>
        <w:t>rouge</w:t>
      </w:r>
      <w:r>
        <w:rPr>
          <w:lang w:val="fr-CA"/>
        </w:rPr>
        <w:t xml:space="preserve"> </w:t>
      </w:r>
      <w:r>
        <w:rPr>
          <w:rFonts w:hint="eastAsia"/>
          <w:lang w:val="fr-CA"/>
        </w:rPr>
        <w:t>红色；</w:t>
      </w:r>
      <w:r>
        <w:rPr>
          <w:rFonts w:hint="eastAsia"/>
          <w:lang w:val="fr-CA"/>
        </w:rPr>
        <w:t xml:space="preserve"> </w:t>
      </w:r>
      <w:r>
        <w:rPr>
          <w:lang w:val="fr-CA"/>
        </w:rPr>
        <w:t>vert</w:t>
      </w:r>
      <w:r>
        <w:rPr>
          <w:lang w:val="fr-CA"/>
        </w:rPr>
        <w:t>，</w:t>
      </w:r>
      <w:r>
        <w:rPr>
          <w:rFonts w:hint="eastAsia"/>
          <w:lang w:val="fr-CA"/>
        </w:rPr>
        <w:t>vert</w:t>
      </w:r>
      <w:r>
        <w:rPr>
          <w:lang w:val="fr-CA"/>
        </w:rPr>
        <w:t xml:space="preserve">e </w:t>
      </w:r>
      <w:r>
        <w:rPr>
          <w:rFonts w:hint="eastAsia"/>
          <w:lang w:val="fr-CA"/>
        </w:rPr>
        <w:t>绿色；</w:t>
      </w:r>
      <w:r>
        <w:rPr>
          <w:lang w:val="fr-CA"/>
        </w:rPr>
        <w:t>blanc</w:t>
      </w:r>
      <w:r>
        <w:rPr>
          <w:lang w:val="fr-CA"/>
        </w:rPr>
        <w:t>，</w:t>
      </w:r>
      <w:r>
        <w:rPr>
          <w:lang w:val="fr-CA"/>
        </w:rPr>
        <w:t>blanche</w:t>
      </w:r>
      <w:r>
        <w:rPr>
          <w:rFonts w:hint="eastAsia"/>
          <w:lang w:val="fr-CA"/>
        </w:rPr>
        <w:t>白色</w:t>
      </w:r>
      <w:r>
        <w:rPr>
          <w:lang w:val="fr-CA"/>
        </w:rPr>
        <w:t>；</w:t>
      </w:r>
      <w:r>
        <w:rPr>
          <w:lang w:val="fr-CA"/>
        </w:rPr>
        <w:t xml:space="preserve">jaune </w:t>
      </w:r>
      <w:r>
        <w:rPr>
          <w:rFonts w:hint="eastAsia"/>
          <w:lang w:val="fr-CA"/>
        </w:rPr>
        <w:t>黄色</w:t>
      </w:r>
      <w:r>
        <w:rPr>
          <w:lang w:val="fr-CA"/>
        </w:rPr>
        <w:t>；</w:t>
      </w:r>
      <w:r>
        <w:rPr>
          <w:lang w:val="fr-CA"/>
        </w:rPr>
        <w:t>bleu</w:t>
      </w:r>
      <w:r>
        <w:rPr>
          <w:rFonts w:hint="eastAsia"/>
          <w:lang w:val="fr-CA"/>
        </w:rPr>
        <w:t>，</w:t>
      </w:r>
      <w:r>
        <w:rPr>
          <w:lang w:val="fr-CA"/>
        </w:rPr>
        <w:t xml:space="preserve">e </w:t>
      </w:r>
      <w:r>
        <w:rPr>
          <w:rFonts w:hint="eastAsia"/>
          <w:lang w:val="fr-CA"/>
        </w:rPr>
        <w:t>蓝色；</w:t>
      </w:r>
      <w:r>
        <w:rPr>
          <w:rFonts w:hint="eastAsia"/>
          <w:lang w:val="fr-CA"/>
        </w:rPr>
        <w:t>orange</w:t>
      </w:r>
      <w:r>
        <w:rPr>
          <w:lang w:val="fr-CA"/>
        </w:rPr>
        <w:t>，橙色；</w:t>
      </w:r>
      <w:r>
        <w:rPr>
          <w:lang w:val="fr-CA"/>
        </w:rPr>
        <w:t xml:space="preserve">rose </w:t>
      </w:r>
      <w:r>
        <w:rPr>
          <w:rFonts w:hint="eastAsia"/>
          <w:lang w:val="fr-CA"/>
        </w:rPr>
        <w:t>玫瑰色</w:t>
      </w:r>
      <w:r>
        <w:rPr>
          <w:lang w:val="fr-CA"/>
        </w:rPr>
        <w:t>；</w:t>
      </w:r>
      <w:r>
        <w:rPr>
          <w:lang w:val="fr-CA"/>
        </w:rPr>
        <w:t xml:space="preserve">marron </w:t>
      </w:r>
      <w:r>
        <w:rPr>
          <w:rFonts w:hint="eastAsia"/>
          <w:lang w:val="fr-CA"/>
        </w:rPr>
        <w:t>栗色</w:t>
      </w:r>
      <w:r>
        <w:rPr>
          <w:lang w:val="fr-CA"/>
        </w:rPr>
        <w:t>；</w:t>
      </w:r>
      <w:r>
        <w:rPr>
          <w:lang w:val="fr-CA"/>
        </w:rPr>
        <w:t>noir</w:t>
      </w:r>
      <w:r>
        <w:rPr>
          <w:lang w:val="fr-CA"/>
        </w:rPr>
        <w:t>，</w:t>
      </w:r>
      <w:r>
        <w:rPr>
          <w:lang w:val="fr-CA"/>
        </w:rPr>
        <w:t>noire</w:t>
      </w:r>
      <w:r>
        <w:rPr>
          <w:lang w:val="fr-CA"/>
        </w:rPr>
        <w:t>，</w:t>
      </w:r>
      <w:r>
        <w:rPr>
          <w:rFonts w:hint="eastAsia"/>
          <w:lang w:val="fr-CA"/>
        </w:rPr>
        <w:t>黑色</w:t>
      </w:r>
      <w:r>
        <w:rPr>
          <w:lang w:val="fr-CA"/>
        </w:rPr>
        <w:t>；</w:t>
      </w:r>
      <w:r>
        <w:rPr>
          <w:lang w:val="fr-CA"/>
        </w:rPr>
        <w:t>violet</w:t>
      </w:r>
      <w:r>
        <w:rPr>
          <w:lang w:val="fr-CA"/>
        </w:rPr>
        <w:t>，</w:t>
      </w:r>
      <w:r>
        <w:rPr>
          <w:lang w:val="fr-CA"/>
        </w:rPr>
        <w:t>violette</w:t>
      </w:r>
      <w:r>
        <w:rPr>
          <w:lang w:val="fr-CA"/>
        </w:rPr>
        <w:t>，</w:t>
      </w:r>
      <w:r>
        <w:rPr>
          <w:rFonts w:hint="eastAsia"/>
          <w:lang w:val="fr-CA"/>
        </w:rPr>
        <w:t>紫色；</w:t>
      </w:r>
      <w:r>
        <w:rPr>
          <w:lang w:val="fr-CA"/>
        </w:rPr>
        <w:t>gris</w:t>
      </w:r>
      <w:r>
        <w:rPr>
          <w:rFonts w:hint="eastAsia"/>
          <w:lang w:val="fr-CA"/>
        </w:rPr>
        <w:t>，</w:t>
      </w:r>
      <w:r>
        <w:rPr>
          <w:lang w:val="fr-CA"/>
        </w:rPr>
        <w:t>e</w:t>
      </w:r>
      <w:r>
        <w:rPr>
          <w:lang w:val="fr-CA"/>
        </w:rPr>
        <w:t>灰色；</w:t>
      </w:r>
      <w:r>
        <w:rPr>
          <w:lang w:val="fr-CA"/>
        </w:rPr>
        <w:t>brun</w:t>
      </w:r>
      <w:r>
        <w:rPr>
          <w:lang w:val="fr-CA"/>
        </w:rPr>
        <w:t>，</w:t>
      </w:r>
      <w:r>
        <w:rPr>
          <w:lang w:val="fr-CA"/>
        </w:rPr>
        <w:t>e</w:t>
      </w:r>
      <w:r>
        <w:rPr>
          <w:lang w:val="fr-CA"/>
        </w:rPr>
        <w:t>棕</w:t>
      </w:r>
      <w:r>
        <w:rPr>
          <w:rFonts w:hint="eastAsia"/>
          <w:lang w:val="fr-CA"/>
        </w:rPr>
        <w:t>色</w:t>
      </w:r>
    </w:p>
    <w:p w14:paraId="252A4F37" w14:textId="77777777" w:rsidR="00FB3D8F" w:rsidRPr="00FB3D8F" w:rsidRDefault="00FB3D8F" w:rsidP="00993BDD">
      <w:pPr>
        <w:rPr>
          <w:lang w:val="fr-CA"/>
        </w:rPr>
      </w:pPr>
    </w:p>
    <w:p w14:paraId="76537E17" w14:textId="41DC3322" w:rsidR="00993BDD" w:rsidRDefault="00FB3D8F" w:rsidP="00993BDD">
      <w:pPr>
        <w:rPr>
          <w:lang w:val="fr-CA"/>
        </w:rPr>
      </w:pPr>
      <w:r>
        <w:rPr>
          <w:rFonts w:hint="eastAsia"/>
          <w:lang w:val="fr-CA"/>
        </w:rPr>
        <w:t>9.</w:t>
      </w:r>
      <w:r w:rsidR="00130410">
        <w:rPr>
          <w:lang w:val="fr-CA"/>
        </w:rPr>
        <w:t xml:space="preserve"> </w:t>
      </w:r>
      <w:r w:rsidR="00130410">
        <w:rPr>
          <w:rFonts w:hint="eastAsia"/>
          <w:lang w:val="fr-CA"/>
        </w:rPr>
        <w:t>表达</w:t>
      </w:r>
    </w:p>
    <w:p w14:paraId="37A26A5B" w14:textId="69ACD572" w:rsidR="00130410" w:rsidRDefault="00130410" w:rsidP="00993BDD">
      <w:pPr>
        <w:rPr>
          <w:lang w:val="fr-CA"/>
        </w:rPr>
      </w:pPr>
      <w:r>
        <w:rPr>
          <w:rFonts w:hint="eastAsia"/>
          <w:lang w:val="fr-CA"/>
        </w:rPr>
        <w:t>B</w:t>
      </w:r>
      <w:r>
        <w:rPr>
          <w:lang w:val="fr-CA"/>
        </w:rPr>
        <w:t>onjour à tous</w:t>
      </w:r>
      <w:r>
        <w:rPr>
          <w:lang w:val="fr-CA"/>
        </w:rPr>
        <w:t>！</w:t>
      </w:r>
      <w:r>
        <w:rPr>
          <w:rFonts w:hint="eastAsia"/>
          <w:lang w:val="fr-CA"/>
        </w:rPr>
        <w:t>各位好</w:t>
      </w:r>
    </w:p>
    <w:p w14:paraId="39EC3CD7" w14:textId="7BDA9FB8" w:rsidR="00130410" w:rsidRDefault="00130410" w:rsidP="00993BDD">
      <w:pPr>
        <w:rPr>
          <w:lang w:val="fr-CA"/>
        </w:rPr>
      </w:pPr>
      <w:r>
        <w:rPr>
          <w:rFonts w:hint="eastAsia"/>
          <w:lang w:val="fr-CA"/>
        </w:rPr>
        <w:t>Bonjour</w:t>
      </w:r>
      <w:r>
        <w:rPr>
          <w:lang w:val="fr-CA"/>
        </w:rPr>
        <w:t>，</w:t>
      </w:r>
      <w:r>
        <w:rPr>
          <w:lang w:val="fr-CA"/>
        </w:rPr>
        <w:t>je voudrais</w:t>
      </w:r>
      <w:r>
        <w:rPr>
          <w:rFonts w:hint="eastAsia"/>
          <w:lang w:val="fr-CA"/>
        </w:rPr>
        <w:t>．</w:t>
      </w:r>
      <w:r>
        <w:rPr>
          <w:lang w:val="fr-CA"/>
        </w:rPr>
        <w:t>．．．．．．．．．，</w:t>
      </w:r>
      <w:r>
        <w:rPr>
          <w:rFonts w:hint="eastAsia"/>
          <w:lang w:val="fr-CA"/>
        </w:rPr>
        <w:t>s</w:t>
      </w:r>
      <w:r>
        <w:rPr>
          <w:rFonts w:hint="eastAsia"/>
          <w:lang w:val="fr-CA"/>
        </w:rPr>
        <w:t>＇</w:t>
      </w:r>
      <w:r>
        <w:rPr>
          <w:rFonts w:hint="eastAsia"/>
          <w:lang w:val="fr-CA"/>
        </w:rPr>
        <w:t xml:space="preserve"> </w:t>
      </w:r>
      <w:r>
        <w:rPr>
          <w:lang w:val="fr-CA"/>
        </w:rPr>
        <w:t>il vous plaît</w:t>
      </w:r>
      <w:r>
        <w:rPr>
          <w:rFonts w:hint="eastAsia"/>
          <w:lang w:val="fr-CA"/>
        </w:rPr>
        <w:t>．您好</w:t>
      </w:r>
      <w:r>
        <w:rPr>
          <w:lang w:val="fr-CA"/>
        </w:rPr>
        <w:t>，我想要。。。</w:t>
      </w:r>
      <w:r>
        <w:rPr>
          <w:rFonts w:hint="eastAsia"/>
          <w:lang w:val="fr-CA"/>
        </w:rPr>
        <w:t>请</w:t>
      </w:r>
    </w:p>
    <w:p w14:paraId="3E10FA52" w14:textId="4351F666" w:rsidR="00130410" w:rsidRDefault="00130410" w:rsidP="00993BDD">
      <w:pPr>
        <w:rPr>
          <w:lang w:val="fr-CA"/>
        </w:rPr>
      </w:pPr>
      <w:r>
        <w:rPr>
          <w:lang w:val="fr-CA"/>
        </w:rPr>
        <w:t>C</w:t>
      </w:r>
      <w:r>
        <w:rPr>
          <w:lang w:val="fr-CA"/>
        </w:rPr>
        <w:t>＇</w:t>
      </w:r>
      <w:r>
        <w:rPr>
          <w:lang w:val="fr-CA"/>
        </w:rPr>
        <w:t>est tout</w:t>
      </w:r>
      <w:r>
        <w:rPr>
          <w:rFonts w:hint="eastAsia"/>
          <w:lang w:val="fr-CA"/>
        </w:rPr>
        <w:t>？</w:t>
      </w:r>
      <w:r>
        <w:rPr>
          <w:rFonts w:hint="eastAsia"/>
          <w:lang w:val="fr-CA"/>
        </w:rPr>
        <w:t xml:space="preserve"> </w:t>
      </w:r>
      <w:r>
        <w:rPr>
          <w:lang w:val="fr-CA"/>
        </w:rPr>
        <w:t>Ce sera tout</w:t>
      </w:r>
      <w:r>
        <w:rPr>
          <w:rFonts w:hint="eastAsia"/>
          <w:lang w:val="fr-CA"/>
        </w:rPr>
        <w:t>？这是所有吗</w:t>
      </w:r>
      <w:r>
        <w:rPr>
          <w:lang w:val="fr-CA"/>
        </w:rPr>
        <w:t>？就要</w:t>
      </w:r>
      <w:r>
        <w:rPr>
          <w:rFonts w:hint="eastAsia"/>
          <w:lang w:val="fr-CA"/>
        </w:rPr>
        <w:t>这些</w:t>
      </w:r>
      <w:r>
        <w:rPr>
          <w:lang w:val="fr-CA"/>
        </w:rPr>
        <w:t>吗？</w:t>
      </w:r>
    </w:p>
    <w:p w14:paraId="2386BB0E" w14:textId="7F1D268B" w:rsidR="00130410" w:rsidRDefault="00130410" w:rsidP="00993BDD">
      <w:pPr>
        <w:rPr>
          <w:lang w:val="fr-CA"/>
        </w:rPr>
      </w:pPr>
      <w:r>
        <w:rPr>
          <w:lang w:val="fr-CA"/>
        </w:rPr>
        <w:t>Ça fait combien</w:t>
      </w:r>
      <w:r>
        <w:rPr>
          <w:rFonts w:hint="eastAsia"/>
          <w:lang w:val="fr-CA"/>
        </w:rPr>
        <w:t>？多少钱</w:t>
      </w:r>
      <w:r>
        <w:rPr>
          <w:lang w:val="fr-CA"/>
        </w:rPr>
        <w:t>？</w:t>
      </w:r>
    </w:p>
    <w:p w14:paraId="1C5CAC4B" w14:textId="24BC8039" w:rsidR="00130410" w:rsidRDefault="00130410" w:rsidP="00993BDD">
      <w:pPr>
        <w:rPr>
          <w:lang w:val="fr-CA"/>
        </w:rPr>
      </w:pPr>
      <w:r>
        <w:rPr>
          <w:rFonts w:hint="eastAsia"/>
          <w:lang w:val="fr-CA"/>
        </w:rPr>
        <w:t>I</w:t>
      </w:r>
      <w:r>
        <w:rPr>
          <w:lang w:val="fr-CA"/>
        </w:rPr>
        <w:t xml:space="preserve">l y a combien </w:t>
      </w:r>
      <w:r>
        <w:rPr>
          <w:rFonts w:hint="eastAsia"/>
          <w:lang w:val="fr-CA"/>
        </w:rPr>
        <w:t>de</w:t>
      </w:r>
      <w:r>
        <w:rPr>
          <w:lang w:val="fr-CA"/>
        </w:rPr>
        <w:t xml:space="preserve"> personne dans votre famille</w:t>
      </w:r>
      <w:r>
        <w:rPr>
          <w:rFonts w:hint="eastAsia"/>
          <w:lang w:val="fr-CA"/>
        </w:rPr>
        <w:t>？</w:t>
      </w:r>
      <w:r>
        <w:rPr>
          <w:lang w:val="fr-CA"/>
        </w:rPr>
        <w:t>您家</w:t>
      </w:r>
      <w:r>
        <w:rPr>
          <w:rFonts w:hint="eastAsia"/>
          <w:lang w:val="fr-CA"/>
        </w:rPr>
        <w:t>有几口人</w:t>
      </w:r>
      <w:r>
        <w:rPr>
          <w:lang w:val="fr-CA"/>
        </w:rPr>
        <w:t>？</w:t>
      </w:r>
    </w:p>
    <w:p w14:paraId="6E8FD149" w14:textId="22846C36" w:rsidR="00130410" w:rsidRDefault="00130410" w:rsidP="00993BDD">
      <w:pPr>
        <w:rPr>
          <w:lang w:val="fr-CA"/>
        </w:rPr>
      </w:pPr>
      <w:r>
        <w:rPr>
          <w:lang w:val="fr-CA"/>
        </w:rPr>
        <w:t>Bon voyage</w:t>
      </w:r>
      <w:r>
        <w:rPr>
          <w:rFonts w:hint="eastAsia"/>
          <w:lang w:val="fr-CA"/>
        </w:rPr>
        <w:t>！</w:t>
      </w:r>
      <w:r>
        <w:rPr>
          <w:lang w:val="fr-CA"/>
        </w:rPr>
        <w:t>一路顺风</w:t>
      </w:r>
    </w:p>
    <w:p w14:paraId="4D381C72" w14:textId="77777777" w:rsidR="00130410" w:rsidRPr="00130410" w:rsidRDefault="00130410" w:rsidP="00993BDD">
      <w:pPr>
        <w:rPr>
          <w:lang w:val="fr-CA"/>
        </w:rPr>
      </w:pPr>
    </w:p>
    <w:p w14:paraId="7C1925B6" w14:textId="77777777" w:rsidR="00993BDD" w:rsidRDefault="00993BDD" w:rsidP="00993BDD">
      <w:pPr>
        <w:rPr>
          <w:lang w:val="fr-CA"/>
        </w:rPr>
      </w:pPr>
    </w:p>
    <w:p w14:paraId="6BC8A82E" w14:textId="77777777" w:rsidR="00993BDD" w:rsidRDefault="00993BDD" w:rsidP="00993BDD">
      <w:pPr>
        <w:rPr>
          <w:lang w:val="fr-CA"/>
        </w:rPr>
      </w:pPr>
    </w:p>
    <w:p w14:paraId="0BE8F0AA" w14:textId="77777777" w:rsidR="00993BDD" w:rsidRPr="00B30976" w:rsidRDefault="00993BDD" w:rsidP="00993BDD">
      <w:pPr>
        <w:rPr>
          <w:b/>
          <w:sz w:val="32"/>
          <w:szCs w:val="32"/>
          <w:lang w:val="fr-CA"/>
        </w:rPr>
      </w:pPr>
      <w:r>
        <w:rPr>
          <w:b/>
          <w:sz w:val="32"/>
          <w:szCs w:val="32"/>
          <w:lang w:val="fr-CA"/>
        </w:rPr>
        <w:t>II</w:t>
      </w:r>
      <w:r w:rsidRPr="00B30976">
        <w:rPr>
          <w:b/>
          <w:sz w:val="32"/>
          <w:szCs w:val="32"/>
          <w:lang w:val="fr-CA"/>
        </w:rPr>
        <w:t xml:space="preserve">. Unité </w:t>
      </w:r>
      <w:r>
        <w:rPr>
          <w:b/>
          <w:sz w:val="32"/>
          <w:szCs w:val="32"/>
          <w:lang w:val="fr-CA"/>
        </w:rPr>
        <w:t>1</w:t>
      </w:r>
      <w:r>
        <w:rPr>
          <w:lang w:val="fr-CA"/>
        </w:rPr>
        <w:t xml:space="preserve"> </w:t>
      </w:r>
      <w:r>
        <w:rPr>
          <w:rFonts w:hint="eastAsia"/>
          <w:lang w:val="fr-CA"/>
        </w:rPr>
        <w:t xml:space="preserve"> </w:t>
      </w:r>
      <w:r>
        <w:rPr>
          <w:lang w:val="fr-CA"/>
        </w:rPr>
        <w:t>(</w:t>
      </w:r>
      <w:r>
        <w:rPr>
          <w:rFonts w:hint="eastAsia"/>
          <w:lang w:val="fr-CA"/>
        </w:rPr>
        <w:t xml:space="preserve"> </w:t>
      </w:r>
      <w:r>
        <w:rPr>
          <w:rFonts w:hint="eastAsia"/>
          <w:lang w:val="fr-CA"/>
        </w:rPr>
        <w:t>第</w:t>
      </w:r>
      <w:r>
        <w:rPr>
          <w:lang w:val="fr-CA"/>
        </w:rPr>
        <w:t>35</w:t>
      </w:r>
      <w:r>
        <w:rPr>
          <w:rFonts w:hint="eastAsia"/>
          <w:lang w:val="fr-CA"/>
        </w:rPr>
        <w:t>页</w:t>
      </w:r>
      <w:r>
        <w:rPr>
          <w:rFonts w:hint="eastAsia"/>
          <w:lang w:val="fr-CA"/>
        </w:rPr>
        <w:t xml:space="preserve"> </w:t>
      </w:r>
      <w:r>
        <w:rPr>
          <w:lang w:val="fr-CA"/>
        </w:rPr>
        <w:t>)</w:t>
      </w:r>
    </w:p>
    <w:p w14:paraId="0265584B" w14:textId="77777777" w:rsidR="00993BDD" w:rsidRDefault="00993BDD" w:rsidP="00993BDD">
      <w:pPr>
        <w:rPr>
          <w:lang w:val="fr-CA"/>
        </w:rPr>
      </w:pPr>
      <w:r>
        <w:rPr>
          <w:lang w:val="fr-CA"/>
        </w:rPr>
        <w:t xml:space="preserve">     </w:t>
      </w:r>
      <w:r>
        <w:rPr>
          <w:rFonts w:hint="eastAsia"/>
          <w:lang w:val="fr-CA"/>
        </w:rPr>
        <w:t>1</w:t>
      </w:r>
      <w:r>
        <w:rPr>
          <w:lang w:val="fr-CA"/>
        </w:rPr>
        <w:t xml:space="preserve">. </w:t>
      </w:r>
      <w:r>
        <w:rPr>
          <w:rFonts w:hint="eastAsia"/>
          <w:b/>
          <w:lang w:val="fr-CA"/>
        </w:rPr>
        <w:t>地点介词</w:t>
      </w:r>
      <w:r w:rsidRPr="00DF6721">
        <w:rPr>
          <w:rFonts w:hint="eastAsia"/>
          <w:lang w:val="fr-CA"/>
        </w:rPr>
        <w:t>（</w:t>
      </w:r>
      <w:r w:rsidRPr="00DF6721">
        <w:rPr>
          <w:lang w:val="fr-CA"/>
        </w:rPr>
        <w:t>Les prépositions de lieu</w:t>
      </w:r>
      <w:r w:rsidRPr="00DF6721">
        <w:rPr>
          <w:rFonts w:hint="eastAsia"/>
          <w:lang w:val="fr-CA"/>
        </w:rPr>
        <w:t>）</w:t>
      </w:r>
      <w:r>
        <w:rPr>
          <w:rFonts w:hint="eastAsia"/>
          <w:lang w:val="fr-CA"/>
        </w:rPr>
        <w:t xml:space="preserve"> </w:t>
      </w:r>
    </w:p>
    <w:p w14:paraId="04F8E102" w14:textId="77777777" w:rsidR="00993BDD" w:rsidRDefault="00993BDD" w:rsidP="00993BDD">
      <w:pPr>
        <w:rPr>
          <w:lang w:val="fr-CA"/>
        </w:rPr>
      </w:pPr>
      <w:r>
        <w:rPr>
          <w:lang w:val="fr-CA"/>
        </w:rPr>
        <w:t xml:space="preserve">       1) </w:t>
      </w:r>
      <w:r>
        <w:rPr>
          <w:rFonts w:hint="eastAsia"/>
          <w:lang w:val="fr-CA"/>
        </w:rPr>
        <w:t>当表示“去……，在……”某一地点时，须根据地点属性使用不同介词：</w:t>
      </w:r>
    </w:p>
    <w:p w14:paraId="5ADCC033" w14:textId="77777777" w:rsidR="00993BDD" w:rsidRPr="00CD37FD" w:rsidRDefault="00993BDD" w:rsidP="00993BDD">
      <w:pPr>
        <w:ind w:left="630" w:firstLineChars="200" w:firstLine="420"/>
        <w:rPr>
          <w:lang w:val="fr-CA"/>
        </w:rPr>
      </w:pPr>
      <w:r>
        <w:rPr>
          <w:lang w:val="fr-CA"/>
        </w:rPr>
        <w:t xml:space="preserve">(1) </w:t>
      </w:r>
      <w:r w:rsidRPr="00CD37FD">
        <w:rPr>
          <w:rFonts w:hint="eastAsia"/>
          <w:lang w:val="fr-CA"/>
        </w:rPr>
        <w:t>在城市名前，使用介词</w:t>
      </w:r>
      <w:r w:rsidRPr="00CD37FD">
        <w:rPr>
          <w:lang w:val="fr-CA"/>
        </w:rPr>
        <w:t>à</w:t>
      </w:r>
      <w:r w:rsidRPr="00CD37FD">
        <w:rPr>
          <w:rFonts w:hint="eastAsia"/>
          <w:lang w:val="fr-CA"/>
        </w:rPr>
        <w:t>，例如：</w:t>
      </w:r>
    </w:p>
    <w:p w14:paraId="61C65762" w14:textId="77777777" w:rsidR="00993BDD" w:rsidRDefault="00993BDD" w:rsidP="00993BDD">
      <w:pPr>
        <w:pStyle w:val="a5"/>
        <w:ind w:left="1050" w:firstLineChars="150" w:firstLine="315"/>
        <w:rPr>
          <w:lang w:val="fr-CA"/>
        </w:rPr>
      </w:pPr>
      <w:r>
        <w:rPr>
          <w:lang w:val="fr-CA"/>
        </w:rPr>
        <w:t xml:space="preserve">Je suis </w:t>
      </w:r>
      <w:r w:rsidRPr="00537943">
        <w:rPr>
          <w:color w:val="FF0000"/>
          <w:lang w:val="fr-CA"/>
        </w:rPr>
        <w:t>à</w:t>
      </w:r>
      <w:r>
        <w:rPr>
          <w:lang w:val="fr-CA"/>
        </w:rPr>
        <w:t xml:space="preserve"> Beijing.  </w:t>
      </w:r>
      <w:r>
        <w:rPr>
          <w:rFonts w:hint="eastAsia"/>
          <w:lang w:val="fr-CA"/>
        </w:rPr>
        <w:tab/>
      </w:r>
      <w:r>
        <w:rPr>
          <w:rFonts w:hint="eastAsia"/>
          <w:lang w:val="fr-CA"/>
        </w:rPr>
        <w:tab/>
      </w:r>
      <w:r>
        <w:rPr>
          <w:rFonts w:hint="eastAsia"/>
          <w:lang w:val="fr-CA"/>
        </w:rPr>
        <w:tab/>
      </w:r>
      <w:r>
        <w:rPr>
          <w:lang w:val="fr-CA"/>
        </w:rPr>
        <w:tab/>
      </w:r>
      <w:r>
        <w:rPr>
          <w:rFonts w:hint="eastAsia"/>
          <w:lang w:val="fr-CA"/>
        </w:rPr>
        <w:t>我在北京。</w:t>
      </w:r>
    </w:p>
    <w:p w14:paraId="1113269E" w14:textId="77777777" w:rsidR="00993BDD" w:rsidRDefault="00993BDD" w:rsidP="00993BDD">
      <w:pPr>
        <w:pStyle w:val="a5"/>
        <w:ind w:left="1050" w:firstLineChars="150" w:firstLine="315"/>
        <w:rPr>
          <w:lang w:val="fr-CA"/>
        </w:rPr>
      </w:pPr>
      <w:r>
        <w:rPr>
          <w:lang w:val="fr-CA"/>
        </w:rPr>
        <w:t xml:space="preserve">Elle est </w:t>
      </w:r>
      <w:r w:rsidRPr="00537943">
        <w:rPr>
          <w:color w:val="FF0000"/>
          <w:lang w:val="fr-CA"/>
        </w:rPr>
        <w:t>à</w:t>
      </w:r>
      <w:r>
        <w:rPr>
          <w:lang w:val="fr-CA"/>
        </w:rPr>
        <w:t xml:space="preserve"> Paris.</w:t>
      </w:r>
      <w:r>
        <w:rPr>
          <w:rFonts w:hint="eastAsia"/>
          <w:lang w:val="fr-CA"/>
        </w:rPr>
        <w:t xml:space="preserve">   </w:t>
      </w:r>
      <w:r>
        <w:rPr>
          <w:rFonts w:hint="eastAsia"/>
          <w:lang w:val="fr-CA"/>
        </w:rPr>
        <w:tab/>
      </w:r>
      <w:r>
        <w:rPr>
          <w:rFonts w:hint="eastAsia"/>
          <w:lang w:val="fr-CA"/>
        </w:rPr>
        <w:tab/>
      </w:r>
      <w:r>
        <w:rPr>
          <w:lang w:val="fr-CA"/>
        </w:rPr>
        <w:tab/>
      </w:r>
      <w:r>
        <w:rPr>
          <w:rFonts w:hint="eastAsia"/>
          <w:lang w:val="fr-CA"/>
        </w:rPr>
        <w:t>她在巴黎。</w:t>
      </w:r>
    </w:p>
    <w:p w14:paraId="26BD30F9" w14:textId="77777777" w:rsidR="00993BDD" w:rsidRDefault="00993BDD" w:rsidP="00993BDD">
      <w:pPr>
        <w:pStyle w:val="a5"/>
        <w:ind w:left="1050" w:firstLineChars="150" w:firstLine="315"/>
        <w:rPr>
          <w:lang w:val="fr-CA"/>
        </w:rPr>
      </w:pPr>
      <w:r>
        <w:rPr>
          <w:lang w:val="fr-CA"/>
        </w:rPr>
        <w:t xml:space="preserve">Nous sommes </w:t>
      </w:r>
      <w:r w:rsidRPr="00537943">
        <w:rPr>
          <w:color w:val="FF0000"/>
          <w:lang w:val="fr-CA"/>
        </w:rPr>
        <w:t>à</w:t>
      </w:r>
      <w:r>
        <w:rPr>
          <w:lang w:val="fr-CA"/>
        </w:rPr>
        <w:t xml:space="preserve"> New York.</w:t>
      </w:r>
      <w:r>
        <w:rPr>
          <w:rFonts w:hint="eastAsia"/>
          <w:lang w:val="fr-CA"/>
        </w:rPr>
        <w:t xml:space="preserve">  </w:t>
      </w:r>
      <w:r>
        <w:rPr>
          <w:lang w:val="fr-CA"/>
        </w:rPr>
        <w:tab/>
      </w:r>
      <w:r>
        <w:rPr>
          <w:rFonts w:hint="eastAsia"/>
          <w:lang w:val="fr-CA"/>
        </w:rPr>
        <w:t>我们在纽约。</w:t>
      </w:r>
    </w:p>
    <w:p w14:paraId="430C956D" w14:textId="77777777" w:rsidR="00993BDD" w:rsidRDefault="00993BDD" w:rsidP="00993BDD">
      <w:pPr>
        <w:pStyle w:val="a5"/>
        <w:ind w:firstLineChars="500" w:firstLine="1050"/>
        <w:rPr>
          <w:lang w:val="fr-CA"/>
        </w:rPr>
      </w:pPr>
      <w:bookmarkStart w:id="8" w:name="OLE_LINK9"/>
      <w:bookmarkStart w:id="9" w:name="OLE_LINK10"/>
      <w:r>
        <w:rPr>
          <w:lang w:val="fr-CA"/>
        </w:rPr>
        <w:t xml:space="preserve">(2) </w:t>
      </w:r>
      <w:r>
        <w:rPr>
          <w:rFonts w:hint="eastAsia"/>
          <w:lang w:val="fr-CA"/>
        </w:rPr>
        <w:t>在阳性单数国名前，使用</w:t>
      </w:r>
      <w:r>
        <w:rPr>
          <w:rFonts w:hint="eastAsia"/>
          <w:lang w:val="fr-CA"/>
        </w:rPr>
        <w:t>au</w:t>
      </w:r>
      <w:r>
        <w:rPr>
          <w:rFonts w:hint="eastAsia"/>
          <w:lang w:val="fr-CA"/>
        </w:rPr>
        <w:t>，如：</w:t>
      </w:r>
    </w:p>
    <w:p w14:paraId="54CD4FB0" w14:textId="77777777" w:rsidR="00993BDD" w:rsidRDefault="00993BDD" w:rsidP="00993BDD">
      <w:pPr>
        <w:pStyle w:val="a5"/>
        <w:ind w:left="1050" w:firstLineChars="150" w:firstLine="315"/>
        <w:rPr>
          <w:lang w:val="fr-CA"/>
        </w:rPr>
      </w:pPr>
      <w:r>
        <w:rPr>
          <w:lang w:val="fr-CA"/>
        </w:rPr>
        <w:t xml:space="preserve">Vous travaillez </w:t>
      </w:r>
      <w:r w:rsidRPr="00537943">
        <w:rPr>
          <w:color w:val="FF0000"/>
          <w:lang w:val="fr-CA"/>
        </w:rPr>
        <w:t>au</w:t>
      </w:r>
      <w:r>
        <w:rPr>
          <w:lang w:val="fr-CA"/>
        </w:rPr>
        <w:t xml:space="preserve"> Canada</w:t>
      </w:r>
      <w:r>
        <w:rPr>
          <w:rFonts w:hint="eastAsia"/>
          <w:lang w:val="fr-CA"/>
        </w:rPr>
        <w:t>.</w:t>
      </w:r>
      <w:r>
        <w:rPr>
          <w:rFonts w:hint="eastAsia"/>
          <w:lang w:val="fr-CA"/>
        </w:rPr>
        <w:tab/>
      </w:r>
      <w:r>
        <w:rPr>
          <w:rFonts w:hint="eastAsia"/>
          <w:lang w:val="fr-CA"/>
        </w:rPr>
        <w:tab/>
      </w:r>
      <w:r>
        <w:rPr>
          <w:rFonts w:hint="eastAsia"/>
          <w:lang w:val="fr-CA"/>
        </w:rPr>
        <w:t>您在加拿大工作。</w:t>
      </w:r>
    </w:p>
    <w:p w14:paraId="6376EBA7" w14:textId="77777777" w:rsidR="00993BDD" w:rsidRDefault="00993BDD" w:rsidP="00993BDD">
      <w:pPr>
        <w:pStyle w:val="a5"/>
        <w:ind w:left="1050" w:firstLineChars="150" w:firstLine="315"/>
        <w:rPr>
          <w:lang w:val="fr-CA"/>
        </w:rPr>
      </w:pPr>
      <w:r>
        <w:rPr>
          <w:lang w:val="fr-CA"/>
        </w:rPr>
        <w:t xml:space="preserve">Il habite </w:t>
      </w:r>
      <w:r w:rsidRPr="00537943">
        <w:rPr>
          <w:color w:val="FF0000"/>
          <w:lang w:val="fr-CA"/>
        </w:rPr>
        <w:t>au</w:t>
      </w:r>
      <w:r>
        <w:rPr>
          <w:lang w:val="fr-CA"/>
        </w:rPr>
        <w:t xml:space="preserve"> Japon</w:t>
      </w:r>
      <w:r>
        <w:rPr>
          <w:rFonts w:hint="eastAsia"/>
          <w:lang w:val="fr-CA"/>
        </w:rPr>
        <w:t xml:space="preserve">. </w:t>
      </w:r>
      <w:r>
        <w:rPr>
          <w:rFonts w:hint="eastAsia"/>
          <w:lang w:val="fr-CA"/>
        </w:rPr>
        <w:tab/>
      </w:r>
      <w:r>
        <w:rPr>
          <w:rFonts w:hint="eastAsia"/>
          <w:lang w:val="fr-CA"/>
        </w:rPr>
        <w:tab/>
      </w:r>
      <w:r>
        <w:rPr>
          <w:rFonts w:hint="eastAsia"/>
          <w:lang w:val="fr-CA"/>
        </w:rPr>
        <w:tab/>
      </w:r>
      <w:r>
        <w:rPr>
          <w:rFonts w:hint="eastAsia"/>
          <w:lang w:val="fr-CA"/>
        </w:rPr>
        <w:t>他家住日本。</w:t>
      </w:r>
    </w:p>
    <w:p w14:paraId="643B41E7" w14:textId="77777777" w:rsidR="00993BDD" w:rsidRDefault="00993BDD" w:rsidP="00993BDD">
      <w:pPr>
        <w:pStyle w:val="a5"/>
        <w:ind w:left="1050" w:firstLineChars="150" w:firstLine="315"/>
        <w:rPr>
          <w:lang w:val="fr-CA"/>
        </w:rPr>
      </w:pPr>
      <w:r>
        <w:rPr>
          <w:lang w:val="fr-CA"/>
        </w:rPr>
        <w:t xml:space="preserve">Je vais </w:t>
      </w:r>
      <w:r w:rsidRPr="00537943">
        <w:rPr>
          <w:color w:val="FF0000"/>
          <w:lang w:val="fr-CA"/>
        </w:rPr>
        <w:t>au</w:t>
      </w:r>
      <w:r>
        <w:rPr>
          <w:lang w:val="fr-CA"/>
        </w:rPr>
        <w:t xml:space="preserve"> Maroc.</w:t>
      </w:r>
      <w:r>
        <w:rPr>
          <w:rFonts w:hint="eastAsia"/>
          <w:lang w:val="fr-CA"/>
        </w:rPr>
        <w:t xml:space="preserve"> </w:t>
      </w:r>
      <w:r>
        <w:rPr>
          <w:rFonts w:hint="eastAsia"/>
          <w:lang w:val="fr-CA"/>
        </w:rPr>
        <w:tab/>
      </w:r>
      <w:r>
        <w:rPr>
          <w:rFonts w:hint="eastAsia"/>
          <w:lang w:val="fr-CA"/>
        </w:rPr>
        <w:tab/>
      </w:r>
      <w:r>
        <w:rPr>
          <w:rFonts w:hint="eastAsia"/>
          <w:lang w:val="fr-CA"/>
        </w:rPr>
        <w:tab/>
      </w:r>
      <w:r>
        <w:rPr>
          <w:lang w:val="fr-CA"/>
        </w:rPr>
        <w:t xml:space="preserve">    </w:t>
      </w:r>
      <w:r>
        <w:rPr>
          <w:rFonts w:hint="eastAsia"/>
          <w:lang w:val="fr-CA"/>
        </w:rPr>
        <w:t>我要去摩洛哥。</w:t>
      </w:r>
    </w:p>
    <w:p w14:paraId="505C2BC2" w14:textId="77777777" w:rsidR="00993BDD" w:rsidRPr="00CD37FD" w:rsidRDefault="00993BDD" w:rsidP="00993BDD">
      <w:pPr>
        <w:ind w:firstLineChars="500" w:firstLine="1050"/>
        <w:rPr>
          <w:lang w:val="fr-CA"/>
        </w:rPr>
      </w:pPr>
      <w:r>
        <w:rPr>
          <w:lang w:val="fr-CA"/>
        </w:rPr>
        <w:t xml:space="preserve">(3) </w:t>
      </w:r>
      <w:r w:rsidRPr="00CD37FD">
        <w:rPr>
          <w:rFonts w:hint="eastAsia"/>
          <w:lang w:val="fr-CA"/>
        </w:rPr>
        <w:t>在复数国名前，要使用</w:t>
      </w:r>
      <w:r w:rsidRPr="00CD37FD">
        <w:rPr>
          <w:rFonts w:hint="eastAsia"/>
          <w:lang w:val="fr-CA"/>
        </w:rPr>
        <w:t>aux</w:t>
      </w:r>
      <w:r w:rsidRPr="00CD37FD">
        <w:rPr>
          <w:rFonts w:hint="eastAsia"/>
          <w:lang w:val="fr-CA"/>
        </w:rPr>
        <w:t>，如：</w:t>
      </w:r>
    </w:p>
    <w:p w14:paraId="7B07A071" w14:textId="77777777" w:rsidR="00993BDD" w:rsidRDefault="00993BDD" w:rsidP="00993BDD">
      <w:pPr>
        <w:pStyle w:val="a5"/>
        <w:ind w:left="1050" w:firstLineChars="150" w:firstLine="315"/>
        <w:rPr>
          <w:lang w:val="fr-CA"/>
        </w:rPr>
      </w:pPr>
      <w:r>
        <w:rPr>
          <w:lang w:val="fr-CA"/>
        </w:rPr>
        <w:t xml:space="preserve">Ils vont </w:t>
      </w:r>
      <w:r w:rsidRPr="00537943">
        <w:rPr>
          <w:color w:val="FF0000"/>
          <w:lang w:val="fr-CA"/>
        </w:rPr>
        <w:t>aux</w:t>
      </w:r>
      <w:r>
        <w:rPr>
          <w:lang w:val="fr-CA"/>
        </w:rPr>
        <w:t xml:space="preserve"> États-Unis.</w:t>
      </w:r>
      <w:r>
        <w:rPr>
          <w:lang w:val="fr-CA"/>
        </w:rPr>
        <w:tab/>
      </w:r>
      <w:r>
        <w:rPr>
          <w:lang w:val="fr-CA"/>
        </w:rPr>
        <w:tab/>
      </w:r>
      <w:r>
        <w:rPr>
          <w:lang w:val="fr-CA"/>
        </w:rPr>
        <w:tab/>
      </w:r>
      <w:r>
        <w:rPr>
          <w:rFonts w:hint="eastAsia"/>
          <w:lang w:val="fr-CA"/>
        </w:rPr>
        <w:t>他们要去美国。</w:t>
      </w:r>
    </w:p>
    <w:p w14:paraId="6EA30FA0" w14:textId="77777777" w:rsidR="00993BDD" w:rsidRDefault="00993BDD" w:rsidP="00993BDD">
      <w:pPr>
        <w:pStyle w:val="a5"/>
        <w:ind w:left="1050" w:firstLineChars="150" w:firstLine="315"/>
        <w:rPr>
          <w:lang w:val="fr-CA"/>
        </w:rPr>
      </w:pPr>
      <w:r>
        <w:rPr>
          <w:lang w:val="fr-CA"/>
        </w:rPr>
        <w:t xml:space="preserve">Elles sont </w:t>
      </w:r>
      <w:r w:rsidRPr="00537943">
        <w:rPr>
          <w:color w:val="FF0000"/>
          <w:lang w:val="fr-CA"/>
        </w:rPr>
        <w:t>aux</w:t>
      </w:r>
      <w:r>
        <w:rPr>
          <w:lang w:val="fr-CA"/>
        </w:rPr>
        <w:t xml:space="preserve"> Philippines.</w:t>
      </w:r>
      <w:r>
        <w:rPr>
          <w:lang w:val="fr-CA"/>
        </w:rPr>
        <w:tab/>
      </w:r>
      <w:r>
        <w:rPr>
          <w:lang w:val="fr-CA"/>
        </w:rPr>
        <w:tab/>
      </w:r>
      <w:r>
        <w:rPr>
          <w:rFonts w:hint="eastAsia"/>
          <w:lang w:val="fr-CA"/>
        </w:rPr>
        <w:t>她们在菲律宾。</w:t>
      </w:r>
    </w:p>
    <w:p w14:paraId="009B61A5" w14:textId="77777777" w:rsidR="00993BDD" w:rsidRPr="00CD37FD" w:rsidRDefault="00993BDD" w:rsidP="00993BDD">
      <w:pPr>
        <w:ind w:firstLineChars="500" w:firstLine="1050"/>
        <w:rPr>
          <w:lang w:val="fr-CA"/>
        </w:rPr>
      </w:pPr>
      <w:r>
        <w:rPr>
          <w:lang w:val="fr-CA"/>
        </w:rPr>
        <w:t xml:space="preserve">(4) </w:t>
      </w:r>
      <w:r w:rsidRPr="00CD37FD">
        <w:rPr>
          <w:rFonts w:hint="eastAsia"/>
          <w:lang w:val="fr-CA"/>
        </w:rPr>
        <w:t>而在阴性单数国名前，则要使用</w:t>
      </w:r>
      <w:r w:rsidRPr="00CD37FD">
        <w:rPr>
          <w:rFonts w:hint="eastAsia"/>
          <w:lang w:val="fr-CA"/>
        </w:rPr>
        <w:t>en</w:t>
      </w:r>
      <w:r w:rsidRPr="00CD37FD">
        <w:rPr>
          <w:rFonts w:hint="eastAsia"/>
          <w:lang w:val="fr-CA"/>
        </w:rPr>
        <w:t>，如：</w:t>
      </w:r>
    </w:p>
    <w:p w14:paraId="63FD956F" w14:textId="77777777" w:rsidR="00993BDD" w:rsidRDefault="00993BDD" w:rsidP="00993BDD">
      <w:pPr>
        <w:pStyle w:val="a5"/>
        <w:ind w:left="1050" w:firstLineChars="150" w:firstLine="315"/>
        <w:rPr>
          <w:lang w:val="fr-CA"/>
        </w:rPr>
      </w:pPr>
      <w:r>
        <w:rPr>
          <w:lang w:val="fr-CA"/>
        </w:rPr>
        <w:t xml:space="preserve">Tu vas </w:t>
      </w:r>
      <w:r w:rsidRPr="006D462A">
        <w:rPr>
          <w:color w:val="FF0000"/>
          <w:lang w:val="fr-CA"/>
        </w:rPr>
        <w:t>en</w:t>
      </w:r>
      <w:r>
        <w:rPr>
          <w:lang w:val="fr-CA"/>
        </w:rPr>
        <w:t xml:space="preserve"> France ?</w:t>
      </w:r>
      <w:r>
        <w:rPr>
          <w:rFonts w:hint="eastAsia"/>
          <w:lang w:val="fr-CA"/>
        </w:rPr>
        <w:tab/>
      </w:r>
      <w:r>
        <w:rPr>
          <w:lang w:val="fr-CA"/>
        </w:rPr>
        <w:tab/>
      </w:r>
      <w:r>
        <w:rPr>
          <w:lang w:val="fr-CA"/>
        </w:rPr>
        <w:tab/>
      </w:r>
      <w:r>
        <w:rPr>
          <w:lang w:val="fr-CA"/>
        </w:rPr>
        <w:tab/>
      </w:r>
      <w:r>
        <w:rPr>
          <w:rFonts w:hint="eastAsia"/>
          <w:lang w:val="fr-CA"/>
        </w:rPr>
        <w:t>你要去法国吗？</w:t>
      </w:r>
      <w:r>
        <w:rPr>
          <w:rFonts w:hint="eastAsia"/>
          <w:lang w:val="fr-CA"/>
        </w:rPr>
        <w:tab/>
      </w:r>
      <w:r>
        <w:rPr>
          <w:rFonts w:hint="eastAsia"/>
          <w:lang w:val="fr-CA"/>
        </w:rPr>
        <w:tab/>
      </w:r>
      <w:r>
        <w:rPr>
          <w:rFonts w:hint="eastAsia"/>
          <w:lang w:val="fr-CA"/>
        </w:rPr>
        <w:tab/>
      </w:r>
    </w:p>
    <w:p w14:paraId="125AC0C2" w14:textId="77777777" w:rsidR="00993BDD" w:rsidRDefault="00993BDD" w:rsidP="00993BDD">
      <w:pPr>
        <w:pStyle w:val="a5"/>
        <w:ind w:left="1050" w:firstLineChars="150" w:firstLine="315"/>
        <w:rPr>
          <w:lang w:val="fr-CA"/>
        </w:rPr>
      </w:pPr>
      <w:r>
        <w:rPr>
          <w:lang w:val="fr-CA"/>
        </w:rPr>
        <w:t xml:space="preserve">Elle travaille </w:t>
      </w:r>
      <w:r w:rsidRPr="006D462A">
        <w:rPr>
          <w:color w:val="FF0000"/>
          <w:lang w:val="fr-CA"/>
        </w:rPr>
        <w:t>en</w:t>
      </w:r>
      <w:r>
        <w:rPr>
          <w:lang w:val="fr-CA"/>
        </w:rPr>
        <w:t xml:space="preserve"> Italie.</w:t>
      </w:r>
      <w:r>
        <w:rPr>
          <w:rFonts w:hint="eastAsia"/>
          <w:lang w:val="fr-CA"/>
        </w:rPr>
        <w:t xml:space="preserve"> </w:t>
      </w:r>
      <w:r>
        <w:rPr>
          <w:rFonts w:hint="eastAsia"/>
          <w:lang w:val="fr-CA"/>
        </w:rPr>
        <w:tab/>
      </w:r>
      <w:r>
        <w:rPr>
          <w:rFonts w:hint="eastAsia"/>
          <w:lang w:val="fr-CA"/>
        </w:rPr>
        <w:tab/>
      </w:r>
      <w:r>
        <w:rPr>
          <w:lang w:val="fr-CA"/>
        </w:rPr>
        <w:tab/>
      </w:r>
      <w:r>
        <w:rPr>
          <w:rFonts w:hint="eastAsia"/>
          <w:lang w:val="fr-CA"/>
        </w:rPr>
        <w:t>她在意大利工作。</w:t>
      </w:r>
      <w:bookmarkEnd w:id="8"/>
      <w:bookmarkEnd w:id="9"/>
    </w:p>
    <w:p w14:paraId="3EA193F7" w14:textId="77777777" w:rsidR="00993BDD" w:rsidRDefault="00993BDD" w:rsidP="00993BDD">
      <w:pPr>
        <w:rPr>
          <w:lang w:val="fr-CA"/>
        </w:rPr>
      </w:pPr>
      <w:r>
        <w:rPr>
          <w:rFonts w:hint="eastAsia"/>
          <w:lang w:val="fr-CA"/>
        </w:rPr>
        <w:t xml:space="preserve">      </w:t>
      </w:r>
    </w:p>
    <w:p w14:paraId="57B63B21" w14:textId="77777777" w:rsidR="00993BDD" w:rsidRDefault="00993BDD" w:rsidP="00993BDD">
      <w:pPr>
        <w:rPr>
          <w:lang w:val="fr-CA"/>
        </w:rPr>
      </w:pPr>
      <w:r>
        <w:rPr>
          <w:rFonts w:hint="eastAsia"/>
          <w:lang w:val="fr-CA"/>
        </w:rPr>
        <w:t xml:space="preserve">      </w:t>
      </w:r>
      <w:r>
        <w:rPr>
          <w:lang w:val="fr-CA"/>
        </w:rPr>
        <w:t xml:space="preserve">2) </w:t>
      </w:r>
      <w:r>
        <w:rPr>
          <w:rFonts w:hint="eastAsia"/>
          <w:lang w:val="fr-CA"/>
        </w:rPr>
        <w:t>当表示“来自于……”时，须使用动词</w:t>
      </w:r>
      <w:r>
        <w:rPr>
          <w:lang w:val="fr-CA"/>
        </w:rPr>
        <w:t xml:space="preserve">venir de... </w:t>
      </w:r>
      <w:r>
        <w:rPr>
          <w:rFonts w:hint="eastAsia"/>
          <w:lang w:val="fr-CA"/>
        </w:rPr>
        <w:t>。如：</w:t>
      </w:r>
    </w:p>
    <w:p w14:paraId="05073703" w14:textId="77777777" w:rsidR="00993BDD" w:rsidRPr="00747650" w:rsidRDefault="00993BDD" w:rsidP="00993BDD">
      <w:pPr>
        <w:ind w:left="630" w:firstLineChars="200" w:firstLine="420"/>
        <w:rPr>
          <w:lang w:val="fr-CA"/>
        </w:rPr>
      </w:pPr>
      <w:r>
        <w:rPr>
          <w:lang w:val="fr-CA"/>
        </w:rPr>
        <w:t xml:space="preserve">(1) </w:t>
      </w:r>
      <w:r w:rsidRPr="00747650">
        <w:rPr>
          <w:rFonts w:hint="eastAsia"/>
          <w:lang w:val="fr-CA"/>
        </w:rPr>
        <w:t>在阳性单数国名前，使用</w:t>
      </w:r>
      <w:r w:rsidRPr="00747650">
        <w:rPr>
          <w:rFonts w:hint="eastAsia"/>
          <w:lang w:val="fr-CA"/>
        </w:rPr>
        <w:t>du</w:t>
      </w:r>
      <w:r w:rsidRPr="00747650">
        <w:rPr>
          <w:rFonts w:hint="eastAsia"/>
          <w:lang w:val="fr-CA"/>
        </w:rPr>
        <w:t>，如：</w:t>
      </w:r>
    </w:p>
    <w:p w14:paraId="00D60F4A" w14:textId="77777777" w:rsidR="00993BDD" w:rsidRDefault="00993BDD" w:rsidP="00993BDD">
      <w:pPr>
        <w:pStyle w:val="a5"/>
        <w:ind w:left="1050" w:firstLineChars="150" w:firstLine="315"/>
        <w:rPr>
          <w:lang w:val="fr-CA"/>
        </w:rPr>
      </w:pPr>
      <w:r>
        <w:rPr>
          <w:lang w:val="fr-CA"/>
        </w:rPr>
        <w:t xml:space="preserve">Vous venez </w:t>
      </w:r>
      <w:r>
        <w:rPr>
          <w:color w:val="FF0000"/>
          <w:lang w:val="fr-CA"/>
        </w:rPr>
        <w:t>d</w:t>
      </w:r>
      <w:r w:rsidRPr="00537943">
        <w:rPr>
          <w:color w:val="FF0000"/>
          <w:lang w:val="fr-CA"/>
        </w:rPr>
        <w:t>u</w:t>
      </w:r>
      <w:r>
        <w:rPr>
          <w:lang w:val="fr-CA"/>
        </w:rPr>
        <w:t xml:space="preserve"> Canada</w:t>
      </w:r>
      <w:r>
        <w:rPr>
          <w:rFonts w:hint="eastAsia"/>
          <w:lang w:val="fr-CA"/>
        </w:rPr>
        <w:t>.</w:t>
      </w:r>
      <w:r>
        <w:rPr>
          <w:rFonts w:hint="eastAsia"/>
          <w:lang w:val="fr-CA"/>
        </w:rPr>
        <w:tab/>
      </w:r>
      <w:r>
        <w:rPr>
          <w:rFonts w:hint="eastAsia"/>
          <w:lang w:val="fr-CA"/>
        </w:rPr>
        <w:tab/>
      </w:r>
      <w:r>
        <w:rPr>
          <w:lang w:val="fr-CA"/>
        </w:rPr>
        <w:tab/>
      </w:r>
      <w:r>
        <w:rPr>
          <w:rFonts w:hint="eastAsia"/>
          <w:lang w:val="fr-CA"/>
        </w:rPr>
        <w:t>您来自加拿大。</w:t>
      </w:r>
    </w:p>
    <w:p w14:paraId="2F1528E8" w14:textId="77777777" w:rsidR="00993BDD" w:rsidRDefault="00993BDD" w:rsidP="00993BDD">
      <w:pPr>
        <w:pStyle w:val="a5"/>
        <w:ind w:left="1050" w:firstLineChars="150" w:firstLine="315"/>
        <w:rPr>
          <w:lang w:val="fr-CA"/>
        </w:rPr>
      </w:pPr>
      <w:r>
        <w:rPr>
          <w:lang w:val="fr-CA"/>
        </w:rPr>
        <w:t xml:space="preserve">Il </w:t>
      </w:r>
      <w:r>
        <w:rPr>
          <w:rFonts w:hint="eastAsia"/>
          <w:lang w:val="fr-CA"/>
        </w:rPr>
        <w:t>vient</w:t>
      </w:r>
      <w:r>
        <w:rPr>
          <w:lang w:val="fr-CA"/>
        </w:rPr>
        <w:t xml:space="preserve"> </w:t>
      </w:r>
      <w:r>
        <w:rPr>
          <w:rFonts w:hint="eastAsia"/>
          <w:color w:val="FF0000"/>
          <w:lang w:val="fr-CA"/>
        </w:rPr>
        <w:t>d</w:t>
      </w:r>
      <w:r w:rsidRPr="00537943">
        <w:rPr>
          <w:color w:val="FF0000"/>
          <w:lang w:val="fr-CA"/>
        </w:rPr>
        <w:t>u</w:t>
      </w:r>
      <w:r>
        <w:rPr>
          <w:lang w:val="fr-CA"/>
        </w:rPr>
        <w:t xml:space="preserve"> Mali</w:t>
      </w:r>
      <w:r>
        <w:rPr>
          <w:rFonts w:hint="eastAsia"/>
          <w:lang w:val="fr-CA"/>
        </w:rPr>
        <w:t xml:space="preserve">. </w:t>
      </w:r>
      <w:r>
        <w:rPr>
          <w:rFonts w:hint="eastAsia"/>
          <w:lang w:val="fr-CA"/>
        </w:rPr>
        <w:tab/>
      </w:r>
      <w:r>
        <w:rPr>
          <w:rFonts w:hint="eastAsia"/>
          <w:lang w:val="fr-CA"/>
        </w:rPr>
        <w:tab/>
      </w:r>
      <w:r>
        <w:rPr>
          <w:rFonts w:hint="eastAsia"/>
          <w:lang w:val="fr-CA"/>
        </w:rPr>
        <w:tab/>
      </w:r>
      <w:r>
        <w:rPr>
          <w:lang w:val="fr-CA"/>
        </w:rPr>
        <w:t xml:space="preserve">    </w:t>
      </w:r>
      <w:r>
        <w:rPr>
          <w:rFonts w:hint="eastAsia"/>
          <w:lang w:val="fr-CA"/>
        </w:rPr>
        <w:t>他从马里来。</w:t>
      </w:r>
    </w:p>
    <w:p w14:paraId="59CF0766" w14:textId="77777777" w:rsidR="00993BDD" w:rsidRPr="00747650" w:rsidRDefault="00993BDD" w:rsidP="00993BDD">
      <w:pPr>
        <w:ind w:firstLineChars="500" w:firstLine="1050"/>
        <w:rPr>
          <w:lang w:val="fr-CA"/>
        </w:rPr>
      </w:pPr>
      <w:r>
        <w:rPr>
          <w:lang w:val="fr-CA"/>
        </w:rPr>
        <w:t xml:space="preserve">(2) </w:t>
      </w:r>
      <w:r w:rsidRPr="00747650">
        <w:rPr>
          <w:rFonts w:hint="eastAsia"/>
          <w:lang w:val="fr-CA"/>
        </w:rPr>
        <w:t>在复数国名前，要使用</w:t>
      </w:r>
      <w:r w:rsidRPr="00747650">
        <w:rPr>
          <w:rFonts w:hint="eastAsia"/>
          <w:lang w:val="fr-CA"/>
        </w:rPr>
        <w:t>des</w:t>
      </w:r>
      <w:r w:rsidRPr="00747650">
        <w:rPr>
          <w:rFonts w:hint="eastAsia"/>
          <w:lang w:val="fr-CA"/>
        </w:rPr>
        <w:t>，如：</w:t>
      </w:r>
    </w:p>
    <w:p w14:paraId="765BC575" w14:textId="77777777" w:rsidR="00993BDD" w:rsidRDefault="00993BDD" w:rsidP="00993BDD">
      <w:pPr>
        <w:pStyle w:val="a5"/>
        <w:ind w:left="1050" w:firstLineChars="150" w:firstLine="315"/>
        <w:rPr>
          <w:lang w:val="fr-CA"/>
        </w:rPr>
      </w:pPr>
      <w:r>
        <w:rPr>
          <w:lang w:val="fr-CA"/>
        </w:rPr>
        <w:lastRenderedPageBreak/>
        <w:t>Ils v</w:t>
      </w:r>
      <w:r>
        <w:rPr>
          <w:rFonts w:hint="eastAsia"/>
          <w:lang w:val="fr-CA"/>
        </w:rPr>
        <w:t>ienne</w:t>
      </w:r>
      <w:r>
        <w:rPr>
          <w:lang w:val="fr-CA"/>
        </w:rPr>
        <w:t xml:space="preserve">nt </w:t>
      </w:r>
      <w:r>
        <w:rPr>
          <w:color w:val="FF0000"/>
          <w:lang w:val="fr-CA"/>
        </w:rPr>
        <w:t>des</w:t>
      </w:r>
      <w:r>
        <w:rPr>
          <w:lang w:val="fr-CA"/>
        </w:rPr>
        <w:t xml:space="preserve"> États-Unis.</w:t>
      </w:r>
      <w:r>
        <w:rPr>
          <w:lang w:val="fr-CA"/>
        </w:rPr>
        <w:tab/>
      </w:r>
      <w:r>
        <w:rPr>
          <w:lang w:val="fr-CA"/>
        </w:rPr>
        <w:tab/>
      </w:r>
      <w:r>
        <w:rPr>
          <w:rFonts w:hint="eastAsia"/>
          <w:lang w:val="fr-CA"/>
        </w:rPr>
        <w:t>他们要来自美国。</w:t>
      </w:r>
    </w:p>
    <w:p w14:paraId="39B30327" w14:textId="77777777" w:rsidR="00993BDD" w:rsidRDefault="00993BDD" w:rsidP="00993BDD">
      <w:pPr>
        <w:pStyle w:val="a5"/>
        <w:ind w:left="1050" w:firstLineChars="150" w:firstLine="315"/>
        <w:rPr>
          <w:lang w:val="fr-CA"/>
        </w:rPr>
      </w:pPr>
      <w:bookmarkStart w:id="10" w:name="OLE_LINK11"/>
      <w:bookmarkStart w:id="11" w:name="OLE_LINK12"/>
      <w:r>
        <w:rPr>
          <w:lang w:val="fr-CA"/>
        </w:rPr>
        <w:t>Elle</w:t>
      </w:r>
      <w:r>
        <w:rPr>
          <w:rFonts w:hint="eastAsia"/>
          <w:lang w:val="fr-CA"/>
        </w:rPr>
        <w:t xml:space="preserve"> vient</w:t>
      </w:r>
      <w:r>
        <w:rPr>
          <w:lang w:val="fr-CA"/>
        </w:rPr>
        <w:t xml:space="preserve"> </w:t>
      </w:r>
      <w:r>
        <w:rPr>
          <w:rFonts w:hint="eastAsia"/>
          <w:color w:val="FF0000"/>
          <w:lang w:val="fr-CA"/>
        </w:rPr>
        <w:t>des</w:t>
      </w:r>
      <w:r>
        <w:rPr>
          <w:lang w:val="fr-CA"/>
        </w:rPr>
        <w:t xml:space="preserve"> Philippines.</w:t>
      </w:r>
      <w:r>
        <w:rPr>
          <w:lang w:val="fr-CA"/>
        </w:rPr>
        <w:tab/>
      </w:r>
      <w:bookmarkEnd w:id="10"/>
      <w:bookmarkEnd w:id="11"/>
      <w:r>
        <w:rPr>
          <w:lang w:val="fr-CA"/>
        </w:rPr>
        <w:tab/>
      </w:r>
      <w:r>
        <w:rPr>
          <w:rFonts w:hint="eastAsia"/>
          <w:lang w:val="fr-CA"/>
        </w:rPr>
        <w:t>她从菲律宾来。</w:t>
      </w:r>
    </w:p>
    <w:p w14:paraId="238CCD81" w14:textId="77777777" w:rsidR="00993BDD" w:rsidRPr="00747650" w:rsidRDefault="00993BDD" w:rsidP="00993BDD">
      <w:pPr>
        <w:ind w:firstLineChars="500" w:firstLine="1050"/>
        <w:rPr>
          <w:lang w:val="fr-CA"/>
        </w:rPr>
      </w:pPr>
      <w:r>
        <w:rPr>
          <w:lang w:val="fr-CA"/>
        </w:rPr>
        <w:t xml:space="preserve">(3) </w:t>
      </w:r>
      <w:r w:rsidRPr="00747650">
        <w:rPr>
          <w:rFonts w:hint="eastAsia"/>
          <w:lang w:val="fr-CA"/>
        </w:rPr>
        <w:t>而在阴性单数国名前，则要使用</w:t>
      </w:r>
      <w:r w:rsidRPr="00747650">
        <w:rPr>
          <w:rFonts w:hint="eastAsia"/>
          <w:lang w:val="fr-CA"/>
        </w:rPr>
        <w:t>de</w:t>
      </w:r>
      <w:r w:rsidRPr="00747650">
        <w:rPr>
          <w:rFonts w:hint="eastAsia"/>
          <w:lang w:val="fr-CA"/>
        </w:rPr>
        <w:t>，如：</w:t>
      </w:r>
    </w:p>
    <w:p w14:paraId="6BB49BA3" w14:textId="77777777" w:rsidR="00993BDD" w:rsidRDefault="00993BDD" w:rsidP="00993BDD">
      <w:pPr>
        <w:pStyle w:val="a5"/>
        <w:ind w:left="1050" w:firstLineChars="150" w:firstLine="315"/>
        <w:rPr>
          <w:lang w:val="fr-CA"/>
        </w:rPr>
      </w:pPr>
      <w:r>
        <w:rPr>
          <w:lang w:val="fr-CA"/>
        </w:rPr>
        <w:t xml:space="preserve">Tu viens </w:t>
      </w:r>
      <w:r>
        <w:rPr>
          <w:color w:val="FF0000"/>
          <w:lang w:val="fr-CA"/>
        </w:rPr>
        <w:t>de</w:t>
      </w:r>
      <w:r>
        <w:rPr>
          <w:lang w:val="fr-CA"/>
        </w:rPr>
        <w:t xml:space="preserve"> France ?</w:t>
      </w:r>
      <w:r>
        <w:rPr>
          <w:rFonts w:hint="eastAsia"/>
          <w:lang w:val="fr-CA"/>
        </w:rPr>
        <w:tab/>
      </w:r>
      <w:r>
        <w:rPr>
          <w:lang w:val="fr-CA"/>
        </w:rPr>
        <w:tab/>
      </w:r>
      <w:r>
        <w:rPr>
          <w:lang w:val="fr-CA"/>
        </w:rPr>
        <w:tab/>
      </w:r>
      <w:r>
        <w:rPr>
          <w:rFonts w:hint="eastAsia"/>
          <w:lang w:val="fr-CA"/>
        </w:rPr>
        <w:t>你从法国来吗？</w:t>
      </w:r>
      <w:r>
        <w:rPr>
          <w:rFonts w:hint="eastAsia"/>
          <w:lang w:val="fr-CA"/>
        </w:rPr>
        <w:tab/>
      </w:r>
      <w:r>
        <w:rPr>
          <w:rFonts w:hint="eastAsia"/>
          <w:lang w:val="fr-CA"/>
        </w:rPr>
        <w:tab/>
      </w:r>
      <w:r>
        <w:rPr>
          <w:rFonts w:hint="eastAsia"/>
          <w:lang w:val="fr-CA"/>
        </w:rPr>
        <w:tab/>
      </w:r>
    </w:p>
    <w:p w14:paraId="0AC3AAE3" w14:textId="67BB2509" w:rsidR="00993BDD" w:rsidRDefault="00993BDD" w:rsidP="00993BDD">
      <w:pPr>
        <w:pStyle w:val="a5"/>
        <w:ind w:left="1050" w:firstLineChars="150" w:firstLine="315"/>
        <w:rPr>
          <w:lang w:val="fr-CA"/>
        </w:rPr>
      </w:pPr>
      <w:r w:rsidRPr="00DA2C2C">
        <w:rPr>
          <w:lang w:val="fr-CA"/>
        </w:rPr>
        <w:t xml:space="preserve">Vous venez </w:t>
      </w:r>
      <w:r w:rsidRPr="00DA2C2C">
        <w:rPr>
          <w:color w:val="FF0000"/>
          <w:lang w:val="fr-CA"/>
        </w:rPr>
        <w:t>de</w:t>
      </w:r>
      <w:r w:rsidRPr="00DA2C2C">
        <w:rPr>
          <w:lang w:val="fr-CA"/>
        </w:rPr>
        <w:t xml:space="preserve"> Suisse.</w:t>
      </w:r>
      <w:r w:rsidRPr="00DA2C2C">
        <w:rPr>
          <w:rFonts w:hint="eastAsia"/>
          <w:lang w:val="fr-CA"/>
        </w:rPr>
        <w:t xml:space="preserve"> </w:t>
      </w:r>
      <w:r w:rsidRPr="00DA2C2C">
        <w:rPr>
          <w:rFonts w:hint="eastAsia"/>
          <w:lang w:val="fr-CA"/>
        </w:rPr>
        <w:tab/>
      </w:r>
      <w:r w:rsidRPr="00DA2C2C">
        <w:rPr>
          <w:rFonts w:hint="eastAsia"/>
          <w:lang w:val="fr-CA"/>
        </w:rPr>
        <w:tab/>
      </w:r>
      <w:r>
        <w:rPr>
          <w:lang w:val="fr-CA"/>
        </w:rPr>
        <w:tab/>
      </w:r>
      <w:r>
        <w:rPr>
          <w:rFonts w:hint="eastAsia"/>
          <w:lang w:val="fr-CA"/>
        </w:rPr>
        <w:t>您是来自瑞士</w:t>
      </w:r>
      <w:r w:rsidRPr="00DA2C2C">
        <w:rPr>
          <w:rFonts w:hint="eastAsia"/>
          <w:lang w:val="fr-CA"/>
        </w:rPr>
        <w:t>。</w:t>
      </w:r>
    </w:p>
    <w:p w14:paraId="1188CB9A" w14:textId="7E0F4ABD" w:rsidR="00130410" w:rsidRDefault="00130410" w:rsidP="00130410">
      <w:pPr>
        <w:rPr>
          <w:lang w:val="fr-CA"/>
        </w:rPr>
      </w:pPr>
      <w:r>
        <w:rPr>
          <w:lang w:val="fr-CA"/>
        </w:rPr>
        <w:t>L</w:t>
      </w:r>
      <w:r>
        <w:rPr>
          <w:rFonts w:hint="eastAsia"/>
          <w:lang w:val="fr-CA"/>
        </w:rPr>
        <w:t>es</w:t>
      </w:r>
      <w:r>
        <w:rPr>
          <w:lang w:val="fr-CA"/>
        </w:rPr>
        <w:t xml:space="preserve"> pays</w:t>
      </w:r>
      <w:r>
        <w:rPr>
          <w:lang w:val="fr-C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9"/>
        <w:gridCol w:w="2501"/>
        <w:gridCol w:w="2156"/>
        <w:gridCol w:w="2156"/>
      </w:tblGrid>
      <w:tr w:rsidR="00130410" w14:paraId="398E97A6" w14:textId="77777777" w:rsidTr="006C72BD">
        <w:tc>
          <w:tcPr>
            <w:tcW w:w="1809" w:type="dxa"/>
          </w:tcPr>
          <w:p w14:paraId="179D247B" w14:textId="77777777" w:rsidR="00130410" w:rsidRDefault="00130410" w:rsidP="00130410">
            <w:pPr>
              <w:rPr>
                <w:lang w:val="fr-CA"/>
              </w:rPr>
            </w:pPr>
          </w:p>
        </w:tc>
        <w:tc>
          <w:tcPr>
            <w:tcW w:w="2501" w:type="dxa"/>
          </w:tcPr>
          <w:p w14:paraId="028D4D2B" w14:textId="0B3B0C35" w:rsidR="00130410" w:rsidRDefault="00130410" w:rsidP="00130410">
            <w:pPr>
              <w:rPr>
                <w:lang w:val="fr-CA"/>
              </w:rPr>
            </w:pPr>
            <w:r>
              <w:rPr>
                <w:rFonts w:hint="eastAsia"/>
                <w:lang w:val="fr-CA"/>
              </w:rPr>
              <w:t>阴性</w:t>
            </w:r>
          </w:p>
        </w:tc>
        <w:tc>
          <w:tcPr>
            <w:tcW w:w="2156" w:type="dxa"/>
          </w:tcPr>
          <w:p w14:paraId="01D60CDE" w14:textId="5FEDEF75" w:rsidR="00130410" w:rsidRDefault="00130410" w:rsidP="00130410">
            <w:pPr>
              <w:rPr>
                <w:lang w:val="fr-CA"/>
              </w:rPr>
            </w:pPr>
            <w:r>
              <w:rPr>
                <w:rFonts w:hint="eastAsia"/>
                <w:lang w:val="fr-CA"/>
              </w:rPr>
              <w:t>阳性</w:t>
            </w:r>
          </w:p>
        </w:tc>
        <w:tc>
          <w:tcPr>
            <w:tcW w:w="2156" w:type="dxa"/>
          </w:tcPr>
          <w:p w14:paraId="0BB85481" w14:textId="575FC7BE" w:rsidR="00130410" w:rsidRDefault="00130410" w:rsidP="00130410">
            <w:pPr>
              <w:rPr>
                <w:lang w:val="fr-CA"/>
              </w:rPr>
            </w:pPr>
            <w:r>
              <w:rPr>
                <w:rFonts w:hint="eastAsia"/>
                <w:lang w:val="fr-CA"/>
              </w:rPr>
              <w:t>复数</w:t>
            </w:r>
          </w:p>
        </w:tc>
      </w:tr>
      <w:tr w:rsidR="00130410" w14:paraId="3EE7D1A6" w14:textId="77777777" w:rsidTr="006C72BD">
        <w:tc>
          <w:tcPr>
            <w:tcW w:w="1809" w:type="dxa"/>
          </w:tcPr>
          <w:p w14:paraId="2E5C95C3" w14:textId="4973AF01" w:rsidR="00130410" w:rsidRDefault="00130410" w:rsidP="00130410">
            <w:pPr>
              <w:rPr>
                <w:lang w:val="fr-CA"/>
              </w:rPr>
            </w:pPr>
            <w:r>
              <w:rPr>
                <w:rFonts w:hint="eastAsia"/>
                <w:lang w:val="fr-CA"/>
              </w:rPr>
              <w:t>J</w:t>
            </w:r>
            <w:r>
              <w:rPr>
                <w:lang w:val="fr-CA"/>
              </w:rPr>
              <w:t xml:space="preserve">e vais </w:t>
            </w:r>
          </w:p>
        </w:tc>
        <w:tc>
          <w:tcPr>
            <w:tcW w:w="2501" w:type="dxa"/>
          </w:tcPr>
          <w:p w14:paraId="30EA3507" w14:textId="2DE9BFAB" w:rsidR="00130410" w:rsidRDefault="006C72BD" w:rsidP="00130410">
            <w:pPr>
              <w:rPr>
                <w:lang w:val="fr-CA"/>
              </w:rPr>
            </w:pPr>
            <w:r>
              <w:rPr>
                <w:rFonts w:hint="eastAsia"/>
                <w:lang w:val="fr-CA"/>
              </w:rPr>
              <w:t>en</w:t>
            </w:r>
            <w:r>
              <w:rPr>
                <w:lang w:val="fr-CA"/>
              </w:rPr>
              <w:t xml:space="preserve"> France</w:t>
            </w:r>
          </w:p>
        </w:tc>
        <w:tc>
          <w:tcPr>
            <w:tcW w:w="2156" w:type="dxa"/>
          </w:tcPr>
          <w:p w14:paraId="2401298F" w14:textId="368430BE" w:rsidR="00130410" w:rsidRDefault="006C72BD" w:rsidP="00130410">
            <w:pPr>
              <w:rPr>
                <w:lang w:val="fr-CA"/>
              </w:rPr>
            </w:pPr>
            <w:r>
              <w:rPr>
                <w:lang w:val="fr-CA"/>
              </w:rPr>
              <w:t>au Japon</w:t>
            </w:r>
          </w:p>
        </w:tc>
        <w:tc>
          <w:tcPr>
            <w:tcW w:w="2156" w:type="dxa"/>
          </w:tcPr>
          <w:p w14:paraId="5BA40886" w14:textId="2A6FC78D" w:rsidR="00130410" w:rsidRDefault="006C72BD" w:rsidP="00130410">
            <w:pPr>
              <w:rPr>
                <w:lang w:val="fr-CA"/>
              </w:rPr>
            </w:pPr>
            <w:r>
              <w:rPr>
                <w:lang w:val="fr-CA"/>
              </w:rPr>
              <w:t>aux Etats</w:t>
            </w:r>
            <w:r>
              <w:rPr>
                <w:lang w:val="fr-CA"/>
              </w:rPr>
              <w:t>－</w:t>
            </w:r>
            <w:r>
              <w:rPr>
                <w:lang w:val="fr-CA"/>
              </w:rPr>
              <w:t>Unis</w:t>
            </w:r>
          </w:p>
        </w:tc>
      </w:tr>
      <w:tr w:rsidR="00130410" w14:paraId="0CF63D38" w14:textId="77777777" w:rsidTr="006C72BD">
        <w:tc>
          <w:tcPr>
            <w:tcW w:w="1809" w:type="dxa"/>
          </w:tcPr>
          <w:p w14:paraId="5E62A665" w14:textId="2EB53A05" w:rsidR="00130410" w:rsidRDefault="00130410" w:rsidP="00130410">
            <w:pPr>
              <w:rPr>
                <w:lang w:val="fr-CA"/>
              </w:rPr>
            </w:pPr>
            <w:r>
              <w:rPr>
                <w:lang w:val="fr-CA"/>
              </w:rPr>
              <w:t>T</w:t>
            </w:r>
            <w:r>
              <w:rPr>
                <w:rFonts w:hint="eastAsia"/>
                <w:lang w:val="fr-CA"/>
              </w:rPr>
              <w:t>u</w:t>
            </w:r>
            <w:r>
              <w:rPr>
                <w:lang w:val="fr-CA"/>
              </w:rPr>
              <w:t xml:space="preserve"> vas </w:t>
            </w:r>
          </w:p>
        </w:tc>
        <w:tc>
          <w:tcPr>
            <w:tcW w:w="2501" w:type="dxa"/>
          </w:tcPr>
          <w:p w14:paraId="09964969" w14:textId="2A2B1042" w:rsidR="00130410" w:rsidRDefault="006C72BD" w:rsidP="00130410">
            <w:pPr>
              <w:rPr>
                <w:lang w:val="fr-CA"/>
              </w:rPr>
            </w:pPr>
            <w:r>
              <w:rPr>
                <w:lang w:val="fr-CA"/>
              </w:rPr>
              <w:t>e</w:t>
            </w:r>
            <w:r>
              <w:rPr>
                <w:rFonts w:hint="eastAsia"/>
                <w:lang w:val="fr-CA"/>
              </w:rPr>
              <w:t>n</w:t>
            </w:r>
            <w:r>
              <w:rPr>
                <w:lang w:val="fr-CA"/>
              </w:rPr>
              <w:t xml:space="preserve"> Chine</w:t>
            </w:r>
          </w:p>
        </w:tc>
        <w:tc>
          <w:tcPr>
            <w:tcW w:w="2156" w:type="dxa"/>
          </w:tcPr>
          <w:p w14:paraId="658AF704" w14:textId="040A884E" w:rsidR="00130410" w:rsidRDefault="00690480" w:rsidP="00130410">
            <w:pPr>
              <w:rPr>
                <w:lang w:val="fr-CA"/>
              </w:rPr>
            </w:pPr>
            <w:r>
              <w:rPr>
                <w:lang w:val="fr-CA"/>
              </w:rPr>
              <w:t>au Por</w:t>
            </w:r>
            <w:r w:rsidR="006C72BD">
              <w:rPr>
                <w:lang w:val="fr-CA"/>
              </w:rPr>
              <w:t>tugal</w:t>
            </w:r>
          </w:p>
        </w:tc>
        <w:tc>
          <w:tcPr>
            <w:tcW w:w="2156" w:type="dxa"/>
          </w:tcPr>
          <w:p w14:paraId="1F33454C" w14:textId="3DD1E69B" w:rsidR="00130410" w:rsidRDefault="00690480" w:rsidP="00130410">
            <w:pPr>
              <w:rPr>
                <w:lang w:val="fr-CA"/>
              </w:rPr>
            </w:pPr>
            <w:r>
              <w:rPr>
                <w:lang w:val="fr-CA"/>
              </w:rPr>
              <w:t>aux P</w:t>
            </w:r>
            <w:r w:rsidR="006C72BD">
              <w:rPr>
                <w:lang w:val="fr-CA"/>
              </w:rPr>
              <w:t>hilippines</w:t>
            </w:r>
          </w:p>
        </w:tc>
      </w:tr>
      <w:tr w:rsidR="00130410" w14:paraId="3848ECFD" w14:textId="77777777" w:rsidTr="006C72BD">
        <w:tc>
          <w:tcPr>
            <w:tcW w:w="1809" w:type="dxa"/>
          </w:tcPr>
          <w:p w14:paraId="5D974131" w14:textId="64EC1831" w:rsidR="00130410" w:rsidRDefault="00130410" w:rsidP="00130410">
            <w:pPr>
              <w:rPr>
                <w:lang w:val="fr-CA"/>
              </w:rPr>
            </w:pPr>
            <w:r>
              <w:rPr>
                <w:lang w:val="fr-CA"/>
              </w:rPr>
              <w:t>I</w:t>
            </w:r>
            <w:r>
              <w:rPr>
                <w:rFonts w:hint="eastAsia"/>
                <w:lang w:val="fr-CA"/>
              </w:rPr>
              <w:t>l</w:t>
            </w:r>
            <w:r>
              <w:rPr>
                <w:lang w:val="fr-CA"/>
              </w:rPr>
              <w:t xml:space="preserve"> va</w:t>
            </w:r>
          </w:p>
        </w:tc>
        <w:tc>
          <w:tcPr>
            <w:tcW w:w="2501" w:type="dxa"/>
          </w:tcPr>
          <w:p w14:paraId="0EACE951" w14:textId="40AE883B" w:rsidR="00130410" w:rsidRDefault="006C72BD" w:rsidP="00130410">
            <w:pPr>
              <w:rPr>
                <w:lang w:val="fr-CA"/>
              </w:rPr>
            </w:pPr>
            <w:r>
              <w:rPr>
                <w:lang w:val="fr-CA"/>
              </w:rPr>
              <w:t>en Angleterre</w:t>
            </w:r>
          </w:p>
        </w:tc>
        <w:tc>
          <w:tcPr>
            <w:tcW w:w="2156" w:type="dxa"/>
          </w:tcPr>
          <w:p w14:paraId="1A7F8D36" w14:textId="4DB1AC13" w:rsidR="00130410" w:rsidRDefault="006C72BD" w:rsidP="00130410">
            <w:pPr>
              <w:rPr>
                <w:lang w:val="fr-CA"/>
              </w:rPr>
            </w:pPr>
            <w:r>
              <w:rPr>
                <w:lang w:val="fr-CA"/>
              </w:rPr>
              <w:t>au Chili</w:t>
            </w:r>
          </w:p>
        </w:tc>
        <w:tc>
          <w:tcPr>
            <w:tcW w:w="2156" w:type="dxa"/>
          </w:tcPr>
          <w:p w14:paraId="2A5920B8" w14:textId="5705FC84" w:rsidR="00130410" w:rsidRDefault="006C72BD" w:rsidP="00130410">
            <w:pPr>
              <w:rPr>
                <w:lang w:val="fr-CA"/>
              </w:rPr>
            </w:pPr>
            <w:r>
              <w:rPr>
                <w:lang w:val="fr-CA"/>
              </w:rPr>
              <w:t>aux Pays</w:t>
            </w:r>
            <w:r>
              <w:rPr>
                <w:lang w:val="fr-CA"/>
              </w:rPr>
              <w:t>－</w:t>
            </w:r>
            <w:r>
              <w:rPr>
                <w:lang w:val="fr-CA"/>
              </w:rPr>
              <w:t>Bas</w:t>
            </w:r>
          </w:p>
        </w:tc>
      </w:tr>
      <w:tr w:rsidR="00130410" w14:paraId="0B46A998" w14:textId="77777777" w:rsidTr="006C72BD">
        <w:tc>
          <w:tcPr>
            <w:tcW w:w="1809" w:type="dxa"/>
          </w:tcPr>
          <w:p w14:paraId="60B87DF3" w14:textId="6DCA6F34" w:rsidR="00130410" w:rsidRDefault="00130410" w:rsidP="00130410">
            <w:pPr>
              <w:rPr>
                <w:lang w:val="fr-CA"/>
              </w:rPr>
            </w:pPr>
            <w:r>
              <w:rPr>
                <w:lang w:val="fr-CA"/>
              </w:rPr>
              <w:t>E</w:t>
            </w:r>
            <w:r>
              <w:rPr>
                <w:rFonts w:hint="eastAsia"/>
                <w:lang w:val="fr-CA"/>
              </w:rPr>
              <w:t>lle</w:t>
            </w:r>
            <w:r>
              <w:rPr>
                <w:lang w:val="fr-CA"/>
              </w:rPr>
              <w:t xml:space="preserve"> va</w:t>
            </w:r>
          </w:p>
        </w:tc>
        <w:tc>
          <w:tcPr>
            <w:tcW w:w="2501" w:type="dxa"/>
          </w:tcPr>
          <w:p w14:paraId="20C4BD87" w14:textId="470EEE72" w:rsidR="00130410" w:rsidRDefault="006C72BD" w:rsidP="00130410">
            <w:pPr>
              <w:rPr>
                <w:lang w:val="fr-CA"/>
              </w:rPr>
            </w:pPr>
            <w:r>
              <w:rPr>
                <w:lang w:val="fr-CA"/>
              </w:rPr>
              <w:t>en Inde</w:t>
            </w:r>
          </w:p>
        </w:tc>
        <w:tc>
          <w:tcPr>
            <w:tcW w:w="2156" w:type="dxa"/>
          </w:tcPr>
          <w:p w14:paraId="36A7AD40" w14:textId="0A8082FF" w:rsidR="00130410" w:rsidRDefault="006C72BD" w:rsidP="00130410">
            <w:pPr>
              <w:rPr>
                <w:lang w:val="fr-CA"/>
              </w:rPr>
            </w:pPr>
            <w:r>
              <w:rPr>
                <w:lang w:val="fr-CA"/>
              </w:rPr>
              <w:t>au Mexique</w:t>
            </w:r>
          </w:p>
        </w:tc>
        <w:tc>
          <w:tcPr>
            <w:tcW w:w="2156" w:type="dxa"/>
          </w:tcPr>
          <w:p w14:paraId="59AE357C" w14:textId="77777777" w:rsidR="00130410" w:rsidRDefault="00130410" w:rsidP="00130410">
            <w:pPr>
              <w:rPr>
                <w:lang w:val="fr-CA"/>
              </w:rPr>
            </w:pPr>
          </w:p>
        </w:tc>
      </w:tr>
      <w:tr w:rsidR="00130410" w14:paraId="24B38A05" w14:textId="77777777" w:rsidTr="006C72BD">
        <w:tc>
          <w:tcPr>
            <w:tcW w:w="1809" w:type="dxa"/>
          </w:tcPr>
          <w:p w14:paraId="30E4F400" w14:textId="0652BC01" w:rsidR="006C72BD" w:rsidRDefault="006C72BD" w:rsidP="00130410">
            <w:pPr>
              <w:rPr>
                <w:lang w:val="fr-CA"/>
              </w:rPr>
            </w:pPr>
            <w:r>
              <w:rPr>
                <w:lang w:val="fr-CA"/>
              </w:rPr>
              <w:t xml:space="preserve">Nous allons </w:t>
            </w:r>
          </w:p>
        </w:tc>
        <w:tc>
          <w:tcPr>
            <w:tcW w:w="2501" w:type="dxa"/>
          </w:tcPr>
          <w:p w14:paraId="5A717E4A" w14:textId="01DB9057" w:rsidR="00130410" w:rsidRDefault="006C72BD" w:rsidP="00130410">
            <w:pPr>
              <w:rPr>
                <w:lang w:val="fr-CA"/>
              </w:rPr>
            </w:pPr>
            <w:r>
              <w:rPr>
                <w:lang w:val="fr-CA"/>
              </w:rPr>
              <w:t>en Corée</w:t>
            </w:r>
            <w:r>
              <w:rPr>
                <w:rFonts w:hint="eastAsia"/>
                <w:lang w:val="fr-CA"/>
              </w:rPr>
              <w:t>／</w:t>
            </w:r>
            <w:r>
              <w:rPr>
                <w:rFonts w:hint="eastAsia"/>
                <w:lang w:val="fr-CA"/>
              </w:rPr>
              <w:t>C</w:t>
            </w:r>
            <w:r>
              <w:rPr>
                <w:lang w:val="fr-CA"/>
              </w:rPr>
              <w:t xml:space="preserve">orée du sud </w:t>
            </w:r>
          </w:p>
        </w:tc>
        <w:tc>
          <w:tcPr>
            <w:tcW w:w="2156" w:type="dxa"/>
          </w:tcPr>
          <w:p w14:paraId="4F06B200" w14:textId="4CC840F9" w:rsidR="00130410" w:rsidRDefault="006C72BD" w:rsidP="00130410">
            <w:pPr>
              <w:rPr>
                <w:lang w:val="fr-CA"/>
              </w:rPr>
            </w:pPr>
            <w:r>
              <w:rPr>
                <w:lang w:val="fr-CA"/>
              </w:rPr>
              <w:t>au Pérou</w:t>
            </w:r>
          </w:p>
        </w:tc>
        <w:tc>
          <w:tcPr>
            <w:tcW w:w="2156" w:type="dxa"/>
          </w:tcPr>
          <w:p w14:paraId="4EE79107" w14:textId="77777777" w:rsidR="00130410" w:rsidRDefault="00130410" w:rsidP="00130410">
            <w:pPr>
              <w:rPr>
                <w:lang w:val="fr-CA"/>
              </w:rPr>
            </w:pPr>
          </w:p>
        </w:tc>
      </w:tr>
      <w:tr w:rsidR="00130410" w14:paraId="6C84B36C" w14:textId="77777777" w:rsidTr="006C72BD">
        <w:tc>
          <w:tcPr>
            <w:tcW w:w="1809" w:type="dxa"/>
          </w:tcPr>
          <w:p w14:paraId="16C29871" w14:textId="4F54065A" w:rsidR="00130410" w:rsidRDefault="006C72BD" w:rsidP="00130410">
            <w:pPr>
              <w:rPr>
                <w:lang w:val="fr-CA"/>
              </w:rPr>
            </w:pPr>
            <w:r>
              <w:rPr>
                <w:lang w:val="fr-CA"/>
              </w:rPr>
              <w:t>V</w:t>
            </w:r>
            <w:r>
              <w:rPr>
                <w:rFonts w:hint="eastAsia"/>
                <w:lang w:val="fr-CA"/>
              </w:rPr>
              <w:t>ous</w:t>
            </w:r>
            <w:r>
              <w:rPr>
                <w:lang w:val="fr-CA"/>
              </w:rPr>
              <w:t xml:space="preserve"> allez</w:t>
            </w:r>
          </w:p>
        </w:tc>
        <w:tc>
          <w:tcPr>
            <w:tcW w:w="2501" w:type="dxa"/>
          </w:tcPr>
          <w:p w14:paraId="425EEA7D" w14:textId="10AEB8F8" w:rsidR="00130410" w:rsidRDefault="006C72BD" w:rsidP="00130410">
            <w:pPr>
              <w:rPr>
                <w:lang w:val="fr-CA"/>
              </w:rPr>
            </w:pPr>
            <w:r>
              <w:rPr>
                <w:lang w:val="fr-CA"/>
              </w:rPr>
              <w:t>en Australie</w:t>
            </w:r>
          </w:p>
        </w:tc>
        <w:tc>
          <w:tcPr>
            <w:tcW w:w="2156" w:type="dxa"/>
          </w:tcPr>
          <w:p w14:paraId="4E56832B" w14:textId="0167F113" w:rsidR="00130410" w:rsidRDefault="006C72BD" w:rsidP="00130410">
            <w:pPr>
              <w:rPr>
                <w:lang w:val="fr-CA"/>
              </w:rPr>
            </w:pPr>
            <w:r>
              <w:rPr>
                <w:lang w:val="fr-CA"/>
              </w:rPr>
              <w:t>au Pakistan</w:t>
            </w:r>
          </w:p>
        </w:tc>
        <w:tc>
          <w:tcPr>
            <w:tcW w:w="2156" w:type="dxa"/>
          </w:tcPr>
          <w:p w14:paraId="67F2E694" w14:textId="77777777" w:rsidR="00130410" w:rsidRDefault="00130410" w:rsidP="00130410">
            <w:pPr>
              <w:rPr>
                <w:lang w:val="fr-CA"/>
              </w:rPr>
            </w:pPr>
          </w:p>
        </w:tc>
      </w:tr>
      <w:tr w:rsidR="006C72BD" w14:paraId="448A1860" w14:textId="77777777" w:rsidTr="006C72BD">
        <w:tc>
          <w:tcPr>
            <w:tcW w:w="1809" w:type="dxa"/>
          </w:tcPr>
          <w:p w14:paraId="72D332AE" w14:textId="2F044DFF" w:rsidR="006C72BD" w:rsidRDefault="006C72BD" w:rsidP="00130410">
            <w:pPr>
              <w:rPr>
                <w:lang w:val="fr-CA"/>
              </w:rPr>
            </w:pPr>
            <w:r>
              <w:rPr>
                <w:lang w:val="fr-CA"/>
              </w:rPr>
              <w:t>I</w:t>
            </w:r>
            <w:r>
              <w:rPr>
                <w:rFonts w:hint="eastAsia"/>
                <w:lang w:val="fr-CA"/>
              </w:rPr>
              <w:t>ls</w:t>
            </w:r>
            <w:r>
              <w:rPr>
                <w:lang w:val="fr-CA"/>
              </w:rPr>
              <w:t xml:space="preserve"> vont </w:t>
            </w:r>
          </w:p>
        </w:tc>
        <w:tc>
          <w:tcPr>
            <w:tcW w:w="2501" w:type="dxa"/>
          </w:tcPr>
          <w:p w14:paraId="2B4C4342" w14:textId="7EE4778D" w:rsidR="006C72BD" w:rsidRDefault="006C72BD" w:rsidP="00130410">
            <w:pPr>
              <w:rPr>
                <w:lang w:val="fr-CA"/>
              </w:rPr>
            </w:pPr>
            <w:r>
              <w:rPr>
                <w:lang w:val="fr-CA"/>
              </w:rPr>
              <w:t>en Suisse</w:t>
            </w:r>
          </w:p>
        </w:tc>
        <w:tc>
          <w:tcPr>
            <w:tcW w:w="2156" w:type="dxa"/>
          </w:tcPr>
          <w:p w14:paraId="27BD132B" w14:textId="1B0AC485" w:rsidR="006C72BD" w:rsidRDefault="006C72BD" w:rsidP="00130410">
            <w:pPr>
              <w:rPr>
                <w:lang w:val="fr-CA"/>
              </w:rPr>
            </w:pPr>
            <w:r>
              <w:rPr>
                <w:lang w:val="fr-CA"/>
              </w:rPr>
              <w:t>au Viet Nam</w:t>
            </w:r>
          </w:p>
        </w:tc>
        <w:tc>
          <w:tcPr>
            <w:tcW w:w="2156" w:type="dxa"/>
          </w:tcPr>
          <w:p w14:paraId="1B952A72" w14:textId="77777777" w:rsidR="006C72BD" w:rsidRDefault="006C72BD" w:rsidP="00130410">
            <w:pPr>
              <w:rPr>
                <w:lang w:val="fr-CA"/>
              </w:rPr>
            </w:pPr>
          </w:p>
        </w:tc>
      </w:tr>
      <w:tr w:rsidR="006C72BD" w14:paraId="3DCD849F" w14:textId="77777777" w:rsidTr="006C72BD">
        <w:tc>
          <w:tcPr>
            <w:tcW w:w="1809" w:type="dxa"/>
          </w:tcPr>
          <w:p w14:paraId="5A04F789" w14:textId="4F51E4A4" w:rsidR="006C72BD" w:rsidRDefault="006C72BD" w:rsidP="00130410">
            <w:pPr>
              <w:rPr>
                <w:lang w:val="fr-CA"/>
              </w:rPr>
            </w:pPr>
            <w:r>
              <w:rPr>
                <w:lang w:val="fr-CA"/>
              </w:rPr>
              <w:t>E</w:t>
            </w:r>
            <w:r>
              <w:rPr>
                <w:rFonts w:hint="eastAsia"/>
                <w:lang w:val="fr-CA"/>
              </w:rPr>
              <w:t>lle</w:t>
            </w:r>
            <w:r>
              <w:rPr>
                <w:lang w:val="fr-CA"/>
              </w:rPr>
              <w:t xml:space="preserve">s vont </w:t>
            </w:r>
          </w:p>
        </w:tc>
        <w:tc>
          <w:tcPr>
            <w:tcW w:w="2501" w:type="dxa"/>
          </w:tcPr>
          <w:p w14:paraId="0B992C1F" w14:textId="0D8F785C" w:rsidR="006C72BD" w:rsidRDefault="006C72BD" w:rsidP="00130410">
            <w:pPr>
              <w:rPr>
                <w:lang w:val="fr-CA"/>
              </w:rPr>
            </w:pPr>
            <w:r>
              <w:rPr>
                <w:lang w:val="fr-CA"/>
              </w:rPr>
              <w:t>en Amérique</w:t>
            </w:r>
          </w:p>
        </w:tc>
        <w:tc>
          <w:tcPr>
            <w:tcW w:w="2156" w:type="dxa"/>
          </w:tcPr>
          <w:p w14:paraId="0E3E6394" w14:textId="19E377B5" w:rsidR="006C72BD" w:rsidRDefault="006C72BD" w:rsidP="00130410">
            <w:pPr>
              <w:rPr>
                <w:lang w:val="fr-CA"/>
              </w:rPr>
            </w:pPr>
            <w:r>
              <w:rPr>
                <w:lang w:val="fr-CA"/>
              </w:rPr>
              <w:t>au Singapour</w:t>
            </w:r>
          </w:p>
        </w:tc>
        <w:tc>
          <w:tcPr>
            <w:tcW w:w="2156" w:type="dxa"/>
          </w:tcPr>
          <w:p w14:paraId="0A7ECEBB" w14:textId="77777777" w:rsidR="006C72BD" w:rsidRDefault="006C72BD" w:rsidP="00130410">
            <w:pPr>
              <w:rPr>
                <w:lang w:val="fr-CA"/>
              </w:rPr>
            </w:pPr>
          </w:p>
        </w:tc>
      </w:tr>
    </w:tbl>
    <w:p w14:paraId="2BB33144" w14:textId="171B3FDF" w:rsidR="00130410" w:rsidRDefault="009F1428" w:rsidP="00130410">
      <w:pPr>
        <w:rPr>
          <w:lang w:val="fr-CA"/>
        </w:rPr>
      </w:pPr>
      <w:r>
        <w:rPr>
          <w:rFonts w:hint="eastAsia"/>
          <w:lang w:val="fr-CA"/>
        </w:rPr>
        <w:t>说明</w:t>
      </w:r>
      <w:r>
        <w:rPr>
          <w:lang w:val="fr-CA"/>
        </w:rPr>
        <w:t>：</w:t>
      </w:r>
    </w:p>
    <w:p w14:paraId="0B6E078F" w14:textId="6F54129A" w:rsidR="009F1428" w:rsidRDefault="009F1428" w:rsidP="00130410">
      <w:pPr>
        <w:rPr>
          <w:lang w:val="fr-CA"/>
        </w:rPr>
      </w:pPr>
      <w:r>
        <w:rPr>
          <w:rFonts w:hint="eastAsia"/>
          <w:lang w:val="fr-CA"/>
        </w:rPr>
        <w:t xml:space="preserve">1. </w:t>
      </w:r>
      <w:r>
        <w:rPr>
          <w:rFonts w:hint="eastAsia"/>
          <w:lang w:val="fr-CA"/>
        </w:rPr>
        <w:t>法国</w:t>
      </w:r>
      <w:r>
        <w:rPr>
          <w:lang w:val="fr-CA"/>
        </w:rPr>
        <w:t>国名有阴阳</w:t>
      </w:r>
      <w:r>
        <w:rPr>
          <w:rFonts w:hint="eastAsia"/>
          <w:lang w:val="fr-CA"/>
        </w:rPr>
        <w:t>性之分</w:t>
      </w:r>
      <w:r>
        <w:rPr>
          <w:lang w:val="fr-CA"/>
        </w:rPr>
        <w:t>，如</w:t>
      </w:r>
      <w:r>
        <w:rPr>
          <w:rFonts w:hint="eastAsia"/>
          <w:lang w:val="fr-CA"/>
        </w:rPr>
        <w:t>L</w:t>
      </w:r>
      <w:r>
        <w:rPr>
          <w:lang w:val="fr-CA"/>
        </w:rPr>
        <w:t>a France</w:t>
      </w:r>
      <w:r>
        <w:rPr>
          <w:lang w:val="fr-CA"/>
        </w:rPr>
        <w:t>，</w:t>
      </w:r>
      <w:r>
        <w:rPr>
          <w:lang w:val="fr-CA"/>
        </w:rPr>
        <w:t>le Japon</w:t>
      </w:r>
      <w:r>
        <w:rPr>
          <w:lang w:val="fr-CA"/>
        </w:rPr>
        <w:t>；个别国名</w:t>
      </w:r>
      <w:r>
        <w:rPr>
          <w:rFonts w:hint="eastAsia"/>
          <w:lang w:val="fr-CA"/>
        </w:rPr>
        <w:t>用复数形式</w:t>
      </w:r>
      <w:r>
        <w:rPr>
          <w:lang w:val="fr-CA"/>
        </w:rPr>
        <w:t>，如</w:t>
      </w:r>
      <w:r>
        <w:rPr>
          <w:lang w:val="fr-CA"/>
        </w:rPr>
        <w:t>les Etats</w:t>
      </w:r>
      <w:r>
        <w:rPr>
          <w:lang w:val="fr-CA"/>
        </w:rPr>
        <w:t>－</w:t>
      </w:r>
      <w:r>
        <w:rPr>
          <w:rFonts w:hint="eastAsia"/>
          <w:lang w:val="fr-CA"/>
        </w:rPr>
        <w:t>U</w:t>
      </w:r>
      <w:r>
        <w:rPr>
          <w:lang w:val="fr-CA"/>
        </w:rPr>
        <w:t>nis</w:t>
      </w:r>
      <w:r>
        <w:rPr>
          <w:lang w:val="fr-CA"/>
        </w:rPr>
        <w:t>（美国）</w:t>
      </w:r>
    </w:p>
    <w:p w14:paraId="075A92C3" w14:textId="17EEEEE5" w:rsidR="009F1428" w:rsidRDefault="009F1428" w:rsidP="00130410">
      <w:pPr>
        <w:rPr>
          <w:lang w:val="fr-CA"/>
        </w:rPr>
      </w:pPr>
      <w:r>
        <w:rPr>
          <w:lang w:val="fr-CA"/>
        </w:rPr>
        <w:t xml:space="preserve">2. </w:t>
      </w:r>
      <w:r>
        <w:rPr>
          <w:rFonts w:hint="eastAsia"/>
          <w:lang w:val="fr-CA"/>
        </w:rPr>
        <w:t>阴性</w:t>
      </w:r>
      <w:r>
        <w:rPr>
          <w:lang w:val="fr-CA"/>
        </w:rPr>
        <w:t>国名</w:t>
      </w:r>
      <w:r>
        <w:rPr>
          <w:rFonts w:hint="eastAsia"/>
          <w:lang w:val="fr-CA"/>
        </w:rPr>
        <w:t>和</w:t>
      </w:r>
      <w:r>
        <w:rPr>
          <w:lang w:val="fr-CA"/>
        </w:rPr>
        <w:t>以元音字母开始的阳性国</w:t>
      </w:r>
      <w:r>
        <w:rPr>
          <w:rFonts w:hint="eastAsia"/>
          <w:lang w:val="fr-CA"/>
        </w:rPr>
        <w:t>名</w:t>
      </w:r>
      <w:r>
        <w:rPr>
          <w:lang w:val="fr-CA"/>
        </w:rPr>
        <w:t>，用作</w:t>
      </w:r>
      <w:r>
        <w:rPr>
          <w:rFonts w:hint="eastAsia"/>
          <w:lang w:val="fr-CA"/>
        </w:rPr>
        <w:t>地点状语时</w:t>
      </w:r>
      <w:r>
        <w:rPr>
          <w:lang w:val="fr-CA"/>
        </w:rPr>
        <w:t>，</w:t>
      </w:r>
      <w:r>
        <w:rPr>
          <w:rFonts w:hint="eastAsia"/>
          <w:lang w:val="fr-CA"/>
        </w:rPr>
        <w:t>用</w:t>
      </w:r>
      <w:r>
        <w:rPr>
          <w:lang w:val="fr-CA"/>
        </w:rPr>
        <w:t>介词</w:t>
      </w:r>
      <w:r>
        <w:rPr>
          <w:lang w:val="fr-CA"/>
        </w:rPr>
        <w:t>en</w:t>
      </w:r>
      <w:r>
        <w:rPr>
          <w:lang w:val="fr-CA"/>
        </w:rPr>
        <w:t>或</w:t>
      </w:r>
      <w:r>
        <w:rPr>
          <w:lang w:val="fr-CA"/>
        </w:rPr>
        <w:t>de</w:t>
      </w:r>
      <w:r>
        <w:rPr>
          <w:lang w:val="fr-CA"/>
        </w:rPr>
        <w:t>引导，不用</w:t>
      </w:r>
      <w:r>
        <w:rPr>
          <w:rFonts w:hint="eastAsia"/>
          <w:lang w:val="fr-CA"/>
        </w:rPr>
        <w:t>冠词</w:t>
      </w:r>
      <w:r>
        <w:rPr>
          <w:lang w:val="fr-CA"/>
        </w:rPr>
        <w:t>：</w:t>
      </w:r>
    </w:p>
    <w:p w14:paraId="444F7B6B" w14:textId="7851E948" w:rsidR="009F1428" w:rsidRDefault="009F1428" w:rsidP="00130410">
      <w:pPr>
        <w:rPr>
          <w:lang w:val="fr-CA"/>
        </w:rPr>
      </w:pPr>
      <w:r>
        <w:rPr>
          <w:lang w:val="fr-CA"/>
        </w:rPr>
        <w:t>Je vais en France</w:t>
      </w:r>
      <w:r>
        <w:rPr>
          <w:lang w:val="fr-CA"/>
        </w:rPr>
        <w:t>。</w:t>
      </w:r>
    </w:p>
    <w:p w14:paraId="796F5CFF" w14:textId="655B2875" w:rsidR="009F1428" w:rsidRDefault="009F1428" w:rsidP="00130410">
      <w:pPr>
        <w:rPr>
          <w:lang w:val="fr-CA"/>
        </w:rPr>
      </w:pPr>
      <w:r>
        <w:rPr>
          <w:rFonts w:hint="eastAsia"/>
          <w:lang w:val="fr-CA"/>
        </w:rPr>
        <w:t>J</w:t>
      </w:r>
      <w:r>
        <w:rPr>
          <w:lang w:val="fr-CA"/>
        </w:rPr>
        <w:t>e vais en Iran</w:t>
      </w:r>
      <w:r>
        <w:rPr>
          <w:lang w:val="fr-CA"/>
        </w:rPr>
        <w:t>（阳性</w:t>
      </w:r>
      <w:r>
        <w:rPr>
          <w:rFonts w:hint="eastAsia"/>
          <w:lang w:val="fr-CA"/>
        </w:rPr>
        <w:t>国名</w:t>
      </w:r>
      <w:r>
        <w:rPr>
          <w:lang w:val="fr-CA"/>
        </w:rPr>
        <w:t>）</w:t>
      </w:r>
    </w:p>
    <w:p w14:paraId="752BF8A7" w14:textId="6A97719F" w:rsidR="009F1428" w:rsidRDefault="009F1428" w:rsidP="00130410">
      <w:pPr>
        <w:rPr>
          <w:lang w:val="fr-CA"/>
        </w:rPr>
      </w:pPr>
      <w:r>
        <w:rPr>
          <w:lang w:val="fr-CA"/>
        </w:rPr>
        <w:t>J</w:t>
      </w:r>
      <w:r>
        <w:rPr>
          <w:rFonts w:hint="eastAsia"/>
          <w:lang w:val="fr-CA"/>
        </w:rPr>
        <w:t>e</w:t>
      </w:r>
      <w:r>
        <w:rPr>
          <w:lang w:val="fr-CA"/>
        </w:rPr>
        <w:t xml:space="preserve"> viens de France</w:t>
      </w:r>
      <w:r>
        <w:rPr>
          <w:lang w:val="fr-CA"/>
        </w:rPr>
        <w:t>。</w:t>
      </w:r>
    </w:p>
    <w:p w14:paraId="72A14659" w14:textId="5669B825" w:rsidR="009F1428" w:rsidRDefault="009F1428" w:rsidP="00130410">
      <w:pPr>
        <w:rPr>
          <w:lang w:val="fr-CA"/>
        </w:rPr>
      </w:pPr>
      <w:r>
        <w:rPr>
          <w:rFonts w:hint="eastAsia"/>
          <w:lang w:val="fr-CA"/>
        </w:rPr>
        <w:t>J</w:t>
      </w:r>
      <w:r>
        <w:rPr>
          <w:lang w:val="fr-CA"/>
        </w:rPr>
        <w:t>e viens d‘Iran</w:t>
      </w:r>
      <w:r>
        <w:rPr>
          <w:rFonts w:hint="eastAsia"/>
          <w:lang w:val="fr-CA"/>
        </w:rPr>
        <w:t>．</w:t>
      </w:r>
    </w:p>
    <w:p w14:paraId="30CA40F4" w14:textId="24E0BE7E" w:rsidR="009F1428" w:rsidRDefault="009F1428" w:rsidP="00130410">
      <w:pPr>
        <w:rPr>
          <w:lang w:val="fr-CA"/>
        </w:rPr>
      </w:pPr>
      <w:r>
        <w:rPr>
          <w:rFonts w:hint="eastAsia"/>
          <w:lang w:val="fr-CA"/>
        </w:rPr>
        <w:t xml:space="preserve">3. </w:t>
      </w:r>
      <w:r>
        <w:rPr>
          <w:rFonts w:hint="eastAsia"/>
          <w:lang w:val="fr-CA"/>
        </w:rPr>
        <w:t>以辅音字母</w:t>
      </w:r>
      <w:r>
        <w:rPr>
          <w:lang w:val="fr-CA"/>
        </w:rPr>
        <w:t>开始的阳性国家保留冠词，用</w:t>
      </w:r>
      <w:r>
        <w:rPr>
          <w:lang w:val="fr-CA"/>
        </w:rPr>
        <w:t>au</w:t>
      </w:r>
      <w:r>
        <w:rPr>
          <w:rFonts w:hint="eastAsia"/>
          <w:lang w:val="fr-CA"/>
        </w:rPr>
        <w:t>或</w:t>
      </w:r>
      <w:r>
        <w:rPr>
          <w:rFonts w:hint="eastAsia"/>
          <w:lang w:val="fr-CA"/>
        </w:rPr>
        <w:t>du</w:t>
      </w:r>
      <w:r>
        <w:rPr>
          <w:rFonts w:hint="eastAsia"/>
          <w:lang w:val="fr-CA"/>
        </w:rPr>
        <w:t>：</w:t>
      </w:r>
    </w:p>
    <w:p w14:paraId="5CF8B1E0" w14:textId="0F5FA4A6" w:rsidR="009F1428" w:rsidRDefault="009F1428" w:rsidP="00130410">
      <w:pPr>
        <w:rPr>
          <w:lang w:val="fr-CA"/>
        </w:rPr>
      </w:pPr>
      <w:r>
        <w:rPr>
          <w:lang w:val="fr-CA"/>
        </w:rPr>
        <w:t>Je vais au Japon</w:t>
      </w:r>
      <w:r>
        <w:rPr>
          <w:rFonts w:hint="eastAsia"/>
          <w:lang w:val="fr-CA"/>
        </w:rPr>
        <w:t>．</w:t>
      </w:r>
    </w:p>
    <w:p w14:paraId="633C3497" w14:textId="21C3B0C7" w:rsidR="009F1428" w:rsidRDefault="004F5D19" w:rsidP="00130410">
      <w:pPr>
        <w:rPr>
          <w:lang w:val="fr-CA"/>
        </w:rPr>
      </w:pPr>
      <w:r>
        <w:rPr>
          <w:rFonts w:hint="eastAsia"/>
          <w:lang w:val="fr-CA"/>
        </w:rPr>
        <w:t>Je</w:t>
      </w:r>
      <w:r>
        <w:rPr>
          <w:lang w:val="fr-CA"/>
        </w:rPr>
        <w:t xml:space="preserve"> viens du Mexique</w:t>
      </w:r>
      <w:r>
        <w:rPr>
          <w:lang w:val="fr-CA"/>
        </w:rPr>
        <w:t>．</w:t>
      </w:r>
    </w:p>
    <w:p w14:paraId="6B618979" w14:textId="6E65B8BD" w:rsidR="004F5D19" w:rsidRDefault="004F5D19" w:rsidP="00130410">
      <w:pPr>
        <w:rPr>
          <w:lang w:val="fr-CA"/>
        </w:rPr>
      </w:pPr>
      <w:r>
        <w:rPr>
          <w:rFonts w:hint="eastAsia"/>
          <w:lang w:val="fr-CA"/>
        </w:rPr>
        <w:t xml:space="preserve">4. </w:t>
      </w:r>
      <w:r>
        <w:rPr>
          <w:rFonts w:hint="eastAsia"/>
          <w:lang w:val="fr-CA"/>
        </w:rPr>
        <w:t>复数名词前，</w:t>
      </w:r>
      <w:r>
        <w:rPr>
          <w:lang w:val="fr-CA"/>
        </w:rPr>
        <w:t>用</w:t>
      </w:r>
      <w:r>
        <w:rPr>
          <w:lang w:val="fr-CA"/>
        </w:rPr>
        <w:t>aux</w:t>
      </w:r>
      <w:r>
        <w:rPr>
          <w:lang w:val="fr-CA"/>
        </w:rPr>
        <w:t>或者</w:t>
      </w:r>
      <w:r>
        <w:rPr>
          <w:lang w:val="fr-CA"/>
        </w:rPr>
        <w:t>des</w:t>
      </w:r>
    </w:p>
    <w:p w14:paraId="703FA388" w14:textId="6761809A" w:rsidR="004F5D19" w:rsidRDefault="004F5D19" w:rsidP="00130410">
      <w:pPr>
        <w:rPr>
          <w:lang w:val="fr-CA"/>
        </w:rPr>
      </w:pPr>
      <w:r>
        <w:rPr>
          <w:lang w:val="fr-CA"/>
        </w:rPr>
        <w:t>Je suis aux Etats</w:t>
      </w:r>
      <w:r>
        <w:rPr>
          <w:lang w:val="fr-CA"/>
        </w:rPr>
        <w:t>－</w:t>
      </w:r>
      <w:r>
        <w:rPr>
          <w:lang w:val="fr-CA"/>
        </w:rPr>
        <w:t>Unis</w:t>
      </w:r>
      <w:r>
        <w:rPr>
          <w:rFonts w:hint="eastAsia"/>
          <w:lang w:val="fr-CA"/>
        </w:rPr>
        <w:t>．</w:t>
      </w:r>
    </w:p>
    <w:p w14:paraId="202C0F07" w14:textId="32348FD5" w:rsidR="009436DE" w:rsidRDefault="004F5D19" w:rsidP="009436DE">
      <w:pPr>
        <w:rPr>
          <w:lang w:val="fr-CA"/>
        </w:rPr>
      </w:pPr>
      <w:r>
        <w:rPr>
          <w:lang w:val="fr-CA"/>
        </w:rPr>
        <w:t>Je viens des Etats</w:t>
      </w:r>
      <w:r>
        <w:rPr>
          <w:lang w:val="fr-CA"/>
        </w:rPr>
        <w:t>－</w:t>
      </w:r>
      <w:r>
        <w:rPr>
          <w:lang w:val="fr-CA"/>
        </w:rPr>
        <w:t>Unis</w:t>
      </w:r>
      <w:r w:rsidR="009436DE">
        <w:rPr>
          <w:rFonts w:hint="eastAsia"/>
          <w:lang w:val="fr-CA"/>
        </w:rPr>
        <w:t>．</w:t>
      </w:r>
    </w:p>
    <w:p w14:paraId="257EA4E3" w14:textId="06886F63" w:rsidR="009436DE" w:rsidRDefault="009436DE" w:rsidP="009436DE">
      <w:pPr>
        <w:rPr>
          <w:lang w:val="fr-CA"/>
        </w:rPr>
      </w:pPr>
    </w:p>
    <w:p w14:paraId="3B25D10D" w14:textId="3A349299" w:rsidR="009436DE" w:rsidRDefault="009436DE" w:rsidP="009436DE">
      <w:pPr>
        <w:rPr>
          <w:lang w:val="fr-CA"/>
        </w:rPr>
      </w:pPr>
      <w:r>
        <w:rPr>
          <w:rFonts w:hint="eastAsia"/>
          <w:lang w:val="fr-CA"/>
        </w:rPr>
        <w:t>国家</w:t>
      </w:r>
      <w:r>
        <w:rPr>
          <w:rFonts w:hint="eastAsia"/>
          <w:lang w:val="fr-CA"/>
        </w:rPr>
        <w:t>&amp;</w:t>
      </w:r>
      <w:r>
        <w:rPr>
          <w:rFonts w:hint="eastAsia"/>
          <w:lang w:val="fr-CA"/>
        </w:rPr>
        <w:t>首都城市</w:t>
      </w:r>
      <w:r>
        <w:rPr>
          <w:rFonts w:hint="eastAsia"/>
          <w:lang w:val="fr-CA"/>
        </w:rPr>
        <w:t>&amp;</w:t>
      </w:r>
      <w:r>
        <w:rPr>
          <w:rFonts w:hint="eastAsia"/>
          <w:lang w:val="fr-CA"/>
        </w:rPr>
        <w:t>语言</w:t>
      </w:r>
      <w:r>
        <w:rPr>
          <w:rFonts w:hint="eastAsia"/>
          <w:lang w:val="fr-CA"/>
        </w:rPr>
        <w:t xml:space="preserve"> &amp;</w:t>
      </w:r>
      <w:r>
        <w:rPr>
          <w:rFonts w:hint="eastAsia"/>
          <w:lang w:val="fr-CA"/>
        </w:rPr>
        <w:t>居民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5"/>
        <w:gridCol w:w="1665"/>
        <w:gridCol w:w="2395"/>
        <w:gridCol w:w="2391"/>
      </w:tblGrid>
      <w:tr w:rsidR="009436DE" w:rsidRPr="009436DE" w14:paraId="7BFAB2F5" w14:textId="77777777" w:rsidTr="009436DE">
        <w:tc>
          <w:tcPr>
            <w:tcW w:w="2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14:paraId="725FECAD" w14:textId="68728DB2" w:rsidR="009436DE" w:rsidRPr="009436DE" w:rsidRDefault="009436DE" w:rsidP="009436DE">
            <w:r>
              <w:rPr>
                <w:b/>
                <w:bCs/>
              </w:rPr>
              <w:t>L</w:t>
            </w:r>
            <w:r w:rsidRPr="009436DE">
              <w:rPr>
                <w:rFonts w:hint="eastAsia"/>
                <w:b/>
                <w:bCs/>
              </w:rPr>
              <w:t>e pays</w:t>
            </w:r>
          </w:p>
        </w:tc>
        <w:tc>
          <w:tcPr>
            <w:tcW w:w="16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14:paraId="6507A860" w14:textId="77777777" w:rsidR="009436DE" w:rsidRPr="009436DE" w:rsidRDefault="009436DE" w:rsidP="009436DE">
            <w:r w:rsidRPr="009436DE">
              <w:rPr>
                <w:rFonts w:hint="eastAsia"/>
                <w:b/>
                <w:bCs/>
              </w:rPr>
              <w:t>La capitale </w:t>
            </w:r>
          </w:p>
        </w:tc>
        <w:tc>
          <w:tcPr>
            <w:tcW w:w="23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14:paraId="71D34AB5" w14:textId="77777777" w:rsidR="009436DE" w:rsidRPr="009436DE" w:rsidRDefault="009436DE" w:rsidP="009436DE">
            <w:r w:rsidRPr="009436DE">
              <w:rPr>
                <w:rFonts w:hint="eastAsia"/>
                <w:b/>
                <w:bCs/>
              </w:rPr>
              <w:t> Habitant,e</w:t>
            </w:r>
          </w:p>
        </w:tc>
        <w:tc>
          <w:tcPr>
            <w:tcW w:w="23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14:paraId="51E5E7CE" w14:textId="77777777" w:rsidR="009436DE" w:rsidRPr="009436DE" w:rsidRDefault="009436DE" w:rsidP="009436DE">
            <w:r w:rsidRPr="009436DE">
              <w:rPr>
                <w:rFonts w:hint="eastAsia"/>
                <w:b/>
                <w:bCs/>
              </w:rPr>
              <w:t>La langue parl</w:t>
            </w:r>
            <w:r w:rsidRPr="009436DE">
              <w:rPr>
                <w:rFonts w:hint="eastAsia"/>
                <w:b/>
                <w:bCs/>
              </w:rPr>
              <w:t>é</w:t>
            </w:r>
            <w:r w:rsidRPr="009436DE">
              <w:rPr>
                <w:rFonts w:hint="eastAsia"/>
                <w:b/>
                <w:bCs/>
              </w:rPr>
              <w:t>e</w:t>
            </w:r>
          </w:p>
        </w:tc>
      </w:tr>
      <w:tr w:rsidR="009436DE" w:rsidRPr="009436DE" w14:paraId="1944797D" w14:textId="77777777" w:rsidTr="009436DE">
        <w:tc>
          <w:tcPr>
            <w:tcW w:w="2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14:paraId="5BB05B23" w14:textId="77777777" w:rsidR="009436DE" w:rsidRPr="009436DE" w:rsidRDefault="009436DE" w:rsidP="009436DE">
            <w:r w:rsidRPr="009436DE">
              <w:rPr>
                <w:rFonts w:hint="eastAsia"/>
                <w:b/>
                <w:bCs/>
              </w:rPr>
              <w:t>La France</w:t>
            </w:r>
          </w:p>
        </w:tc>
        <w:tc>
          <w:tcPr>
            <w:tcW w:w="16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14:paraId="17A52A8E" w14:textId="77777777" w:rsidR="009436DE" w:rsidRPr="009436DE" w:rsidRDefault="009436DE" w:rsidP="009436DE">
            <w:r w:rsidRPr="009436DE">
              <w:rPr>
                <w:rFonts w:hint="eastAsia"/>
                <w:b/>
                <w:bCs/>
              </w:rPr>
              <w:t>Paris</w:t>
            </w:r>
          </w:p>
        </w:tc>
        <w:tc>
          <w:tcPr>
            <w:tcW w:w="23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14:paraId="365E3F16" w14:textId="77777777" w:rsidR="009436DE" w:rsidRPr="009436DE" w:rsidRDefault="009436DE" w:rsidP="009436DE">
            <w:r w:rsidRPr="009436DE">
              <w:rPr>
                <w:rFonts w:hint="eastAsia"/>
                <w:b/>
                <w:bCs/>
              </w:rPr>
              <w:t>Français,e</w:t>
            </w:r>
          </w:p>
        </w:tc>
        <w:tc>
          <w:tcPr>
            <w:tcW w:w="23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14:paraId="58A6FCFE" w14:textId="77777777" w:rsidR="009436DE" w:rsidRPr="009436DE" w:rsidRDefault="009436DE" w:rsidP="009436DE">
            <w:r w:rsidRPr="009436DE">
              <w:rPr>
                <w:rFonts w:hint="eastAsia"/>
                <w:b/>
                <w:bCs/>
              </w:rPr>
              <w:t>Le français</w:t>
            </w:r>
          </w:p>
        </w:tc>
      </w:tr>
      <w:tr w:rsidR="009436DE" w:rsidRPr="009436DE" w14:paraId="43B7306C" w14:textId="77777777" w:rsidTr="009436DE">
        <w:tc>
          <w:tcPr>
            <w:tcW w:w="2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14:paraId="72F56262" w14:textId="77777777" w:rsidR="009436DE" w:rsidRPr="009436DE" w:rsidRDefault="009436DE" w:rsidP="009436DE">
            <w:r w:rsidRPr="009436DE">
              <w:rPr>
                <w:rFonts w:hint="eastAsia"/>
                <w:b/>
                <w:bCs/>
              </w:rPr>
              <w:t>La Chine</w:t>
            </w:r>
          </w:p>
        </w:tc>
        <w:tc>
          <w:tcPr>
            <w:tcW w:w="16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14:paraId="4ACC4FB9" w14:textId="77777777" w:rsidR="009436DE" w:rsidRPr="009436DE" w:rsidRDefault="009436DE" w:rsidP="009436DE">
            <w:r w:rsidRPr="009436DE">
              <w:rPr>
                <w:rFonts w:hint="eastAsia"/>
                <w:b/>
                <w:bCs/>
              </w:rPr>
              <w:t>P</w:t>
            </w:r>
            <w:r w:rsidRPr="009436DE">
              <w:rPr>
                <w:rFonts w:hint="eastAsia"/>
                <w:b/>
                <w:bCs/>
              </w:rPr>
              <w:t>é</w:t>
            </w:r>
            <w:r w:rsidRPr="009436DE">
              <w:rPr>
                <w:rFonts w:hint="eastAsia"/>
                <w:b/>
                <w:bCs/>
              </w:rPr>
              <w:t>kin/ Beijing</w:t>
            </w:r>
          </w:p>
        </w:tc>
        <w:tc>
          <w:tcPr>
            <w:tcW w:w="23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14:paraId="1B1B4B72" w14:textId="77777777" w:rsidR="009436DE" w:rsidRPr="009436DE" w:rsidRDefault="009436DE" w:rsidP="009436DE">
            <w:r w:rsidRPr="009436DE">
              <w:rPr>
                <w:rFonts w:hint="eastAsia"/>
                <w:b/>
                <w:bCs/>
              </w:rPr>
              <w:t>Chinois,e</w:t>
            </w:r>
          </w:p>
        </w:tc>
        <w:tc>
          <w:tcPr>
            <w:tcW w:w="23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14:paraId="012A02B9" w14:textId="77777777" w:rsidR="009436DE" w:rsidRPr="009436DE" w:rsidRDefault="009436DE" w:rsidP="009436DE">
            <w:r w:rsidRPr="009436DE">
              <w:rPr>
                <w:rFonts w:hint="eastAsia"/>
                <w:b/>
                <w:bCs/>
              </w:rPr>
              <w:t>Le chinois</w:t>
            </w:r>
          </w:p>
        </w:tc>
      </w:tr>
      <w:tr w:rsidR="009436DE" w:rsidRPr="009436DE" w14:paraId="04D211C0" w14:textId="77777777" w:rsidTr="009436DE">
        <w:tc>
          <w:tcPr>
            <w:tcW w:w="2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14:paraId="65C9886F" w14:textId="77777777" w:rsidR="009436DE" w:rsidRPr="009436DE" w:rsidRDefault="009436DE" w:rsidP="009436DE">
            <w:r w:rsidRPr="009436DE">
              <w:rPr>
                <w:rFonts w:hint="eastAsia"/>
                <w:b/>
                <w:bCs/>
              </w:rPr>
              <w:t>Le Japon</w:t>
            </w:r>
          </w:p>
        </w:tc>
        <w:tc>
          <w:tcPr>
            <w:tcW w:w="16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14:paraId="7F83F086" w14:textId="77777777" w:rsidR="009436DE" w:rsidRPr="009436DE" w:rsidRDefault="009436DE" w:rsidP="009436DE">
            <w:r w:rsidRPr="009436DE">
              <w:rPr>
                <w:rFonts w:hint="eastAsia"/>
                <w:b/>
                <w:bCs/>
              </w:rPr>
              <w:t>Tokyo</w:t>
            </w:r>
          </w:p>
        </w:tc>
        <w:tc>
          <w:tcPr>
            <w:tcW w:w="23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14:paraId="03AF3B98" w14:textId="77777777" w:rsidR="009436DE" w:rsidRPr="009436DE" w:rsidRDefault="009436DE" w:rsidP="009436DE">
            <w:r w:rsidRPr="009436DE">
              <w:rPr>
                <w:rFonts w:hint="eastAsia"/>
                <w:b/>
                <w:bCs/>
              </w:rPr>
              <w:t>Japonais,e</w:t>
            </w:r>
          </w:p>
        </w:tc>
        <w:tc>
          <w:tcPr>
            <w:tcW w:w="23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14:paraId="748DF3E2" w14:textId="77777777" w:rsidR="009436DE" w:rsidRPr="009436DE" w:rsidRDefault="009436DE" w:rsidP="009436DE">
            <w:r w:rsidRPr="009436DE">
              <w:rPr>
                <w:rFonts w:hint="eastAsia"/>
                <w:b/>
                <w:bCs/>
              </w:rPr>
              <w:t>Le japonais</w:t>
            </w:r>
          </w:p>
        </w:tc>
      </w:tr>
      <w:tr w:rsidR="009436DE" w:rsidRPr="009436DE" w14:paraId="0D513E61" w14:textId="77777777" w:rsidTr="009436DE">
        <w:tc>
          <w:tcPr>
            <w:tcW w:w="2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14:paraId="09FFB4EA" w14:textId="77777777" w:rsidR="009436DE" w:rsidRPr="009436DE" w:rsidRDefault="009436DE" w:rsidP="009436DE">
            <w:r w:rsidRPr="009436DE">
              <w:rPr>
                <w:rFonts w:hint="eastAsia"/>
                <w:b/>
                <w:bCs/>
              </w:rPr>
              <w:t>L'Angleterre</w:t>
            </w:r>
          </w:p>
        </w:tc>
        <w:tc>
          <w:tcPr>
            <w:tcW w:w="16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14:paraId="31CC3765" w14:textId="77777777" w:rsidR="009436DE" w:rsidRPr="009436DE" w:rsidRDefault="009436DE" w:rsidP="009436DE">
            <w:r w:rsidRPr="009436DE">
              <w:rPr>
                <w:rFonts w:hint="eastAsia"/>
                <w:b/>
                <w:bCs/>
              </w:rPr>
              <w:t>Londres </w:t>
            </w:r>
          </w:p>
        </w:tc>
        <w:tc>
          <w:tcPr>
            <w:tcW w:w="23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14:paraId="0275F4FD" w14:textId="77777777" w:rsidR="009436DE" w:rsidRPr="009436DE" w:rsidRDefault="009436DE" w:rsidP="009436DE">
            <w:r w:rsidRPr="009436DE">
              <w:rPr>
                <w:rFonts w:hint="eastAsia"/>
                <w:b/>
                <w:bCs/>
              </w:rPr>
              <w:t>Anglais,e</w:t>
            </w:r>
          </w:p>
        </w:tc>
        <w:tc>
          <w:tcPr>
            <w:tcW w:w="23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14:paraId="0244327B" w14:textId="77777777" w:rsidR="009436DE" w:rsidRPr="009436DE" w:rsidRDefault="009436DE" w:rsidP="009436DE">
            <w:r w:rsidRPr="009436DE">
              <w:rPr>
                <w:rFonts w:hint="eastAsia"/>
                <w:b/>
                <w:bCs/>
              </w:rPr>
              <w:t>L'anglais</w:t>
            </w:r>
          </w:p>
        </w:tc>
      </w:tr>
      <w:tr w:rsidR="009436DE" w:rsidRPr="009436DE" w14:paraId="3550FE31" w14:textId="77777777" w:rsidTr="009436DE">
        <w:tc>
          <w:tcPr>
            <w:tcW w:w="2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14:paraId="00D2C15D" w14:textId="77777777" w:rsidR="009436DE" w:rsidRPr="009436DE" w:rsidRDefault="009436DE" w:rsidP="009436DE">
            <w:r w:rsidRPr="009436DE">
              <w:rPr>
                <w:rFonts w:hint="eastAsia"/>
                <w:b/>
                <w:bCs/>
              </w:rPr>
              <w:t>Le Portugal</w:t>
            </w:r>
          </w:p>
        </w:tc>
        <w:tc>
          <w:tcPr>
            <w:tcW w:w="16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14:paraId="3050CC7F" w14:textId="77777777" w:rsidR="009436DE" w:rsidRPr="009436DE" w:rsidRDefault="009436DE" w:rsidP="009436DE">
            <w:r w:rsidRPr="009436DE">
              <w:rPr>
                <w:rFonts w:hint="eastAsia"/>
                <w:b/>
                <w:bCs/>
              </w:rPr>
              <w:t>Lisbonne</w:t>
            </w:r>
          </w:p>
        </w:tc>
        <w:tc>
          <w:tcPr>
            <w:tcW w:w="23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14:paraId="26C1DEE7" w14:textId="77777777" w:rsidR="009436DE" w:rsidRPr="009436DE" w:rsidRDefault="009436DE" w:rsidP="009436DE">
            <w:r w:rsidRPr="009436DE">
              <w:rPr>
                <w:rFonts w:hint="eastAsia"/>
                <w:b/>
                <w:bCs/>
              </w:rPr>
              <w:t>Portugais,e</w:t>
            </w:r>
          </w:p>
        </w:tc>
        <w:tc>
          <w:tcPr>
            <w:tcW w:w="23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14:paraId="76910A9C" w14:textId="77777777" w:rsidR="009436DE" w:rsidRPr="009436DE" w:rsidRDefault="009436DE" w:rsidP="009436DE">
            <w:r w:rsidRPr="009436DE">
              <w:rPr>
                <w:rFonts w:hint="eastAsia"/>
                <w:b/>
                <w:bCs/>
              </w:rPr>
              <w:t>Le portugais</w:t>
            </w:r>
          </w:p>
        </w:tc>
      </w:tr>
      <w:tr w:rsidR="009436DE" w:rsidRPr="009436DE" w14:paraId="6F77EA62" w14:textId="77777777" w:rsidTr="009436DE">
        <w:tc>
          <w:tcPr>
            <w:tcW w:w="2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14:paraId="18136B3C" w14:textId="77777777" w:rsidR="009436DE" w:rsidRPr="009436DE" w:rsidRDefault="009436DE" w:rsidP="009436DE">
            <w:r w:rsidRPr="009436DE">
              <w:rPr>
                <w:rFonts w:hint="eastAsia"/>
              </w:rPr>
              <w:t>L'Allemagne</w:t>
            </w:r>
          </w:p>
        </w:tc>
        <w:tc>
          <w:tcPr>
            <w:tcW w:w="16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14:paraId="3C05A10F" w14:textId="77777777" w:rsidR="009436DE" w:rsidRPr="009436DE" w:rsidRDefault="009436DE" w:rsidP="009436DE">
            <w:r w:rsidRPr="009436DE">
              <w:rPr>
                <w:rFonts w:hint="eastAsia"/>
              </w:rPr>
              <w:t>Berlin</w:t>
            </w:r>
          </w:p>
        </w:tc>
        <w:tc>
          <w:tcPr>
            <w:tcW w:w="23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14:paraId="3F008222" w14:textId="77777777" w:rsidR="009436DE" w:rsidRPr="009436DE" w:rsidRDefault="009436DE" w:rsidP="009436DE">
            <w:r w:rsidRPr="009436DE">
              <w:rPr>
                <w:rFonts w:hint="eastAsia"/>
              </w:rPr>
              <w:t>Allemand,e</w:t>
            </w:r>
          </w:p>
        </w:tc>
        <w:tc>
          <w:tcPr>
            <w:tcW w:w="23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14:paraId="118D2959" w14:textId="77777777" w:rsidR="009436DE" w:rsidRPr="009436DE" w:rsidRDefault="009436DE" w:rsidP="009436DE">
            <w:r w:rsidRPr="009436DE">
              <w:rPr>
                <w:rFonts w:hint="eastAsia"/>
              </w:rPr>
              <w:t>L'allemand</w:t>
            </w:r>
          </w:p>
        </w:tc>
      </w:tr>
      <w:tr w:rsidR="009436DE" w:rsidRPr="009436DE" w14:paraId="0EFC1753" w14:textId="77777777" w:rsidTr="009436DE">
        <w:tc>
          <w:tcPr>
            <w:tcW w:w="2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14:paraId="2EF7F8AA" w14:textId="77777777" w:rsidR="009436DE" w:rsidRPr="009436DE" w:rsidRDefault="009436DE" w:rsidP="009436DE">
            <w:r w:rsidRPr="009436DE">
              <w:rPr>
                <w:rFonts w:hint="eastAsia"/>
                <w:b/>
                <w:bCs/>
              </w:rPr>
              <w:lastRenderedPageBreak/>
              <w:t>L'Italie</w:t>
            </w:r>
          </w:p>
        </w:tc>
        <w:tc>
          <w:tcPr>
            <w:tcW w:w="16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14:paraId="7A0B5796" w14:textId="77777777" w:rsidR="009436DE" w:rsidRPr="009436DE" w:rsidRDefault="009436DE" w:rsidP="009436DE">
            <w:r w:rsidRPr="009436DE">
              <w:rPr>
                <w:rFonts w:hint="eastAsia"/>
                <w:b/>
                <w:bCs/>
              </w:rPr>
              <w:t>Rome</w:t>
            </w:r>
          </w:p>
        </w:tc>
        <w:tc>
          <w:tcPr>
            <w:tcW w:w="23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14:paraId="202C20C9" w14:textId="77777777" w:rsidR="009436DE" w:rsidRPr="009436DE" w:rsidRDefault="009436DE" w:rsidP="009436DE">
            <w:r w:rsidRPr="009436DE">
              <w:rPr>
                <w:rFonts w:hint="eastAsia"/>
                <w:b/>
                <w:bCs/>
              </w:rPr>
              <w:t>Italien,ne</w:t>
            </w:r>
          </w:p>
        </w:tc>
        <w:tc>
          <w:tcPr>
            <w:tcW w:w="23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14:paraId="57F28C45" w14:textId="77777777" w:rsidR="009436DE" w:rsidRPr="009436DE" w:rsidRDefault="009436DE" w:rsidP="009436DE">
            <w:r w:rsidRPr="009436DE">
              <w:rPr>
                <w:rFonts w:hint="eastAsia"/>
                <w:b/>
                <w:bCs/>
              </w:rPr>
              <w:t>L'italien</w:t>
            </w:r>
          </w:p>
        </w:tc>
      </w:tr>
      <w:tr w:rsidR="009436DE" w:rsidRPr="009436DE" w14:paraId="53649BC8" w14:textId="77777777" w:rsidTr="009436DE">
        <w:tc>
          <w:tcPr>
            <w:tcW w:w="2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14:paraId="78177FF9" w14:textId="77777777" w:rsidR="009436DE" w:rsidRPr="009436DE" w:rsidRDefault="009436DE" w:rsidP="009436DE">
            <w:r w:rsidRPr="009436DE">
              <w:rPr>
                <w:rFonts w:hint="eastAsia"/>
                <w:b/>
                <w:bCs/>
              </w:rPr>
              <w:t>La Cor</w:t>
            </w:r>
            <w:r w:rsidRPr="009436DE">
              <w:rPr>
                <w:rFonts w:hint="eastAsia"/>
                <w:b/>
                <w:bCs/>
              </w:rPr>
              <w:t>é</w:t>
            </w:r>
            <w:r w:rsidRPr="009436DE">
              <w:rPr>
                <w:rFonts w:hint="eastAsia"/>
                <w:b/>
                <w:bCs/>
              </w:rPr>
              <w:t>e</w:t>
            </w:r>
          </w:p>
        </w:tc>
        <w:tc>
          <w:tcPr>
            <w:tcW w:w="16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14:paraId="389575D5" w14:textId="77777777" w:rsidR="009436DE" w:rsidRPr="009436DE" w:rsidRDefault="009436DE" w:rsidP="009436DE">
            <w:r w:rsidRPr="009436DE">
              <w:rPr>
                <w:rFonts w:hint="eastAsia"/>
                <w:b/>
                <w:bCs/>
              </w:rPr>
              <w:t>S</w:t>
            </w:r>
            <w:r w:rsidRPr="009436DE">
              <w:rPr>
                <w:rFonts w:hint="eastAsia"/>
                <w:b/>
                <w:bCs/>
              </w:rPr>
              <w:t>é</w:t>
            </w:r>
            <w:r w:rsidRPr="009436DE">
              <w:rPr>
                <w:rFonts w:hint="eastAsia"/>
                <w:b/>
                <w:bCs/>
              </w:rPr>
              <w:t>oul</w:t>
            </w:r>
          </w:p>
        </w:tc>
        <w:tc>
          <w:tcPr>
            <w:tcW w:w="23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14:paraId="58D64851" w14:textId="77777777" w:rsidR="009436DE" w:rsidRPr="009436DE" w:rsidRDefault="009436DE" w:rsidP="009436DE">
            <w:r w:rsidRPr="009436DE">
              <w:rPr>
                <w:rFonts w:hint="eastAsia"/>
                <w:b/>
                <w:bCs/>
              </w:rPr>
              <w:t>Cor</w:t>
            </w:r>
            <w:r w:rsidRPr="009436DE">
              <w:rPr>
                <w:rFonts w:hint="eastAsia"/>
                <w:b/>
                <w:bCs/>
              </w:rPr>
              <w:t>é</w:t>
            </w:r>
            <w:r w:rsidRPr="009436DE">
              <w:rPr>
                <w:rFonts w:hint="eastAsia"/>
                <w:b/>
                <w:bCs/>
              </w:rPr>
              <w:t>en,ne</w:t>
            </w:r>
          </w:p>
        </w:tc>
        <w:tc>
          <w:tcPr>
            <w:tcW w:w="23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14:paraId="2FA12065" w14:textId="77777777" w:rsidR="009436DE" w:rsidRPr="009436DE" w:rsidRDefault="009436DE" w:rsidP="009436DE">
            <w:r w:rsidRPr="009436DE">
              <w:rPr>
                <w:rFonts w:hint="eastAsia"/>
                <w:b/>
                <w:bCs/>
              </w:rPr>
              <w:t>Le cor</w:t>
            </w:r>
            <w:r w:rsidRPr="009436DE">
              <w:rPr>
                <w:rFonts w:hint="eastAsia"/>
                <w:b/>
                <w:bCs/>
              </w:rPr>
              <w:t>é</w:t>
            </w:r>
            <w:r w:rsidRPr="009436DE">
              <w:rPr>
                <w:rFonts w:hint="eastAsia"/>
                <w:b/>
                <w:bCs/>
              </w:rPr>
              <w:t>en</w:t>
            </w:r>
          </w:p>
        </w:tc>
      </w:tr>
      <w:tr w:rsidR="009436DE" w:rsidRPr="009436DE" w14:paraId="0CE621DA" w14:textId="77777777" w:rsidTr="009436DE">
        <w:tc>
          <w:tcPr>
            <w:tcW w:w="2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14:paraId="55B9205F" w14:textId="77777777" w:rsidR="009436DE" w:rsidRPr="009436DE" w:rsidRDefault="009436DE" w:rsidP="009436DE">
            <w:r w:rsidRPr="009436DE">
              <w:rPr>
                <w:rFonts w:hint="eastAsia"/>
              </w:rPr>
              <w:t>Les États-Unis</w:t>
            </w:r>
          </w:p>
        </w:tc>
        <w:tc>
          <w:tcPr>
            <w:tcW w:w="16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14:paraId="3A1BB8C0" w14:textId="7483C854" w:rsidR="009436DE" w:rsidRPr="009436DE" w:rsidRDefault="009436DE" w:rsidP="009436DE">
            <w:r>
              <w:rPr>
                <w:rFonts w:hint="eastAsia"/>
              </w:rPr>
              <w:t>Washington</w:t>
            </w:r>
          </w:p>
        </w:tc>
        <w:tc>
          <w:tcPr>
            <w:tcW w:w="23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14:paraId="548B683A" w14:textId="77777777" w:rsidR="009436DE" w:rsidRPr="009436DE" w:rsidRDefault="009436DE" w:rsidP="009436DE">
            <w:r w:rsidRPr="009436DE">
              <w:rPr>
                <w:rFonts w:hint="eastAsia"/>
              </w:rPr>
              <w:t>Am</w:t>
            </w:r>
            <w:r w:rsidRPr="009436DE">
              <w:rPr>
                <w:rFonts w:hint="eastAsia"/>
              </w:rPr>
              <w:t>é</w:t>
            </w:r>
            <w:r w:rsidRPr="009436DE">
              <w:rPr>
                <w:rFonts w:hint="eastAsia"/>
              </w:rPr>
              <w:t>ricain,e</w:t>
            </w:r>
          </w:p>
        </w:tc>
        <w:tc>
          <w:tcPr>
            <w:tcW w:w="23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14:paraId="032A680B" w14:textId="77777777" w:rsidR="009436DE" w:rsidRPr="009436DE" w:rsidRDefault="009436DE" w:rsidP="009436DE">
            <w:r w:rsidRPr="009436DE">
              <w:rPr>
                <w:rFonts w:hint="eastAsia"/>
              </w:rPr>
              <w:t>L'anglais</w:t>
            </w:r>
          </w:p>
        </w:tc>
      </w:tr>
      <w:tr w:rsidR="009436DE" w:rsidRPr="009436DE" w14:paraId="1B41C2F7" w14:textId="77777777" w:rsidTr="009436DE">
        <w:tc>
          <w:tcPr>
            <w:tcW w:w="2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14:paraId="73AD4FFB" w14:textId="77777777" w:rsidR="009436DE" w:rsidRPr="009436DE" w:rsidRDefault="009436DE" w:rsidP="009436DE">
            <w:r w:rsidRPr="009436DE">
              <w:rPr>
                <w:rFonts w:hint="eastAsia"/>
                <w:b/>
                <w:bCs/>
              </w:rPr>
              <w:t>L'Espagne</w:t>
            </w:r>
          </w:p>
        </w:tc>
        <w:tc>
          <w:tcPr>
            <w:tcW w:w="16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14:paraId="5AE25253" w14:textId="77777777" w:rsidR="009436DE" w:rsidRPr="009436DE" w:rsidRDefault="009436DE" w:rsidP="009436DE">
            <w:r w:rsidRPr="009436DE">
              <w:rPr>
                <w:rFonts w:hint="eastAsia"/>
                <w:b/>
                <w:bCs/>
              </w:rPr>
              <w:t>Madrid</w:t>
            </w:r>
          </w:p>
        </w:tc>
        <w:tc>
          <w:tcPr>
            <w:tcW w:w="23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14:paraId="377D1857" w14:textId="77777777" w:rsidR="009436DE" w:rsidRPr="009436DE" w:rsidRDefault="009436DE" w:rsidP="009436DE">
            <w:r w:rsidRPr="009436DE">
              <w:rPr>
                <w:rFonts w:hint="eastAsia"/>
                <w:b/>
                <w:bCs/>
              </w:rPr>
              <w:t>Espagnol,e</w:t>
            </w:r>
          </w:p>
        </w:tc>
        <w:tc>
          <w:tcPr>
            <w:tcW w:w="23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14:paraId="551B8172" w14:textId="77777777" w:rsidR="009436DE" w:rsidRPr="009436DE" w:rsidRDefault="009436DE" w:rsidP="009436DE">
            <w:r w:rsidRPr="009436DE">
              <w:rPr>
                <w:rFonts w:hint="eastAsia"/>
                <w:b/>
                <w:bCs/>
              </w:rPr>
              <w:t>L'espagnol</w:t>
            </w:r>
          </w:p>
        </w:tc>
      </w:tr>
      <w:tr w:rsidR="009436DE" w:rsidRPr="009436DE" w14:paraId="2EEB60C8" w14:textId="77777777" w:rsidTr="009436DE">
        <w:tc>
          <w:tcPr>
            <w:tcW w:w="2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14:paraId="44E13B52" w14:textId="77777777" w:rsidR="009436DE" w:rsidRPr="009436DE" w:rsidRDefault="009436DE" w:rsidP="009436DE">
            <w:r w:rsidRPr="009436DE">
              <w:rPr>
                <w:rFonts w:hint="eastAsia"/>
              </w:rPr>
              <w:t>La Gr</w:t>
            </w:r>
            <w:r w:rsidRPr="009436DE">
              <w:rPr>
                <w:rFonts w:hint="eastAsia"/>
              </w:rPr>
              <w:t>è</w:t>
            </w:r>
            <w:r w:rsidRPr="009436DE">
              <w:rPr>
                <w:rFonts w:hint="eastAsia"/>
              </w:rPr>
              <w:t>ce</w:t>
            </w:r>
          </w:p>
        </w:tc>
        <w:tc>
          <w:tcPr>
            <w:tcW w:w="16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14:paraId="0FAD9E78" w14:textId="77777777" w:rsidR="009436DE" w:rsidRPr="009436DE" w:rsidRDefault="009436DE" w:rsidP="009436DE">
            <w:r w:rsidRPr="009436DE">
              <w:rPr>
                <w:rFonts w:hint="eastAsia"/>
              </w:rPr>
              <w:t> Ath</w:t>
            </w:r>
            <w:r w:rsidRPr="009436DE">
              <w:rPr>
                <w:rFonts w:hint="eastAsia"/>
              </w:rPr>
              <w:t>è</w:t>
            </w:r>
            <w:r w:rsidRPr="009436DE">
              <w:rPr>
                <w:rFonts w:hint="eastAsia"/>
              </w:rPr>
              <w:t>nes</w:t>
            </w:r>
          </w:p>
        </w:tc>
        <w:tc>
          <w:tcPr>
            <w:tcW w:w="23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14:paraId="12A527BB" w14:textId="77777777" w:rsidR="009436DE" w:rsidRPr="009436DE" w:rsidRDefault="009436DE" w:rsidP="009436DE">
            <w:r w:rsidRPr="009436DE">
              <w:rPr>
                <w:rFonts w:hint="eastAsia"/>
              </w:rPr>
              <w:t>Grec, que</w:t>
            </w:r>
          </w:p>
        </w:tc>
        <w:tc>
          <w:tcPr>
            <w:tcW w:w="23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14:paraId="64F1E502" w14:textId="77777777" w:rsidR="009436DE" w:rsidRPr="009436DE" w:rsidRDefault="009436DE" w:rsidP="009436DE">
            <w:r w:rsidRPr="009436DE">
              <w:rPr>
                <w:rFonts w:hint="eastAsia"/>
              </w:rPr>
              <w:t>Le grec</w:t>
            </w:r>
          </w:p>
        </w:tc>
      </w:tr>
      <w:tr w:rsidR="009436DE" w:rsidRPr="009436DE" w14:paraId="403AA7BC" w14:textId="77777777" w:rsidTr="009436DE">
        <w:tc>
          <w:tcPr>
            <w:tcW w:w="2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14:paraId="16ECB772" w14:textId="77777777" w:rsidR="009436DE" w:rsidRPr="009436DE" w:rsidRDefault="009436DE" w:rsidP="009436DE">
            <w:r w:rsidRPr="009436DE">
              <w:rPr>
                <w:rFonts w:hint="eastAsia"/>
                <w:b/>
                <w:bCs/>
              </w:rPr>
              <w:t>La Suisse</w:t>
            </w:r>
          </w:p>
        </w:tc>
        <w:tc>
          <w:tcPr>
            <w:tcW w:w="16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14:paraId="12463B47" w14:textId="77777777" w:rsidR="009436DE" w:rsidRPr="009436DE" w:rsidRDefault="009436DE" w:rsidP="009436DE">
            <w:r w:rsidRPr="009436DE">
              <w:rPr>
                <w:rFonts w:hint="eastAsia"/>
                <w:b/>
                <w:bCs/>
              </w:rPr>
              <w:t>Berne</w:t>
            </w:r>
          </w:p>
        </w:tc>
        <w:tc>
          <w:tcPr>
            <w:tcW w:w="23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14:paraId="2B5CC260" w14:textId="77777777" w:rsidR="009436DE" w:rsidRPr="009436DE" w:rsidRDefault="009436DE" w:rsidP="009436DE">
            <w:r w:rsidRPr="009436DE">
              <w:rPr>
                <w:rFonts w:hint="eastAsia"/>
                <w:b/>
                <w:bCs/>
              </w:rPr>
              <w:t>Suisse</w:t>
            </w:r>
          </w:p>
        </w:tc>
        <w:tc>
          <w:tcPr>
            <w:tcW w:w="23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hideMark/>
          </w:tcPr>
          <w:p w14:paraId="20999D77" w14:textId="77777777" w:rsidR="009436DE" w:rsidRPr="009436DE" w:rsidRDefault="009436DE" w:rsidP="009436DE">
            <w:r w:rsidRPr="009436DE">
              <w:rPr>
                <w:rFonts w:hint="eastAsia"/>
                <w:b/>
                <w:bCs/>
              </w:rPr>
              <w:t>Le français, l'allemand et l'italien</w:t>
            </w:r>
          </w:p>
        </w:tc>
      </w:tr>
    </w:tbl>
    <w:p w14:paraId="6DCE2F37" w14:textId="77777777" w:rsidR="009436DE" w:rsidRPr="009436DE" w:rsidRDefault="009436DE" w:rsidP="009436DE"/>
    <w:p w14:paraId="2A199158" w14:textId="77777777" w:rsidR="00993BDD" w:rsidRPr="00DF6721" w:rsidRDefault="00993BDD" w:rsidP="00993BDD">
      <w:pPr>
        <w:ind w:firstLineChars="150" w:firstLine="315"/>
        <w:rPr>
          <w:lang w:val="fr-CA"/>
        </w:rPr>
      </w:pPr>
      <w:r>
        <w:rPr>
          <w:rFonts w:hint="eastAsia"/>
          <w:lang w:val="fr-CA"/>
        </w:rPr>
        <w:t>2</w:t>
      </w:r>
      <w:r>
        <w:rPr>
          <w:lang w:val="fr-CA"/>
        </w:rPr>
        <w:t xml:space="preserve">.  </w:t>
      </w:r>
      <w:r>
        <w:rPr>
          <w:rFonts w:hint="eastAsia"/>
          <w:b/>
          <w:lang w:val="fr-CA"/>
        </w:rPr>
        <w:t>不定冠词</w:t>
      </w:r>
      <w:r w:rsidRPr="00DF6721">
        <w:rPr>
          <w:rFonts w:hint="eastAsia"/>
          <w:lang w:val="fr-CA"/>
        </w:rPr>
        <w:t>（</w:t>
      </w:r>
      <w:r w:rsidRPr="00DF6721">
        <w:rPr>
          <w:lang w:val="fr-CA"/>
        </w:rPr>
        <w:t>les articles indéfinis</w:t>
      </w:r>
      <w:r w:rsidRPr="00DF6721">
        <w:rPr>
          <w:rFonts w:hint="eastAsia"/>
          <w:lang w:val="fr-CA"/>
        </w:rPr>
        <w:t>）</w:t>
      </w:r>
      <w:r w:rsidRPr="00DF6721">
        <w:rPr>
          <w:rFonts w:hint="eastAsia"/>
          <w:lang w:val="fr-CA"/>
        </w:rPr>
        <w:t xml:space="preserve"> </w:t>
      </w:r>
    </w:p>
    <w:p w14:paraId="31E99C22" w14:textId="77777777" w:rsidR="00993BDD" w:rsidRDefault="00993BDD" w:rsidP="00993BDD">
      <w:pPr>
        <w:pStyle w:val="a6"/>
        <w:ind w:leftChars="313" w:left="657" w:firstLineChars="6" w:firstLine="13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 w:hint="eastAsia"/>
          <w:lang w:val="fr-FR"/>
        </w:rPr>
        <w:t>法语冠词属法语中的特有成分，分</w:t>
      </w:r>
      <w:r>
        <w:rPr>
          <w:rFonts w:ascii="Times New Roman" w:hAnsi="Times New Roman" w:cs="Times New Roman" w:hint="eastAsia"/>
          <w:b/>
          <w:bCs/>
        </w:rPr>
        <w:t>定冠词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  <w:b/>
          <w:bCs/>
        </w:rPr>
        <w:t>不定冠词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  <w:b/>
          <w:bCs/>
        </w:rPr>
        <w:t>部分冠词</w:t>
      </w:r>
      <w:r>
        <w:rPr>
          <w:rFonts w:ascii="Times New Roman" w:hAnsi="Times New Roman" w:cs="Times New Roman" w:hint="eastAsia"/>
          <w:lang w:val="fr-FR"/>
        </w:rPr>
        <w:t>，均</w:t>
      </w:r>
      <w:r w:rsidRPr="00DF6721">
        <w:rPr>
          <w:rFonts w:ascii="Times New Roman" w:hAnsi="Times New Roman" w:cs="Times New Roman" w:hint="eastAsia"/>
        </w:rPr>
        <w:t>有</w:t>
      </w:r>
      <w:r w:rsidRPr="00DF6721">
        <w:rPr>
          <w:rFonts w:ascii="Times New Roman" w:hAnsi="Times New Roman" w:cs="Times New Roman" w:hint="eastAsia"/>
          <w:bCs/>
        </w:rPr>
        <w:t>阴阳性</w:t>
      </w:r>
      <w:r w:rsidRPr="00DF6721">
        <w:rPr>
          <w:rFonts w:ascii="Times New Roman" w:hAnsi="Times New Roman" w:cs="Times New Roman" w:hint="eastAsia"/>
        </w:rPr>
        <w:t>和</w:t>
      </w:r>
      <w:r w:rsidRPr="00DF6721">
        <w:rPr>
          <w:rFonts w:ascii="Times New Roman" w:hAnsi="Times New Roman" w:cs="Times New Roman" w:hint="eastAsia"/>
          <w:bCs/>
        </w:rPr>
        <w:t>单复数之分</w:t>
      </w:r>
      <w:r>
        <w:rPr>
          <w:rFonts w:ascii="Times New Roman" w:hAnsi="Times New Roman" w:cs="Times New Roman" w:hint="eastAsia"/>
          <w:lang w:val="fr-FR"/>
        </w:rPr>
        <w:t>，用于引导名词，方便其在句中的辨认。</w:t>
      </w:r>
    </w:p>
    <w:p w14:paraId="6A17A2E9" w14:textId="77777777" w:rsidR="00993BDD" w:rsidRDefault="00993BDD" w:rsidP="00993BDD">
      <w:pPr>
        <w:pStyle w:val="a6"/>
        <w:ind w:leftChars="313" w:left="657" w:firstLineChars="6" w:firstLine="13"/>
        <w:rPr>
          <w:rFonts w:ascii="Times New Roman" w:hAnsi="Times New Roman" w:cs="Times New Roman"/>
          <w:lang w:val="fr-FR"/>
        </w:rPr>
      </w:pPr>
    </w:p>
    <w:p w14:paraId="27D1A754" w14:textId="77777777" w:rsidR="00993BDD" w:rsidRDefault="00993BDD" w:rsidP="00993BDD">
      <w:pPr>
        <w:pStyle w:val="a6"/>
        <w:ind w:leftChars="313" w:left="657" w:firstLineChars="6" w:firstLine="13"/>
        <w:rPr>
          <w:rFonts w:ascii="Times New Roman" w:hAnsi="Times New Roman" w:cs="Times New Roman"/>
        </w:rPr>
      </w:pPr>
      <w:r w:rsidRPr="00DF6721">
        <w:rPr>
          <w:rFonts w:ascii="Times New Roman" w:hAnsi="Times New Roman" w:cs="Times New Roman" w:hint="eastAsia"/>
          <w:b/>
        </w:rPr>
        <w:t>不定冠词</w:t>
      </w:r>
      <w:r>
        <w:rPr>
          <w:rFonts w:ascii="Times New Roman" w:hAnsi="Times New Roman" w:cs="Times New Roman" w:hint="eastAsia"/>
        </w:rPr>
        <w:t>是冠词的一种，用在表示泛指、</w:t>
      </w:r>
      <w:r>
        <w:rPr>
          <w:rFonts w:ascii="Times New Roman" w:hAnsi="Times New Roman" w:cs="Times New Roman" w:hint="eastAsia"/>
          <w:lang w:val="fr-FR"/>
        </w:rPr>
        <w:t>初次提到或总体等概念</w:t>
      </w:r>
      <w:r>
        <w:rPr>
          <w:rFonts w:ascii="Times New Roman" w:hAnsi="Times New Roman" w:cs="Times New Roman" w:hint="eastAsia"/>
        </w:rPr>
        <w:t>的名词前。</w:t>
      </w:r>
      <w:r>
        <w:rPr>
          <w:rFonts w:ascii="Times New Roman" w:hAnsi="Times New Roman" w:cs="Times New Roman"/>
        </w:rPr>
        <w:t xml:space="preserve"> </w:t>
      </w:r>
    </w:p>
    <w:tbl>
      <w:tblPr>
        <w:tblStyle w:val="a4"/>
        <w:tblW w:w="0" w:type="auto"/>
        <w:tblInd w:w="817" w:type="dxa"/>
        <w:tblLook w:val="04A0" w:firstRow="1" w:lastRow="0" w:firstColumn="1" w:lastColumn="0" w:noHBand="0" w:noVBand="1"/>
      </w:tblPr>
      <w:tblGrid>
        <w:gridCol w:w="2294"/>
        <w:gridCol w:w="2295"/>
        <w:gridCol w:w="2295"/>
      </w:tblGrid>
      <w:tr w:rsidR="00993BDD" w14:paraId="34DDDB7A" w14:textId="77777777" w:rsidTr="00FB3D8F">
        <w:tc>
          <w:tcPr>
            <w:tcW w:w="2294" w:type="dxa"/>
          </w:tcPr>
          <w:p w14:paraId="310CFD76" w14:textId="77777777" w:rsidR="00993BDD" w:rsidRPr="00183B2E" w:rsidRDefault="00993BDD" w:rsidP="00FB3D8F">
            <w:pPr>
              <w:pStyle w:val="a6"/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183B2E">
              <w:rPr>
                <w:rFonts w:ascii="Times New Roman" w:hAnsi="Times New Roman" w:cs="Times New Roman" w:hint="eastAsia"/>
                <w:b/>
              </w:rPr>
              <w:t>阳性单数</w:t>
            </w:r>
          </w:p>
        </w:tc>
        <w:tc>
          <w:tcPr>
            <w:tcW w:w="2295" w:type="dxa"/>
          </w:tcPr>
          <w:p w14:paraId="5A645755" w14:textId="77777777" w:rsidR="00993BDD" w:rsidRPr="00183B2E" w:rsidRDefault="00993BDD" w:rsidP="00FB3D8F">
            <w:pPr>
              <w:pStyle w:val="a6"/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183B2E">
              <w:rPr>
                <w:rFonts w:ascii="Times New Roman" w:hAnsi="Times New Roman" w:cs="Times New Roman" w:hint="eastAsia"/>
                <w:b/>
              </w:rPr>
              <w:t>阴性单数</w:t>
            </w:r>
          </w:p>
        </w:tc>
        <w:tc>
          <w:tcPr>
            <w:tcW w:w="2295" w:type="dxa"/>
          </w:tcPr>
          <w:p w14:paraId="56772BF3" w14:textId="77777777" w:rsidR="00993BDD" w:rsidRPr="00183B2E" w:rsidRDefault="00993BDD" w:rsidP="00FB3D8F">
            <w:pPr>
              <w:pStyle w:val="a6"/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183B2E">
              <w:rPr>
                <w:rFonts w:ascii="Times New Roman" w:hAnsi="Times New Roman" w:cs="Times New Roman" w:hint="eastAsia"/>
                <w:b/>
              </w:rPr>
              <w:t>复</w:t>
            </w:r>
            <w:r>
              <w:rPr>
                <w:rFonts w:ascii="Times New Roman" w:hAnsi="Times New Roman" w:cs="Times New Roman" w:hint="eastAsia"/>
                <w:b/>
              </w:rPr>
              <w:t xml:space="preserve">     </w:t>
            </w:r>
            <w:r w:rsidRPr="00183B2E">
              <w:rPr>
                <w:rFonts w:ascii="Times New Roman" w:hAnsi="Times New Roman" w:cs="Times New Roman" w:hint="eastAsia"/>
                <w:b/>
              </w:rPr>
              <w:t>数</w:t>
            </w:r>
          </w:p>
        </w:tc>
      </w:tr>
      <w:tr w:rsidR="00993BDD" w14:paraId="2E85FC8E" w14:textId="77777777" w:rsidTr="00FB3D8F">
        <w:tc>
          <w:tcPr>
            <w:tcW w:w="2294" w:type="dxa"/>
          </w:tcPr>
          <w:p w14:paraId="3E3994C3" w14:textId="77777777" w:rsidR="00993BDD" w:rsidRPr="00183B2E" w:rsidRDefault="00993BDD" w:rsidP="00FB3D8F">
            <w:pPr>
              <w:pStyle w:val="a6"/>
              <w:tabs>
                <w:tab w:val="left" w:pos="540"/>
              </w:tabs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183B2E">
              <w:rPr>
                <w:rFonts w:asciiTheme="minorHAnsi" w:eastAsiaTheme="minorEastAsia" w:hAnsiTheme="minorHAnsi" w:cstheme="minorBidi"/>
                <w:szCs w:val="22"/>
              </w:rPr>
              <w:t>un</w:t>
            </w:r>
          </w:p>
        </w:tc>
        <w:tc>
          <w:tcPr>
            <w:tcW w:w="2295" w:type="dxa"/>
          </w:tcPr>
          <w:p w14:paraId="420CD495" w14:textId="77777777" w:rsidR="00993BDD" w:rsidRPr="00183B2E" w:rsidRDefault="00993BDD" w:rsidP="00FB3D8F">
            <w:pPr>
              <w:pStyle w:val="a6"/>
              <w:tabs>
                <w:tab w:val="left" w:pos="540"/>
              </w:tabs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183B2E">
              <w:rPr>
                <w:rFonts w:asciiTheme="minorHAnsi" w:eastAsiaTheme="minorEastAsia" w:hAnsiTheme="minorHAnsi" w:cstheme="minorBidi"/>
                <w:szCs w:val="22"/>
              </w:rPr>
              <w:t>une</w:t>
            </w:r>
          </w:p>
        </w:tc>
        <w:tc>
          <w:tcPr>
            <w:tcW w:w="2295" w:type="dxa"/>
          </w:tcPr>
          <w:p w14:paraId="01442682" w14:textId="77777777" w:rsidR="00993BDD" w:rsidRPr="00183B2E" w:rsidRDefault="00993BDD" w:rsidP="00FB3D8F">
            <w:pPr>
              <w:pStyle w:val="a6"/>
              <w:tabs>
                <w:tab w:val="left" w:pos="540"/>
              </w:tabs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183B2E">
              <w:rPr>
                <w:rFonts w:asciiTheme="minorHAnsi" w:eastAsiaTheme="minorEastAsia" w:hAnsiTheme="minorHAnsi" w:cstheme="minorBidi"/>
                <w:szCs w:val="22"/>
              </w:rPr>
              <w:t>des</w:t>
            </w:r>
          </w:p>
        </w:tc>
      </w:tr>
    </w:tbl>
    <w:p w14:paraId="65369752" w14:textId="77777777" w:rsidR="00993BDD" w:rsidRDefault="00993BDD" w:rsidP="00993BDD">
      <w:pPr>
        <w:pStyle w:val="a6"/>
        <w:tabs>
          <w:tab w:val="left" w:pos="540"/>
        </w:tabs>
        <w:ind w:left="1050"/>
        <w:rPr>
          <w:rFonts w:ascii="Times New Roman" w:hAnsi="Times New Roman" w:cs="Times New Roman"/>
        </w:rPr>
      </w:pPr>
    </w:p>
    <w:p w14:paraId="7A5811EB" w14:textId="77777777" w:rsidR="00993BDD" w:rsidRDefault="00993BDD" w:rsidP="00993BDD">
      <w:pPr>
        <w:pStyle w:val="a6"/>
        <w:tabs>
          <w:tab w:val="left" w:pos="540"/>
        </w:tabs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1)  </w:t>
      </w:r>
      <w:r>
        <w:rPr>
          <w:rFonts w:ascii="Times New Roman" w:hAnsi="Times New Roman" w:cs="Times New Roman" w:hint="eastAsia"/>
        </w:rPr>
        <w:t>用在阳性单数名词前：</w:t>
      </w:r>
    </w:p>
    <w:p w14:paraId="1FB466E6" w14:textId="77777777" w:rsidR="00993BDD" w:rsidRDefault="00993BDD" w:rsidP="00993BDD">
      <w:pPr>
        <w:pStyle w:val="a6"/>
        <w:tabs>
          <w:tab w:val="left" w:pos="540"/>
        </w:tabs>
        <w:ind w:firstLineChars="500" w:firstLine="1050"/>
        <w:rPr>
          <w:rFonts w:asciiTheme="minorHAnsi" w:eastAsiaTheme="minorEastAsia" w:hAnsiTheme="minorHAnsi" w:cstheme="minorBidi"/>
          <w:szCs w:val="22"/>
        </w:rPr>
      </w:pPr>
      <w:r w:rsidRPr="006A1B2A">
        <w:rPr>
          <w:rFonts w:asciiTheme="minorHAnsi" w:eastAsiaTheme="minorEastAsia" w:hAnsiTheme="minorHAnsi" w:cstheme="minorBidi"/>
          <w:color w:val="FF0000"/>
          <w:szCs w:val="22"/>
        </w:rPr>
        <w:t>u</w:t>
      </w:r>
      <w:r w:rsidRPr="006A1B2A">
        <w:rPr>
          <w:rFonts w:asciiTheme="minorHAnsi" w:eastAsiaTheme="minorEastAsia" w:hAnsiTheme="minorHAnsi" w:cstheme="minorBidi" w:hint="eastAsia"/>
          <w:color w:val="FF0000"/>
          <w:szCs w:val="22"/>
        </w:rPr>
        <w:t>n</w:t>
      </w:r>
      <w:r>
        <w:rPr>
          <w:rFonts w:asciiTheme="minorHAnsi" w:eastAsiaTheme="minorEastAsia" w:hAnsiTheme="minorHAnsi" w:cstheme="minorBidi" w:hint="eastAsia"/>
          <w:szCs w:val="22"/>
        </w:rPr>
        <w:t xml:space="preserve"> </w:t>
      </w:r>
      <w:r>
        <w:rPr>
          <w:rFonts w:asciiTheme="minorHAnsi" w:eastAsiaTheme="minorEastAsia" w:hAnsiTheme="minorHAnsi" w:cstheme="minorBidi"/>
          <w:szCs w:val="22"/>
        </w:rPr>
        <w:t xml:space="preserve">livre   </w:t>
      </w:r>
      <w:r>
        <w:rPr>
          <w:rFonts w:asciiTheme="minorHAnsi" w:eastAsiaTheme="minorEastAsia" w:hAnsiTheme="minorHAnsi" w:cstheme="minorBidi" w:hint="eastAsia"/>
          <w:szCs w:val="22"/>
        </w:rPr>
        <w:tab/>
      </w:r>
      <w:r>
        <w:rPr>
          <w:rFonts w:asciiTheme="minorHAnsi" w:eastAsiaTheme="minorEastAsia" w:hAnsiTheme="minorHAnsi" w:cstheme="minorBidi" w:hint="eastAsia"/>
          <w:szCs w:val="22"/>
        </w:rPr>
        <w:tab/>
      </w:r>
      <w:r>
        <w:rPr>
          <w:rFonts w:asciiTheme="minorHAnsi" w:eastAsiaTheme="minorEastAsia" w:hAnsiTheme="minorHAnsi" w:cstheme="minorBidi" w:hint="eastAsia"/>
          <w:szCs w:val="22"/>
        </w:rPr>
        <w:t>一本书</w:t>
      </w:r>
    </w:p>
    <w:p w14:paraId="66DC4937" w14:textId="77777777" w:rsidR="00993BDD" w:rsidRDefault="00993BDD" w:rsidP="00993BDD">
      <w:pPr>
        <w:pStyle w:val="a6"/>
        <w:tabs>
          <w:tab w:val="left" w:pos="540"/>
        </w:tabs>
        <w:ind w:firstLineChars="500" w:firstLine="1050"/>
        <w:rPr>
          <w:rFonts w:asciiTheme="minorHAnsi" w:eastAsiaTheme="minorEastAsia" w:hAnsiTheme="minorHAnsi" w:cstheme="minorBidi"/>
          <w:szCs w:val="22"/>
        </w:rPr>
      </w:pPr>
      <w:r w:rsidRPr="006A1B2A">
        <w:rPr>
          <w:rFonts w:asciiTheme="minorHAnsi" w:eastAsiaTheme="minorEastAsia" w:hAnsiTheme="minorHAnsi" w:cstheme="minorBidi" w:hint="eastAsia"/>
          <w:color w:val="FF0000"/>
          <w:szCs w:val="22"/>
        </w:rPr>
        <w:t>un</w:t>
      </w:r>
      <w:r>
        <w:rPr>
          <w:rFonts w:asciiTheme="minorHAnsi" w:eastAsiaTheme="minorEastAsia" w:hAnsiTheme="minorHAnsi" w:cstheme="minorBidi" w:hint="eastAsia"/>
          <w:szCs w:val="22"/>
        </w:rPr>
        <w:t xml:space="preserve"> </w:t>
      </w:r>
      <w:r>
        <w:rPr>
          <w:rFonts w:asciiTheme="minorHAnsi" w:eastAsiaTheme="minorEastAsia" w:hAnsiTheme="minorHAnsi" w:cstheme="minorBidi"/>
          <w:szCs w:val="22"/>
        </w:rPr>
        <w:t xml:space="preserve">pays   </w:t>
      </w:r>
      <w:r>
        <w:rPr>
          <w:rFonts w:asciiTheme="minorHAnsi" w:eastAsiaTheme="minorEastAsia" w:hAnsiTheme="minorHAnsi" w:cstheme="minorBidi" w:hint="eastAsia"/>
          <w:szCs w:val="22"/>
        </w:rPr>
        <w:tab/>
      </w:r>
      <w:r>
        <w:rPr>
          <w:rFonts w:asciiTheme="minorHAnsi" w:eastAsiaTheme="minorEastAsia" w:hAnsiTheme="minorHAnsi" w:cstheme="minorBidi" w:hint="eastAsia"/>
          <w:szCs w:val="22"/>
        </w:rPr>
        <w:tab/>
      </w:r>
      <w:r>
        <w:rPr>
          <w:rFonts w:asciiTheme="minorHAnsi" w:eastAsiaTheme="minorEastAsia" w:hAnsiTheme="minorHAnsi" w:cstheme="minorBidi" w:hint="eastAsia"/>
          <w:szCs w:val="22"/>
        </w:rPr>
        <w:t>一个国</w:t>
      </w:r>
    </w:p>
    <w:p w14:paraId="2BF19DA5" w14:textId="77777777" w:rsidR="00993BDD" w:rsidRDefault="00993BDD" w:rsidP="00993BDD">
      <w:pPr>
        <w:pStyle w:val="a6"/>
        <w:tabs>
          <w:tab w:val="left" w:pos="540"/>
        </w:tabs>
        <w:ind w:firstLineChars="500" w:firstLine="1050"/>
        <w:rPr>
          <w:rFonts w:asciiTheme="minorHAnsi" w:eastAsiaTheme="minorEastAsia" w:hAnsiTheme="minorHAnsi" w:cstheme="minorBidi"/>
          <w:szCs w:val="22"/>
        </w:rPr>
      </w:pPr>
      <w:r w:rsidRPr="006A1B2A">
        <w:rPr>
          <w:rFonts w:asciiTheme="minorHAnsi" w:eastAsiaTheme="minorEastAsia" w:hAnsiTheme="minorHAnsi" w:cstheme="minorBidi" w:hint="eastAsia"/>
          <w:color w:val="FF0000"/>
          <w:szCs w:val="22"/>
        </w:rPr>
        <w:t>un</w:t>
      </w:r>
      <w:r>
        <w:rPr>
          <w:rFonts w:asciiTheme="minorHAnsi" w:eastAsiaTheme="minorEastAsia" w:hAnsiTheme="minorHAnsi" w:cstheme="minorBidi" w:hint="eastAsia"/>
          <w:szCs w:val="22"/>
        </w:rPr>
        <w:t xml:space="preserve"> </w:t>
      </w:r>
      <w:r>
        <w:rPr>
          <w:rFonts w:asciiTheme="minorHAnsi" w:eastAsiaTheme="minorEastAsia" w:hAnsiTheme="minorHAnsi" w:cstheme="minorBidi"/>
          <w:szCs w:val="22"/>
        </w:rPr>
        <w:t>élève</w:t>
      </w:r>
      <w:r>
        <w:rPr>
          <w:rFonts w:asciiTheme="minorHAnsi" w:eastAsiaTheme="minorEastAsia" w:hAnsiTheme="minorHAnsi" w:cstheme="minorBidi" w:hint="eastAsia"/>
          <w:szCs w:val="22"/>
        </w:rPr>
        <w:t xml:space="preserve">  </w:t>
      </w:r>
      <w:r>
        <w:rPr>
          <w:rFonts w:asciiTheme="minorHAnsi" w:eastAsiaTheme="minorEastAsia" w:hAnsiTheme="minorHAnsi" w:cstheme="minorBidi" w:hint="eastAsia"/>
          <w:szCs w:val="22"/>
        </w:rPr>
        <w:tab/>
      </w:r>
      <w:r>
        <w:rPr>
          <w:rFonts w:asciiTheme="minorHAnsi" w:eastAsiaTheme="minorEastAsia" w:hAnsiTheme="minorHAnsi" w:cstheme="minorBidi" w:hint="eastAsia"/>
          <w:szCs w:val="22"/>
        </w:rPr>
        <w:tab/>
      </w:r>
      <w:r>
        <w:rPr>
          <w:rFonts w:asciiTheme="minorHAnsi" w:eastAsiaTheme="minorEastAsia" w:hAnsiTheme="minorHAnsi" w:cstheme="minorBidi" w:hint="eastAsia"/>
          <w:szCs w:val="22"/>
        </w:rPr>
        <w:t>一名男生</w:t>
      </w:r>
    </w:p>
    <w:p w14:paraId="6F399489" w14:textId="77777777" w:rsidR="00993BDD" w:rsidRDefault="00993BDD" w:rsidP="00993BDD">
      <w:pPr>
        <w:pStyle w:val="a6"/>
        <w:tabs>
          <w:tab w:val="left" w:pos="540"/>
        </w:tabs>
        <w:ind w:firstLineChars="300" w:firstLine="630"/>
        <w:rPr>
          <w:rFonts w:asciiTheme="minorHAnsi" w:eastAsiaTheme="minorEastAsia" w:hAnsiTheme="minorHAnsi" w:cstheme="minorBidi"/>
          <w:szCs w:val="22"/>
        </w:rPr>
      </w:pPr>
      <w:bookmarkStart w:id="12" w:name="OLE_LINK15"/>
      <w:bookmarkStart w:id="13" w:name="OLE_LINK16"/>
      <w:r>
        <w:rPr>
          <w:rFonts w:asciiTheme="minorHAnsi" w:eastAsiaTheme="minorEastAsia" w:hAnsiTheme="minorHAnsi" w:cstheme="minorBidi"/>
          <w:szCs w:val="22"/>
        </w:rPr>
        <w:t xml:space="preserve">2)  </w:t>
      </w:r>
      <w:r>
        <w:rPr>
          <w:rFonts w:asciiTheme="minorHAnsi" w:eastAsiaTheme="minorEastAsia" w:hAnsiTheme="minorHAnsi" w:cstheme="minorBidi" w:hint="eastAsia"/>
          <w:szCs w:val="22"/>
        </w:rPr>
        <w:t>用在</w:t>
      </w:r>
      <w:r w:rsidRPr="00183B2E">
        <w:rPr>
          <w:rFonts w:asciiTheme="minorHAnsi" w:eastAsiaTheme="minorEastAsia" w:hAnsiTheme="minorHAnsi" w:cstheme="minorBidi" w:hint="eastAsia"/>
          <w:szCs w:val="22"/>
        </w:rPr>
        <w:t>阴性单数</w:t>
      </w:r>
      <w:r>
        <w:rPr>
          <w:rFonts w:asciiTheme="minorHAnsi" w:eastAsiaTheme="minorEastAsia" w:hAnsiTheme="minorHAnsi" w:cstheme="minorBidi" w:hint="eastAsia"/>
          <w:szCs w:val="22"/>
        </w:rPr>
        <w:t>名词前：</w:t>
      </w:r>
    </w:p>
    <w:bookmarkEnd w:id="12"/>
    <w:bookmarkEnd w:id="13"/>
    <w:p w14:paraId="0F04448F" w14:textId="77777777" w:rsidR="00993BDD" w:rsidRDefault="00993BDD" w:rsidP="00993BDD">
      <w:pPr>
        <w:pStyle w:val="a6"/>
        <w:tabs>
          <w:tab w:val="left" w:pos="540"/>
        </w:tabs>
        <w:ind w:left="1050"/>
        <w:rPr>
          <w:rFonts w:asciiTheme="minorHAnsi" w:eastAsiaTheme="minorEastAsia" w:hAnsiTheme="minorHAnsi" w:cstheme="minorBidi"/>
          <w:szCs w:val="22"/>
        </w:rPr>
      </w:pPr>
      <w:r w:rsidRPr="006A1B2A">
        <w:rPr>
          <w:rFonts w:asciiTheme="minorHAnsi" w:eastAsiaTheme="minorEastAsia" w:hAnsiTheme="minorHAnsi" w:cstheme="minorBidi"/>
          <w:color w:val="FF0000"/>
          <w:szCs w:val="22"/>
        </w:rPr>
        <w:t>une</w:t>
      </w:r>
      <w:r w:rsidRPr="00183B2E">
        <w:rPr>
          <w:rFonts w:asciiTheme="minorHAnsi" w:eastAsiaTheme="minorEastAsia" w:hAnsiTheme="minorHAnsi" w:cstheme="minorBidi"/>
          <w:szCs w:val="22"/>
        </w:rPr>
        <w:t xml:space="preserve"> chemise  </w:t>
      </w:r>
      <w:r w:rsidRPr="00183B2E">
        <w:rPr>
          <w:rFonts w:asciiTheme="minorHAnsi" w:eastAsiaTheme="minorEastAsia" w:hAnsiTheme="minorHAnsi" w:cstheme="minorBidi"/>
          <w:szCs w:val="22"/>
        </w:rPr>
        <w:tab/>
      </w:r>
      <w:r w:rsidRPr="00183B2E">
        <w:rPr>
          <w:rFonts w:asciiTheme="minorHAnsi" w:eastAsiaTheme="minorEastAsia" w:hAnsiTheme="minorHAnsi" w:cstheme="minorBidi" w:hint="eastAsia"/>
          <w:szCs w:val="22"/>
        </w:rPr>
        <w:t>一件衬衣</w:t>
      </w:r>
    </w:p>
    <w:p w14:paraId="31C6CDEF" w14:textId="77777777" w:rsidR="00993BDD" w:rsidRDefault="00993BDD" w:rsidP="00993BDD">
      <w:pPr>
        <w:pStyle w:val="a6"/>
        <w:tabs>
          <w:tab w:val="left" w:pos="540"/>
        </w:tabs>
        <w:ind w:left="1050"/>
        <w:rPr>
          <w:rFonts w:asciiTheme="minorHAnsi" w:eastAsiaTheme="minorEastAsia" w:hAnsiTheme="minorHAnsi" w:cstheme="minorBidi"/>
          <w:szCs w:val="22"/>
        </w:rPr>
      </w:pPr>
      <w:r w:rsidRPr="006A1B2A">
        <w:rPr>
          <w:rFonts w:asciiTheme="minorHAnsi" w:eastAsiaTheme="minorEastAsia" w:hAnsiTheme="minorHAnsi" w:cstheme="minorBidi"/>
          <w:color w:val="FF0000"/>
          <w:szCs w:val="22"/>
        </w:rPr>
        <w:t>une</w:t>
      </w:r>
      <w:r>
        <w:rPr>
          <w:rFonts w:asciiTheme="minorHAnsi" w:eastAsiaTheme="minorEastAsia" w:hAnsiTheme="minorHAnsi" w:cstheme="minorBidi"/>
          <w:szCs w:val="22"/>
        </w:rPr>
        <w:t xml:space="preserve"> province   </w:t>
      </w:r>
      <w:r>
        <w:rPr>
          <w:rFonts w:asciiTheme="minorHAnsi" w:eastAsiaTheme="minorEastAsia" w:hAnsiTheme="minorHAnsi" w:cstheme="minorBidi" w:hint="eastAsia"/>
          <w:szCs w:val="22"/>
        </w:rPr>
        <w:t>一个省份</w:t>
      </w:r>
    </w:p>
    <w:p w14:paraId="32D71534" w14:textId="77777777" w:rsidR="00993BDD" w:rsidRDefault="00993BDD" w:rsidP="00993BDD">
      <w:pPr>
        <w:pStyle w:val="a6"/>
        <w:tabs>
          <w:tab w:val="left" w:pos="540"/>
        </w:tabs>
        <w:ind w:left="1050"/>
        <w:rPr>
          <w:rFonts w:asciiTheme="minorHAnsi" w:eastAsiaTheme="minorEastAsia" w:hAnsiTheme="minorHAnsi" w:cstheme="minorBidi"/>
          <w:szCs w:val="22"/>
        </w:rPr>
      </w:pPr>
      <w:r w:rsidRPr="006A1B2A">
        <w:rPr>
          <w:rFonts w:asciiTheme="minorHAnsi" w:eastAsiaTheme="minorEastAsia" w:hAnsiTheme="minorHAnsi" w:cstheme="minorBidi" w:hint="eastAsia"/>
          <w:color w:val="FF0000"/>
          <w:szCs w:val="22"/>
        </w:rPr>
        <w:t>une</w:t>
      </w:r>
      <w:r>
        <w:rPr>
          <w:rFonts w:asciiTheme="minorHAnsi" w:eastAsiaTheme="minorEastAsia" w:hAnsiTheme="minorHAnsi" w:cstheme="minorBidi" w:hint="eastAsia"/>
          <w:szCs w:val="22"/>
        </w:rPr>
        <w:t xml:space="preserve"> femme    </w:t>
      </w:r>
      <w:r>
        <w:rPr>
          <w:rFonts w:asciiTheme="minorHAnsi" w:eastAsiaTheme="minorEastAsia" w:hAnsiTheme="minorHAnsi" w:cstheme="minorBidi" w:hint="eastAsia"/>
          <w:szCs w:val="22"/>
        </w:rPr>
        <w:t>一位妇女</w:t>
      </w:r>
    </w:p>
    <w:p w14:paraId="00553B65" w14:textId="77777777" w:rsidR="00993BDD" w:rsidRDefault="00993BDD" w:rsidP="00993BDD">
      <w:pPr>
        <w:pStyle w:val="a6"/>
        <w:tabs>
          <w:tab w:val="left" w:pos="540"/>
        </w:tabs>
        <w:ind w:firstLineChars="300" w:firstLine="630"/>
        <w:rPr>
          <w:rFonts w:asciiTheme="minorHAnsi" w:eastAsiaTheme="minorEastAsia" w:hAnsiTheme="minorHAnsi" w:cstheme="minorBidi"/>
          <w:szCs w:val="22"/>
        </w:rPr>
      </w:pPr>
      <w:r>
        <w:rPr>
          <w:rFonts w:asciiTheme="minorHAnsi" w:eastAsiaTheme="minorEastAsia" w:hAnsiTheme="minorHAnsi" w:cstheme="minorBidi"/>
          <w:szCs w:val="22"/>
        </w:rPr>
        <w:t xml:space="preserve">3)  </w:t>
      </w:r>
      <w:r>
        <w:rPr>
          <w:rFonts w:asciiTheme="minorHAnsi" w:eastAsiaTheme="minorEastAsia" w:hAnsiTheme="minorHAnsi" w:cstheme="minorBidi" w:hint="eastAsia"/>
          <w:szCs w:val="22"/>
        </w:rPr>
        <w:t>用在复数名词前：</w:t>
      </w:r>
    </w:p>
    <w:p w14:paraId="60D43A73" w14:textId="77777777" w:rsidR="00993BDD" w:rsidRDefault="00993BDD" w:rsidP="00993BDD">
      <w:pPr>
        <w:pStyle w:val="a6"/>
        <w:tabs>
          <w:tab w:val="left" w:pos="540"/>
        </w:tabs>
        <w:ind w:left="1050"/>
        <w:rPr>
          <w:rFonts w:asciiTheme="minorHAnsi" w:eastAsiaTheme="minorEastAsia" w:hAnsiTheme="minorHAnsi" w:cstheme="minorBidi"/>
          <w:szCs w:val="22"/>
        </w:rPr>
      </w:pPr>
      <w:r w:rsidRPr="006A1B2A">
        <w:rPr>
          <w:rFonts w:asciiTheme="minorHAnsi" w:eastAsiaTheme="minorEastAsia" w:hAnsiTheme="minorHAnsi" w:cstheme="minorBidi"/>
          <w:color w:val="FF0000"/>
          <w:szCs w:val="22"/>
        </w:rPr>
        <w:t>des</w:t>
      </w:r>
      <w:r>
        <w:rPr>
          <w:rFonts w:asciiTheme="minorHAnsi" w:eastAsiaTheme="minorEastAsia" w:hAnsiTheme="minorHAnsi" w:cstheme="minorBidi"/>
          <w:szCs w:val="22"/>
        </w:rPr>
        <w:t xml:space="preserve"> livres      </w:t>
      </w:r>
      <w:r>
        <w:rPr>
          <w:rFonts w:asciiTheme="minorHAnsi" w:eastAsiaTheme="minorEastAsia" w:hAnsiTheme="minorHAnsi" w:cstheme="minorBidi" w:hint="eastAsia"/>
          <w:szCs w:val="22"/>
        </w:rPr>
        <w:t>一些书</w:t>
      </w:r>
    </w:p>
    <w:p w14:paraId="48D346CA" w14:textId="77777777" w:rsidR="00993BDD" w:rsidRDefault="00993BDD" w:rsidP="00993BDD">
      <w:pPr>
        <w:pStyle w:val="a6"/>
        <w:tabs>
          <w:tab w:val="left" w:pos="540"/>
        </w:tabs>
        <w:ind w:left="1050"/>
        <w:rPr>
          <w:rFonts w:asciiTheme="minorHAnsi" w:eastAsiaTheme="minorEastAsia" w:hAnsiTheme="minorHAnsi" w:cstheme="minorBidi"/>
          <w:szCs w:val="22"/>
        </w:rPr>
      </w:pPr>
      <w:r w:rsidRPr="006A1B2A">
        <w:rPr>
          <w:rFonts w:asciiTheme="minorHAnsi" w:eastAsiaTheme="minorEastAsia" w:hAnsiTheme="minorHAnsi" w:cstheme="minorBidi" w:hint="eastAsia"/>
          <w:color w:val="FF0000"/>
          <w:szCs w:val="22"/>
        </w:rPr>
        <w:t>des</w:t>
      </w:r>
      <w:r>
        <w:rPr>
          <w:rFonts w:asciiTheme="minorHAnsi" w:eastAsiaTheme="minorEastAsia" w:hAnsiTheme="minorHAnsi" w:cstheme="minorBidi" w:hint="eastAsia"/>
          <w:szCs w:val="22"/>
        </w:rPr>
        <w:t xml:space="preserve"> provinces   </w:t>
      </w:r>
      <w:r>
        <w:rPr>
          <w:rFonts w:asciiTheme="minorHAnsi" w:eastAsiaTheme="minorEastAsia" w:hAnsiTheme="minorHAnsi" w:cstheme="minorBidi" w:hint="eastAsia"/>
          <w:szCs w:val="22"/>
        </w:rPr>
        <w:t>一些省份</w:t>
      </w:r>
    </w:p>
    <w:p w14:paraId="6C4F82A8" w14:textId="77777777" w:rsidR="00993BDD" w:rsidRDefault="00993BDD" w:rsidP="00993BDD">
      <w:pPr>
        <w:pStyle w:val="a6"/>
        <w:tabs>
          <w:tab w:val="left" w:pos="540"/>
        </w:tabs>
        <w:ind w:left="1050"/>
        <w:rPr>
          <w:rFonts w:asciiTheme="minorHAnsi" w:eastAsiaTheme="minorEastAsia" w:hAnsiTheme="minorHAnsi" w:cstheme="minorBidi"/>
          <w:szCs w:val="22"/>
        </w:rPr>
      </w:pPr>
      <w:r w:rsidRPr="006A1B2A">
        <w:rPr>
          <w:rFonts w:asciiTheme="minorHAnsi" w:eastAsiaTheme="minorEastAsia" w:hAnsiTheme="minorHAnsi" w:cstheme="minorBidi" w:hint="eastAsia"/>
          <w:color w:val="FF0000"/>
          <w:szCs w:val="22"/>
        </w:rPr>
        <w:t>des</w:t>
      </w:r>
      <w:r>
        <w:rPr>
          <w:rFonts w:asciiTheme="minorHAnsi" w:eastAsiaTheme="minorEastAsia" w:hAnsiTheme="minorHAnsi" w:cstheme="minorBidi" w:hint="eastAsia"/>
          <w:szCs w:val="22"/>
        </w:rPr>
        <w:t xml:space="preserve"> femmes    </w:t>
      </w:r>
      <w:r>
        <w:rPr>
          <w:rFonts w:asciiTheme="minorHAnsi" w:eastAsiaTheme="minorEastAsia" w:hAnsiTheme="minorHAnsi" w:cstheme="minorBidi" w:hint="eastAsia"/>
          <w:szCs w:val="22"/>
        </w:rPr>
        <w:t>一些妇女</w:t>
      </w:r>
    </w:p>
    <w:p w14:paraId="4154479D" w14:textId="77777777" w:rsidR="00993BDD" w:rsidRDefault="00993BDD" w:rsidP="00993BDD">
      <w:pPr>
        <w:rPr>
          <w:lang w:val="fr-CA"/>
        </w:rPr>
      </w:pPr>
    </w:p>
    <w:p w14:paraId="594C311E" w14:textId="77777777" w:rsidR="00993BDD" w:rsidRPr="001E3AF9" w:rsidRDefault="00993BDD" w:rsidP="00993BDD">
      <w:pPr>
        <w:ind w:firstLineChars="150" w:firstLine="315"/>
        <w:rPr>
          <w:lang w:val="fr-CA"/>
        </w:rPr>
      </w:pPr>
      <w:bookmarkStart w:id="14" w:name="OLE_LINK44"/>
      <w:bookmarkStart w:id="15" w:name="OLE_LINK45"/>
      <w:bookmarkStart w:id="16" w:name="OLE_LINK1"/>
      <w:bookmarkStart w:id="17" w:name="OLE_LINK2"/>
      <w:r w:rsidRPr="001E3AF9">
        <w:rPr>
          <w:rFonts w:hint="eastAsia"/>
          <w:lang w:val="fr-CA"/>
        </w:rPr>
        <w:t>3</w:t>
      </w:r>
      <w:r>
        <w:rPr>
          <w:lang w:val="fr-CA"/>
        </w:rPr>
        <w:t xml:space="preserve">.  </w:t>
      </w:r>
      <w:r>
        <w:rPr>
          <w:rFonts w:hint="eastAsia"/>
          <w:b/>
          <w:lang w:val="fr-CA"/>
        </w:rPr>
        <w:t>否定</w:t>
      </w:r>
      <w:r w:rsidRPr="00322556">
        <w:rPr>
          <w:rFonts w:hint="eastAsia"/>
          <w:lang w:val="fr-CA"/>
        </w:rPr>
        <w:t>（</w:t>
      </w:r>
      <w:r w:rsidRPr="00322556">
        <w:rPr>
          <w:lang w:val="fr-CA"/>
        </w:rPr>
        <w:t>la négation</w:t>
      </w:r>
      <w:r w:rsidRPr="00322556">
        <w:rPr>
          <w:rFonts w:hint="eastAsia"/>
          <w:lang w:val="fr-CA"/>
        </w:rPr>
        <w:t>）</w:t>
      </w:r>
      <w:r>
        <w:rPr>
          <w:rFonts w:hint="eastAsia"/>
          <w:lang w:val="fr-CA"/>
        </w:rPr>
        <w:t>（</w:t>
      </w:r>
      <w:r>
        <w:rPr>
          <w:rFonts w:hint="eastAsia"/>
          <w:lang w:val="fr-CA"/>
        </w:rPr>
        <w:t>1</w:t>
      </w:r>
      <w:r>
        <w:rPr>
          <w:rFonts w:hint="eastAsia"/>
          <w:lang w:val="fr-CA"/>
        </w:rPr>
        <w:t>）</w:t>
      </w:r>
    </w:p>
    <w:bookmarkEnd w:id="14"/>
    <w:bookmarkEnd w:id="15"/>
    <w:p w14:paraId="5B0538FE" w14:textId="77777777" w:rsidR="00993BDD" w:rsidRPr="008279A9" w:rsidRDefault="00993BDD" w:rsidP="00993BDD">
      <w:pPr>
        <w:autoSpaceDE w:val="0"/>
        <w:autoSpaceDN w:val="0"/>
        <w:adjustRightInd w:val="0"/>
        <w:ind w:firstLineChars="310" w:firstLine="651"/>
        <w:jc w:val="left"/>
        <w:rPr>
          <w:kern w:val="0"/>
          <w:szCs w:val="20"/>
          <w:lang w:val="fr-CA"/>
        </w:rPr>
      </w:pPr>
      <w:r>
        <w:rPr>
          <w:rFonts w:hint="eastAsia"/>
          <w:kern w:val="0"/>
          <w:szCs w:val="20"/>
          <w:lang w:val="fr-FR"/>
        </w:rPr>
        <w:t>法语的否定形式主要用否定副词</w:t>
      </w:r>
      <w:r>
        <w:rPr>
          <w:rFonts w:hint="eastAsia"/>
          <w:kern w:val="0"/>
          <w:szCs w:val="20"/>
          <w:lang w:val="fr-FR"/>
        </w:rPr>
        <w:t xml:space="preserve"> </w:t>
      </w:r>
      <w:r w:rsidRPr="008279A9">
        <w:rPr>
          <w:b/>
          <w:bCs/>
          <w:kern w:val="0"/>
          <w:szCs w:val="20"/>
          <w:lang w:val="fr-CA"/>
        </w:rPr>
        <w:t>non</w:t>
      </w:r>
      <w:r w:rsidRPr="008279A9">
        <w:rPr>
          <w:kern w:val="0"/>
          <w:szCs w:val="20"/>
          <w:lang w:val="fr-CA"/>
        </w:rPr>
        <w:t xml:space="preserve"> </w:t>
      </w:r>
      <w:r>
        <w:rPr>
          <w:rFonts w:hint="eastAsia"/>
          <w:kern w:val="0"/>
          <w:szCs w:val="20"/>
        </w:rPr>
        <w:t>和</w:t>
      </w:r>
      <w:r>
        <w:rPr>
          <w:rFonts w:hint="eastAsia"/>
          <w:kern w:val="0"/>
          <w:szCs w:val="20"/>
          <w:lang w:val="zh-CN"/>
        </w:rPr>
        <w:t>否定副词短语</w:t>
      </w:r>
      <w:r>
        <w:rPr>
          <w:rFonts w:hint="eastAsia"/>
          <w:b/>
          <w:bCs/>
          <w:kern w:val="0"/>
          <w:szCs w:val="20"/>
          <w:lang w:val="fr-FR"/>
        </w:rPr>
        <w:t xml:space="preserve"> </w:t>
      </w:r>
      <w:r>
        <w:rPr>
          <w:b/>
          <w:bCs/>
          <w:kern w:val="0"/>
          <w:szCs w:val="20"/>
          <w:lang w:val="fr-FR"/>
        </w:rPr>
        <w:t>ne</w:t>
      </w:r>
      <w:r>
        <w:rPr>
          <w:rFonts w:hint="eastAsia"/>
          <w:b/>
          <w:bCs/>
          <w:kern w:val="0"/>
          <w:szCs w:val="20"/>
          <w:lang w:val="fr-FR"/>
        </w:rPr>
        <w:t xml:space="preserve"> </w:t>
      </w:r>
      <w:r>
        <w:rPr>
          <w:b/>
          <w:bCs/>
          <w:kern w:val="0"/>
          <w:szCs w:val="20"/>
          <w:lang w:val="fr-FR"/>
        </w:rPr>
        <w:t>...</w:t>
      </w:r>
      <w:r>
        <w:rPr>
          <w:rFonts w:hint="eastAsia"/>
          <w:b/>
          <w:bCs/>
          <w:kern w:val="0"/>
          <w:szCs w:val="20"/>
          <w:lang w:val="fr-FR"/>
        </w:rPr>
        <w:t xml:space="preserve"> </w:t>
      </w:r>
      <w:r>
        <w:rPr>
          <w:b/>
          <w:bCs/>
          <w:kern w:val="0"/>
          <w:szCs w:val="20"/>
          <w:lang w:val="fr-FR"/>
        </w:rPr>
        <w:t>pas</w:t>
      </w:r>
      <w:r>
        <w:rPr>
          <w:rFonts w:hint="eastAsia"/>
          <w:b/>
          <w:bCs/>
          <w:kern w:val="0"/>
          <w:szCs w:val="20"/>
          <w:lang w:val="fr-FR"/>
        </w:rPr>
        <w:t xml:space="preserve"> </w:t>
      </w:r>
      <w:r>
        <w:rPr>
          <w:rFonts w:hint="eastAsia"/>
          <w:kern w:val="0"/>
          <w:szCs w:val="20"/>
          <w:lang w:val="fr-FR"/>
        </w:rPr>
        <w:t>来表示</w:t>
      </w:r>
      <w:r>
        <w:rPr>
          <w:rFonts w:hint="eastAsia"/>
          <w:kern w:val="0"/>
          <w:szCs w:val="20"/>
        </w:rPr>
        <w:t>。</w:t>
      </w:r>
    </w:p>
    <w:p w14:paraId="72685418" w14:textId="77777777" w:rsidR="00993BDD" w:rsidRPr="008279A9" w:rsidRDefault="00993BDD" w:rsidP="00993BDD">
      <w:pPr>
        <w:autoSpaceDE w:val="0"/>
        <w:autoSpaceDN w:val="0"/>
        <w:adjustRightInd w:val="0"/>
        <w:ind w:firstLineChars="300" w:firstLine="630"/>
        <w:jc w:val="left"/>
        <w:rPr>
          <w:b/>
          <w:bCs/>
          <w:kern w:val="0"/>
          <w:szCs w:val="20"/>
          <w:lang w:val="fr-CA"/>
        </w:rPr>
      </w:pPr>
      <w:r>
        <w:rPr>
          <w:kern w:val="0"/>
          <w:szCs w:val="20"/>
          <w:lang w:val="fr-FR"/>
        </w:rPr>
        <w:t xml:space="preserve">1)  </w:t>
      </w:r>
      <w:r w:rsidRPr="001B0677">
        <w:rPr>
          <w:rFonts w:hint="eastAsia"/>
          <w:kern w:val="0"/>
          <w:szCs w:val="20"/>
          <w:lang w:val="fr-FR"/>
        </w:rPr>
        <w:t>否定副词</w:t>
      </w:r>
      <w:r w:rsidRPr="001B0677">
        <w:rPr>
          <w:rFonts w:hint="eastAsia"/>
          <w:kern w:val="0"/>
          <w:szCs w:val="20"/>
          <w:lang w:val="fr-FR"/>
        </w:rPr>
        <w:t xml:space="preserve"> </w:t>
      </w:r>
      <w:r w:rsidRPr="008279A9">
        <w:rPr>
          <w:b/>
          <w:bCs/>
          <w:kern w:val="0"/>
          <w:szCs w:val="20"/>
          <w:lang w:val="fr-CA"/>
        </w:rPr>
        <w:t>non</w:t>
      </w:r>
    </w:p>
    <w:p w14:paraId="276F052C" w14:textId="77777777" w:rsidR="00993BDD" w:rsidRPr="008279A9" w:rsidRDefault="00993BDD" w:rsidP="00993BDD">
      <w:pPr>
        <w:autoSpaceDE w:val="0"/>
        <w:autoSpaceDN w:val="0"/>
        <w:adjustRightInd w:val="0"/>
        <w:ind w:left="822" w:firstLineChars="100" w:firstLine="210"/>
        <w:jc w:val="left"/>
        <w:rPr>
          <w:kern w:val="0"/>
          <w:szCs w:val="20"/>
          <w:lang w:val="fr-CA"/>
        </w:rPr>
      </w:pPr>
      <w:r w:rsidRPr="008279A9">
        <w:rPr>
          <w:bCs/>
          <w:kern w:val="0"/>
          <w:szCs w:val="20"/>
          <w:lang w:val="fr-CA"/>
        </w:rPr>
        <w:t>non</w:t>
      </w:r>
      <w:r w:rsidRPr="008279A9">
        <w:rPr>
          <w:rFonts w:hint="eastAsia"/>
          <w:b/>
          <w:bCs/>
          <w:kern w:val="0"/>
          <w:szCs w:val="20"/>
          <w:lang w:val="fr-CA"/>
        </w:rPr>
        <w:t xml:space="preserve"> </w:t>
      </w:r>
      <w:r>
        <w:rPr>
          <w:rFonts w:hint="eastAsia"/>
          <w:kern w:val="0"/>
          <w:szCs w:val="20"/>
        </w:rPr>
        <w:t>可单独使用</w:t>
      </w:r>
      <w:r w:rsidRPr="008279A9">
        <w:rPr>
          <w:rFonts w:hint="eastAsia"/>
          <w:kern w:val="0"/>
          <w:szCs w:val="20"/>
          <w:lang w:val="fr-CA"/>
        </w:rPr>
        <w:t>，</w:t>
      </w:r>
      <w:r>
        <w:rPr>
          <w:rFonts w:hint="eastAsia"/>
          <w:kern w:val="0"/>
          <w:szCs w:val="20"/>
        </w:rPr>
        <w:t>也可与</w:t>
      </w:r>
      <w:r w:rsidRPr="008279A9">
        <w:rPr>
          <w:rFonts w:hint="eastAsia"/>
          <w:kern w:val="0"/>
          <w:szCs w:val="20"/>
          <w:lang w:val="fr-CA"/>
        </w:rPr>
        <w:t xml:space="preserve"> </w:t>
      </w:r>
      <w:r w:rsidRPr="008279A9">
        <w:rPr>
          <w:kern w:val="0"/>
          <w:szCs w:val="20"/>
          <w:lang w:val="fr-CA"/>
        </w:rPr>
        <w:t xml:space="preserve">ne ... pas </w:t>
      </w:r>
      <w:r>
        <w:rPr>
          <w:rFonts w:hint="eastAsia"/>
          <w:kern w:val="0"/>
          <w:szCs w:val="20"/>
        </w:rPr>
        <w:t>一起使用。</w:t>
      </w:r>
    </w:p>
    <w:p w14:paraId="6926248D" w14:textId="77777777" w:rsidR="00993BDD" w:rsidRPr="008279A9" w:rsidRDefault="00993BDD" w:rsidP="00993BDD">
      <w:pPr>
        <w:autoSpaceDE w:val="0"/>
        <w:autoSpaceDN w:val="0"/>
        <w:adjustRightInd w:val="0"/>
        <w:ind w:left="822" w:firstLineChars="100" w:firstLine="210"/>
        <w:jc w:val="left"/>
        <w:rPr>
          <w:kern w:val="0"/>
          <w:szCs w:val="20"/>
          <w:lang w:val="fr-CA"/>
        </w:rPr>
      </w:pPr>
      <w:r>
        <w:rPr>
          <w:rFonts w:hint="eastAsia"/>
          <w:kern w:val="0"/>
          <w:szCs w:val="20"/>
        </w:rPr>
        <w:t>如</w:t>
      </w:r>
      <w:r>
        <w:rPr>
          <w:rFonts w:hint="eastAsia"/>
          <w:kern w:val="0"/>
          <w:szCs w:val="20"/>
          <w:lang w:val="fr-FR"/>
        </w:rPr>
        <w:t>：</w:t>
      </w:r>
      <w:r w:rsidRPr="008279A9">
        <w:rPr>
          <w:kern w:val="0"/>
          <w:szCs w:val="20"/>
          <w:lang w:val="fr-CA"/>
        </w:rPr>
        <w:t xml:space="preserve">- </w:t>
      </w:r>
      <w:r w:rsidRPr="008279A9">
        <w:rPr>
          <w:rFonts w:hint="eastAsia"/>
          <w:kern w:val="0"/>
          <w:szCs w:val="20"/>
          <w:lang w:val="fr-CA"/>
        </w:rPr>
        <w:t xml:space="preserve">Un </w:t>
      </w:r>
      <w:r w:rsidRPr="008279A9">
        <w:rPr>
          <w:kern w:val="0"/>
          <w:szCs w:val="20"/>
          <w:lang w:val="fr-CA"/>
        </w:rPr>
        <w:t xml:space="preserve">petit </w:t>
      </w:r>
      <w:r w:rsidRPr="008279A9">
        <w:rPr>
          <w:rFonts w:hint="eastAsia"/>
          <w:kern w:val="0"/>
          <w:szCs w:val="20"/>
          <w:lang w:val="fr-CA"/>
        </w:rPr>
        <w:t>caf</w:t>
      </w:r>
      <w:r w:rsidRPr="008279A9">
        <w:rPr>
          <w:kern w:val="0"/>
          <w:szCs w:val="20"/>
          <w:lang w:val="fr-CA"/>
        </w:rPr>
        <w:t xml:space="preserve">é alors </w:t>
      </w:r>
      <w:r w:rsidRPr="008279A9">
        <w:rPr>
          <w:rFonts w:hint="eastAsia"/>
          <w:kern w:val="0"/>
          <w:szCs w:val="20"/>
          <w:lang w:val="fr-CA"/>
        </w:rPr>
        <w:t xml:space="preserve">? </w:t>
      </w:r>
      <w:r>
        <w:rPr>
          <w:rFonts w:hint="eastAsia"/>
          <w:kern w:val="0"/>
          <w:szCs w:val="20"/>
        </w:rPr>
        <w:t>来杯咖啡吗</w:t>
      </w:r>
      <w:r w:rsidRPr="008279A9">
        <w:rPr>
          <w:rFonts w:hint="eastAsia"/>
          <w:kern w:val="0"/>
          <w:szCs w:val="20"/>
          <w:lang w:val="fr-CA"/>
        </w:rPr>
        <w:t>？</w:t>
      </w:r>
    </w:p>
    <w:p w14:paraId="77551E92" w14:textId="77777777" w:rsidR="00993BDD" w:rsidRPr="008279A9" w:rsidRDefault="00993BDD" w:rsidP="00993BDD">
      <w:pPr>
        <w:autoSpaceDE w:val="0"/>
        <w:autoSpaceDN w:val="0"/>
        <w:adjustRightInd w:val="0"/>
        <w:ind w:firstLineChars="700" w:firstLine="1470"/>
        <w:jc w:val="left"/>
        <w:rPr>
          <w:kern w:val="0"/>
          <w:szCs w:val="20"/>
          <w:lang w:val="fr-CA"/>
        </w:rPr>
      </w:pPr>
      <w:r w:rsidRPr="008279A9">
        <w:rPr>
          <w:kern w:val="0"/>
          <w:szCs w:val="20"/>
          <w:lang w:val="fr-CA"/>
        </w:rPr>
        <w:t xml:space="preserve">- </w:t>
      </w:r>
      <w:r w:rsidRPr="008279A9">
        <w:rPr>
          <w:bCs/>
          <w:iCs/>
          <w:color w:val="FF0000"/>
          <w:kern w:val="0"/>
          <w:szCs w:val="20"/>
          <w:lang w:val="fr-CA"/>
        </w:rPr>
        <w:t>Non</w:t>
      </w:r>
      <w:r w:rsidRPr="008279A9">
        <w:rPr>
          <w:kern w:val="0"/>
          <w:szCs w:val="20"/>
          <w:lang w:val="fr-CA"/>
        </w:rPr>
        <w:t>, merci.</w:t>
      </w:r>
      <w:r w:rsidRPr="008279A9">
        <w:rPr>
          <w:rFonts w:hint="eastAsia"/>
          <w:kern w:val="0"/>
          <w:szCs w:val="20"/>
          <w:lang w:val="fr-CA"/>
        </w:rPr>
        <w:t xml:space="preserve">    </w:t>
      </w:r>
      <w:r w:rsidRPr="008279A9">
        <w:rPr>
          <w:rFonts w:hint="eastAsia"/>
          <w:kern w:val="0"/>
          <w:szCs w:val="20"/>
          <w:lang w:val="fr-CA"/>
        </w:rPr>
        <w:tab/>
      </w:r>
      <w:r>
        <w:rPr>
          <w:rFonts w:hint="eastAsia"/>
          <w:kern w:val="0"/>
          <w:szCs w:val="20"/>
        </w:rPr>
        <w:t>不</w:t>
      </w:r>
      <w:r w:rsidRPr="008279A9">
        <w:rPr>
          <w:rFonts w:hint="eastAsia"/>
          <w:kern w:val="0"/>
          <w:szCs w:val="20"/>
          <w:lang w:val="fr-CA"/>
        </w:rPr>
        <w:t>，</w:t>
      </w:r>
      <w:r>
        <w:rPr>
          <w:rFonts w:hint="eastAsia"/>
          <w:kern w:val="0"/>
          <w:szCs w:val="20"/>
        </w:rPr>
        <w:t>谢谢。</w:t>
      </w:r>
    </w:p>
    <w:p w14:paraId="1782AFB7" w14:textId="77777777" w:rsidR="00993BDD" w:rsidRPr="008279A9" w:rsidRDefault="00993BDD" w:rsidP="00993BDD">
      <w:pPr>
        <w:autoSpaceDE w:val="0"/>
        <w:autoSpaceDN w:val="0"/>
        <w:adjustRightInd w:val="0"/>
        <w:ind w:leftChars="420" w:left="882" w:firstLineChars="230" w:firstLine="483"/>
        <w:jc w:val="left"/>
        <w:rPr>
          <w:kern w:val="0"/>
          <w:szCs w:val="20"/>
          <w:lang w:val="fr-CA"/>
        </w:rPr>
      </w:pPr>
      <w:r w:rsidRPr="008279A9">
        <w:rPr>
          <w:rFonts w:hint="eastAsia"/>
          <w:kern w:val="0"/>
          <w:szCs w:val="20"/>
          <w:lang w:val="fr-CA"/>
        </w:rPr>
        <w:t xml:space="preserve"> </w:t>
      </w:r>
      <w:r w:rsidRPr="008279A9">
        <w:rPr>
          <w:kern w:val="0"/>
          <w:szCs w:val="20"/>
          <w:lang w:val="fr-CA"/>
        </w:rPr>
        <w:t>- Ça va, toi ?</w:t>
      </w:r>
      <w:r w:rsidRPr="008279A9">
        <w:rPr>
          <w:rFonts w:hint="eastAsia"/>
          <w:kern w:val="0"/>
          <w:szCs w:val="20"/>
          <w:lang w:val="fr-CA"/>
        </w:rPr>
        <w:t xml:space="preserve">   </w:t>
      </w:r>
      <w:r w:rsidRPr="008279A9">
        <w:rPr>
          <w:rFonts w:hint="eastAsia"/>
          <w:kern w:val="0"/>
          <w:szCs w:val="20"/>
          <w:lang w:val="fr-CA"/>
        </w:rPr>
        <w:tab/>
      </w:r>
      <w:r w:rsidRPr="008279A9">
        <w:rPr>
          <w:rFonts w:hint="eastAsia"/>
          <w:kern w:val="0"/>
          <w:szCs w:val="20"/>
          <w:lang w:val="fr-CA"/>
        </w:rPr>
        <w:tab/>
      </w:r>
      <w:r>
        <w:rPr>
          <w:rFonts w:hint="eastAsia"/>
          <w:kern w:val="0"/>
          <w:szCs w:val="20"/>
        </w:rPr>
        <w:t>你好吗</w:t>
      </w:r>
      <w:r w:rsidRPr="008279A9">
        <w:rPr>
          <w:rFonts w:hint="eastAsia"/>
          <w:kern w:val="0"/>
          <w:szCs w:val="20"/>
          <w:lang w:val="fr-CA"/>
        </w:rPr>
        <w:t>？</w:t>
      </w:r>
    </w:p>
    <w:p w14:paraId="0B9BCFE2" w14:textId="77777777" w:rsidR="00993BDD" w:rsidRPr="008279A9" w:rsidRDefault="00993BDD" w:rsidP="00993BDD">
      <w:pPr>
        <w:autoSpaceDE w:val="0"/>
        <w:autoSpaceDN w:val="0"/>
        <w:adjustRightInd w:val="0"/>
        <w:ind w:firstLineChars="700" w:firstLine="1470"/>
        <w:jc w:val="left"/>
        <w:rPr>
          <w:kern w:val="0"/>
          <w:szCs w:val="20"/>
          <w:lang w:val="fr-CA"/>
        </w:rPr>
      </w:pPr>
      <w:r w:rsidRPr="008279A9">
        <w:rPr>
          <w:kern w:val="0"/>
          <w:szCs w:val="20"/>
          <w:lang w:val="fr-CA"/>
        </w:rPr>
        <w:t xml:space="preserve">- </w:t>
      </w:r>
      <w:r w:rsidRPr="008279A9">
        <w:rPr>
          <w:bCs/>
          <w:iCs/>
          <w:color w:val="FF0000"/>
          <w:kern w:val="0"/>
          <w:szCs w:val="20"/>
          <w:lang w:val="fr-CA"/>
        </w:rPr>
        <w:t>Non</w:t>
      </w:r>
      <w:r w:rsidRPr="008279A9">
        <w:rPr>
          <w:kern w:val="0"/>
          <w:szCs w:val="20"/>
          <w:lang w:val="fr-CA"/>
        </w:rPr>
        <w:t xml:space="preserve">, ça </w:t>
      </w:r>
      <w:r w:rsidRPr="008279A9">
        <w:rPr>
          <w:bCs/>
          <w:iCs/>
          <w:color w:val="FF0000"/>
          <w:kern w:val="0"/>
          <w:szCs w:val="20"/>
          <w:lang w:val="fr-CA"/>
        </w:rPr>
        <w:t>ne</w:t>
      </w:r>
      <w:r w:rsidRPr="008279A9">
        <w:rPr>
          <w:kern w:val="0"/>
          <w:szCs w:val="20"/>
          <w:lang w:val="fr-CA"/>
        </w:rPr>
        <w:t xml:space="preserve"> va </w:t>
      </w:r>
      <w:r w:rsidRPr="008279A9">
        <w:rPr>
          <w:bCs/>
          <w:iCs/>
          <w:color w:val="FF0000"/>
          <w:kern w:val="0"/>
          <w:szCs w:val="20"/>
          <w:lang w:val="fr-CA"/>
        </w:rPr>
        <w:t>pas</w:t>
      </w:r>
      <w:r w:rsidRPr="008279A9">
        <w:rPr>
          <w:kern w:val="0"/>
          <w:szCs w:val="20"/>
          <w:lang w:val="fr-CA"/>
        </w:rPr>
        <w:t>.</w:t>
      </w:r>
      <w:r w:rsidRPr="008279A9">
        <w:rPr>
          <w:rFonts w:hint="eastAsia"/>
          <w:kern w:val="0"/>
          <w:szCs w:val="20"/>
          <w:lang w:val="fr-CA"/>
        </w:rPr>
        <w:tab/>
      </w:r>
      <w:r>
        <w:rPr>
          <w:rFonts w:hint="eastAsia"/>
          <w:kern w:val="0"/>
          <w:szCs w:val="20"/>
        </w:rPr>
        <w:t>不</w:t>
      </w:r>
      <w:r w:rsidRPr="008279A9">
        <w:rPr>
          <w:rFonts w:hint="eastAsia"/>
          <w:kern w:val="0"/>
          <w:szCs w:val="20"/>
          <w:lang w:val="fr-CA"/>
        </w:rPr>
        <w:t>，</w:t>
      </w:r>
      <w:r>
        <w:rPr>
          <w:rFonts w:hint="eastAsia"/>
          <w:kern w:val="0"/>
          <w:szCs w:val="20"/>
        </w:rPr>
        <w:t>不好。</w:t>
      </w:r>
    </w:p>
    <w:bookmarkEnd w:id="16"/>
    <w:bookmarkEnd w:id="17"/>
    <w:p w14:paraId="7382C0C1" w14:textId="77777777" w:rsidR="00993BDD" w:rsidRPr="008279A9" w:rsidRDefault="00993BDD" w:rsidP="00993BDD">
      <w:pPr>
        <w:autoSpaceDE w:val="0"/>
        <w:autoSpaceDN w:val="0"/>
        <w:adjustRightInd w:val="0"/>
        <w:ind w:firstLineChars="700" w:firstLine="1470"/>
        <w:jc w:val="left"/>
        <w:rPr>
          <w:kern w:val="0"/>
          <w:szCs w:val="20"/>
          <w:lang w:val="fr-CA"/>
        </w:rPr>
      </w:pPr>
    </w:p>
    <w:p w14:paraId="7A299A08" w14:textId="77777777" w:rsidR="00993BDD" w:rsidRPr="008279A9" w:rsidRDefault="00993BDD" w:rsidP="00993BDD">
      <w:pPr>
        <w:autoSpaceDE w:val="0"/>
        <w:autoSpaceDN w:val="0"/>
        <w:adjustRightInd w:val="0"/>
        <w:ind w:firstLineChars="300" w:firstLine="630"/>
        <w:jc w:val="left"/>
        <w:rPr>
          <w:b/>
          <w:bCs/>
          <w:kern w:val="0"/>
          <w:szCs w:val="20"/>
          <w:lang w:val="fr-CA"/>
        </w:rPr>
      </w:pPr>
      <w:r>
        <w:rPr>
          <w:kern w:val="0"/>
          <w:szCs w:val="20"/>
          <w:lang w:val="fr-CA"/>
        </w:rPr>
        <w:t xml:space="preserve">2)  </w:t>
      </w:r>
      <w:r w:rsidRPr="001B0677">
        <w:rPr>
          <w:rFonts w:hint="eastAsia"/>
          <w:kern w:val="0"/>
          <w:szCs w:val="20"/>
          <w:lang w:val="zh-CN"/>
        </w:rPr>
        <w:t>否定副词短语</w:t>
      </w:r>
      <w:r w:rsidRPr="001B0677">
        <w:rPr>
          <w:rFonts w:hint="eastAsia"/>
          <w:b/>
          <w:bCs/>
          <w:kern w:val="0"/>
          <w:szCs w:val="20"/>
          <w:lang w:val="fr-FR"/>
        </w:rPr>
        <w:t xml:space="preserve"> </w:t>
      </w:r>
      <w:r w:rsidRPr="001B0677">
        <w:rPr>
          <w:b/>
          <w:bCs/>
          <w:kern w:val="0"/>
          <w:szCs w:val="20"/>
          <w:lang w:val="fr-FR"/>
        </w:rPr>
        <w:t>ne</w:t>
      </w:r>
      <w:r w:rsidRPr="001B0677">
        <w:rPr>
          <w:rFonts w:hint="eastAsia"/>
          <w:b/>
          <w:bCs/>
          <w:kern w:val="0"/>
          <w:szCs w:val="20"/>
          <w:lang w:val="fr-FR"/>
        </w:rPr>
        <w:t xml:space="preserve"> </w:t>
      </w:r>
      <w:r w:rsidRPr="001B0677">
        <w:rPr>
          <w:b/>
          <w:bCs/>
          <w:kern w:val="0"/>
          <w:szCs w:val="20"/>
          <w:lang w:val="fr-FR"/>
        </w:rPr>
        <w:t>...</w:t>
      </w:r>
      <w:r w:rsidRPr="001B0677">
        <w:rPr>
          <w:rFonts w:hint="eastAsia"/>
          <w:b/>
          <w:bCs/>
          <w:kern w:val="0"/>
          <w:szCs w:val="20"/>
          <w:lang w:val="fr-FR"/>
        </w:rPr>
        <w:t xml:space="preserve"> </w:t>
      </w:r>
      <w:r w:rsidRPr="001B0677">
        <w:rPr>
          <w:b/>
          <w:bCs/>
          <w:kern w:val="0"/>
          <w:szCs w:val="20"/>
          <w:lang w:val="fr-FR"/>
        </w:rPr>
        <w:t>pas</w:t>
      </w:r>
    </w:p>
    <w:p w14:paraId="290710BB" w14:textId="77777777" w:rsidR="00993BDD" w:rsidRDefault="00993BDD" w:rsidP="00993BDD">
      <w:pPr>
        <w:tabs>
          <w:tab w:val="left" w:pos="540"/>
        </w:tabs>
        <w:autoSpaceDE w:val="0"/>
        <w:autoSpaceDN w:val="0"/>
        <w:adjustRightInd w:val="0"/>
        <w:ind w:firstLineChars="500" w:firstLine="1050"/>
        <w:jc w:val="left"/>
        <w:rPr>
          <w:kern w:val="0"/>
          <w:szCs w:val="20"/>
        </w:rPr>
      </w:pPr>
      <w:r w:rsidRPr="008A0319">
        <w:rPr>
          <w:bCs/>
          <w:kern w:val="0"/>
          <w:szCs w:val="20"/>
          <w:lang w:val="fr-FR"/>
        </w:rPr>
        <w:t>ne</w:t>
      </w:r>
      <w:r w:rsidRPr="008A0319">
        <w:rPr>
          <w:rFonts w:hint="eastAsia"/>
          <w:bCs/>
          <w:kern w:val="0"/>
          <w:szCs w:val="20"/>
          <w:lang w:val="fr-FR"/>
        </w:rPr>
        <w:t xml:space="preserve"> </w:t>
      </w:r>
      <w:r w:rsidRPr="008A0319">
        <w:rPr>
          <w:bCs/>
          <w:kern w:val="0"/>
          <w:szCs w:val="20"/>
          <w:lang w:val="fr-FR"/>
        </w:rPr>
        <w:t>...</w:t>
      </w:r>
      <w:r w:rsidRPr="008A0319">
        <w:rPr>
          <w:rFonts w:hint="eastAsia"/>
          <w:bCs/>
          <w:kern w:val="0"/>
          <w:szCs w:val="20"/>
          <w:lang w:val="fr-FR"/>
        </w:rPr>
        <w:t xml:space="preserve"> </w:t>
      </w:r>
      <w:r w:rsidRPr="008A0319">
        <w:rPr>
          <w:bCs/>
          <w:kern w:val="0"/>
          <w:szCs w:val="20"/>
          <w:lang w:val="fr-FR"/>
        </w:rPr>
        <w:t>pas</w:t>
      </w:r>
      <w:r>
        <w:rPr>
          <w:rFonts w:hint="eastAsia"/>
          <w:b/>
          <w:bCs/>
          <w:kern w:val="0"/>
          <w:szCs w:val="20"/>
          <w:lang w:val="fr-FR"/>
        </w:rPr>
        <w:t xml:space="preserve"> </w:t>
      </w:r>
      <w:r>
        <w:rPr>
          <w:rFonts w:hint="eastAsia"/>
          <w:kern w:val="0"/>
          <w:szCs w:val="20"/>
          <w:lang w:val="fr-FR"/>
        </w:rPr>
        <w:t>用来否定动词，</w:t>
      </w:r>
      <w:r>
        <w:rPr>
          <w:rFonts w:hint="eastAsia"/>
          <w:kern w:val="0"/>
          <w:szCs w:val="20"/>
          <w:lang w:val="fr-FR"/>
        </w:rPr>
        <w:t xml:space="preserve">ne </w:t>
      </w:r>
      <w:r>
        <w:rPr>
          <w:rFonts w:hint="eastAsia"/>
          <w:kern w:val="0"/>
          <w:szCs w:val="20"/>
          <w:lang w:val="zh-CN"/>
        </w:rPr>
        <w:t>置于被否定动词前</w:t>
      </w:r>
      <w:r w:rsidRPr="008279A9">
        <w:rPr>
          <w:rFonts w:hint="eastAsia"/>
          <w:kern w:val="0"/>
          <w:szCs w:val="20"/>
          <w:lang w:val="fr-CA"/>
        </w:rPr>
        <w:t>，</w:t>
      </w:r>
      <w:r w:rsidRPr="008279A9">
        <w:rPr>
          <w:rFonts w:hint="eastAsia"/>
          <w:kern w:val="0"/>
          <w:szCs w:val="20"/>
          <w:lang w:val="fr-CA"/>
        </w:rPr>
        <w:t xml:space="preserve">pas </w:t>
      </w:r>
      <w:r>
        <w:rPr>
          <w:rFonts w:hint="eastAsia"/>
          <w:kern w:val="0"/>
          <w:szCs w:val="20"/>
          <w:lang w:val="zh-CN"/>
        </w:rPr>
        <w:t>则置于被否定动词后</w:t>
      </w:r>
      <w:r>
        <w:rPr>
          <w:rFonts w:hint="eastAsia"/>
          <w:kern w:val="0"/>
          <w:szCs w:val="20"/>
        </w:rPr>
        <w:t>。如：</w:t>
      </w:r>
    </w:p>
    <w:p w14:paraId="0F199819" w14:textId="77777777" w:rsidR="00993BDD" w:rsidRDefault="00993BDD" w:rsidP="00993BDD">
      <w:pPr>
        <w:autoSpaceDE w:val="0"/>
        <w:autoSpaceDN w:val="0"/>
        <w:adjustRightInd w:val="0"/>
        <w:jc w:val="left"/>
        <w:rPr>
          <w:kern w:val="0"/>
          <w:szCs w:val="20"/>
        </w:rPr>
      </w:pPr>
      <w:r>
        <w:rPr>
          <w:kern w:val="0"/>
          <w:szCs w:val="20"/>
        </w:rPr>
        <w:t xml:space="preserve"> </w:t>
      </w:r>
      <w:r>
        <w:rPr>
          <w:rFonts w:hint="eastAsia"/>
          <w:kern w:val="0"/>
          <w:szCs w:val="20"/>
        </w:rPr>
        <w:t xml:space="preserve">         </w:t>
      </w:r>
      <w:r>
        <w:rPr>
          <w:kern w:val="0"/>
          <w:szCs w:val="20"/>
        </w:rPr>
        <w:t xml:space="preserve">Ce </w:t>
      </w:r>
      <w:r w:rsidRPr="00A6651C">
        <w:rPr>
          <w:bCs/>
          <w:iCs/>
          <w:color w:val="FF0000"/>
          <w:kern w:val="0"/>
          <w:szCs w:val="20"/>
        </w:rPr>
        <w:t>n</w:t>
      </w:r>
      <w:r w:rsidRPr="00A6651C">
        <w:rPr>
          <w:kern w:val="0"/>
          <w:szCs w:val="20"/>
        </w:rPr>
        <w:t xml:space="preserve">’est </w:t>
      </w:r>
      <w:r w:rsidRPr="00A6651C">
        <w:rPr>
          <w:bCs/>
          <w:iCs/>
          <w:color w:val="FF0000"/>
          <w:kern w:val="0"/>
          <w:szCs w:val="20"/>
        </w:rPr>
        <w:t>pas</w:t>
      </w:r>
      <w:r w:rsidRPr="00A6651C">
        <w:rPr>
          <w:kern w:val="0"/>
          <w:szCs w:val="20"/>
        </w:rPr>
        <w:t xml:space="preserve"> </w:t>
      </w:r>
      <w:r>
        <w:rPr>
          <w:kern w:val="0"/>
          <w:szCs w:val="20"/>
        </w:rPr>
        <w:t xml:space="preserve">mon professeur.  </w:t>
      </w:r>
      <w:r>
        <w:rPr>
          <w:rFonts w:hint="eastAsia"/>
          <w:kern w:val="0"/>
          <w:szCs w:val="20"/>
        </w:rPr>
        <w:t>这不是我的老师。</w:t>
      </w:r>
    </w:p>
    <w:p w14:paraId="63ECB977" w14:textId="77777777" w:rsidR="00993BDD" w:rsidRDefault="00993BDD" w:rsidP="00993BDD">
      <w:pPr>
        <w:autoSpaceDE w:val="0"/>
        <w:autoSpaceDN w:val="0"/>
        <w:adjustRightInd w:val="0"/>
        <w:ind w:firstLineChars="500" w:firstLine="1050"/>
        <w:jc w:val="left"/>
        <w:rPr>
          <w:kern w:val="0"/>
          <w:szCs w:val="20"/>
        </w:rPr>
      </w:pPr>
      <w:r>
        <w:rPr>
          <w:kern w:val="0"/>
          <w:szCs w:val="20"/>
        </w:rPr>
        <w:lastRenderedPageBreak/>
        <w:t>Je</w:t>
      </w:r>
      <w:r>
        <w:rPr>
          <w:b/>
          <w:bCs/>
          <w:kern w:val="0"/>
          <w:szCs w:val="20"/>
        </w:rPr>
        <w:t xml:space="preserve"> </w:t>
      </w:r>
      <w:r w:rsidRPr="00A6651C">
        <w:rPr>
          <w:bCs/>
          <w:iCs/>
          <w:color w:val="FF0000"/>
          <w:kern w:val="0"/>
          <w:szCs w:val="20"/>
        </w:rPr>
        <w:t>ne</w:t>
      </w:r>
      <w:r w:rsidRPr="00A6651C">
        <w:rPr>
          <w:kern w:val="0"/>
          <w:szCs w:val="20"/>
        </w:rPr>
        <w:t xml:space="preserve"> suis </w:t>
      </w:r>
      <w:r w:rsidRPr="00A6651C">
        <w:rPr>
          <w:bCs/>
          <w:iCs/>
          <w:color w:val="FF0000"/>
          <w:kern w:val="0"/>
          <w:szCs w:val="20"/>
        </w:rPr>
        <w:t>pas</w:t>
      </w:r>
      <w:r w:rsidRPr="00A6651C">
        <w:rPr>
          <w:kern w:val="0"/>
          <w:szCs w:val="20"/>
        </w:rPr>
        <w:t xml:space="preserve"> </w:t>
      </w:r>
      <w:r>
        <w:rPr>
          <w:kern w:val="0"/>
          <w:szCs w:val="20"/>
        </w:rPr>
        <w:t xml:space="preserve">styliste.  </w:t>
      </w:r>
      <w:r>
        <w:rPr>
          <w:rFonts w:hint="eastAsia"/>
          <w:kern w:val="0"/>
          <w:szCs w:val="20"/>
        </w:rPr>
        <w:t xml:space="preserve">      </w:t>
      </w:r>
      <w:r>
        <w:rPr>
          <w:rFonts w:hint="eastAsia"/>
          <w:kern w:val="0"/>
          <w:szCs w:val="20"/>
        </w:rPr>
        <w:t>我不是服装设计师。</w:t>
      </w:r>
    </w:p>
    <w:p w14:paraId="0B9407E4" w14:textId="77777777" w:rsidR="00993BDD" w:rsidRDefault="00993BDD" w:rsidP="00993BDD">
      <w:pPr>
        <w:autoSpaceDE w:val="0"/>
        <w:autoSpaceDN w:val="0"/>
        <w:adjustRightInd w:val="0"/>
        <w:ind w:firstLineChars="500" w:firstLine="1050"/>
        <w:jc w:val="left"/>
        <w:rPr>
          <w:kern w:val="0"/>
          <w:szCs w:val="20"/>
        </w:rPr>
      </w:pPr>
      <w:r>
        <w:rPr>
          <w:kern w:val="0"/>
          <w:szCs w:val="20"/>
        </w:rPr>
        <w:t xml:space="preserve">Nous </w:t>
      </w:r>
      <w:r w:rsidRPr="00A6651C">
        <w:rPr>
          <w:bCs/>
          <w:iCs/>
          <w:color w:val="FF0000"/>
          <w:kern w:val="0"/>
          <w:szCs w:val="20"/>
        </w:rPr>
        <w:t>n</w:t>
      </w:r>
      <w:r w:rsidRPr="00A6651C">
        <w:rPr>
          <w:color w:val="FF0000"/>
          <w:kern w:val="0"/>
          <w:szCs w:val="20"/>
        </w:rPr>
        <w:t>’</w:t>
      </w:r>
      <w:r w:rsidRPr="00A6651C">
        <w:rPr>
          <w:kern w:val="0"/>
          <w:szCs w:val="20"/>
        </w:rPr>
        <w:t xml:space="preserve">allons </w:t>
      </w:r>
      <w:r w:rsidRPr="00A6651C">
        <w:rPr>
          <w:bCs/>
          <w:iCs/>
          <w:color w:val="FF0000"/>
          <w:kern w:val="0"/>
          <w:szCs w:val="20"/>
        </w:rPr>
        <w:t>pas</w:t>
      </w:r>
      <w:r>
        <w:rPr>
          <w:kern w:val="0"/>
          <w:szCs w:val="20"/>
        </w:rPr>
        <w:t xml:space="preserve"> à Paris maintenant.  </w:t>
      </w:r>
      <w:r>
        <w:rPr>
          <w:rFonts w:hint="eastAsia"/>
          <w:kern w:val="0"/>
          <w:szCs w:val="20"/>
        </w:rPr>
        <w:t>我们现在不去巴黎。</w:t>
      </w:r>
    </w:p>
    <w:p w14:paraId="48FF5A65" w14:textId="77777777" w:rsidR="00993BDD" w:rsidRDefault="00993BDD" w:rsidP="00993BDD">
      <w:pPr>
        <w:autoSpaceDE w:val="0"/>
        <w:autoSpaceDN w:val="0"/>
        <w:adjustRightInd w:val="0"/>
        <w:ind w:firstLineChars="500" w:firstLine="1050"/>
        <w:jc w:val="left"/>
        <w:rPr>
          <w:kern w:val="0"/>
          <w:szCs w:val="20"/>
        </w:rPr>
      </w:pPr>
    </w:p>
    <w:p w14:paraId="073BA0BF" w14:textId="77777777" w:rsidR="00993BDD" w:rsidRPr="007F483D" w:rsidRDefault="00993BDD" w:rsidP="00993BDD">
      <w:pPr>
        <w:autoSpaceDE w:val="0"/>
        <w:autoSpaceDN w:val="0"/>
        <w:adjustRightInd w:val="0"/>
        <w:ind w:firstLineChars="300" w:firstLine="630"/>
        <w:jc w:val="left"/>
        <w:rPr>
          <w:kern w:val="0"/>
          <w:szCs w:val="20"/>
          <w:bdr w:val="single" w:sz="4" w:space="0" w:color="auto"/>
        </w:rPr>
      </w:pPr>
      <w:r>
        <w:rPr>
          <w:kern w:val="0"/>
          <w:szCs w:val="20"/>
          <w:lang w:val="fr-CA"/>
        </w:rPr>
        <w:t xml:space="preserve">3)  </w:t>
      </w:r>
      <w:r w:rsidRPr="00A6651C">
        <w:rPr>
          <w:rFonts w:hint="eastAsia"/>
          <w:kern w:val="0"/>
          <w:szCs w:val="20"/>
          <w:lang w:val="zh-CN"/>
        </w:rPr>
        <w:t>若被否定动词以元音或哑音</w:t>
      </w:r>
      <w:r w:rsidRPr="00A6651C">
        <w:rPr>
          <w:rFonts w:hint="eastAsia"/>
          <w:kern w:val="0"/>
          <w:szCs w:val="20"/>
          <w:lang w:val="fr-CA"/>
        </w:rPr>
        <w:t xml:space="preserve"> </w:t>
      </w:r>
      <w:r w:rsidRPr="00A6651C">
        <w:rPr>
          <w:kern w:val="0"/>
          <w:szCs w:val="20"/>
        </w:rPr>
        <w:t>h</w:t>
      </w:r>
      <w:r w:rsidRPr="00A6651C">
        <w:rPr>
          <w:rFonts w:hint="eastAsia"/>
          <w:kern w:val="0"/>
          <w:szCs w:val="20"/>
        </w:rPr>
        <w:t xml:space="preserve"> </w:t>
      </w:r>
      <w:r w:rsidRPr="00A6651C">
        <w:rPr>
          <w:rFonts w:hint="eastAsia"/>
          <w:kern w:val="0"/>
          <w:szCs w:val="20"/>
          <w:lang w:val="zh-CN"/>
        </w:rPr>
        <w:t>起始</w:t>
      </w:r>
      <w:r w:rsidRPr="00A6651C">
        <w:rPr>
          <w:rFonts w:hint="eastAsia"/>
          <w:kern w:val="0"/>
          <w:szCs w:val="20"/>
          <w:lang w:val="fr-CA"/>
        </w:rPr>
        <w:t>，</w:t>
      </w:r>
      <w:r w:rsidRPr="00A6651C">
        <w:rPr>
          <w:kern w:val="0"/>
          <w:szCs w:val="20"/>
        </w:rPr>
        <w:t>ne</w:t>
      </w:r>
      <w:r w:rsidRPr="00A6651C">
        <w:rPr>
          <w:rFonts w:hint="eastAsia"/>
          <w:kern w:val="0"/>
          <w:szCs w:val="20"/>
        </w:rPr>
        <w:t xml:space="preserve"> </w:t>
      </w:r>
      <w:r w:rsidRPr="00A6651C">
        <w:rPr>
          <w:rFonts w:hint="eastAsia"/>
          <w:kern w:val="0"/>
          <w:szCs w:val="20"/>
        </w:rPr>
        <w:t>要</w:t>
      </w:r>
      <w:r w:rsidRPr="00A6651C">
        <w:rPr>
          <w:rFonts w:hint="eastAsia"/>
          <w:bCs/>
          <w:kern w:val="0"/>
          <w:szCs w:val="20"/>
          <w:lang w:val="zh-CN"/>
        </w:rPr>
        <w:t>省音</w:t>
      </w:r>
      <w:r w:rsidRPr="00A6651C">
        <w:rPr>
          <w:rFonts w:hint="eastAsia"/>
          <w:bCs/>
          <w:kern w:val="0"/>
          <w:szCs w:val="20"/>
          <w:lang w:val="fr-CA"/>
        </w:rPr>
        <w:t>，</w:t>
      </w:r>
      <w:r w:rsidRPr="00A6651C">
        <w:rPr>
          <w:rFonts w:hint="eastAsia"/>
          <w:kern w:val="0"/>
          <w:szCs w:val="20"/>
          <w:lang w:val="zh-CN"/>
        </w:rPr>
        <w:t>改为</w:t>
      </w:r>
      <w:r w:rsidRPr="00A6651C">
        <w:rPr>
          <w:rFonts w:hint="eastAsia"/>
          <w:kern w:val="0"/>
          <w:szCs w:val="20"/>
        </w:rPr>
        <w:t xml:space="preserve"> </w:t>
      </w:r>
      <w:r w:rsidRPr="00A6651C">
        <w:rPr>
          <w:bCs/>
          <w:kern w:val="0"/>
          <w:szCs w:val="20"/>
        </w:rPr>
        <w:t>n’</w:t>
      </w:r>
      <w:r>
        <w:rPr>
          <w:rFonts w:hint="eastAsia"/>
          <w:kern w:val="0"/>
          <w:szCs w:val="20"/>
        </w:rPr>
        <w:t>。如：</w:t>
      </w:r>
    </w:p>
    <w:p w14:paraId="159280E1" w14:textId="77777777" w:rsidR="00993BDD" w:rsidRPr="00A6651C" w:rsidRDefault="00993BDD" w:rsidP="00993BDD">
      <w:pPr>
        <w:autoSpaceDE w:val="0"/>
        <w:autoSpaceDN w:val="0"/>
        <w:adjustRightInd w:val="0"/>
        <w:ind w:firstLineChars="450" w:firstLine="945"/>
        <w:jc w:val="left"/>
        <w:rPr>
          <w:kern w:val="0"/>
          <w:szCs w:val="20"/>
        </w:rPr>
      </w:pPr>
      <w:r>
        <w:rPr>
          <w:kern w:val="0"/>
          <w:szCs w:val="20"/>
        </w:rPr>
        <w:t xml:space="preserve"> </w:t>
      </w:r>
      <w:r w:rsidRPr="00A6651C">
        <w:rPr>
          <w:kern w:val="0"/>
          <w:szCs w:val="20"/>
        </w:rPr>
        <w:t xml:space="preserve">Il </w:t>
      </w:r>
      <w:r w:rsidRPr="00A6651C">
        <w:rPr>
          <w:bCs/>
          <w:iCs/>
          <w:color w:val="FF0000"/>
          <w:kern w:val="0"/>
          <w:szCs w:val="20"/>
        </w:rPr>
        <w:t>n</w:t>
      </w:r>
      <w:r w:rsidRPr="00A6651C">
        <w:rPr>
          <w:bCs/>
          <w:color w:val="FF0000"/>
          <w:kern w:val="0"/>
          <w:szCs w:val="20"/>
        </w:rPr>
        <w:t>’</w:t>
      </w:r>
      <w:r w:rsidRPr="00A6651C">
        <w:rPr>
          <w:bCs/>
          <w:kern w:val="0"/>
          <w:szCs w:val="20"/>
        </w:rPr>
        <w:t>ha</w:t>
      </w:r>
      <w:r w:rsidRPr="00A6651C">
        <w:rPr>
          <w:kern w:val="0"/>
          <w:szCs w:val="20"/>
        </w:rPr>
        <w:t>bite</w:t>
      </w:r>
      <w:r w:rsidRPr="00A6651C">
        <w:rPr>
          <w:bCs/>
          <w:kern w:val="0"/>
          <w:szCs w:val="20"/>
        </w:rPr>
        <w:t xml:space="preserve"> </w:t>
      </w:r>
      <w:r w:rsidRPr="00A6651C">
        <w:rPr>
          <w:color w:val="FF0000"/>
          <w:kern w:val="0"/>
          <w:szCs w:val="20"/>
        </w:rPr>
        <w:t>pas</w:t>
      </w:r>
      <w:r w:rsidRPr="00A6651C">
        <w:rPr>
          <w:kern w:val="0"/>
          <w:szCs w:val="20"/>
        </w:rPr>
        <w:t xml:space="preserve"> Paris. </w:t>
      </w:r>
      <w:r w:rsidRPr="00A6651C">
        <w:rPr>
          <w:kern w:val="0"/>
          <w:sz w:val="15"/>
          <w:szCs w:val="20"/>
        </w:rPr>
        <w:t xml:space="preserve"> </w:t>
      </w:r>
      <w:r w:rsidRPr="00A6651C">
        <w:rPr>
          <w:rFonts w:hint="eastAsia"/>
          <w:kern w:val="0"/>
          <w:sz w:val="15"/>
          <w:szCs w:val="20"/>
        </w:rPr>
        <w:t xml:space="preserve">    </w:t>
      </w:r>
      <w:r w:rsidRPr="00A6651C">
        <w:rPr>
          <w:rFonts w:hint="eastAsia"/>
          <w:kern w:val="0"/>
          <w:szCs w:val="20"/>
        </w:rPr>
        <w:t>他不住巴黎。</w:t>
      </w:r>
    </w:p>
    <w:p w14:paraId="3066E1C6" w14:textId="77777777" w:rsidR="00993BDD" w:rsidRPr="00A6651C" w:rsidRDefault="00993BDD" w:rsidP="00993BDD">
      <w:pPr>
        <w:autoSpaceDE w:val="0"/>
        <w:autoSpaceDN w:val="0"/>
        <w:adjustRightInd w:val="0"/>
        <w:ind w:firstLineChars="500" w:firstLine="1050"/>
        <w:jc w:val="left"/>
        <w:rPr>
          <w:kern w:val="0"/>
          <w:szCs w:val="20"/>
        </w:rPr>
      </w:pPr>
      <w:r w:rsidRPr="00A6651C">
        <w:rPr>
          <w:kern w:val="0"/>
          <w:szCs w:val="20"/>
        </w:rPr>
        <w:t xml:space="preserve">Tu </w:t>
      </w:r>
      <w:r w:rsidRPr="00A6651C">
        <w:rPr>
          <w:bCs/>
          <w:iCs/>
          <w:color w:val="FF0000"/>
          <w:kern w:val="0"/>
          <w:szCs w:val="20"/>
        </w:rPr>
        <w:t>n</w:t>
      </w:r>
      <w:r w:rsidRPr="00A6651C">
        <w:rPr>
          <w:bCs/>
          <w:color w:val="FF0000"/>
          <w:kern w:val="0"/>
          <w:szCs w:val="20"/>
        </w:rPr>
        <w:t>’</w:t>
      </w:r>
      <w:r w:rsidRPr="00A6651C">
        <w:rPr>
          <w:bCs/>
          <w:kern w:val="0"/>
          <w:szCs w:val="20"/>
        </w:rPr>
        <w:t>as</w:t>
      </w:r>
      <w:r w:rsidRPr="00A6651C">
        <w:rPr>
          <w:bCs/>
          <w:color w:val="FF0000"/>
          <w:kern w:val="0"/>
          <w:szCs w:val="20"/>
        </w:rPr>
        <w:t xml:space="preserve"> </w:t>
      </w:r>
      <w:r w:rsidRPr="00A6651C">
        <w:rPr>
          <w:color w:val="FF0000"/>
          <w:kern w:val="0"/>
          <w:szCs w:val="20"/>
        </w:rPr>
        <w:t xml:space="preserve">pas </w:t>
      </w:r>
      <w:r w:rsidRPr="00A6651C">
        <w:rPr>
          <w:kern w:val="0"/>
          <w:szCs w:val="20"/>
        </w:rPr>
        <w:t xml:space="preserve">ce livre ?   </w:t>
      </w:r>
      <w:r w:rsidRPr="00A6651C">
        <w:rPr>
          <w:rFonts w:hint="eastAsia"/>
          <w:kern w:val="0"/>
          <w:szCs w:val="20"/>
        </w:rPr>
        <w:t xml:space="preserve"> </w:t>
      </w:r>
      <w:r w:rsidRPr="00A6651C">
        <w:rPr>
          <w:rFonts w:hint="eastAsia"/>
          <w:kern w:val="0"/>
          <w:szCs w:val="20"/>
        </w:rPr>
        <w:t>你没这本书么？</w:t>
      </w:r>
    </w:p>
    <w:p w14:paraId="75F03EF2" w14:textId="77777777" w:rsidR="00993BDD" w:rsidRPr="00185BF0" w:rsidRDefault="00993BDD" w:rsidP="00993BDD">
      <w:pPr>
        <w:autoSpaceDE w:val="0"/>
        <w:autoSpaceDN w:val="0"/>
        <w:adjustRightInd w:val="0"/>
        <w:ind w:firstLineChars="500" w:firstLine="1050"/>
        <w:jc w:val="left"/>
        <w:rPr>
          <w:kern w:val="0"/>
          <w:szCs w:val="20"/>
        </w:rPr>
      </w:pPr>
      <w:r w:rsidRPr="00A6651C">
        <w:rPr>
          <w:kern w:val="0"/>
          <w:szCs w:val="20"/>
          <w:lang w:val="fr-FR"/>
        </w:rPr>
        <w:t xml:space="preserve">Ce </w:t>
      </w:r>
      <w:r w:rsidRPr="00A6651C">
        <w:rPr>
          <w:bCs/>
          <w:iCs/>
          <w:color w:val="FF0000"/>
          <w:kern w:val="0"/>
          <w:szCs w:val="20"/>
          <w:lang w:val="fr-FR"/>
        </w:rPr>
        <w:t>n</w:t>
      </w:r>
      <w:r w:rsidRPr="00A6651C">
        <w:rPr>
          <w:bCs/>
          <w:color w:val="FF0000"/>
          <w:kern w:val="0"/>
          <w:szCs w:val="20"/>
          <w:lang w:val="fr-FR"/>
        </w:rPr>
        <w:t>’</w:t>
      </w:r>
      <w:r w:rsidRPr="00A6651C">
        <w:rPr>
          <w:bCs/>
          <w:kern w:val="0"/>
          <w:szCs w:val="20"/>
          <w:lang w:val="fr-FR"/>
        </w:rPr>
        <w:t>est</w:t>
      </w:r>
      <w:r w:rsidRPr="00A6651C">
        <w:rPr>
          <w:kern w:val="0"/>
          <w:szCs w:val="20"/>
          <w:lang w:val="fr-FR"/>
        </w:rPr>
        <w:t xml:space="preserve"> </w:t>
      </w:r>
      <w:r w:rsidRPr="00A6651C">
        <w:rPr>
          <w:color w:val="FF0000"/>
          <w:kern w:val="0"/>
          <w:szCs w:val="20"/>
          <w:lang w:val="fr-FR"/>
        </w:rPr>
        <w:t>pas</w:t>
      </w:r>
      <w:r w:rsidRPr="00A6651C">
        <w:rPr>
          <w:kern w:val="0"/>
          <w:szCs w:val="20"/>
          <w:lang w:val="fr-FR"/>
        </w:rPr>
        <w:t xml:space="preserve"> bien. </w:t>
      </w:r>
      <w:r w:rsidRPr="00A6651C">
        <w:rPr>
          <w:rFonts w:hint="eastAsia"/>
          <w:kern w:val="0"/>
          <w:szCs w:val="20"/>
          <w:lang w:val="fr-FR"/>
        </w:rPr>
        <w:t xml:space="preserve">   </w:t>
      </w:r>
      <w:r>
        <w:rPr>
          <w:rFonts w:hint="eastAsia"/>
          <w:kern w:val="0"/>
          <w:szCs w:val="20"/>
          <w:lang w:val="fr-FR"/>
        </w:rPr>
        <w:t xml:space="preserve"> </w:t>
      </w:r>
      <w:r>
        <w:rPr>
          <w:kern w:val="0"/>
          <w:szCs w:val="20"/>
          <w:lang w:val="fr-FR"/>
        </w:rPr>
        <w:t xml:space="preserve">  </w:t>
      </w:r>
      <w:r>
        <w:rPr>
          <w:rFonts w:hint="eastAsia"/>
          <w:kern w:val="0"/>
          <w:szCs w:val="20"/>
          <w:lang w:val="zh-CN"/>
        </w:rPr>
        <w:t>这不好。</w:t>
      </w:r>
    </w:p>
    <w:p w14:paraId="1CABB7D6" w14:textId="77777777" w:rsidR="00993BDD" w:rsidRDefault="00993BDD" w:rsidP="00993BDD">
      <w:pPr>
        <w:autoSpaceDE w:val="0"/>
        <w:autoSpaceDN w:val="0"/>
        <w:adjustRightInd w:val="0"/>
        <w:ind w:firstLineChars="366" w:firstLine="769"/>
        <w:jc w:val="left"/>
        <w:rPr>
          <w:shadow/>
          <w:noProof/>
        </w:rPr>
      </w:pPr>
    </w:p>
    <w:p w14:paraId="02B85234" w14:textId="77777777" w:rsidR="00993BDD" w:rsidRDefault="00993BDD" w:rsidP="00993BDD">
      <w:pPr>
        <w:autoSpaceDE w:val="0"/>
        <w:autoSpaceDN w:val="0"/>
        <w:adjustRightInd w:val="0"/>
        <w:ind w:firstLineChars="300" w:firstLine="630"/>
        <w:jc w:val="left"/>
        <w:rPr>
          <w:kern w:val="0"/>
          <w:szCs w:val="20"/>
        </w:rPr>
      </w:pPr>
      <w:r>
        <w:rPr>
          <w:bCs/>
          <w:kern w:val="0"/>
          <w:szCs w:val="20"/>
        </w:rPr>
        <w:t xml:space="preserve">4)  </w:t>
      </w:r>
      <w:r w:rsidRPr="008A0319">
        <w:rPr>
          <w:bCs/>
          <w:kern w:val="0"/>
          <w:szCs w:val="20"/>
        </w:rPr>
        <w:t>ne pas</w:t>
      </w:r>
      <w:r>
        <w:rPr>
          <w:rFonts w:hint="eastAsia"/>
          <w:b/>
          <w:bCs/>
          <w:kern w:val="0"/>
          <w:szCs w:val="20"/>
        </w:rPr>
        <w:t xml:space="preserve"> </w:t>
      </w:r>
      <w:r>
        <w:rPr>
          <w:rFonts w:hint="eastAsia"/>
          <w:kern w:val="0"/>
          <w:szCs w:val="20"/>
          <w:lang w:val="zh-CN"/>
        </w:rPr>
        <w:t>用</w:t>
      </w:r>
      <w:r>
        <w:rPr>
          <w:rFonts w:hint="eastAsia"/>
          <w:kern w:val="0"/>
          <w:szCs w:val="20"/>
        </w:rPr>
        <w:t>来否定</w:t>
      </w:r>
      <w:r>
        <w:rPr>
          <w:rFonts w:hint="eastAsia"/>
          <w:kern w:val="0"/>
          <w:szCs w:val="20"/>
          <w:lang w:val="zh-CN"/>
        </w:rPr>
        <w:t>动词不定式</w:t>
      </w:r>
      <w:r>
        <w:rPr>
          <w:rFonts w:hint="eastAsia"/>
          <w:kern w:val="0"/>
          <w:szCs w:val="20"/>
        </w:rPr>
        <w:t>时，应</w:t>
      </w:r>
      <w:r w:rsidRPr="003C2005">
        <w:rPr>
          <w:rFonts w:hint="eastAsia"/>
          <w:kern w:val="0"/>
          <w:szCs w:val="20"/>
        </w:rPr>
        <w:t>共同置于</w:t>
      </w:r>
      <w:r>
        <w:rPr>
          <w:rFonts w:hint="eastAsia"/>
          <w:kern w:val="0"/>
          <w:szCs w:val="20"/>
        </w:rPr>
        <w:t>该</w:t>
      </w:r>
      <w:r w:rsidRPr="003C2005">
        <w:rPr>
          <w:rFonts w:hint="eastAsia"/>
          <w:kern w:val="0"/>
          <w:szCs w:val="20"/>
        </w:rPr>
        <w:t>动词不定式前</w:t>
      </w:r>
      <w:r>
        <w:rPr>
          <w:rFonts w:hint="eastAsia"/>
          <w:kern w:val="0"/>
          <w:szCs w:val="20"/>
        </w:rPr>
        <w:t>。如：</w:t>
      </w:r>
    </w:p>
    <w:p w14:paraId="743656F9" w14:textId="77777777" w:rsidR="00993BDD" w:rsidRPr="003C2005" w:rsidRDefault="00993BDD" w:rsidP="00993BDD">
      <w:pPr>
        <w:autoSpaceDE w:val="0"/>
        <w:autoSpaceDN w:val="0"/>
        <w:adjustRightInd w:val="0"/>
        <w:ind w:firstLineChars="450" w:firstLine="949"/>
        <w:jc w:val="left"/>
        <w:rPr>
          <w:kern w:val="0"/>
          <w:szCs w:val="20"/>
        </w:rPr>
      </w:pPr>
      <w:r>
        <w:rPr>
          <w:b/>
          <w:bCs/>
          <w:i/>
          <w:iCs/>
          <w:kern w:val="0"/>
          <w:szCs w:val="20"/>
        </w:rPr>
        <w:t xml:space="preserve"> </w:t>
      </w:r>
      <w:r w:rsidRPr="003C2005">
        <w:rPr>
          <w:bCs/>
          <w:iCs/>
          <w:color w:val="FF0000"/>
          <w:kern w:val="0"/>
          <w:szCs w:val="20"/>
        </w:rPr>
        <w:t>Ne pas</w:t>
      </w:r>
      <w:r w:rsidRPr="003C2005">
        <w:rPr>
          <w:kern w:val="0"/>
          <w:szCs w:val="20"/>
        </w:rPr>
        <w:t xml:space="preserve"> fumer !  </w:t>
      </w:r>
      <w:r w:rsidRPr="003C2005">
        <w:rPr>
          <w:rFonts w:hint="eastAsia"/>
          <w:kern w:val="0"/>
          <w:szCs w:val="20"/>
        </w:rPr>
        <w:tab/>
      </w:r>
      <w:r w:rsidRPr="003C2005">
        <w:rPr>
          <w:rFonts w:hint="eastAsia"/>
          <w:kern w:val="0"/>
          <w:szCs w:val="20"/>
        </w:rPr>
        <w:tab/>
      </w:r>
      <w:r w:rsidRPr="003C2005">
        <w:rPr>
          <w:rFonts w:hint="eastAsia"/>
          <w:kern w:val="0"/>
          <w:szCs w:val="20"/>
        </w:rPr>
        <w:t>请勿吸烟！</w:t>
      </w:r>
    </w:p>
    <w:p w14:paraId="63B3969A" w14:textId="77777777" w:rsidR="00993BDD" w:rsidRDefault="00993BDD" w:rsidP="00993BDD">
      <w:pPr>
        <w:autoSpaceDE w:val="0"/>
        <w:autoSpaceDN w:val="0"/>
        <w:adjustRightInd w:val="0"/>
        <w:ind w:firstLineChars="500" w:firstLine="1050"/>
        <w:jc w:val="left"/>
        <w:rPr>
          <w:kern w:val="0"/>
          <w:szCs w:val="20"/>
        </w:rPr>
      </w:pPr>
      <w:r w:rsidRPr="003C2005">
        <w:rPr>
          <w:rFonts w:ascii="Times New Roman" w:hAnsi="Times New Roman" w:cs="Times New Roman"/>
          <w:kern w:val="0"/>
          <w:szCs w:val="20"/>
        </w:rPr>
        <w:t xml:space="preserve">Prière de </w:t>
      </w:r>
      <w:r w:rsidRPr="003C2005">
        <w:rPr>
          <w:rFonts w:ascii="Times New Roman" w:hAnsi="Times New Roman" w:cs="Times New Roman"/>
          <w:bCs/>
          <w:iCs/>
          <w:color w:val="FF0000"/>
          <w:kern w:val="0"/>
          <w:szCs w:val="20"/>
        </w:rPr>
        <w:t>ne pas</w:t>
      </w:r>
      <w:r w:rsidRPr="003C2005">
        <w:rPr>
          <w:rFonts w:ascii="Times New Roman" w:hAnsi="Times New Roman" w:cs="Times New Roman"/>
          <w:bCs/>
          <w:iCs/>
          <w:kern w:val="0"/>
          <w:szCs w:val="20"/>
        </w:rPr>
        <w:t xml:space="preserve"> </w:t>
      </w:r>
      <w:r w:rsidRPr="003C2005">
        <w:rPr>
          <w:rFonts w:ascii="Times New Roman" w:hAnsi="Times New Roman" w:cs="Times New Roman"/>
          <w:kern w:val="0"/>
          <w:szCs w:val="20"/>
        </w:rPr>
        <w:t xml:space="preserve">parler avec le chauffeur.  </w:t>
      </w:r>
      <w:r w:rsidRPr="003C2005">
        <w:rPr>
          <w:rFonts w:hint="eastAsia"/>
          <w:kern w:val="0"/>
          <w:szCs w:val="20"/>
        </w:rPr>
        <w:t xml:space="preserve"> </w:t>
      </w:r>
      <w:r w:rsidRPr="003C2005">
        <w:rPr>
          <w:rFonts w:hint="eastAsia"/>
          <w:kern w:val="0"/>
          <w:szCs w:val="20"/>
        </w:rPr>
        <w:t>请勿与司</w:t>
      </w:r>
      <w:r>
        <w:rPr>
          <w:rFonts w:hint="eastAsia"/>
          <w:kern w:val="0"/>
          <w:szCs w:val="20"/>
        </w:rPr>
        <w:t>机交谈。</w:t>
      </w:r>
    </w:p>
    <w:p w14:paraId="7BA5845C" w14:textId="77777777" w:rsidR="00993BDD" w:rsidRDefault="00993BDD" w:rsidP="00993BDD">
      <w:pPr>
        <w:autoSpaceDE w:val="0"/>
        <w:autoSpaceDN w:val="0"/>
        <w:adjustRightInd w:val="0"/>
        <w:ind w:firstLineChars="500" w:firstLine="1050"/>
        <w:jc w:val="left"/>
        <w:rPr>
          <w:kern w:val="0"/>
          <w:szCs w:val="20"/>
        </w:rPr>
      </w:pPr>
    </w:p>
    <w:p w14:paraId="17D3A546" w14:textId="77777777" w:rsidR="00993BDD" w:rsidRDefault="00993BDD" w:rsidP="00993BDD">
      <w:pPr>
        <w:autoSpaceDE w:val="0"/>
        <w:autoSpaceDN w:val="0"/>
        <w:adjustRightInd w:val="0"/>
        <w:ind w:firstLineChars="300" w:firstLine="630"/>
        <w:jc w:val="left"/>
        <w:rPr>
          <w:kern w:val="0"/>
          <w:szCs w:val="20"/>
        </w:rPr>
      </w:pPr>
      <w:r>
        <w:rPr>
          <w:bCs/>
          <w:kern w:val="0"/>
          <w:szCs w:val="20"/>
        </w:rPr>
        <w:t xml:space="preserve">5)  </w:t>
      </w:r>
      <w:r>
        <w:rPr>
          <w:rFonts w:hint="eastAsia"/>
          <w:bCs/>
          <w:kern w:val="0"/>
          <w:szCs w:val="20"/>
        </w:rPr>
        <w:t>现代口语中，有时会省略</w:t>
      </w:r>
      <w:r>
        <w:rPr>
          <w:rFonts w:hint="eastAsia"/>
          <w:bCs/>
          <w:kern w:val="0"/>
          <w:szCs w:val="20"/>
        </w:rPr>
        <w:t xml:space="preserve"> </w:t>
      </w:r>
      <w:r w:rsidRPr="008A0319">
        <w:rPr>
          <w:bCs/>
          <w:kern w:val="0"/>
          <w:szCs w:val="20"/>
        </w:rPr>
        <w:t>ne</w:t>
      </w:r>
      <w:r>
        <w:rPr>
          <w:rFonts w:hint="eastAsia"/>
          <w:bCs/>
          <w:kern w:val="0"/>
          <w:szCs w:val="20"/>
        </w:rPr>
        <w:t>。</w:t>
      </w:r>
      <w:r>
        <w:rPr>
          <w:rFonts w:hint="eastAsia"/>
          <w:kern w:val="0"/>
          <w:szCs w:val="20"/>
        </w:rPr>
        <w:t>如：</w:t>
      </w:r>
    </w:p>
    <w:p w14:paraId="2D783EFB" w14:textId="77777777" w:rsidR="00993BDD" w:rsidRDefault="00993BDD" w:rsidP="00993BDD">
      <w:pPr>
        <w:autoSpaceDE w:val="0"/>
        <w:autoSpaceDN w:val="0"/>
        <w:adjustRightInd w:val="0"/>
        <w:ind w:firstLineChars="450" w:firstLine="949"/>
        <w:jc w:val="left"/>
        <w:rPr>
          <w:kern w:val="0"/>
          <w:szCs w:val="20"/>
          <w:lang w:val="fr-CA"/>
        </w:rPr>
      </w:pPr>
      <w:r>
        <w:rPr>
          <w:b/>
          <w:bCs/>
          <w:i/>
          <w:iCs/>
          <w:kern w:val="0"/>
          <w:szCs w:val="20"/>
        </w:rPr>
        <w:t xml:space="preserve"> </w:t>
      </w:r>
      <w:r w:rsidRPr="00BA4F69">
        <w:rPr>
          <w:bCs/>
          <w:iCs/>
          <w:kern w:val="0"/>
          <w:szCs w:val="20"/>
          <w:lang w:val="fr-CA"/>
        </w:rPr>
        <w:t xml:space="preserve">Je sais </w:t>
      </w:r>
      <w:r>
        <w:rPr>
          <w:bCs/>
          <w:iCs/>
          <w:color w:val="FF0000"/>
          <w:kern w:val="0"/>
          <w:szCs w:val="20"/>
          <w:lang w:val="fr-CA"/>
        </w:rPr>
        <w:t>pas</w:t>
      </w:r>
      <w:r>
        <w:rPr>
          <w:kern w:val="0"/>
          <w:szCs w:val="20"/>
          <w:lang w:val="fr-CA"/>
        </w:rPr>
        <w:t xml:space="preserve">.        </w:t>
      </w:r>
      <w:r>
        <w:rPr>
          <w:kern w:val="0"/>
          <w:szCs w:val="20"/>
          <w:lang w:val="fr-CA"/>
        </w:rPr>
        <w:tab/>
      </w:r>
      <w:r>
        <w:rPr>
          <w:kern w:val="0"/>
          <w:szCs w:val="20"/>
          <w:lang w:val="fr-CA"/>
        </w:rPr>
        <w:tab/>
      </w:r>
      <w:r>
        <w:rPr>
          <w:rFonts w:hint="eastAsia"/>
          <w:kern w:val="0"/>
          <w:szCs w:val="20"/>
          <w:lang w:val="fr-CA"/>
        </w:rPr>
        <w:t>我不知道。</w:t>
      </w:r>
    </w:p>
    <w:p w14:paraId="7914E0C6" w14:textId="77777777" w:rsidR="00993BDD" w:rsidRDefault="00993BDD" w:rsidP="00993BDD">
      <w:pPr>
        <w:autoSpaceDE w:val="0"/>
        <w:autoSpaceDN w:val="0"/>
        <w:adjustRightInd w:val="0"/>
        <w:ind w:firstLineChars="450" w:firstLine="945"/>
        <w:jc w:val="left"/>
        <w:rPr>
          <w:kern w:val="0"/>
          <w:szCs w:val="20"/>
          <w:lang w:val="fr-CA"/>
        </w:rPr>
      </w:pPr>
      <w:r>
        <w:rPr>
          <w:rFonts w:hint="eastAsia"/>
          <w:kern w:val="0"/>
          <w:szCs w:val="20"/>
          <w:lang w:val="fr-CA"/>
        </w:rPr>
        <w:t xml:space="preserve"> </w:t>
      </w:r>
      <w:r>
        <w:rPr>
          <w:kern w:val="0"/>
          <w:szCs w:val="20"/>
          <w:lang w:val="fr-CA"/>
        </w:rPr>
        <w:t xml:space="preserve">C’est </w:t>
      </w:r>
      <w:r w:rsidRPr="00BA4F69">
        <w:rPr>
          <w:color w:val="FF0000"/>
          <w:kern w:val="0"/>
          <w:szCs w:val="20"/>
          <w:lang w:val="fr-CA"/>
        </w:rPr>
        <w:t>pas</w:t>
      </w:r>
      <w:r>
        <w:rPr>
          <w:kern w:val="0"/>
          <w:szCs w:val="20"/>
          <w:lang w:val="fr-CA"/>
        </w:rPr>
        <w:t xml:space="preserve"> bon ?     </w:t>
      </w:r>
      <w:r>
        <w:rPr>
          <w:kern w:val="0"/>
          <w:szCs w:val="20"/>
          <w:lang w:val="fr-CA"/>
        </w:rPr>
        <w:tab/>
      </w:r>
      <w:r>
        <w:rPr>
          <w:kern w:val="0"/>
          <w:szCs w:val="20"/>
          <w:lang w:val="fr-CA"/>
        </w:rPr>
        <w:tab/>
      </w:r>
      <w:r>
        <w:rPr>
          <w:rFonts w:hint="eastAsia"/>
          <w:kern w:val="0"/>
          <w:szCs w:val="20"/>
          <w:lang w:val="fr-CA"/>
        </w:rPr>
        <w:t>这个不好吃吗？</w:t>
      </w:r>
    </w:p>
    <w:p w14:paraId="30FFF19C" w14:textId="77777777" w:rsidR="00993BDD" w:rsidRDefault="00993BDD" w:rsidP="00993BDD">
      <w:pPr>
        <w:autoSpaceDE w:val="0"/>
        <w:autoSpaceDN w:val="0"/>
        <w:adjustRightInd w:val="0"/>
        <w:ind w:firstLineChars="450" w:firstLine="945"/>
        <w:jc w:val="left"/>
        <w:rPr>
          <w:kern w:val="0"/>
          <w:szCs w:val="20"/>
          <w:lang w:val="fr-CA"/>
        </w:rPr>
      </w:pPr>
    </w:p>
    <w:p w14:paraId="65E4B3E1" w14:textId="77777777" w:rsidR="00993BDD" w:rsidRDefault="00993BDD" w:rsidP="00993BDD">
      <w:pPr>
        <w:autoSpaceDE w:val="0"/>
        <w:autoSpaceDN w:val="0"/>
        <w:adjustRightInd w:val="0"/>
        <w:ind w:firstLineChars="300" w:firstLine="630"/>
        <w:jc w:val="left"/>
        <w:rPr>
          <w:kern w:val="0"/>
          <w:szCs w:val="20"/>
        </w:rPr>
      </w:pPr>
      <w:r>
        <w:rPr>
          <w:bCs/>
          <w:kern w:val="0"/>
          <w:szCs w:val="20"/>
        </w:rPr>
        <w:t xml:space="preserve">6)  </w:t>
      </w:r>
      <w:r>
        <w:rPr>
          <w:rFonts w:hint="eastAsia"/>
          <w:bCs/>
          <w:kern w:val="0"/>
          <w:szCs w:val="20"/>
        </w:rPr>
        <w:t>如果对否定问题作肯定的回答，要使用否定副词</w:t>
      </w:r>
      <w:r>
        <w:rPr>
          <w:rFonts w:hint="eastAsia"/>
          <w:bCs/>
          <w:kern w:val="0"/>
          <w:szCs w:val="20"/>
        </w:rPr>
        <w:t xml:space="preserve"> si</w:t>
      </w:r>
      <w:r>
        <w:rPr>
          <w:rFonts w:hint="eastAsia"/>
          <w:bCs/>
          <w:kern w:val="0"/>
          <w:szCs w:val="20"/>
        </w:rPr>
        <w:t>。</w:t>
      </w:r>
      <w:r>
        <w:rPr>
          <w:rFonts w:hint="eastAsia"/>
          <w:kern w:val="0"/>
          <w:szCs w:val="20"/>
        </w:rPr>
        <w:t>如：</w:t>
      </w:r>
    </w:p>
    <w:p w14:paraId="11D5A026" w14:textId="77777777" w:rsidR="00993BDD" w:rsidRDefault="00993BDD" w:rsidP="00993BDD">
      <w:pPr>
        <w:autoSpaceDE w:val="0"/>
        <w:autoSpaceDN w:val="0"/>
        <w:adjustRightInd w:val="0"/>
        <w:ind w:firstLineChars="450" w:firstLine="949"/>
        <w:jc w:val="left"/>
        <w:rPr>
          <w:kern w:val="0"/>
          <w:szCs w:val="20"/>
          <w:lang w:val="fr-CA"/>
        </w:rPr>
      </w:pPr>
      <w:r>
        <w:rPr>
          <w:b/>
          <w:bCs/>
          <w:i/>
          <w:iCs/>
          <w:kern w:val="0"/>
          <w:szCs w:val="20"/>
        </w:rPr>
        <w:t xml:space="preserve"> - </w:t>
      </w:r>
      <w:r>
        <w:rPr>
          <w:bCs/>
          <w:iCs/>
          <w:kern w:val="0"/>
          <w:szCs w:val="20"/>
          <w:lang w:val="fr-CA"/>
        </w:rPr>
        <w:t xml:space="preserve">Tu </w:t>
      </w:r>
      <w:r w:rsidRPr="00016479">
        <w:rPr>
          <w:bCs/>
          <w:iCs/>
          <w:color w:val="FF0000"/>
          <w:kern w:val="0"/>
          <w:szCs w:val="20"/>
          <w:lang w:val="fr-CA"/>
        </w:rPr>
        <w:t>n</w:t>
      </w:r>
      <w:r>
        <w:rPr>
          <w:bCs/>
          <w:iCs/>
          <w:kern w:val="0"/>
          <w:szCs w:val="20"/>
          <w:lang w:val="fr-CA"/>
        </w:rPr>
        <w:t xml:space="preserve">’es </w:t>
      </w:r>
      <w:r w:rsidRPr="00016479">
        <w:rPr>
          <w:bCs/>
          <w:iCs/>
          <w:color w:val="FF0000"/>
          <w:kern w:val="0"/>
          <w:szCs w:val="20"/>
          <w:lang w:val="fr-CA"/>
        </w:rPr>
        <w:t>pas</w:t>
      </w:r>
      <w:r>
        <w:rPr>
          <w:bCs/>
          <w:iCs/>
          <w:kern w:val="0"/>
          <w:szCs w:val="20"/>
          <w:lang w:val="fr-CA"/>
        </w:rPr>
        <w:t xml:space="preserve"> français ?</w:t>
      </w:r>
      <w:r>
        <w:rPr>
          <w:rFonts w:hint="eastAsia"/>
          <w:bCs/>
          <w:iCs/>
          <w:kern w:val="0"/>
          <w:szCs w:val="20"/>
          <w:lang w:val="fr-CA"/>
        </w:rPr>
        <w:t xml:space="preserve"> </w:t>
      </w:r>
      <w:r>
        <w:rPr>
          <w:kern w:val="0"/>
          <w:szCs w:val="20"/>
          <w:lang w:val="fr-CA"/>
        </w:rPr>
        <w:t xml:space="preserve">   </w:t>
      </w:r>
      <w:r>
        <w:rPr>
          <w:rFonts w:hint="eastAsia"/>
          <w:kern w:val="0"/>
          <w:szCs w:val="20"/>
          <w:lang w:val="fr-CA"/>
        </w:rPr>
        <w:t>你不是法国人吗？</w:t>
      </w:r>
    </w:p>
    <w:p w14:paraId="4B6D8A60" w14:textId="77777777" w:rsidR="00993BDD" w:rsidRPr="00BA4F69" w:rsidRDefault="00993BDD" w:rsidP="00993BDD">
      <w:pPr>
        <w:autoSpaceDE w:val="0"/>
        <w:autoSpaceDN w:val="0"/>
        <w:adjustRightInd w:val="0"/>
        <w:ind w:firstLineChars="450" w:firstLine="945"/>
        <w:jc w:val="left"/>
        <w:rPr>
          <w:kern w:val="0"/>
          <w:szCs w:val="20"/>
          <w:lang w:val="fr-CA"/>
        </w:rPr>
      </w:pPr>
      <w:r>
        <w:rPr>
          <w:rFonts w:hint="eastAsia"/>
          <w:kern w:val="0"/>
          <w:szCs w:val="20"/>
          <w:lang w:val="fr-CA"/>
        </w:rPr>
        <w:t xml:space="preserve"> </w:t>
      </w:r>
      <w:r>
        <w:rPr>
          <w:kern w:val="0"/>
          <w:szCs w:val="20"/>
          <w:lang w:val="fr-CA"/>
        </w:rPr>
        <w:t xml:space="preserve">- </w:t>
      </w:r>
      <w:r w:rsidRPr="00016479">
        <w:rPr>
          <w:color w:val="FF0000"/>
          <w:kern w:val="0"/>
          <w:szCs w:val="20"/>
          <w:lang w:val="fr-CA"/>
        </w:rPr>
        <w:t>Si</w:t>
      </w:r>
      <w:r>
        <w:rPr>
          <w:kern w:val="0"/>
          <w:szCs w:val="20"/>
          <w:lang w:val="fr-CA"/>
        </w:rPr>
        <w:t xml:space="preserve">, je suis français. </w:t>
      </w:r>
      <w:r>
        <w:rPr>
          <w:rFonts w:hint="eastAsia"/>
          <w:kern w:val="0"/>
          <w:szCs w:val="20"/>
          <w:lang w:val="fr-CA"/>
        </w:rPr>
        <w:tab/>
      </w:r>
      <w:r>
        <w:rPr>
          <w:rFonts w:hint="eastAsia"/>
          <w:kern w:val="0"/>
          <w:szCs w:val="20"/>
          <w:lang w:val="fr-CA"/>
        </w:rPr>
        <w:tab/>
      </w:r>
      <w:r>
        <w:rPr>
          <w:rFonts w:hint="eastAsia"/>
          <w:kern w:val="0"/>
          <w:szCs w:val="20"/>
          <w:lang w:val="fr-CA"/>
        </w:rPr>
        <w:t>不，我是法国人。</w:t>
      </w:r>
    </w:p>
    <w:p w14:paraId="44626409" w14:textId="77777777" w:rsidR="00993BDD" w:rsidRPr="008279A9" w:rsidRDefault="00993BDD" w:rsidP="00993BDD">
      <w:pPr>
        <w:pStyle w:val="a3"/>
        <w:spacing w:before="0" w:beforeAutospacing="0" w:after="0" w:afterAutospacing="0"/>
        <w:jc w:val="both"/>
        <w:rPr>
          <w:rFonts w:ascii="Times New Roman" w:hAnsi="Times New Roman" w:cs="Times New Roman"/>
          <w:szCs w:val="20"/>
          <w:lang w:val="fr-CA"/>
        </w:rPr>
      </w:pPr>
      <w:r w:rsidRPr="008279A9">
        <w:rPr>
          <w:rFonts w:ascii="Times New Roman" w:hAnsi="Times New Roman" w:cs="Times New Roman"/>
          <w:szCs w:val="20"/>
          <w:lang w:val="fr-CA"/>
        </w:rPr>
        <w:t xml:space="preserve">      </w:t>
      </w:r>
    </w:p>
    <w:p w14:paraId="0DA47AF9" w14:textId="77777777" w:rsidR="00993BDD" w:rsidRPr="008279A9" w:rsidRDefault="00993BDD" w:rsidP="00993BDD">
      <w:pPr>
        <w:pStyle w:val="a3"/>
        <w:spacing w:before="0" w:beforeAutospacing="0" w:after="0" w:afterAutospacing="0"/>
        <w:jc w:val="both"/>
        <w:rPr>
          <w:rFonts w:ascii="Times New Roman" w:hAnsi="Times New Roman" w:cs="Times New Roman"/>
          <w:szCs w:val="20"/>
          <w:lang w:val="fr-CA"/>
        </w:rPr>
      </w:pPr>
    </w:p>
    <w:p w14:paraId="7A0E63CB" w14:textId="77777777" w:rsidR="00993BDD" w:rsidRPr="008279A9" w:rsidRDefault="00993BDD" w:rsidP="00993BDD">
      <w:pPr>
        <w:pStyle w:val="a3"/>
        <w:spacing w:before="0" w:beforeAutospacing="0" w:after="0" w:afterAutospacing="0"/>
        <w:jc w:val="both"/>
        <w:rPr>
          <w:rFonts w:ascii="Times New Roman" w:hAnsi="Times New Roman" w:cs="Times New Roman"/>
          <w:szCs w:val="20"/>
          <w:lang w:val="fr-CA"/>
        </w:rPr>
      </w:pPr>
    </w:p>
    <w:p w14:paraId="15174B93" w14:textId="77777777" w:rsidR="00993BDD" w:rsidRPr="008279A9" w:rsidRDefault="00993BDD" w:rsidP="00993BDD">
      <w:pPr>
        <w:pStyle w:val="a3"/>
        <w:spacing w:before="0" w:beforeAutospacing="0" w:after="0" w:afterAutospacing="0"/>
        <w:jc w:val="both"/>
        <w:rPr>
          <w:rFonts w:ascii="Times New Roman" w:hAnsi="Times New Roman" w:cs="Times New Roman"/>
          <w:szCs w:val="20"/>
          <w:lang w:val="fr-CA"/>
        </w:rPr>
      </w:pPr>
    </w:p>
    <w:p w14:paraId="39BAFE60" w14:textId="77777777" w:rsidR="00993BDD" w:rsidRPr="008279A9" w:rsidRDefault="00993BDD" w:rsidP="00993BDD">
      <w:pPr>
        <w:pStyle w:val="a3"/>
        <w:spacing w:before="0" w:beforeAutospacing="0" w:after="0" w:afterAutospacing="0"/>
        <w:jc w:val="both"/>
        <w:rPr>
          <w:rFonts w:ascii="Times New Roman" w:hAnsi="Times New Roman" w:cs="Times New Roman"/>
          <w:szCs w:val="20"/>
          <w:lang w:val="fr-CA"/>
        </w:rPr>
      </w:pPr>
    </w:p>
    <w:p w14:paraId="55BD76A6" w14:textId="77777777" w:rsidR="00993BDD" w:rsidRPr="008279A9" w:rsidRDefault="00993BDD" w:rsidP="00993BDD">
      <w:pPr>
        <w:pStyle w:val="a3"/>
        <w:spacing w:before="0" w:beforeAutospacing="0" w:after="0" w:afterAutospacing="0"/>
        <w:jc w:val="both"/>
        <w:rPr>
          <w:rFonts w:ascii="Times New Roman" w:hAnsi="Times New Roman" w:cs="Times New Roman"/>
          <w:szCs w:val="20"/>
          <w:lang w:val="fr-CA"/>
        </w:rPr>
      </w:pPr>
    </w:p>
    <w:p w14:paraId="607DACF9" w14:textId="77777777" w:rsidR="00993BDD" w:rsidRPr="008279A9" w:rsidRDefault="00993BDD" w:rsidP="00993BDD">
      <w:pPr>
        <w:ind w:firstLineChars="150" w:firstLine="315"/>
        <w:rPr>
          <w:bCs/>
          <w:kern w:val="0"/>
          <w:szCs w:val="21"/>
          <w:lang w:val="fr-CA"/>
        </w:rPr>
      </w:pPr>
      <w:r>
        <w:rPr>
          <w:rFonts w:hint="eastAsia"/>
          <w:lang w:val="fr-CA"/>
        </w:rPr>
        <w:t>4</w:t>
      </w:r>
      <w:r>
        <w:rPr>
          <w:lang w:val="fr-CA"/>
        </w:rPr>
        <w:t xml:space="preserve">.  </w:t>
      </w:r>
      <w:r>
        <w:rPr>
          <w:rFonts w:hint="eastAsia"/>
          <w:b/>
          <w:bCs/>
          <w:kern w:val="0"/>
          <w:szCs w:val="21"/>
        </w:rPr>
        <w:t>重读人称代词</w:t>
      </w:r>
      <w:r w:rsidRPr="008279A9">
        <w:rPr>
          <w:rFonts w:hint="eastAsia"/>
          <w:bCs/>
          <w:kern w:val="0"/>
          <w:szCs w:val="21"/>
          <w:lang w:val="fr-CA"/>
        </w:rPr>
        <w:t>（</w:t>
      </w:r>
      <w:r w:rsidRPr="0024760F">
        <w:rPr>
          <w:bCs/>
          <w:kern w:val="0"/>
          <w:szCs w:val="21"/>
          <w:lang w:val="fr-CA"/>
        </w:rPr>
        <w:t xml:space="preserve">les </w:t>
      </w:r>
      <w:r w:rsidRPr="008279A9">
        <w:rPr>
          <w:bCs/>
          <w:kern w:val="0"/>
          <w:szCs w:val="21"/>
          <w:lang w:val="fr-CA"/>
        </w:rPr>
        <w:t>pronoms personnels toniques</w:t>
      </w:r>
      <w:r w:rsidRPr="008279A9">
        <w:rPr>
          <w:rFonts w:hint="eastAsia"/>
          <w:bCs/>
          <w:kern w:val="0"/>
          <w:szCs w:val="21"/>
          <w:lang w:val="fr-CA"/>
        </w:rPr>
        <w:t>）</w:t>
      </w:r>
    </w:p>
    <w:p w14:paraId="5061B129" w14:textId="77777777" w:rsidR="00993BDD" w:rsidRPr="001B0677" w:rsidRDefault="00993BDD" w:rsidP="00993BDD">
      <w:pPr>
        <w:autoSpaceDE w:val="0"/>
        <w:autoSpaceDN w:val="0"/>
        <w:adjustRightInd w:val="0"/>
        <w:ind w:firstLineChars="350" w:firstLine="735"/>
        <w:jc w:val="left"/>
        <w:rPr>
          <w:b/>
          <w:bCs/>
          <w:szCs w:val="24"/>
        </w:rPr>
      </w:pPr>
      <w:r>
        <w:rPr>
          <w:bCs/>
          <w:kern w:val="0"/>
          <w:szCs w:val="21"/>
          <w:lang w:val="fr-CA"/>
        </w:rPr>
        <w:t xml:space="preserve">1) </w:t>
      </w:r>
      <w:r w:rsidRPr="001B0677">
        <w:rPr>
          <w:rFonts w:hint="eastAsia"/>
          <w:bCs/>
          <w:kern w:val="0"/>
          <w:szCs w:val="21"/>
        </w:rPr>
        <w:t>重读人称代词词形</w:t>
      </w:r>
    </w:p>
    <w:tbl>
      <w:tblPr>
        <w:tblStyle w:val="a8"/>
        <w:tblW w:w="0" w:type="auto"/>
        <w:tblInd w:w="1150" w:type="dxa"/>
        <w:tblLook w:val="00A0" w:firstRow="1" w:lastRow="0" w:firstColumn="1" w:lastColumn="0" w:noHBand="0" w:noVBand="0"/>
      </w:tblPr>
      <w:tblGrid>
        <w:gridCol w:w="2520"/>
        <w:gridCol w:w="2520"/>
      </w:tblGrid>
      <w:tr w:rsidR="00993BDD" w14:paraId="30DE487D" w14:textId="77777777" w:rsidTr="00FB3D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2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  <w:shd w:val="clear" w:color="auto" w:fill="FFCC00"/>
            <w:hideMark/>
          </w:tcPr>
          <w:p w14:paraId="4ED65087" w14:textId="77777777" w:rsidR="00993BDD" w:rsidRDefault="00993BDD" w:rsidP="00FB3D8F">
            <w:pPr>
              <w:autoSpaceDE w:val="0"/>
              <w:autoSpaceDN w:val="0"/>
              <w:adjustRightInd w:val="0"/>
              <w:jc w:val="center"/>
              <w:rPr>
                <w:bCs w:val="0"/>
                <w:sz w:val="21"/>
                <w:szCs w:val="21"/>
                <w:lang w:val="fr-CA"/>
              </w:rPr>
            </w:pPr>
            <w:r>
              <w:rPr>
                <w:rFonts w:hint="eastAsia"/>
                <w:bCs w:val="0"/>
                <w:szCs w:val="21"/>
              </w:rPr>
              <w:t>单</w:t>
            </w:r>
            <w:r>
              <w:rPr>
                <w:bCs w:val="0"/>
                <w:szCs w:val="21"/>
              </w:rPr>
              <w:t xml:space="preserve">    </w:t>
            </w:r>
            <w:r>
              <w:rPr>
                <w:rFonts w:hint="eastAsia"/>
                <w:bCs w:val="0"/>
                <w:szCs w:val="21"/>
              </w:rPr>
              <w:t>数</w:t>
            </w:r>
          </w:p>
        </w:tc>
        <w:tc>
          <w:tcPr>
            <w:tcW w:w="2520" w:type="dxa"/>
            <w:tcBorders>
              <w:top w:val="single" w:sz="18" w:space="0" w:color="000000"/>
              <w:left w:val="single" w:sz="6" w:space="0" w:color="000000"/>
              <w:bottom w:val="single" w:sz="18" w:space="0" w:color="000000"/>
              <w:right w:val="single" w:sz="18" w:space="0" w:color="000000"/>
            </w:tcBorders>
            <w:shd w:val="clear" w:color="auto" w:fill="FFCC00"/>
            <w:hideMark/>
          </w:tcPr>
          <w:p w14:paraId="0EDC34B2" w14:textId="77777777" w:rsidR="00993BDD" w:rsidRDefault="00993BDD" w:rsidP="00FB3D8F">
            <w:pPr>
              <w:autoSpaceDE w:val="0"/>
              <w:autoSpaceDN w:val="0"/>
              <w:adjustRightInd w:val="0"/>
              <w:jc w:val="center"/>
              <w:rPr>
                <w:bCs w:val="0"/>
                <w:sz w:val="21"/>
                <w:szCs w:val="21"/>
                <w:lang w:val="fr-CA"/>
              </w:rPr>
            </w:pPr>
            <w:r>
              <w:rPr>
                <w:rFonts w:hint="eastAsia"/>
                <w:bCs w:val="0"/>
                <w:szCs w:val="21"/>
              </w:rPr>
              <w:t>复</w:t>
            </w:r>
            <w:r>
              <w:rPr>
                <w:bCs w:val="0"/>
                <w:szCs w:val="21"/>
              </w:rPr>
              <w:t xml:space="preserve">    </w:t>
            </w:r>
            <w:r>
              <w:rPr>
                <w:rFonts w:hint="eastAsia"/>
                <w:bCs w:val="0"/>
                <w:szCs w:val="21"/>
              </w:rPr>
              <w:t>数</w:t>
            </w:r>
          </w:p>
        </w:tc>
      </w:tr>
      <w:tr w:rsidR="00993BDD" w14:paraId="08B6DC11" w14:textId="77777777" w:rsidTr="00FB3D8F">
        <w:tc>
          <w:tcPr>
            <w:tcW w:w="2520" w:type="dxa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A8FA33F" w14:textId="77777777" w:rsidR="00993BDD" w:rsidRPr="00C1163A" w:rsidRDefault="00993BDD" w:rsidP="00FB3D8F">
            <w:pPr>
              <w:autoSpaceDE w:val="0"/>
              <w:autoSpaceDN w:val="0"/>
              <w:adjustRightInd w:val="0"/>
              <w:jc w:val="center"/>
              <w:rPr>
                <w:rFonts w:asciiTheme="minorHAnsi" w:eastAsiaTheme="minorEastAsia" w:hAnsiTheme="minorHAnsi" w:cstheme="minorBidi"/>
                <w:bCs/>
                <w:sz w:val="21"/>
                <w:szCs w:val="21"/>
                <w:lang w:val="fr-CA"/>
              </w:rPr>
            </w:pPr>
            <w:r w:rsidRPr="00C1163A">
              <w:rPr>
                <w:rFonts w:asciiTheme="minorHAnsi" w:eastAsiaTheme="minorEastAsia" w:hAnsiTheme="minorHAnsi" w:cstheme="minorBidi"/>
                <w:bCs/>
                <w:sz w:val="21"/>
                <w:szCs w:val="21"/>
                <w:lang w:val="fr-CA"/>
              </w:rPr>
              <w:t>moi</w:t>
            </w:r>
          </w:p>
        </w:tc>
        <w:tc>
          <w:tcPr>
            <w:tcW w:w="2520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hideMark/>
          </w:tcPr>
          <w:p w14:paraId="53769ECC" w14:textId="77777777" w:rsidR="00993BDD" w:rsidRPr="00C1163A" w:rsidRDefault="00993BDD" w:rsidP="00FB3D8F">
            <w:pPr>
              <w:autoSpaceDE w:val="0"/>
              <w:autoSpaceDN w:val="0"/>
              <w:adjustRightInd w:val="0"/>
              <w:jc w:val="center"/>
              <w:rPr>
                <w:rFonts w:asciiTheme="minorHAnsi" w:eastAsiaTheme="minorEastAsia" w:hAnsiTheme="minorHAnsi" w:cstheme="minorBidi"/>
                <w:bCs/>
                <w:sz w:val="21"/>
                <w:szCs w:val="21"/>
                <w:lang w:val="fr-CA"/>
              </w:rPr>
            </w:pPr>
            <w:r w:rsidRPr="00C1163A">
              <w:rPr>
                <w:rFonts w:asciiTheme="minorHAnsi" w:eastAsiaTheme="minorEastAsia" w:hAnsiTheme="minorHAnsi" w:cstheme="minorBidi"/>
                <w:bCs/>
                <w:sz w:val="21"/>
                <w:szCs w:val="21"/>
                <w:lang w:val="fr-CA"/>
              </w:rPr>
              <w:t>nous</w:t>
            </w:r>
          </w:p>
        </w:tc>
      </w:tr>
      <w:tr w:rsidR="00993BDD" w14:paraId="024C78B9" w14:textId="77777777" w:rsidTr="00FB3D8F">
        <w:tc>
          <w:tcPr>
            <w:tcW w:w="2520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A25377D" w14:textId="77777777" w:rsidR="00993BDD" w:rsidRPr="00C1163A" w:rsidRDefault="00993BDD" w:rsidP="00FB3D8F">
            <w:pPr>
              <w:autoSpaceDE w:val="0"/>
              <w:autoSpaceDN w:val="0"/>
              <w:adjustRightInd w:val="0"/>
              <w:jc w:val="center"/>
              <w:rPr>
                <w:rFonts w:asciiTheme="minorHAnsi" w:eastAsiaTheme="minorEastAsia" w:hAnsiTheme="minorHAnsi" w:cstheme="minorBidi"/>
                <w:bCs/>
                <w:sz w:val="21"/>
                <w:szCs w:val="21"/>
                <w:lang w:val="fr-CA"/>
              </w:rPr>
            </w:pPr>
            <w:r w:rsidRPr="00C1163A">
              <w:rPr>
                <w:rFonts w:asciiTheme="minorHAnsi" w:eastAsiaTheme="minorEastAsia" w:hAnsiTheme="minorHAnsi" w:cstheme="minorBidi"/>
                <w:bCs/>
                <w:sz w:val="21"/>
                <w:szCs w:val="21"/>
                <w:lang w:val="fr-CA"/>
              </w:rPr>
              <w:t>toi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hideMark/>
          </w:tcPr>
          <w:p w14:paraId="30CEA2E8" w14:textId="77777777" w:rsidR="00993BDD" w:rsidRPr="00C1163A" w:rsidRDefault="00993BDD" w:rsidP="00FB3D8F">
            <w:pPr>
              <w:autoSpaceDE w:val="0"/>
              <w:autoSpaceDN w:val="0"/>
              <w:adjustRightInd w:val="0"/>
              <w:jc w:val="center"/>
              <w:rPr>
                <w:rFonts w:asciiTheme="minorHAnsi" w:eastAsiaTheme="minorEastAsia" w:hAnsiTheme="minorHAnsi" w:cstheme="minorBidi"/>
                <w:bCs/>
                <w:sz w:val="21"/>
                <w:szCs w:val="21"/>
                <w:lang w:val="fr-CA"/>
              </w:rPr>
            </w:pPr>
            <w:r w:rsidRPr="00C1163A">
              <w:rPr>
                <w:rFonts w:asciiTheme="minorHAnsi" w:eastAsiaTheme="minorEastAsia" w:hAnsiTheme="minorHAnsi" w:cstheme="minorBidi"/>
                <w:bCs/>
                <w:sz w:val="21"/>
                <w:szCs w:val="21"/>
                <w:lang w:val="fr-CA"/>
              </w:rPr>
              <w:t>vous</w:t>
            </w:r>
          </w:p>
        </w:tc>
      </w:tr>
      <w:tr w:rsidR="00993BDD" w14:paraId="2F7364D5" w14:textId="77777777" w:rsidTr="00FB3D8F">
        <w:tc>
          <w:tcPr>
            <w:tcW w:w="2520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AC00DE6" w14:textId="77777777" w:rsidR="00993BDD" w:rsidRPr="00C1163A" w:rsidRDefault="00993BDD" w:rsidP="00FB3D8F">
            <w:pPr>
              <w:autoSpaceDE w:val="0"/>
              <w:autoSpaceDN w:val="0"/>
              <w:adjustRightInd w:val="0"/>
              <w:jc w:val="center"/>
              <w:rPr>
                <w:rFonts w:asciiTheme="minorHAnsi" w:eastAsiaTheme="minorEastAsia" w:hAnsiTheme="minorHAnsi" w:cstheme="minorBidi"/>
                <w:bCs/>
                <w:sz w:val="21"/>
                <w:szCs w:val="21"/>
                <w:lang w:val="fr-CA"/>
              </w:rPr>
            </w:pPr>
            <w:r w:rsidRPr="00C1163A">
              <w:rPr>
                <w:rFonts w:asciiTheme="minorHAnsi" w:eastAsiaTheme="minorEastAsia" w:hAnsiTheme="minorHAnsi" w:cstheme="minorBidi"/>
                <w:bCs/>
                <w:sz w:val="21"/>
                <w:szCs w:val="21"/>
                <w:lang w:val="fr-CA"/>
              </w:rPr>
              <w:t>lui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hideMark/>
          </w:tcPr>
          <w:p w14:paraId="44E20F57" w14:textId="77777777" w:rsidR="00993BDD" w:rsidRPr="00C1163A" w:rsidRDefault="00993BDD" w:rsidP="00FB3D8F">
            <w:pPr>
              <w:autoSpaceDE w:val="0"/>
              <w:autoSpaceDN w:val="0"/>
              <w:adjustRightInd w:val="0"/>
              <w:jc w:val="center"/>
              <w:rPr>
                <w:rFonts w:asciiTheme="minorHAnsi" w:eastAsiaTheme="minorEastAsia" w:hAnsiTheme="minorHAnsi" w:cstheme="minorBidi"/>
                <w:bCs/>
                <w:sz w:val="21"/>
                <w:szCs w:val="21"/>
                <w:lang w:val="fr-CA"/>
              </w:rPr>
            </w:pPr>
            <w:r w:rsidRPr="00C1163A">
              <w:rPr>
                <w:rFonts w:asciiTheme="minorHAnsi" w:eastAsiaTheme="minorEastAsia" w:hAnsiTheme="minorHAnsi" w:cstheme="minorBidi"/>
                <w:bCs/>
                <w:sz w:val="21"/>
                <w:szCs w:val="21"/>
                <w:lang w:val="fr-CA"/>
              </w:rPr>
              <w:t>eux</w:t>
            </w:r>
          </w:p>
        </w:tc>
      </w:tr>
      <w:tr w:rsidR="00993BDD" w14:paraId="702922D5" w14:textId="77777777" w:rsidTr="00FB3D8F">
        <w:tc>
          <w:tcPr>
            <w:tcW w:w="2520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8F00C41" w14:textId="77777777" w:rsidR="00993BDD" w:rsidRPr="00C1163A" w:rsidRDefault="00993BDD" w:rsidP="00FB3D8F">
            <w:pPr>
              <w:autoSpaceDE w:val="0"/>
              <w:autoSpaceDN w:val="0"/>
              <w:adjustRightInd w:val="0"/>
              <w:jc w:val="center"/>
              <w:rPr>
                <w:rFonts w:asciiTheme="minorHAnsi" w:eastAsiaTheme="minorEastAsia" w:hAnsiTheme="minorHAnsi" w:cstheme="minorBidi"/>
                <w:bCs/>
                <w:sz w:val="21"/>
                <w:szCs w:val="21"/>
                <w:lang w:val="fr-CA"/>
              </w:rPr>
            </w:pPr>
            <w:r w:rsidRPr="00C1163A">
              <w:rPr>
                <w:rFonts w:asciiTheme="minorHAnsi" w:eastAsiaTheme="minorEastAsia" w:hAnsiTheme="minorHAnsi" w:cstheme="minorBidi"/>
                <w:bCs/>
                <w:sz w:val="21"/>
                <w:szCs w:val="21"/>
                <w:lang w:val="fr-CA"/>
              </w:rPr>
              <w:t>elle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hideMark/>
          </w:tcPr>
          <w:p w14:paraId="2C130164" w14:textId="77777777" w:rsidR="00993BDD" w:rsidRPr="00C1163A" w:rsidRDefault="00993BDD" w:rsidP="00FB3D8F">
            <w:pPr>
              <w:autoSpaceDE w:val="0"/>
              <w:autoSpaceDN w:val="0"/>
              <w:adjustRightInd w:val="0"/>
              <w:jc w:val="center"/>
              <w:rPr>
                <w:rFonts w:asciiTheme="minorHAnsi" w:eastAsiaTheme="minorEastAsia" w:hAnsiTheme="minorHAnsi" w:cstheme="minorBidi"/>
                <w:bCs/>
                <w:sz w:val="21"/>
                <w:szCs w:val="21"/>
                <w:lang w:val="fr-CA"/>
              </w:rPr>
            </w:pPr>
            <w:r w:rsidRPr="00C1163A">
              <w:rPr>
                <w:rFonts w:asciiTheme="minorHAnsi" w:eastAsiaTheme="minorEastAsia" w:hAnsiTheme="minorHAnsi" w:cstheme="minorBidi"/>
                <w:bCs/>
                <w:sz w:val="21"/>
                <w:szCs w:val="21"/>
                <w:lang w:val="fr-CA"/>
              </w:rPr>
              <w:t>elles</w:t>
            </w:r>
          </w:p>
        </w:tc>
      </w:tr>
      <w:tr w:rsidR="00993BDD" w14:paraId="6D134C78" w14:textId="77777777" w:rsidTr="00FB3D8F">
        <w:tc>
          <w:tcPr>
            <w:tcW w:w="5040" w:type="dxa"/>
            <w:gridSpan w:val="2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hideMark/>
          </w:tcPr>
          <w:p w14:paraId="752A267C" w14:textId="77777777" w:rsidR="00993BDD" w:rsidRPr="00C1163A" w:rsidRDefault="00993BDD" w:rsidP="00FB3D8F">
            <w:pPr>
              <w:autoSpaceDE w:val="0"/>
              <w:autoSpaceDN w:val="0"/>
              <w:adjustRightInd w:val="0"/>
              <w:ind w:left="462" w:hanging="462"/>
              <w:rPr>
                <w:rFonts w:asciiTheme="minorHAnsi" w:eastAsiaTheme="minorEastAsia" w:hAnsiTheme="minorHAnsi" w:cstheme="minorBidi"/>
                <w:bCs/>
                <w:sz w:val="21"/>
                <w:szCs w:val="21"/>
                <w:lang w:val="fr-CA"/>
              </w:rPr>
            </w:pPr>
            <w:r w:rsidRPr="00C1163A">
              <w:rPr>
                <w:rFonts w:asciiTheme="minorHAnsi" w:eastAsiaTheme="minorEastAsia" w:hAnsiTheme="minorHAnsi" w:cstheme="minorBidi"/>
                <w:bCs/>
                <w:sz w:val="21"/>
                <w:szCs w:val="21"/>
                <w:lang w:val="fr-CA"/>
              </w:rPr>
              <w:t xml:space="preserve">soi : </w:t>
            </w:r>
            <w:r w:rsidRPr="00C1163A">
              <w:rPr>
                <w:rFonts w:asciiTheme="minorHAnsi" w:eastAsiaTheme="minorEastAsia" w:hAnsiTheme="minorHAnsi" w:cstheme="minorBidi" w:hint="eastAsia"/>
                <w:bCs/>
                <w:sz w:val="21"/>
                <w:szCs w:val="21"/>
                <w:lang w:val="fr-CA"/>
              </w:rPr>
              <w:t>专用于无人称句中或与</w:t>
            </w:r>
            <w:r w:rsidRPr="00C1163A">
              <w:rPr>
                <w:rFonts w:asciiTheme="minorHAnsi" w:eastAsiaTheme="minorEastAsia" w:hAnsiTheme="minorHAnsi" w:cstheme="minorBidi"/>
                <w:bCs/>
                <w:sz w:val="21"/>
                <w:szCs w:val="21"/>
                <w:lang w:val="fr-CA"/>
              </w:rPr>
              <w:t xml:space="preserve"> on, chacun </w:t>
            </w:r>
            <w:r w:rsidRPr="00C1163A">
              <w:rPr>
                <w:rFonts w:asciiTheme="minorHAnsi" w:eastAsiaTheme="minorEastAsia" w:hAnsiTheme="minorHAnsi" w:cstheme="minorBidi" w:hint="eastAsia"/>
                <w:bCs/>
                <w:sz w:val="21"/>
                <w:szCs w:val="21"/>
                <w:lang w:val="fr-CA"/>
              </w:rPr>
              <w:t>等泛指人称代词配合使用。</w:t>
            </w:r>
          </w:p>
        </w:tc>
      </w:tr>
    </w:tbl>
    <w:p w14:paraId="18698751" w14:textId="77777777" w:rsidR="00993BDD" w:rsidRDefault="00993BDD" w:rsidP="00993BDD">
      <w:pPr>
        <w:autoSpaceDE w:val="0"/>
        <w:autoSpaceDN w:val="0"/>
        <w:adjustRightInd w:val="0"/>
        <w:ind w:left="336"/>
        <w:jc w:val="left"/>
        <w:rPr>
          <w:rFonts w:ascii="Times New Roman" w:hAnsi="Times New Roman" w:cs="Times New Roman"/>
          <w:bCs/>
          <w:kern w:val="0"/>
          <w:szCs w:val="21"/>
          <w:lang w:val="fr-CA"/>
        </w:rPr>
      </w:pPr>
    </w:p>
    <w:p w14:paraId="2378DB4F" w14:textId="77777777" w:rsidR="00993BDD" w:rsidRPr="001B0677" w:rsidRDefault="00993BDD" w:rsidP="00993BDD">
      <w:pPr>
        <w:autoSpaceDE w:val="0"/>
        <w:autoSpaceDN w:val="0"/>
        <w:adjustRightInd w:val="0"/>
        <w:ind w:firstLineChars="350" w:firstLine="735"/>
        <w:jc w:val="left"/>
        <w:rPr>
          <w:bCs/>
          <w:kern w:val="0"/>
          <w:szCs w:val="21"/>
        </w:rPr>
      </w:pPr>
      <w:r>
        <w:rPr>
          <w:bCs/>
          <w:kern w:val="0"/>
          <w:szCs w:val="21"/>
          <w:lang w:val="fr-CA"/>
        </w:rPr>
        <w:t xml:space="preserve">2) </w:t>
      </w:r>
      <w:r w:rsidRPr="001B0677">
        <w:rPr>
          <w:rFonts w:hint="eastAsia"/>
          <w:bCs/>
          <w:kern w:val="0"/>
          <w:szCs w:val="21"/>
        </w:rPr>
        <w:t>重读人称代词的基本用法</w:t>
      </w:r>
    </w:p>
    <w:p w14:paraId="6E8237F8" w14:textId="77777777" w:rsidR="00993BDD" w:rsidRDefault="00993BDD" w:rsidP="00993BDD">
      <w:pPr>
        <w:autoSpaceDE w:val="0"/>
        <w:autoSpaceDN w:val="0"/>
        <w:adjustRightInd w:val="0"/>
        <w:ind w:firstLine="993"/>
        <w:jc w:val="left"/>
        <w:rPr>
          <w:bCs/>
          <w:kern w:val="0"/>
          <w:szCs w:val="21"/>
        </w:rPr>
      </w:pPr>
      <w:r>
        <w:rPr>
          <w:rFonts w:hint="eastAsia"/>
          <w:bCs/>
          <w:kern w:val="0"/>
          <w:szCs w:val="21"/>
        </w:rPr>
        <w:t>与其它人称代词不同，重读人称代词有时会与动词分开使用。</w:t>
      </w:r>
    </w:p>
    <w:p w14:paraId="14AA0FDF" w14:textId="77777777" w:rsidR="00993BDD" w:rsidRDefault="00993BDD" w:rsidP="00993BDD">
      <w:pPr>
        <w:autoSpaceDE w:val="0"/>
        <w:autoSpaceDN w:val="0"/>
        <w:adjustRightInd w:val="0"/>
        <w:ind w:left="336"/>
        <w:jc w:val="left"/>
        <w:rPr>
          <w:bCs/>
          <w:kern w:val="0"/>
          <w:szCs w:val="21"/>
        </w:rPr>
      </w:pPr>
      <w:r>
        <w:rPr>
          <w:bCs/>
          <w:kern w:val="0"/>
          <w:szCs w:val="21"/>
        </w:rPr>
        <w:t xml:space="preserve">  </w:t>
      </w:r>
      <w:r>
        <w:rPr>
          <w:rFonts w:hint="eastAsia"/>
          <w:bCs/>
          <w:kern w:val="0"/>
          <w:szCs w:val="21"/>
        </w:rPr>
        <w:t xml:space="preserve">   </w:t>
      </w:r>
      <w:r>
        <w:rPr>
          <w:bCs/>
          <w:kern w:val="0"/>
          <w:szCs w:val="21"/>
        </w:rPr>
        <w:t xml:space="preserve"> </w:t>
      </w:r>
      <w:r>
        <w:rPr>
          <w:rFonts w:hint="eastAsia"/>
          <w:bCs/>
          <w:kern w:val="0"/>
          <w:szCs w:val="21"/>
        </w:rPr>
        <w:t>（</w:t>
      </w:r>
      <w:r>
        <w:rPr>
          <w:bCs/>
          <w:kern w:val="0"/>
          <w:szCs w:val="21"/>
        </w:rPr>
        <w:t>1</w:t>
      </w:r>
      <w:r>
        <w:rPr>
          <w:rFonts w:hint="eastAsia"/>
          <w:bCs/>
          <w:kern w:val="0"/>
          <w:szCs w:val="21"/>
        </w:rPr>
        <w:t>）作主语同位语（往往为解释、说明或加重语气）。如：</w:t>
      </w:r>
    </w:p>
    <w:p w14:paraId="5B2F8B58" w14:textId="77777777" w:rsidR="00993BDD" w:rsidRDefault="00993BDD" w:rsidP="00993BDD">
      <w:pPr>
        <w:autoSpaceDE w:val="0"/>
        <w:autoSpaceDN w:val="0"/>
        <w:adjustRightInd w:val="0"/>
        <w:ind w:firstLineChars="700" w:firstLine="1470"/>
        <w:jc w:val="left"/>
        <w:rPr>
          <w:bCs/>
          <w:kern w:val="0"/>
          <w:szCs w:val="21"/>
        </w:rPr>
      </w:pPr>
      <w:r w:rsidRPr="00D21CBD">
        <w:rPr>
          <w:bCs/>
          <w:color w:val="FF0000"/>
          <w:kern w:val="0"/>
          <w:szCs w:val="21"/>
        </w:rPr>
        <w:t>Moi</w:t>
      </w:r>
      <w:r w:rsidRPr="00D21CBD">
        <w:rPr>
          <w:bCs/>
          <w:kern w:val="0"/>
          <w:szCs w:val="21"/>
        </w:rPr>
        <w:t>, j</w:t>
      </w:r>
      <w:r>
        <w:rPr>
          <w:bCs/>
          <w:kern w:val="0"/>
          <w:szCs w:val="21"/>
        </w:rPr>
        <w:t xml:space="preserve">’apprends le français.  </w:t>
      </w:r>
      <w:r>
        <w:rPr>
          <w:rFonts w:hint="eastAsia"/>
          <w:bCs/>
          <w:kern w:val="0"/>
          <w:szCs w:val="21"/>
        </w:rPr>
        <w:tab/>
      </w:r>
      <w:r>
        <w:rPr>
          <w:rFonts w:hint="eastAsia"/>
          <w:bCs/>
          <w:kern w:val="0"/>
          <w:szCs w:val="21"/>
        </w:rPr>
        <w:t>我嘛，我在学法语。</w:t>
      </w:r>
    </w:p>
    <w:p w14:paraId="4A0184B0" w14:textId="77777777" w:rsidR="00993BDD" w:rsidRPr="00C1163A" w:rsidRDefault="00993BDD" w:rsidP="00993BDD">
      <w:pPr>
        <w:autoSpaceDE w:val="0"/>
        <w:autoSpaceDN w:val="0"/>
        <w:adjustRightInd w:val="0"/>
        <w:ind w:firstLineChars="700" w:firstLine="1470"/>
        <w:jc w:val="left"/>
        <w:rPr>
          <w:bCs/>
          <w:kern w:val="0"/>
          <w:szCs w:val="21"/>
        </w:rPr>
      </w:pPr>
      <w:r w:rsidRPr="00C1163A">
        <w:rPr>
          <w:bCs/>
          <w:kern w:val="0"/>
          <w:szCs w:val="21"/>
        </w:rPr>
        <w:t xml:space="preserve">Les étudiants, </w:t>
      </w:r>
      <w:r w:rsidRPr="00C1163A">
        <w:rPr>
          <w:bCs/>
          <w:color w:val="FF0000"/>
          <w:kern w:val="0"/>
          <w:szCs w:val="21"/>
        </w:rPr>
        <w:t>eux</w:t>
      </w:r>
      <w:r w:rsidRPr="00C1163A">
        <w:rPr>
          <w:bCs/>
          <w:kern w:val="0"/>
          <w:szCs w:val="21"/>
        </w:rPr>
        <w:t xml:space="preserve">, ne travaillent pas aujourd’hui.  </w:t>
      </w:r>
      <w:r w:rsidRPr="00C1163A">
        <w:rPr>
          <w:rFonts w:hint="eastAsia"/>
          <w:bCs/>
          <w:kern w:val="0"/>
          <w:szCs w:val="21"/>
        </w:rPr>
        <w:t>他们学生今天不上课。</w:t>
      </w:r>
    </w:p>
    <w:p w14:paraId="374C25FC" w14:textId="77777777" w:rsidR="00993BDD" w:rsidRPr="00C1163A" w:rsidRDefault="00993BDD" w:rsidP="00993BDD">
      <w:pPr>
        <w:autoSpaceDE w:val="0"/>
        <w:autoSpaceDN w:val="0"/>
        <w:adjustRightInd w:val="0"/>
        <w:ind w:firstLineChars="700" w:firstLine="1470"/>
        <w:jc w:val="left"/>
        <w:rPr>
          <w:bCs/>
          <w:kern w:val="0"/>
          <w:szCs w:val="21"/>
        </w:rPr>
      </w:pPr>
      <w:r w:rsidRPr="00C1163A">
        <w:rPr>
          <w:rFonts w:hint="eastAsia"/>
          <w:bCs/>
          <w:kern w:val="0"/>
          <w:szCs w:val="21"/>
        </w:rPr>
        <w:t>还可与另一重读人称代词或名词组成复合同位语。如：</w:t>
      </w:r>
    </w:p>
    <w:p w14:paraId="7F5A0A69" w14:textId="77777777" w:rsidR="00993BDD" w:rsidRPr="00C1163A" w:rsidRDefault="00993BDD" w:rsidP="00993BDD">
      <w:pPr>
        <w:autoSpaceDE w:val="0"/>
        <w:autoSpaceDN w:val="0"/>
        <w:adjustRightInd w:val="0"/>
        <w:ind w:firstLineChars="700" w:firstLine="1470"/>
        <w:jc w:val="left"/>
        <w:rPr>
          <w:bCs/>
          <w:kern w:val="0"/>
          <w:szCs w:val="21"/>
        </w:rPr>
      </w:pPr>
      <w:r w:rsidRPr="00C1163A">
        <w:rPr>
          <w:bCs/>
          <w:color w:val="FF0000"/>
          <w:kern w:val="0"/>
          <w:szCs w:val="21"/>
        </w:rPr>
        <w:t>Lui</w:t>
      </w:r>
      <w:r w:rsidRPr="00C1163A">
        <w:rPr>
          <w:bCs/>
          <w:kern w:val="0"/>
          <w:szCs w:val="21"/>
        </w:rPr>
        <w:t xml:space="preserve"> et </w:t>
      </w:r>
      <w:r w:rsidRPr="00C1163A">
        <w:rPr>
          <w:bCs/>
          <w:color w:val="FF0000"/>
          <w:kern w:val="0"/>
          <w:szCs w:val="21"/>
        </w:rPr>
        <w:t>toi</w:t>
      </w:r>
      <w:r w:rsidRPr="00C1163A">
        <w:rPr>
          <w:bCs/>
          <w:kern w:val="0"/>
          <w:szCs w:val="21"/>
        </w:rPr>
        <w:t xml:space="preserve">, vous venez à midi.   </w:t>
      </w:r>
      <w:r w:rsidRPr="00C1163A">
        <w:rPr>
          <w:rFonts w:hint="eastAsia"/>
          <w:bCs/>
          <w:kern w:val="0"/>
          <w:szCs w:val="21"/>
        </w:rPr>
        <w:t>你和他，你们中午来。</w:t>
      </w:r>
      <w:r w:rsidRPr="00C1163A">
        <w:rPr>
          <w:bCs/>
          <w:kern w:val="0"/>
          <w:szCs w:val="21"/>
        </w:rPr>
        <w:t xml:space="preserve"> </w:t>
      </w:r>
    </w:p>
    <w:p w14:paraId="3C4E647E" w14:textId="3F52A8D8" w:rsidR="00993BDD" w:rsidRDefault="00993BDD" w:rsidP="00993BDD">
      <w:pPr>
        <w:autoSpaceDE w:val="0"/>
        <w:autoSpaceDN w:val="0"/>
        <w:adjustRightInd w:val="0"/>
        <w:ind w:firstLineChars="700" w:firstLine="1470"/>
        <w:jc w:val="left"/>
        <w:rPr>
          <w:bCs/>
          <w:kern w:val="0"/>
          <w:szCs w:val="21"/>
        </w:rPr>
      </w:pPr>
      <w:r w:rsidRPr="00C1163A">
        <w:rPr>
          <w:bCs/>
          <w:kern w:val="0"/>
          <w:szCs w:val="21"/>
        </w:rPr>
        <w:t xml:space="preserve">Mes amis et </w:t>
      </w:r>
      <w:r w:rsidRPr="00C1163A">
        <w:rPr>
          <w:bCs/>
          <w:color w:val="FF0000"/>
          <w:kern w:val="0"/>
          <w:szCs w:val="21"/>
        </w:rPr>
        <w:t>moi</w:t>
      </w:r>
      <w:r w:rsidRPr="00C1163A">
        <w:rPr>
          <w:bCs/>
          <w:kern w:val="0"/>
          <w:szCs w:val="21"/>
        </w:rPr>
        <w:t xml:space="preserve">, nous </w:t>
      </w:r>
      <w:r w:rsidR="006831EA">
        <w:rPr>
          <w:bCs/>
          <w:kern w:val="0"/>
          <w:szCs w:val="21"/>
        </w:rPr>
        <w:t>a</w:t>
      </w:r>
      <w:r w:rsidRPr="00C1163A">
        <w:rPr>
          <w:bCs/>
          <w:kern w:val="0"/>
          <w:szCs w:val="21"/>
        </w:rPr>
        <w:t xml:space="preserve">llons au cinéma.   </w:t>
      </w:r>
      <w:r>
        <w:rPr>
          <w:bCs/>
          <w:kern w:val="0"/>
          <w:szCs w:val="21"/>
        </w:rPr>
        <w:t xml:space="preserve"> </w:t>
      </w:r>
      <w:r>
        <w:rPr>
          <w:rFonts w:hint="eastAsia"/>
          <w:bCs/>
          <w:kern w:val="0"/>
          <w:szCs w:val="21"/>
        </w:rPr>
        <w:t>朋友和我，我们看电影去。</w:t>
      </w:r>
    </w:p>
    <w:p w14:paraId="2672037A" w14:textId="77777777" w:rsidR="00993BDD" w:rsidRDefault="00993BDD" w:rsidP="00993BDD">
      <w:pPr>
        <w:autoSpaceDE w:val="0"/>
        <w:autoSpaceDN w:val="0"/>
        <w:adjustRightInd w:val="0"/>
        <w:ind w:firstLineChars="700" w:firstLine="1470"/>
        <w:jc w:val="left"/>
        <w:rPr>
          <w:bCs/>
          <w:kern w:val="0"/>
          <w:szCs w:val="21"/>
        </w:rPr>
      </w:pPr>
    </w:p>
    <w:p w14:paraId="7EFC20A7" w14:textId="77777777" w:rsidR="00993BDD" w:rsidRDefault="00993BDD" w:rsidP="00993BDD">
      <w:pPr>
        <w:autoSpaceDE w:val="0"/>
        <w:autoSpaceDN w:val="0"/>
        <w:adjustRightInd w:val="0"/>
        <w:ind w:firstLineChars="426" w:firstLine="895"/>
        <w:jc w:val="left"/>
        <w:rPr>
          <w:bCs/>
          <w:kern w:val="0"/>
          <w:szCs w:val="21"/>
        </w:rPr>
      </w:pPr>
      <w:r>
        <w:rPr>
          <w:rFonts w:hint="eastAsia"/>
          <w:bCs/>
          <w:kern w:val="0"/>
          <w:szCs w:val="21"/>
        </w:rPr>
        <w:lastRenderedPageBreak/>
        <w:t>（</w:t>
      </w:r>
      <w:r>
        <w:rPr>
          <w:rFonts w:hint="eastAsia"/>
          <w:bCs/>
          <w:kern w:val="0"/>
          <w:szCs w:val="21"/>
        </w:rPr>
        <w:t>2</w:t>
      </w:r>
      <w:r>
        <w:rPr>
          <w:rFonts w:hint="eastAsia"/>
          <w:bCs/>
          <w:kern w:val="0"/>
          <w:szCs w:val="21"/>
        </w:rPr>
        <w:t>）用在介词、</w:t>
      </w:r>
      <w:r>
        <w:rPr>
          <w:bCs/>
          <w:kern w:val="0"/>
          <w:szCs w:val="21"/>
        </w:rPr>
        <w:t xml:space="preserve">être </w:t>
      </w:r>
      <w:r>
        <w:rPr>
          <w:rFonts w:hint="eastAsia"/>
          <w:bCs/>
          <w:kern w:val="0"/>
          <w:szCs w:val="21"/>
        </w:rPr>
        <w:t>或</w:t>
      </w:r>
      <w:r>
        <w:rPr>
          <w:bCs/>
          <w:kern w:val="0"/>
          <w:szCs w:val="21"/>
        </w:rPr>
        <w:t xml:space="preserve"> c’est, il y a </w:t>
      </w:r>
      <w:r>
        <w:rPr>
          <w:rFonts w:hint="eastAsia"/>
          <w:bCs/>
          <w:kern w:val="0"/>
          <w:szCs w:val="21"/>
        </w:rPr>
        <w:t>等结构后，作宾语、状语或表语等。如：</w:t>
      </w:r>
    </w:p>
    <w:p w14:paraId="297DB5DC" w14:textId="77777777" w:rsidR="00993BDD" w:rsidRPr="00C1163A" w:rsidRDefault="00993BDD" w:rsidP="00993BDD">
      <w:pPr>
        <w:autoSpaceDE w:val="0"/>
        <w:autoSpaceDN w:val="0"/>
        <w:adjustRightInd w:val="0"/>
        <w:ind w:firstLineChars="676" w:firstLine="1420"/>
        <w:jc w:val="left"/>
        <w:rPr>
          <w:bCs/>
          <w:kern w:val="0"/>
          <w:szCs w:val="21"/>
        </w:rPr>
      </w:pPr>
      <w:r w:rsidRPr="00C1163A">
        <w:rPr>
          <w:bCs/>
          <w:kern w:val="0"/>
          <w:szCs w:val="21"/>
        </w:rPr>
        <w:t xml:space="preserve">Je suis toujours </w:t>
      </w:r>
      <w:r w:rsidRPr="00C1163A">
        <w:rPr>
          <w:bCs/>
          <w:color w:val="FF0000"/>
          <w:kern w:val="0"/>
          <w:szCs w:val="21"/>
        </w:rPr>
        <w:t>moi</w:t>
      </w:r>
      <w:r w:rsidRPr="00C1163A">
        <w:rPr>
          <w:bCs/>
          <w:kern w:val="0"/>
          <w:szCs w:val="21"/>
        </w:rPr>
        <w:t xml:space="preserve">.   </w:t>
      </w:r>
      <w:r w:rsidRPr="00C1163A">
        <w:rPr>
          <w:rFonts w:hint="eastAsia"/>
          <w:bCs/>
          <w:kern w:val="0"/>
          <w:szCs w:val="21"/>
        </w:rPr>
        <w:tab/>
      </w:r>
      <w:r w:rsidRPr="00C1163A">
        <w:rPr>
          <w:rFonts w:hint="eastAsia"/>
          <w:bCs/>
          <w:kern w:val="0"/>
          <w:szCs w:val="21"/>
        </w:rPr>
        <w:t>我还是我。（表语）</w:t>
      </w:r>
    </w:p>
    <w:p w14:paraId="56B670E4" w14:textId="77777777" w:rsidR="00993BDD" w:rsidRPr="00C1163A" w:rsidRDefault="00993BDD" w:rsidP="00993BDD">
      <w:pPr>
        <w:autoSpaceDE w:val="0"/>
        <w:autoSpaceDN w:val="0"/>
        <w:adjustRightInd w:val="0"/>
        <w:ind w:firstLineChars="676" w:firstLine="1420"/>
        <w:jc w:val="left"/>
        <w:rPr>
          <w:bCs/>
          <w:kern w:val="0"/>
          <w:szCs w:val="21"/>
        </w:rPr>
      </w:pPr>
      <w:r w:rsidRPr="00C1163A">
        <w:rPr>
          <w:bCs/>
          <w:kern w:val="0"/>
          <w:szCs w:val="21"/>
        </w:rPr>
        <w:t xml:space="preserve">Il y a encore </w:t>
      </w:r>
      <w:r w:rsidRPr="00C1163A">
        <w:rPr>
          <w:bCs/>
          <w:color w:val="FF0000"/>
          <w:kern w:val="0"/>
          <w:szCs w:val="21"/>
        </w:rPr>
        <w:t>moi</w:t>
      </w:r>
      <w:r w:rsidRPr="00C1163A">
        <w:rPr>
          <w:bCs/>
          <w:kern w:val="0"/>
          <w:szCs w:val="21"/>
        </w:rPr>
        <w:t xml:space="preserve">.   </w:t>
      </w:r>
      <w:r w:rsidRPr="00C1163A">
        <w:rPr>
          <w:rFonts w:hint="eastAsia"/>
          <w:bCs/>
          <w:kern w:val="0"/>
          <w:szCs w:val="21"/>
        </w:rPr>
        <w:tab/>
      </w:r>
      <w:r w:rsidRPr="00C1163A">
        <w:rPr>
          <w:rFonts w:hint="eastAsia"/>
          <w:bCs/>
          <w:kern w:val="0"/>
          <w:szCs w:val="21"/>
        </w:rPr>
        <w:tab/>
      </w:r>
      <w:r w:rsidRPr="00C1163A">
        <w:rPr>
          <w:rFonts w:hint="eastAsia"/>
          <w:bCs/>
          <w:kern w:val="0"/>
          <w:szCs w:val="21"/>
        </w:rPr>
        <w:t>还有我呢。（直宾）</w:t>
      </w:r>
    </w:p>
    <w:p w14:paraId="3015CEF8" w14:textId="77777777" w:rsidR="00993BDD" w:rsidRPr="00C1163A" w:rsidRDefault="00993BDD" w:rsidP="00993BDD">
      <w:pPr>
        <w:autoSpaceDE w:val="0"/>
        <w:autoSpaceDN w:val="0"/>
        <w:adjustRightInd w:val="0"/>
        <w:ind w:firstLineChars="676" w:firstLine="1420"/>
        <w:jc w:val="left"/>
        <w:rPr>
          <w:bCs/>
          <w:kern w:val="0"/>
          <w:szCs w:val="21"/>
        </w:rPr>
      </w:pPr>
      <w:r w:rsidRPr="00C1163A">
        <w:rPr>
          <w:bCs/>
          <w:kern w:val="0"/>
          <w:szCs w:val="21"/>
        </w:rPr>
        <w:t xml:space="preserve">Je pense beaucoup à lui.   </w:t>
      </w:r>
      <w:r w:rsidRPr="00C1163A">
        <w:rPr>
          <w:rFonts w:hint="eastAsia"/>
          <w:bCs/>
          <w:kern w:val="0"/>
          <w:szCs w:val="21"/>
        </w:rPr>
        <w:t>我很想念他。（间宾）</w:t>
      </w:r>
    </w:p>
    <w:p w14:paraId="4FB1C866" w14:textId="77777777" w:rsidR="00993BDD" w:rsidRPr="00D21CBD" w:rsidRDefault="00993BDD" w:rsidP="00993BDD">
      <w:pPr>
        <w:autoSpaceDE w:val="0"/>
        <w:autoSpaceDN w:val="0"/>
        <w:adjustRightInd w:val="0"/>
        <w:ind w:firstLineChars="676" w:firstLine="1420"/>
        <w:jc w:val="left"/>
        <w:rPr>
          <w:bCs/>
          <w:kern w:val="0"/>
          <w:szCs w:val="21"/>
        </w:rPr>
      </w:pPr>
      <w:r w:rsidRPr="00C1163A">
        <w:rPr>
          <w:bCs/>
          <w:kern w:val="0"/>
          <w:szCs w:val="21"/>
        </w:rPr>
        <w:t xml:space="preserve">Pour </w:t>
      </w:r>
      <w:r w:rsidRPr="00C1163A">
        <w:rPr>
          <w:bCs/>
          <w:color w:val="FF0000"/>
          <w:kern w:val="0"/>
          <w:szCs w:val="21"/>
        </w:rPr>
        <w:t>moi</w:t>
      </w:r>
      <w:r w:rsidRPr="00C1163A">
        <w:rPr>
          <w:bCs/>
          <w:kern w:val="0"/>
          <w:szCs w:val="21"/>
        </w:rPr>
        <w:t xml:space="preserve">, le français est très difficile.  </w:t>
      </w:r>
      <w:r w:rsidRPr="00C1163A">
        <w:rPr>
          <w:rFonts w:hint="eastAsia"/>
          <w:bCs/>
          <w:kern w:val="0"/>
          <w:szCs w:val="21"/>
        </w:rPr>
        <w:t>对我来说，法语太难了。</w:t>
      </w:r>
      <w:r w:rsidRPr="00D21CBD">
        <w:rPr>
          <w:rFonts w:hint="eastAsia"/>
          <w:bCs/>
          <w:kern w:val="0"/>
          <w:szCs w:val="21"/>
        </w:rPr>
        <w:t>（状语）</w:t>
      </w:r>
    </w:p>
    <w:p w14:paraId="7261D5C1" w14:textId="77777777" w:rsidR="00993BDD" w:rsidRDefault="00993BDD" w:rsidP="00993BDD">
      <w:pPr>
        <w:autoSpaceDE w:val="0"/>
        <w:autoSpaceDN w:val="0"/>
        <w:adjustRightInd w:val="0"/>
        <w:ind w:firstLineChars="676" w:firstLine="1425"/>
        <w:jc w:val="left"/>
        <w:rPr>
          <w:b/>
          <w:bCs/>
          <w:kern w:val="0"/>
          <w:szCs w:val="21"/>
        </w:rPr>
      </w:pPr>
    </w:p>
    <w:p w14:paraId="2E52521D" w14:textId="77777777" w:rsidR="00993BDD" w:rsidRDefault="00993BDD" w:rsidP="00993BDD">
      <w:pPr>
        <w:autoSpaceDE w:val="0"/>
        <w:autoSpaceDN w:val="0"/>
        <w:adjustRightInd w:val="0"/>
        <w:ind w:firstLineChars="400" w:firstLine="840"/>
        <w:jc w:val="left"/>
        <w:rPr>
          <w:bCs/>
          <w:kern w:val="0"/>
          <w:szCs w:val="21"/>
        </w:rPr>
      </w:pPr>
      <w:r>
        <w:rPr>
          <w:rFonts w:hint="eastAsia"/>
          <w:bCs/>
          <w:kern w:val="0"/>
          <w:szCs w:val="21"/>
        </w:rPr>
        <w:t>（</w:t>
      </w:r>
      <w:r>
        <w:rPr>
          <w:bCs/>
          <w:kern w:val="0"/>
          <w:szCs w:val="21"/>
        </w:rPr>
        <w:t>3</w:t>
      </w:r>
      <w:r>
        <w:rPr>
          <w:rFonts w:hint="eastAsia"/>
          <w:bCs/>
          <w:kern w:val="0"/>
          <w:szCs w:val="21"/>
        </w:rPr>
        <w:t>）用在省略句中，作为被省略动词的主语或补语（一般在答话中）。如：</w:t>
      </w:r>
    </w:p>
    <w:p w14:paraId="2724E5E6" w14:textId="77777777" w:rsidR="00993BDD" w:rsidRDefault="00993BDD" w:rsidP="00993BDD">
      <w:pPr>
        <w:autoSpaceDE w:val="0"/>
        <w:autoSpaceDN w:val="0"/>
        <w:adjustRightInd w:val="0"/>
        <w:ind w:firstLineChars="650" w:firstLine="1365"/>
        <w:jc w:val="left"/>
        <w:rPr>
          <w:bCs/>
          <w:kern w:val="0"/>
          <w:szCs w:val="21"/>
        </w:rPr>
      </w:pPr>
      <w:r>
        <w:rPr>
          <w:bCs/>
          <w:kern w:val="0"/>
          <w:szCs w:val="21"/>
        </w:rPr>
        <w:t xml:space="preserve">- Qui veut y aller ?   </w:t>
      </w:r>
      <w:r>
        <w:rPr>
          <w:rFonts w:hint="eastAsia"/>
          <w:bCs/>
          <w:kern w:val="0"/>
          <w:szCs w:val="21"/>
        </w:rPr>
        <w:t xml:space="preserve"> </w:t>
      </w:r>
      <w:r>
        <w:rPr>
          <w:rFonts w:hint="eastAsia"/>
          <w:bCs/>
          <w:kern w:val="0"/>
          <w:szCs w:val="21"/>
        </w:rPr>
        <w:t>谁愿意去？</w:t>
      </w:r>
    </w:p>
    <w:p w14:paraId="4D946758" w14:textId="77777777" w:rsidR="00993BDD" w:rsidRDefault="00993BDD" w:rsidP="00993BDD">
      <w:pPr>
        <w:autoSpaceDE w:val="0"/>
        <w:autoSpaceDN w:val="0"/>
        <w:adjustRightInd w:val="0"/>
        <w:ind w:firstLineChars="650" w:firstLine="1365"/>
        <w:jc w:val="left"/>
        <w:rPr>
          <w:bCs/>
          <w:kern w:val="0"/>
          <w:szCs w:val="21"/>
        </w:rPr>
      </w:pPr>
      <w:r>
        <w:rPr>
          <w:bCs/>
          <w:kern w:val="0"/>
          <w:szCs w:val="21"/>
        </w:rPr>
        <w:t xml:space="preserve">- </w:t>
      </w:r>
      <w:r w:rsidRPr="00C1163A">
        <w:rPr>
          <w:bCs/>
          <w:color w:val="FF0000"/>
          <w:kern w:val="0"/>
          <w:szCs w:val="21"/>
        </w:rPr>
        <w:t>Moi</w:t>
      </w:r>
      <w:r w:rsidRPr="00C1163A">
        <w:rPr>
          <w:bCs/>
          <w:kern w:val="0"/>
          <w:szCs w:val="21"/>
        </w:rPr>
        <w:t xml:space="preserve">. </w:t>
      </w:r>
      <w:r>
        <w:rPr>
          <w:bCs/>
          <w:kern w:val="0"/>
          <w:szCs w:val="21"/>
        </w:rPr>
        <w:t xml:space="preserve">   </w:t>
      </w:r>
      <w:r>
        <w:rPr>
          <w:rFonts w:hint="eastAsia"/>
          <w:bCs/>
          <w:kern w:val="0"/>
          <w:szCs w:val="21"/>
        </w:rPr>
        <w:t xml:space="preserve">          </w:t>
      </w:r>
      <w:r>
        <w:rPr>
          <w:rFonts w:hint="eastAsia"/>
          <w:bCs/>
          <w:kern w:val="0"/>
          <w:szCs w:val="21"/>
        </w:rPr>
        <w:t>我。（省略了</w:t>
      </w:r>
      <w:r>
        <w:rPr>
          <w:bCs/>
          <w:kern w:val="0"/>
          <w:szCs w:val="21"/>
        </w:rPr>
        <w:t xml:space="preserve"> je veux y aller</w:t>
      </w:r>
      <w:r>
        <w:rPr>
          <w:rFonts w:hint="eastAsia"/>
          <w:bCs/>
          <w:kern w:val="0"/>
          <w:szCs w:val="21"/>
        </w:rPr>
        <w:t>）</w:t>
      </w:r>
    </w:p>
    <w:p w14:paraId="514D7D0D" w14:textId="77777777" w:rsidR="00993BDD" w:rsidRDefault="00993BDD" w:rsidP="00993BDD">
      <w:pPr>
        <w:autoSpaceDE w:val="0"/>
        <w:autoSpaceDN w:val="0"/>
        <w:adjustRightInd w:val="0"/>
        <w:ind w:firstLineChars="650" w:firstLine="1365"/>
        <w:jc w:val="left"/>
        <w:rPr>
          <w:bCs/>
          <w:kern w:val="0"/>
          <w:szCs w:val="21"/>
        </w:rPr>
      </w:pPr>
    </w:p>
    <w:p w14:paraId="24C32CA6" w14:textId="77777777" w:rsidR="00993BDD" w:rsidRDefault="00993BDD" w:rsidP="00993BDD">
      <w:pPr>
        <w:autoSpaceDE w:val="0"/>
        <w:autoSpaceDN w:val="0"/>
        <w:adjustRightInd w:val="0"/>
        <w:ind w:firstLineChars="405" w:firstLine="850"/>
        <w:jc w:val="left"/>
        <w:rPr>
          <w:bCs/>
          <w:kern w:val="0"/>
          <w:szCs w:val="21"/>
        </w:rPr>
      </w:pPr>
      <w:r>
        <w:rPr>
          <w:rFonts w:hint="eastAsia"/>
          <w:bCs/>
          <w:kern w:val="0"/>
          <w:szCs w:val="21"/>
        </w:rPr>
        <w:t>（</w:t>
      </w:r>
      <w:r>
        <w:rPr>
          <w:bCs/>
          <w:kern w:val="0"/>
          <w:szCs w:val="21"/>
        </w:rPr>
        <w:t>4</w:t>
      </w:r>
      <w:r>
        <w:rPr>
          <w:rFonts w:hint="eastAsia"/>
          <w:bCs/>
          <w:kern w:val="0"/>
          <w:szCs w:val="21"/>
        </w:rPr>
        <w:t>）用在感叹句中。如：</w:t>
      </w:r>
    </w:p>
    <w:p w14:paraId="6E94965F" w14:textId="77777777" w:rsidR="00993BDD" w:rsidRPr="00C1163A" w:rsidRDefault="00993BDD" w:rsidP="00993BDD">
      <w:pPr>
        <w:autoSpaceDE w:val="0"/>
        <w:autoSpaceDN w:val="0"/>
        <w:adjustRightInd w:val="0"/>
        <w:ind w:firstLineChars="655" w:firstLine="1375"/>
        <w:jc w:val="left"/>
        <w:rPr>
          <w:bCs/>
          <w:kern w:val="0"/>
          <w:szCs w:val="21"/>
        </w:rPr>
      </w:pPr>
      <w:r w:rsidRPr="00C1163A">
        <w:rPr>
          <w:bCs/>
          <w:color w:val="FF0000"/>
          <w:kern w:val="0"/>
          <w:szCs w:val="21"/>
        </w:rPr>
        <w:t>Toi</w:t>
      </w:r>
      <w:r w:rsidRPr="00C1163A">
        <w:rPr>
          <w:bCs/>
          <w:kern w:val="0"/>
          <w:szCs w:val="21"/>
        </w:rPr>
        <w:t xml:space="preserve"> ici ?!   </w:t>
      </w:r>
      <w:r w:rsidRPr="00C1163A">
        <w:rPr>
          <w:rFonts w:hint="eastAsia"/>
          <w:bCs/>
          <w:kern w:val="0"/>
          <w:szCs w:val="21"/>
        </w:rPr>
        <w:tab/>
      </w:r>
      <w:r w:rsidRPr="00C1163A">
        <w:rPr>
          <w:rFonts w:hint="eastAsia"/>
          <w:bCs/>
          <w:kern w:val="0"/>
          <w:szCs w:val="21"/>
        </w:rPr>
        <w:tab/>
      </w:r>
      <w:r w:rsidRPr="00C1163A">
        <w:rPr>
          <w:rFonts w:hint="eastAsia"/>
          <w:bCs/>
          <w:kern w:val="0"/>
          <w:szCs w:val="21"/>
        </w:rPr>
        <w:tab/>
      </w:r>
      <w:r w:rsidRPr="00C1163A">
        <w:rPr>
          <w:rFonts w:hint="eastAsia"/>
          <w:bCs/>
          <w:kern w:val="0"/>
          <w:szCs w:val="21"/>
        </w:rPr>
        <w:t>你怎么在这儿</w:t>
      </w:r>
      <w:r w:rsidRPr="00C1163A">
        <w:rPr>
          <w:bCs/>
          <w:kern w:val="0"/>
          <w:szCs w:val="21"/>
        </w:rPr>
        <w:t>?!</w:t>
      </w:r>
    </w:p>
    <w:p w14:paraId="5559B1F2" w14:textId="77777777" w:rsidR="00993BDD" w:rsidRPr="00C1163A" w:rsidRDefault="00993BDD" w:rsidP="00993BDD">
      <w:pPr>
        <w:autoSpaceDE w:val="0"/>
        <w:autoSpaceDN w:val="0"/>
        <w:adjustRightInd w:val="0"/>
        <w:ind w:firstLineChars="655" w:firstLine="1375"/>
        <w:jc w:val="left"/>
        <w:rPr>
          <w:bCs/>
          <w:kern w:val="0"/>
          <w:szCs w:val="21"/>
        </w:rPr>
      </w:pPr>
      <w:r w:rsidRPr="00C1163A">
        <w:rPr>
          <w:bCs/>
          <w:color w:val="FF0000"/>
          <w:kern w:val="0"/>
          <w:szCs w:val="21"/>
        </w:rPr>
        <w:t>Lui</w:t>
      </w:r>
      <w:r w:rsidRPr="00C1163A">
        <w:rPr>
          <w:bCs/>
          <w:kern w:val="0"/>
          <w:szCs w:val="21"/>
        </w:rPr>
        <w:t xml:space="preserve">, faire ça ?   </w:t>
      </w:r>
      <w:r w:rsidRPr="00C1163A">
        <w:rPr>
          <w:rFonts w:hint="eastAsia"/>
          <w:bCs/>
          <w:kern w:val="0"/>
          <w:szCs w:val="21"/>
        </w:rPr>
        <w:tab/>
      </w:r>
      <w:r w:rsidRPr="00C1163A">
        <w:rPr>
          <w:rFonts w:hint="eastAsia"/>
          <w:bCs/>
          <w:kern w:val="0"/>
          <w:szCs w:val="21"/>
        </w:rPr>
        <w:tab/>
      </w:r>
      <w:r w:rsidRPr="00C1163A">
        <w:rPr>
          <w:rFonts w:hint="eastAsia"/>
          <w:bCs/>
          <w:kern w:val="0"/>
          <w:szCs w:val="21"/>
        </w:rPr>
        <w:t>他会干这事？</w:t>
      </w:r>
    </w:p>
    <w:p w14:paraId="6D0C7F6E" w14:textId="77777777" w:rsidR="00993BDD" w:rsidRPr="00C1163A" w:rsidRDefault="00993BDD" w:rsidP="00993BDD">
      <w:pPr>
        <w:autoSpaceDE w:val="0"/>
        <w:autoSpaceDN w:val="0"/>
        <w:adjustRightInd w:val="0"/>
        <w:ind w:firstLineChars="655" w:firstLine="1375"/>
        <w:jc w:val="left"/>
        <w:rPr>
          <w:bCs/>
          <w:kern w:val="0"/>
          <w:szCs w:val="21"/>
        </w:rPr>
      </w:pPr>
    </w:p>
    <w:p w14:paraId="13819C18" w14:textId="77777777" w:rsidR="00993BDD" w:rsidRDefault="00993BDD" w:rsidP="00993BDD">
      <w:pPr>
        <w:autoSpaceDE w:val="0"/>
        <w:autoSpaceDN w:val="0"/>
        <w:adjustRightInd w:val="0"/>
        <w:ind w:leftChars="50" w:left="105" w:firstLineChars="350" w:firstLine="735"/>
        <w:jc w:val="left"/>
        <w:rPr>
          <w:bCs/>
          <w:kern w:val="0"/>
          <w:szCs w:val="21"/>
        </w:rPr>
      </w:pPr>
      <w:r>
        <w:rPr>
          <w:rFonts w:hint="eastAsia"/>
          <w:bCs/>
          <w:kern w:val="0"/>
          <w:szCs w:val="21"/>
          <w:lang w:val="fr-FR"/>
        </w:rPr>
        <w:t>（</w:t>
      </w:r>
      <w:r>
        <w:rPr>
          <w:bCs/>
          <w:kern w:val="0"/>
          <w:szCs w:val="21"/>
          <w:lang w:val="fr-FR"/>
        </w:rPr>
        <w:t>5</w:t>
      </w:r>
      <w:r>
        <w:rPr>
          <w:rFonts w:hint="eastAsia"/>
          <w:bCs/>
          <w:kern w:val="0"/>
          <w:szCs w:val="21"/>
          <w:lang w:val="fr-FR"/>
        </w:rPr>
        <w:t>）</w:t>
      </w:r>
      <w:r>
        <w:rPr>
          <w:rFonts w:hint="eastAsia"/>
          <w:bCs/>
          <w:kern w:val="0"/>
          <w:szCs w:val="21"/>
        </w:rPr>
        <w:t>重读人称代词的强调词形：</w:t>
      </w:r>
    </w:p>
    <w:p w14:paraId="6E4E0561" w14:textId="77777777" w:rsidR="00993BDD" w:rsidRDefault="00993BDD" w:rsidP="00993BDD">
      <w:pPr>
        <w:autoSpaceDE w:val="0"/>
        <w:autoSpaceDN w:val="0"/>
        <w:adjustRightInd w:val="0"/>
        <w:ind w:leftChars="650" w:left="1365"/>
        <w:jc w:val="left"/>
        <w:rPr>
          <w:bCs/>
          <w:kern w:val="0"/>
          <w:szCs w:val="21"/>
        </w:rPr>
      </w:pPr>
      <w:r>
        <w:rPr>
          <w:rFonts w:hint="eastAsia"/>
          <w:bCs/>
          <w:kern w:val="0"/>
          <w:szCs w:val="21"/>
          <w:lang w:val="fr-FR"/>
        </w:rPr>
        <w:t>为</w:t>
      </w:r>
      <w:r>
        <w:rPr>
          <w:rFonts w:hint="eastAsia"/>
          <w:bCs/>
          <w:kern w:val="0"/>
          <w:szCs w:val="21"/>
        </w:rPr>
        <w:t>加重语气，重读人称代词后可接泛指形容词</w:t>
      </w:r>
      <w:r>
        <w:rPr>
          <w:bCs/>
          <w:kern w:val="0"/>
          <w:szCs w:val="21"/>
        </w:rPr>
        <w:t xml:space="preserve"> même, </w:t>
      </w:r>
      <w:r>
        <w:rPr>
          <w:rFonts w:hint="eastAsia"/>
          <w:bCs/>
          <w:kern w:val="0"/>
          <w:szCs w:val="21"/>
        </w:rPr>
        <w:t>中间加连字符“</w:t>
      </w:r>
      <w:r>
        <w:rPr>
          <w:bCs/>
          <w:kern w:val="0"/>
          <w:szCs w:val="21"/>
        </w:rPr>
        <w:t>-</w:t>
      </w:r>
      <w:r>
        <w:rPr>
          <w:rFonts w:hint="eastAsia"/>
          <w:bCs/>
          <w:kern w:val="0"/>
          <w:szCs w:val="21"/>
        </w:rPr>
        <w:t>”，表示“某某自己”。重读人称代词的强调词形如下：</w:t>
      </w:r>
    </w:p>
    <w:tbl>
      <w:tblPr>
        <w:tblStyle w:val="a8"/>
        <w:tblW w:w="0" w:type="auto"/>
        <w:tblInd w:w="2128" w:type="dxa"/>
        <w:tblLook w:val="00A0" w:firstRow="1" w:lastRow="0" w:firstColumn="1" w:lastColumn="0" w:noHBand="0" w:noVBand="0"/>
      </w:tblPr>
      <w:tblGrid>
        <w:gridCol w:w="2516"/>
        <w:gridCol w:w="2410"/>
      </w:tblGrid>
      <w:tr w:rsidR="00993BDD" w14:paraId="154D0802" w14:textId="77777777" w:rsidTr="00FB3D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1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  <w:shd w:val="clear" w:color="auto" w:fill="FFCC00"/>
            <w:hideMark/>
          </w:tcPr>
          <w:p w14:paraId="42315113" w14:textId="77777777" w:rsidR="00993BDD" w:rsidRDefault="00993BDD" w:rsidP="00FB3D8F">
            <w:pPr>
              <w:autoSpaceDE w:val="0"/>
              <w:autoSpaceDN w:val="0"/>
              <w:adjustRightInd w:val="0"/>
              <w:jc w:val="center"/>
              <w:rPr>
                <w:bCs w:val="0"/>
                <w:sz w:val="21"/>
                <w:szCs w:val="21"/>
                <w:lang w:val="fr-CA"/>
              </w:rPr>
            </w:pPr>
            <w:r>
              <w:rPr>
                <w:rFonts w:hint="eastAsia"/>
                <w:bCs w:val="0"/>
                <w:szCs w:val="21"/>
              </w:rPr>
              <w:t>单</w:t>
            </w:r>
            <w:r>
              <w:rPr>
                <w:bCs w:val="0"/>
                <w:szCs w:val="21"/>
              </w:rPr>
              <w:t xml:space="preserve">  </w:t>
            </w:r>
            <w:r>
              <w:rPr>
                <w:rFonts w:hint="eastAsia"/>
                <w:bCs w:val="0"/>
                <w:szCs w:val="21"/>
              </w:rPr>
              <w:t>数</w:t>
            </w:r>
          </w:p>
        </w:tc>
        <w:tc>
          <w:tcPr>
            <w:tcW w:w="2410" w:type="dxa"/>
            <w:tcBorders>
              <w:top w:val="single" w:sz="18" w:space="0" w:color="000000"/>
              <w:left w:val="single" w:sz="6" w:space="0" w:color="000000"/>
              <w:bottom w:val="single" w:sz="18" w:space="0" w:color="000000"/>
              <w:right w:val="single" w:sz="18" w:space="0" w:color="000000"/>
            </w:tcBorders>
            <w:shd w:val="clear" w:color="auto" w:fill="FFCC00"/>
            <w:hideMark/>
          </w:tcPr>
          <w:p w14:paraId="79002309" w14:textId="77777777" w:rsidR="00993BDD" w:rsidRDefault="00993BDD" w:rsidP="00FB3D8F">
            <w:pPr>
              <w:autoSpaceDE w:val="0"/>
              <w:autoSpaceDN w:val="0"/>
              <w:adjustRightInd w:val="0"/>
              <w:jc w:val="center"/>
              <w:rPr>
                <w:bCs w:val="0"/>
                <w:sz w:val="21"/>
                <w:szCs w:val="21"/>
                <w:lang w:val="fr-CA"/>
              </w:rPr>
            </w:pPr>
            <w:r>
              <w:rPr>
                <w:rFonts w:hint="eastAsia"/>
                <w:bCs w:val="0"/>
                <w:szCs w:val="21"/>
              </w:rPr>
              <w:t>复</w:t>
            </w:r>
            <w:r>
              <w:rPr>
                <w:bCs w:val="0"/>
                <w:szCs w:val="21"/>
              </w:rPr>
              <w:t xml:space="preserve">  </w:t>
            </w:r>
            <w:r>
              <w:rPr>
                <w:rFonts w:hint="eastAsia"/>
                <w:bCs w:val="0"/>
                <w:szCs w:val="21"/>
              </w:rPr>
              <w:t>数</w:t>
            </w:r>
          </w:p>
        </w:tc>
      </w:tr>
      <w:tr w:rsidR="00993BDD" w14:paraId="1D2582D6" w14:textId="77777777" w:rsidTr="00FB3D8F">
        <w:tc>
          <w:tcPr>
            <w:tcW w:w="2516" w:type="dxa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738F264" w14:textId="77777777" w:rsidR="00993BDD" w:rsidRPr="00694D07" w:rsidRDefault="00993BDD" w:rsidP="00FB3D8F">
            <w:pPr>
              <w:autoSpaceDE w:val="0"/>
              <w:autoSpaceDN w:val="0"/>
              <w:adjustRightInd w:val="0"/>
              <w:jc w:val="center"/>
              <w:rPr>
                <w:rFonts w:asciiTheme="minorHAnsi" w:eastAsiaTheme="minorEastAsia" w:hAnsiTheme="minorHAnsi" w:cstheme="minorBidi"/>
                <w:bCs/>
                <w:sz w:val="21"/>
                <w:szCs w:val="21"/>
              </w:rPr>
            </w:pPr>
            <w:r w:rsidRPr="00694D07">
              <w:rPr>
                <w:rFonts w:asciiTheme="minorHAnsi" w:eastAsiaTheme="minorEastAsia" w:hAnsiTheme="minorHAnsi" w:cstheme="minorBidi"/>
                <w:bCs/>
                <w:sz w:val="21"/>
                <w:szCs w:val="21"/>
              </w:rPr>
              <w:t>moi-même</w:t>
            </w:r>
          </w:p>
        </w:tc>
        <w:tc>
          <w:tcPr>
            <w:tcW w:w="2410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hideMark/>
          </w:tcPr>
          <w:p w14:paraId="6EB7D2F9" w14:textId="77777777" w:rsidR="00993BDD" w:rsidRPr="00694D07" w:rsidRDefault="00993BDD" w:rsidP="00FB3D8F">
            <w:pPr>
              <w:autoSpaceDE w:val="0"/>
              <w:autoSpaceDN w:val="0"/>
              <w:adjustRightInd w:val="0"/>
              <w:jc w:val="center"/>
              <w:rPr>
                <w:rFonts w:asciiTheme="minorHAnsi" w:eastAsiaTheme="minorEastAsia" w:hAnsiTheme="minorHAnsi" w:cstheme="minorBidi"/>
                <w:bCs/>
                <w:sz w:val="21"/>
                <w:szCs w:val="21"/>
              </w:rPr>
            </w:pPr>
            <w:r w:rsidRPr="00694D07">
              <w:rPr>
                <w:rFonts w:asciiTheme="minorHAnsi" w:eastAsiaTheme="minorEastAsia" w:hAnsiTheme="minorHAnsi" w:cstheme="minorBidi"/>
                <w:bCs/>
                <w:sz w:val="21"/>
                <w:szCs w:val="21"/>
              </w:rPr>
              <w:t>nous-mêmes</w:t>
            </w:r>
          </w:p>
        </w:tc>
      </w:tr>
      <w:tr w:rsidR="00993BDD" w14:paraId="03831251" w14:textId="77777777" w:rsidTr="00FB3D8F">
        <w:tc>
          <w:tcPr>
            <w:tcW w:w="2516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3190044" w14:textId="77777777" w:rsidR="00993BDD" w:rsidRPr="00694D07" w:rsidRDefault="00993BDD" w:rsidP="00FB3D8F">
            <w:pPr>
              <w:autoSpaceDE w:val="0"/>
              <w:autoSpaceDN w:val="0"/>
              <w:adjustRightInd w:val="0"/>
              <w:jc w:val="center"/>
              <w:rPr>
                <w:rFonts w:asciiTheme="minorHAnsi" w:eastAsiaTheme="minorEastAsia" w:hAnsiTheme="minorHAnsi" w:cstheme="minorBidi"/>
                <w:bCs/>
                <w:sz w:val="21"/>
                <w:szCs w:val="21"/>
              </w:rPr>
            </w:pPr>
            <w:r w:rsidRPr="00694D07">
              <w:rPr>
                <w:rFonts w:asciiTheme="minorHAnsi" w:eastAsiaTheme="minorEastAsia" w:hAnsiTheme="minorHAnsi" w:cstheme="minorBidi"/>
                <w:bCs/>
                <w:sz w:val="21"/>
                <w:szCs w:val="21"/>
              </w:rPr>
              <w:t>toi-même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hideMark/>
          </w:tcPr>
          <w:p w14:paraId="312C1735" w14:textId="77777777" w:rsidR="00993BDD" w:rsidRPr="00694D07" w:rsidRDefault="00993BDD" w:rsidP="00FB3D8F">
            <w:pPr>
              <w:autoSpaceDE w:val="0"/>
              <w:autoSpaceDN w:val="0"/>
              <w:adjustRightInd w:val="0"/>
              <w:jc w:val="center"/>
              <w:rPr>
                <w:rFonts w:asciiTheme="minorHAnsi" w:eastAsiaTheme="minorEastAsia" w:hAnsiTheme="minorHAnsi" w:cstheme="minorBidi"/>
                <w:bCs/>
                <w:sz w:val="21"/>
                <w:szCs w:val="21"/>
              </w:rPr>
            </w:pPr>
            <w:r w:rsidRPr="00694D07">
              <w:rPr>
                <w:rFonts w:asciiTheme="minorHAnsi" w:eastAsiaTheme="minorEastAsia" w:hAnsiTheme="minorHAnsi" w:cstheme="minorBidi"/>
                <w:bCs/>
                <w:sz w:val="21"/>
                <w:szCs w:val="21"/>
              </w:rPr>
              <w:t>vous-même(s)</w:t>
            </w:r>
          </w:p>
        </w:tc>
      </w:tr>
      <w:tr w:rsidR="00993BDD" w14:paraId="7C950489" w14:textId="77777777" w:rsidTr="00FB3D8F">
        <w:tc>
          <w:tcPr>
            <w:tcW w:w="2516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6625A88" w14:textId="77777777" w:rsidR="00993BDD" w:rsidRPr="00694D07" w:rsidRDefault="00993BDD" w:rsidP="00FB3D8F">
            <w:pPr>
              <w:autoSpaceDE w:val="0"/>
              <w:autoSpaceDN w:val="0"/>
              <w:adjustRightInd w:val="0"/>
              <w:jc w:val="center"/>
              <w:rPr>
                <w:rFonts w:asciiTheme="minorHAnsi" w:eastAsiaTheme="minorEastAsia" w:hAnsiTheme="minorHAnsi" w:cstheme="minorBidi"/>
                <w:bCs/>
                <w:sz w:val="21"/>
                <w:szCs w:val="21"/>
              </w:rPr>
            </w:pPr>
            <w:r w:rsidRPr="00694D07">
              <w:rPr>
                <w:rFonts w:asciiTheme="minorHAnsi" w:eastAsiaTheme="minorEastAsia" w:hAnsiTheme="minorHAnsi" w:cstheme="minorBidi"/>
                <w:bCs/>
                <w:sz w:val="21"/>
                <w:szCs w:val="21"/>
              </w:rPr>
              <w:t>lui-même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hideMark/>
          </w:tcPr>
          <w:p w14:paraId="1637FA96" w14:textId="77777777" w:rsidR="00993BDD" w:rsidRPr="00694D07" w:rsidRDefault="00993BDD" w:rsidP="00FB3D8F">
            <w:pPr>
              <w:autoSpaceDE w:val="0"/>
              <w:autoSpaceDN w:val="0"/>
              <w:adjustRightInd w:val="0"/>
              <w:jc w:val="center"/>
              <w:rPr>
                <w:rFonts w:asciiTheme="minorHAnsi" w:eastAsiaTheme="minorEastAsia" w:hAnsiTheme="minorHAnsi" w:cstheme="minorBidi"/>
                <w:bCs/>
                <w:sz w:val="21"/>
                <w:szCs w:val="21"/>
              </w:rPr>
            </w:pPr>
            <w:r w:rsidRPr="00694D07">
              <w:rPr>
                <w:rFonts w:asciiTheme="minorHAnsi" w:eastAsiaTheme="minorEastAsia" w:hAnsiTheme="minorHAnsi" w:cstheme="minorBidi"/>
                <w:bCs/>
                <w:sz w:val="21"/>
                <w:szCs w:val="21"/>
              </w:rPr>
              <w:t>eux-mêmes</w:t>
            </w:r>
          </w:p>
        </w:tc>
      </w:tr>
      <w:tr w:rsidR="00993BDD" w14:paraId="0FA9F7C3" w14:textId="77777777" w:rsidTr="00FB3D8F">
        <w:tc>
          <w:tcPr>
            <w:tcW w:w="2516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BDBF6E0" w14:textId="77777777" w:rsidR="00993BDD" w:rsidRPr="00694D07" w:rsidRDefault="00993BDD" w:rsidP="00FB3D8F">
            <w:pPr>
              <w:autoSpaceDE w:val="0"/>
              <w:autoSpaceDN w:val="0"/>
              <w:adjustRightInd w:val="0"/>
              <w:jc w:val="center"/>
              <w:rPr>
                <w:rFonts w:asciiTheme="minorHAnsi" w:eastAsiaTheme="minorEastAsia" w:hAnsiTheme="minorHAnsi" w:cstheme="minorBidi"/>
                <w:bCs/>
                <w:sz w:val="21"/>
                <w:szCs w:val="21"/>
              </w:rPr>
            </w:pPr>
            <w:r w:rsidRPr="00694D07">
              <w:rPr>
                <w:rFonts w:asciiTheme="minorHAnsi" w:eastAsiaTheme="minorEastAsia" w:hAnsiTheme="minorHAnsi" w:cstheme="minorBidi"/>
                <w:bCs/>
                <w:sz w:val="21"/>
                <w:szCs w:val="21"/>
              </w:rPr>
              <w:t>elle-même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hideMark/>
          </w:tcPr>
          <w:p w14:paraId="409ADA00" w14:textId="77777777" w:rsidR="00993BDD" w:rsidRPr="00694D07" w:rsidRDefault="00993BDD" w:rsidP="00FB3D8F">
            <w:pPr>
              <w:autoSpaceDE w:val="0"/>
              <w:autoSpaceDN w:val="0"/>
              <w:adjustRightInd w:val="0"/>
              <w:jc w:val="center"/>
              <w:rPr>
                <w:rFonts w:asciiTheme="minorHAnsi" w:eastAsiaTheme="minorEastAsia" w:hAnsiTheme="minorHAnsi" w:cstheme="minorBidi"/>
                <w:bCs/>
                <w:sz w:val="21"/>
                <w:szCs w:val="21"/>
              </w:rPr>
            </w:pPr>
            <w:r w:rsidRPr="00694D07">
              <w:rPr>
                <w:rFonts w:asciiTheme="minorHAnsi" w:eastAsiaTheme="minorEastAsia" w:hAnsiTheme="minorHAnsi" w:cstheme="minorBidi"/>
                <w:bCs/>
                <w:sz w:val="21"/>
                <w:szCs w:val="21"/>
              </w:rPr>
              <w:t>elles-mêmes</w:t>
            </w:r>
          </w:p>
        </w:tc>
      </w:tr>
      <w:tr w:rsidR="00993BDD" w14:paraId="60107875" w14:textId="77777777" w:rsidTr="00FB3D8F">
        <w:tc>
          <w:tcPr>
            <w:tcW w:w="4926" w:type="dxa"/>
            <w:gridSpan w:val="2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hideMark/>
          </w:tcPr>
          <w:p w14:paraId="0692AB71" w14:textId="77777777" w:rsidR="00993BDD" w:rsidRPr="00694D07" w:rsidRDefault="00993BDD" w:rsidP="00FB3D8F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bCs/>
                <w:sz w:val="21"/>
                <w:szCs w:val="21"/>
              </w:rPr>
            </w:pPr>
            <w:r w:rsidRPr="00694D07">
              <w:rPr>
                <w:bCs/>
                <w:noProof/>
                <w:szCs w:val="21"/>
              </w:rPr>
              <w:drawing>
                <wp:inline distT="0" distB="0" distL="0" distR="0" wp14:anchorId="74591C9E" wp14:editId="19ABCC1E">
                  <wp:extent cx="114300" cy="114300"/>
                  <wp:effectExtent l="19050" t="0" r="0" b="0"/>
                  <wp:docPr id="45" name="图片 45" descr="BD06009_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BD06009_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lum contrast="18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94D07">
              <w:rPr>
                <w:rFonts w:asciiTheme="minorHAnsi" w:eastAsiaTheme="minorEastAsia" w:hAnsiTheme="minorHAnsi" w:cstheme="minorBidi"/>
                <w:bCs/>
                <w:sz w:val="21"/>
                <w:szCs w:val="21"/>
              </w:rPr>
              <w:t xml:space="preserve"> 1</w:t>
            </w:r>
            <w:r w:rsidRPr="00694D07">
              <w:rPr>
                <w:rFonts w:asciiTheme="minorHAnsi" w:eastAsiaTheme="minorEastAsia" w:hAnsiTheme="minorHAnsi" w:cstheme="minorBidi" w:hint="eastAsia"/>
                <w:bCs/>
                <w:sz w:val="21"/>
                <w:szCs w:val="21"/>
              </w:rPr>
              <w:t>．泛指形容词</w:t>
            </w:r>
            <w:r w:rsidRPr="00694D07">
              <w:rPr>
                <w:rFonts w:asciiTheme="minorHAnsi" w:eastAsiaTheme="minorEastAsia" w:hAnsiTheme="minorHAnsi" w:cstheme="minorBidi"/>
                <w:bCs/>
                <w:sz w:val="21"/>
                <w:szCs w:val="21"/>
              </w:rPr>
              <w:t xml:space="preserve"> même </w:t>
            </w:r>
            <w:r w:rsidRPr="00694D07">
              <w:rPr>
                <w:rFonts w:asciiTheme="minorHAnsi" w:eastAsiaTheme="minorEastAsia" w:hAnsiTheme="minorHAnsi" w:cstheme="minorBidi" w:hint="eastAsia"/>
                <w:bCs/>
                <w:sz w:val="21"/>
                <w:szCs w:val="21"/>
              </w:rPr>
              <w:t>有数的变化！</w:t>
            </w:r>
          </w:p>
          <w:p w14:paraId="43C7B8FC" w14:textId="77777777" w:rsidR="00993BDD" w:rsidRPr="00694D07" w:rsidRDefault="00993BDD" w:rsidP="00FB3D8F">
            <w:pPr>
              <w:autoSpaceDE w:val="0"/>
              <w:autoSpaceDN w:val="0"/>
              <w:adjustRightInd w:val="0"/>
              <w:ind w:firstLineChars="150" w:firstLine="315"/>
              <w:rPr>
                <w:rFonts w:asciiTheme="minorHAnsi" w:eastAsiaTheme="minorEastAsia" w:hAnsiTheme="minorHAnsi" w:cstheme="minorBidi"/>
                <w:bCs/>
                <w:sz w:val="21"/>
                <w:szCs w:val="21"/>
              </w:rPr>
            </w:pPr>
            <w:r w:rsidRPr="00694D07">
              <w:rPr>
                <w:rFonts w:asciiTheme="minorHAnsi" w:eastAsiaTheme="minorEastAsia" w:hAnsiTheme="minorHAnsi" w:cstheme="minorBidi"/>
                <w:bCs/>
                <w:sz w:val="21"/>
                <w:szCs w:val="21"/>
              </w:rPr>
              <w:t>2</w:t>
            </w:r>
            <w:r w:rsidRPr="00694D07">
              <w:rPr>
                <w:rFonts w:asciiTheme="minorHAnsi" w:eastAsiaTheme="minorEastAsia" w:hAnsiTheme="minorHAnsi" w:cstheme="minorBidi" w:hint="eastAsia"/>
                <w:bCs/>
                <w:sz w:val="21"/>
                <w:szCs w:val="21"/>
              </w:rPr>
              <w:t>．</w:t>
            </w:r>
            <w:r w:rsidRPr="00694D07">
              <w:rPr>
                <w:rFonts w:asciiTheme="minorHAnsi" w:eastAsiaTheme="minorEastAsia" w:hAnsiTheme="minorHAnsi" w:cstheme="minorBidi"/>
                <w:bCs/>
                <w:sz w:val="21"/>
                <w:szCs w:val="21"/>
              </w:rPr>
              <w:t>soi-même</w:t>
            </w:r>
          </w:p>
        </w:tc>
      </w:tr>
    </w:tbl>
    <w:p w14:paraId="72EA0355" w14:textId="77777777" w:rsidR="00993BDD" w:rsidRPr="000D2455" w:rsidRDefault="00993BDD" w:rsidP="00993BDD">
      <w:pPr>
        <w:autoSpaceDE w:val="0"/>
        <w:autoSpaceDN w:val="0"/>
        <w:adjustRightInd w:val="0"/>
        <w:ind w:firstLineChars="650" w:firstLine="1365"/>
        <w:jc w:val="left"/>
        <w:rPr>
          <w:bCs/>
          <w:kern w:val="0"/>
          <w:szCs w:val="21"/>
        </w:rPr>
      </w:pPr>
      <w:r>
        <w:rPr>
          <w:rFonts w:hint="eastAsia"/>
          <w:bCs/>
          <w:kern w:val="0"/>
          <w:szCs w:val="21"/>
        </w:rPr>
        <w:t>如：</w:t>
      </w:r>
      <w:r>
        <w:rPr>
          <w:bCs/>
          <w:kern w:val="0"/>
          <w:szCs w:val="21"/>
        </w:rPr>
        <w:t>Tu dois faire cela</w:t>
      </w:r>
      <w:r w:rsidRPr="000D2455">
        <w:rPr>
          <w:bCs/>
          <w:color w:val="FF0000"/>
          <w:kern w:val="0"/>
          <w:szCs w:val="21"/>
        </w:rPr>
        <w:t xml:space="preserve"> toi-même</w:t>
      </w:r>
      <w:r w:rsidRPr="000D2455">
        <w:rPr>
          <w:bCs/>
          <w:kern w:val="0"/>
          <w:szCs w:val="21"/>
        </w:rPr>
        <w:t xml:space="preserve">.    </w:t>
      </w:r>
      <w:r w:rsidRPr="000D2455">
        <w:rPr>
          <w:rFonts w:hint="eastAsia"/>
          <w:bCs/>
          <w:kern w:val="0"/>
          <w:szCs w:val="21"/>
        </w:rPr>
        <w:t xml:space="preserve">      </w:t>
      </w:r>
      <w:r w:rsidRPr="000D2455">
        <w:rPr>
          <w:rFonts w:hint="eastAsia"/>
          <w:bCs/>
          <w:kern w:val="0"/>
          <w:szCs w:val="21"/>
        </w:rPr>
        <w:t>这事你该自己做。</w:t>
      </w:r>
    </w:p>
    <w:p w14:paraId="168EC420" w14:textId="77777777" w:rsidR="00993BDD" w:rsidRDefault="00993BDD" w:rsidP="00993BDD">
      <w:pPr>
        <w:autoSpaceDE w:val="0"/>
        <w:autoSpaceDN w:val="0"/>
        <w:adjustRightInd w:val="0"/>
        <w:ind w:firstLineChars="850" w:firstLine="1785"/>
        <w:jc w:val="left"/>
        <w:rPr>
          <w:bCs/>
          <w:kern w:val="0"/>
          <w:szCs w:val="21"/>
        </w:rPr>
      </w:pPr>
      <w:r w:rsidRPr="000D2455">
        <w:rPr>
          <w:bCs/>
          <w:kern w:val="0"/>
          <w:szCs w:val="21"/>
        </w:rPr>
        <w:t xml:space="preserve">Nous travaillons pour </w:t>
      </w:r>
      <w:r w:rsidRPr="000D2455">
        <w:rPr>
          <w:bCs/>
          <w:color w:val="FF0000"/>
          <w:kern w:val="0"/>
          <w:szCs w:val="21"/>
        </w:rPr>
        <w:t>nous-mêmes</w:t>
      </w:r>
      <w:r w:rsidRPr="000D2455">
        <w:rPr>
          <w:bCs/>
          <w:kern w:val="0"/>
          <w:szCs w:val="21"/>
        </w:rPr>
        <w:t xml:space="preserve">.  </w:t>
      </w:r>
      <w:r>
        <w:rPr>
          <w:bCs/>
          <w:kern w:val="0"/>
          <w:szCs w:val="21"/>
        </w:rPr>
        <w:t xml:space="preserve">  </w:t>
      </w:r>
      <w:r>
        <w:rPr>
          <w:rFonts w:hint="eastAsia"/>
          <w:bCs/>
          <w:kern w:val="0"/>
          <w:szCs w:val="21"/>
        </w:rPr>
        <w:t>我们是为自己工作。</w:t>
      </w:r>
    </w:p>
    <w:p w14:paraId="7E06B6FE" w14:textId="77777777" w:rsidR="00993BDD" w:rsidRDefault="00993BDD" w:rsidP="00993BDD">
      <w:pPr>
        <w:autoSpaceDE w:val="0"/>
        <w:autoSpaceDN w:val="0"/>
        <w:adjustRightInd w:val="0"/>
        <w:ind w:firstLineChars="850" w:firstLine="1785"/>
        <w:jc w:val="left"/>
        <w:rPr>
          <w:bCs/>
          <w:kern w:val="0"/>
          <w:szCs w:val="21"/>
        </w:rPr>
      </w:pPr>
    </w:p>
    <w:p w14:paraId="62A73764" w14:textId="77777777" w:rsidR="00993BDD" w:rsidRDefault="00993BDD" w:rsidP="00993BDD">
      <w:pPr>
        <w:autoSpaceDE w:val="0"/>
        <w:autoSpaceDN w:val="0"/>
        <w:adjustRightInd w:val="0"/>
        <w:ind w:firstLineChars="433" w:firstLine="909"/>
        <w:jc w:val="left"/>
        <w:rPr>
          <w:bCs/>
          <w:kern w:val="0"/>
          <w:szCs w:val="21"/>
        </w:rPr>
      </w:pPr>
      <w:r>
        <w:rPr>
          <w:rFonts w:hint="eastAsia"/>
          <w:bCs/>
          <w:kern w:val="0"/>
          <w:szCs w:val="21"/>
          <w:lang w:val="fr-FR"/>
        </w:rPr>
        <w:t>（</w:t>
      </w:r>
      <w:r>
        <w:rPr>
          <w:bCs/>
          <w:kern w:val="0"/>
          <w:szCs w:val="21"/>
          <w:lang w:val="fr-FR"/>
        </w:rPr>
        <w:t>6</w:t>
      </w:r>
      <w:r>
        <w:rPr>
          <w:rFonts w:hint="eastAsia"/>
          <w:bCs/>
          <w:kern w:val="0"/>
          <w:szCs w:val="21"/>
          <w:lang w:val="fr-FR"/>
        </w:rPr>
        <w:t>）关于</w:t>
      </w:r>
      <w:r>
        <w:rPr>
          <w:bCs/>
          <w:kern w:val="0"/>
          <w:szCs w:val="21"/>
        </w:rPr>
        <w:t xml:space="preserve"> soi :</w:t>
      </w:r>
    </w:p>
    <w:p w14:paraId="4404E0C1" w14:textId="77777777" w:rsidR="00993BDD" w:rsidRDefault="00993BDD" w:rsidP="00993BDD">
      <w:pPr>
        <w:autoSpaceDE w:val="0"/>
        <w:autoSpaceDN w:val="0"/>
        <w:adjustRightInd w:val="0"/>
        <w:ind w:left="1470" w:hangingChars="700" w:hanging="1470"/>
        <w:jc w:val="left"/>
        <w:rPr>
          <w:bCs/>
          <w:kern w:val="0"/>
          <w:szCs w:val="21"/>
        </w:rPr>
      </w:pPr>
      <w:r>
        <w:rPr>
          <w:bCs/>
          <w:kern w:val="0"/>
          <w:szCs w:val="21"/>
        </w:rPr>
        <w:t xml:space="preserve">   </w:t>
      </w:r>
      <w:r>
        <w:rPr>
          <w:rFonts w:hint="eastAsia"/>
          <w:bCs/>
          <w:kern w:val="0"/>
          <w:szCs w:val="21"/>
        </w:rPr>
        <w:t xml:space="preserve">           </w:t>
      </w:r>
      <w:r>
        <w:rPr>
          <w:bCs/>
          <w:kern w:val="0"/>
          <w:szCs w:val="21"/>
        </w:rPr>
        <w:t xml:space="preserve">soi </w:t>
      </w:r>
      <w:r>
        <w:rPr>
          <w:rFonts w:hint="eastAsia"/>
          <w:bCs/>
          <w:kern w:val="0"/>
          <w:szCs w:val="21"/>
        </w:rPr>
        <w:t>与</w:t>
      </w:r>
      <w:r>
        <w:rPr>
          <w:bCs/>
          <w:kern w:val="0"/>
          <w:szCs w:val="21"/>
        </w:rPr>
        <w:t xml:space="preserve"> lui, elle </w:t>
      </w:r>
      <w:r>
        <w:rPr>
          <w:rFonts w:hint="eastAsia"/>
          <w:bCs/>
          <w:kern w:val="0"/>
          <w:szCs w:val="21"/>
        </w:rPr>
        <w:t>不同，其所代替的对象一般是不确指的。在句中往往与泛指代词（如</w:t>
      </w:r>
      <w:r>
        <w:rPr>
          <w:bCs/>
          <w:kern w:val="0"/>
          <w:szCs w:val="21"/>
        </w:rPr>
        <w:t xml:space="preserve"> on, chacun </w:t>
      </w:r>
      <w:r>
        <w:rPr>
          <w:rFonts w:hint="eastAsia"/>
          <w:bCs/>
          <w:kern w:val="0"/>
          <w:szCs w:val="21"/>
        </w:rPr>
        <w:t>等）或不确指的名词配合使用；或用于无人称结构。</w:t>
      </w:r>
    </w:p>
    <w:p w14:paraId="0A2F1566" w14:textId="77777777" w:rsidR="00993BDD" w:rsidRPr="000D2455" w:rsidRDefault="00993BDD" w:rsidP="00993BDD">
      <w:pPr>
        <w:autoSpaceDE w:val="0"/>
        <w:autoSpaceDN w:val="0"/>
        <w:adjustRightInd w:val="0"/>
        <w:ind w:left="1022" w:firstLineChars="200" w:firstLine="420"/>
        <w:jc w:val="left"/>
        <w:rPr>
          <w:bCs/>
          <w:kern w:val="0"/>
          <w:szCs w:val="21"/>
        </w:rPr>
      </w:pPr>
      <w:r>
        <w:rPr>
          <w:rFonts w:hint="eastAsia"/>
          <w:bCs/>
          <w:kern w:val="0"/>
          <w:szCs w:val="21"/>
        </w:rPr>
        <w:t>如：</w:t>
      </w:r>
      <w:r>
        <w:rPr>
          <w:bCs/>
          <w:kern w:val="0"/>
          <w:szCs w:val="21"/>
        </w:rPr>
        <w:t>Ici, on fait tout</w:t>
      </w:r>
      <w:r w:rsidRPr="000D2455">
        <w:rPr>
          <w:bCs/>
          <w:color w:val="FF0000"/>
          <w:kern w:val="0"/>
          <w:szCs w:val="21"/>
        </w:rPr>
        <w:t xml:space="preserve"> soi-même</w:t>
      </w:r>
      <w:r w:rsidRPr="000D2455">
        <w:rPr>
          <w:bCs/>
          <w:kern w:val="0"/>
          <w:szCs w:val="21"/>
        </w:rPr>
        <w:t xml:space="preserve">.   </w:t>
      </w:r>
      <w:r w:rsidRPr="000D2455">
        <w:rPr>
          <w:rFonts w:hint="eastAsia"/>
          <w:bCs/>
          <w:kern w:val="0"/>
          <w:szCs w:val="21"/>
        </w:rPr>
        <w:t>这儿所有的事都得自己动手。（泛指代词</w:t>
      </w:r>
      <w:r w:rsidRPr="000D2455">
        <w:rPr>
          <w:bCs/>
          <w:kern w:val="0"/>
          <w:szCs w:val="21"/>
        </w:rPr>
        <w:t>on</w:t>
      </w:r>
      <w:r w:rsidRPr="000D2455">
        <w:rPr>
          <w:rFonts w:hint="eastAsia"/>
          <w:bCs/>
          <w:kern w:val="0"/>
          <w:szCs w:val="21"/>
        </w:rPr>
        <w:t>）</w:t>
      </w:r>
    </w:p>
    <w:p w14:paraId="4B548FE5" w14:textId="77777777" w:rsidR="00993BDD" w:rsidRPr="000D2455" w:rsidRDefault="00993BDD" w:rsidP="00993BDD">
      <w:pPr>
        <w:autoSpaceDE w:val="0"/>
        <w:autoSpaceDN w:val="0"/>
        <w:adjustRightInd w:val="0"/>
        <w:ind w:left="1022" w:firstLineChars="350" w:firstLine="735"/>
        <w:jc w:val="left"/>
        <w:rPr>
          <w:bCs/>
          <w:kern w:val="0"/>
          <w:szCs w:val="21"/>
        </w:rPr>
      </w:pPr>
      <w:r w:rsidRPr="000D2455">
        <w:rPr>
          <w:bCs/>
          <w:kern w:val="0"/>
          <w:szCs w:val="21"/>
        </w:rPr>
        <w:t xml:space="preserve">Chacun pour </w:t>
      </w:r>
      <w:r w:rsidRPr="000D2455">
        <w:rPr>
          <w:bCs/>
          <w:color w:val="FF0000"/>
          <w:kern w:val="0"/>
          <w:szCs w:val="21"/>
        </w:rPr>
        <w:t>soi</w:t>
      </w:r>
      <w:r w:rsidRPr="000D2455">
        <w:rPr>
          <w:bCs/>
          <w:kern w:val="0"/>
          <w:szCs w:val="21"/>
        </w:rPr>
        <w:t xml:space="preserve">.    </w:t>
      </w:r>
      <w:r w:rsidRPr="000D2455">
        <w:rPr>
          <w:rFonts w:hint="eastAsia"/>
          <w:bCs/>
          <w:kern w:val="0"/>
          <w:szCs w:val="21"/>
        </w:rPr>
        <w:t xml:space="preserve">       </w:t>
      </w:r>
      <w:r w:rsidRPr="000D2455">
        <w:rPr>
          <w:rFonts w:hint="eastAsia"/>
          <w:bCs/>
          <w:kern w:val="0"/>
          <w:szCs w:val="21"/>
        </w:rPr>
        <w:t>各人自扫门前雪。（泛指代词</w:t>
      </w:r>
      <w:r w:rsidRPr="000D2455">
        <w:rPr>
          <w:bCs/>
          <w:kern w:val="0"/>
          <w:szCs w:val="21"/>
        </w:rPr>
        <w:t>chacun</w:t>
      </w:r>
      <w:r w:rsidRPr="000D2455">
        <w:rPr>
          <w:rFonts w:hint="eastAsia"/>
          <w:bCs/>
          <w:kern w:val="0"/>
          <w:szCs w:val="21"/>
        </w:rPr>
        <w:t>）</w:t>
      </w:r>
    </w:p>
    <w:p w14:paraId="0621139F" w14:textId="77777777" w:rsidR="00993BDD" w:rsidRPr="000D2455" w:rsidRDefault="00993BDD" w:rsidP="00993BDD">
      <w:pPr>
        <w:autoSpaceDE w:val="0"/>
        <w:autoSpaceDN w:val="0"/>
        <w:adjustRightInd w:val="0"/>
        <w:ind w:left="1022" w:firstLineChars="350" w:firstLine="735"/>
        <w:jc w:val="left"/>
        <w:rPr>
          <w:bCs/>
          <w:kern w:val="0"/>
          <w:szCs w:val="21"/>
        </w:rPr>
      </w:pPr>
      <w:r w:rsidRPr="000D2455">
        <w:rPr>
          <w:bCs/>
          <w:kern w:val="0"/>
          <w:szCs w:val="21"/>
        </w:rPr>
        <w:t xml:space="preserve">Le respect de </w:t>
      </w:r>
      <w:r w:rsidRPr="004C7E06">
        <w:rPr>
          <w:bCs/>
          <w:color w:val="FF0000"/>
          <w:kern w:val="0"/>
          <w:szCs w:val="21"/>
        </w:rPr>
        <w:t>soi</w:t>
      </w:r>
      <w:r w:rsidRPr="000D2455">
        <w:rPr>
          <w:bCs/>
          <w:kern w:val="0"/>
          <w:szCs w:val="21"/>
        </w:rPr>
        <w:t xml:space="preserve"> est nécessaire. </w:t>
      </w:r>
      <w:r w:rsidRPr="000D2455">
        <w:rPr>
          <w:rFonts w:hint="eastAsia"/>
          <w:bCs/>
          <w:kern w:val="0"/>
          <w:szCs w:val="21"/>
        </w:rPr>
        <w:tab/>
        <w:t xml:space="preserve">   </w:t>
      </w:r>
      <w:r w:rsidRPr="000D2455">
        <w:rPr>
          <w:rFonts w:hint="eastAsia"/>
          <w:bCs/>
          <w:kern w:val="0"/>
          <w:szCs w:val="21"/>
        </w:rPr>
        <w:t>自尊心是该有的。（不确指名词）</w:t>
      </w:r>
    </w:p>
    <w:p w14:paraId="3DFA5C8E" w14:textId="77777777" w:rsidR="00993BDD" w:rsidRDefault="00993BDD" w:rsidP="00993BDD">
      <w:pPr>
        <w:autoSpaceDE w:val="0"/>
        <w:autoSpaceDN w:val="0"/>
        <w:adjustRightInd w:val="0"/>
        <w:ind w:left="1022" w:firstLineChars="350" w:firstLine="735"/>
        <w:jc w:val="left"/>
        <w:rPr>
          <w:bCs/>
          <w:kern w:val="0"/>
          <w:szCs w:val="21"/>
        </w:rPr>
      </w:pPr>
      <w:r w:rsidRPr="000D2455">
        <w:rPr>
          <w:bCs/>
          <w:kern w:val="0"/>
          <w:szCs w:val="21"/>
        </w:rPr>
        <w:t xml:space="preserve">Il ne faut pas toujours penser à </w:t>
      </w:r>
      <w:r w:rsidRPr="004C7E06">
        <w:rPr>
          <w:bCs/>
          <w:color w:val="FF0000"/>
          <w:kern w:val="0"/>
          <w:szCs w:val="21"/>
        </w:rPr>
        <w:t>soi</w:t>
      </w:r>
      <w:r w:rsidRPr="000D2455">
        <w:rPr>
          <w:bCs/>
          <w:kern w:val="0"/>
          <w:szCs w:val="21"/>
        </w:rPr>
        <w:t>.</w:t>
      </w:r>
      <w:r>
        <w:rPr>
          <w:bCs/>
          <w:kern w:val="0"/>
          <w:szCs w:val="21"/>
        </w:rPr>
        <w:t xml:space="preserve">  </w:t>
      </w:r>
      <w:r>
        <w:rPr>
          <w:rFonts w:hint="eastAsia"/>
          <w:bCs/>
          <w:kern w:val="0"/>
          <w:szCs w:val="21"/>
        </w:rPr>
        <w:t>不能总考虑自己。（无人称句）</w:t>
      </w:r>
    </w:p>
    <w:p w14:paraId="48BD8A5A" w14:textId="77777777" w:rsidR="00993BDD" w:rsidRDefault="00993BDD" w:rsidP="00993BDD">
      <w:pPr>
        <w:autoSpaceDE w:val="0"/>
        <w:autoSpaceDN w:val="0"/>
        <w:adjustRightInd w:val="0"/>
        <w:ind w:firstLineChars="310" w:firstLine="651"/>
        <w:jc w:val="left"/>
        <w:rPr>
          <w:lang w:val="fr-CA"/>
        </w:rPr>
      </w:pPr>
    </w:p>
    <w:tbl>
      <w:tblPr>
        <w:tblStyle w:val="a4"/>
        <w:tblW w:w="0" w:type="auto"/>
        <w:tblInd w:w="1101" w:type="dxa"/>
        <w:tblLook w:val="04A0" w:firstRow="1" w:lastRow="0" w:firstColumn="1" w:lastColumn="0" w:noHBand="0" w:noVBand="1"/>
      </w:tblPr>
      <w:tblGrid>
        <w:gridCol w:w="7421"/>
      </w:tblGrid>
      <w:tr w:rsidR="00993BDD" w14:paraId="601E1AF0" w14:textId="77777777" w:rsidTr="00FB3D8F">
        <w:tc>
          <w:tcPr>
            <w:tcW w:w="7421" w:type="dxa"/>
          </w:tcPr>
          <w:p w14:paraId="2A718593" w14:textId="77777777" w:rsidR="00993BDD" w:rsidRPr="000D2785" w:rsidRDefault="00993BDD" w:rsidP="00FB3D8F">
            <w:pPr>
              <w:autoSpaceDE w:val="0"/>
              <w:autoSpaceDN w:val="0"/>
              <w:adjustRightInd w:val="0"/>
              <w:jc w:val="left"/>
              <w:rPr>
                <w:b/>
                <w:color w:val="FF0000"/>
                <w:lang w:val="fr-CA"/>
              </w:rPr>
            </w:pPr>
            <w:r w:rsidRPr="000D2785">
              <w:rPr>
                <w:rFonts w:hint="eastAsia"/>
                <w:b/>
                <w:color w:val="FF0000"/>
                <w:lang w:val="fr-CA"/>
              </w:rPr>
              <w:t>注：重读词形的后两条为选择授课部分，可视情况而定。</w:t>
            </w:r>
          </w:p>
        </w:tc>
      </w:tr>
    </w:tbl>
    <w:p w14:paraId="7DFC4E6A" w14:textId="77777777" w:rsidR="00993BDD" w:rsidRDefault="00993BDD" w:rsidP="00993BDD">
      <w:pPr>
        <w:autoSpaceDE w:val="0"/>
        <w:autoSpaceDN w:val="0"/>
        <w:adjustRightInd w:val="0"/>
        <w:ind w:firstLineChars="310" w:firstLine="651"/>
        <w:jc w:val="left"/>
        <w:rPr>
          <w:lang w:val="fr-CA"/>
        </w:rPr>
      </w:pPr>
    </w:p>
    <w:p w14:paraId="5359218E" w14:textId="55963712" w:rsidR="00993BDD" w:rsidRDefault="00701977" w:rsidP="00993BDD">
      <w:pPr>
        <w:autoSpaceDE w:val="0"/>
        <w:autoSpaceDN w:val="0"/>
        <w:adjustRightInd w:val="0"/>
        <w:ind w:firstLineChars="310" w:firstLine="651"/>
        <w:jc w:val="left"/>
        <w:rPr>
          <w:lang w:val="fr-CA"/>
        </w:rPr>
      </w:pPr>
      <w:r>
        <w:rPr>
          <w:rFonts w:hint="eastAsia"/>
          <w:lang w:val="fr-CA"/>
        </w:rPr>
        <w:t>周五下午小测（法语</w:t>
      </w:r>
      <w:r>
        <w:rPr>
          <w:rFonts w:hint="eastAsia"/>
          <w:lang w:val="fr-CA"/>
        </w:rPr>
        <w:t>saison</w:t>
      </w:r>
      <w:r>
        <w:rPr>
          <w:lang w:val="fr-CA"/>
        </w:rPr>
        <w:t xml:space="preserve"> </w:t>
      </w:r>
      <w:r>
        <w:rPr>
          <w:rFonts w:hint="eastAsia"/>
          <w:lang w:val="fr-CA"/>
        </w:rPr>
        <w:t>unit</w:t>
      </w:r>
      <w:r>
        <w:rPr>
          <w:rFonts w:hint="eastAsia"/>
          <w:lang w:val="fr-CA"/>
        </w:rPr>
        <w:t>é</w:t>
      </w:r>
      <w:r>
        <w:rPr>
          <w:rFonts w:hint="eastAsia"/>
          <w:lang w:val="fr-CA"/>
        </w:rPr>
        <w:t xml:space="preserve"> </w:t>
      </w:r>
      <w:r>
        <w:rPr>
          <w:lang w:val="fr-CA"/>
        </w:rPr>
        <w:t>1</w:t>
      </w:r>
      <w:r>
        <w:rPr>
          <w:rFonts w:hint="eastAsia"/>
          <w:lang w:val="fr-CA"/>
        </w:rPr>
        <w:t>课堂小测）</w:t>
      </w:r>
    </w:p>
    <w:p w14:paraId="7ECB7FF5" w14:textId="5FE1F645" w:rsidR="00701977" w:rsidRPr="00335177" w:rsidRDefault="00701977" w:rsidP="00993BDD">
      <w:pPr>
        <w:autoSpaceDE w:val="0"/>
        <w:autoSpaceDN w:val="0"/>
        <w:adjustRightInd w:val="0"/>
        <w:ind w:firstLineChars="310" w:firstLine="651"/>
        <w:jc w:val="left"/>
        <w:rPr>
          <w:color w:val="FF0000"/>
          <w:lang w:val="fr-CA"/>
        </w:rPr>
      </w:pPr>
      <w:r w:rsidRPr="00335177">
        <w:rPr>
          <w:rFonts w:hint="eastAsia"/>
          <w:color w:val="FF0000"/>
          <w:lang w:val="fr-CA"/>
        </w:rPr>
        <w:t>动词</w:t>
      </w:r>
      <w:r w:rsidRPr="00335177">
        <w:rPr>
          <w:color w:val="FF0000"/>
          <w:lang w:val="fr-CA"/>
        </w:rPr>
        <w:t>：</w:t>
      </w:r>
    </w:p>
    <w:p w14:paraId="38862E0C" w14:textId="6F242304" w:rsidR="00701977" w:rsidRDefault="00701977" w:rsidP="00701977">
      <w:pPr>
        <w:autoSpaceDE w:val="0"/>
        <w:autoSpaceDN w:val="0"/>
        <w:adjustRightInd w:val="0"/>
        <w:jc w:val="left"/>
        <w:rPr>
          <w:lang w:val="fr-CA"/>
        </w:rPr>
      </w:pPr>
      <w:r>
        <w:rPr>
          <w:rFonts w:hint="eastAsia"/>
          <w:lang w:val="fr-CA"/>
        </w:rPr>
        <w:t>Écrire</w:t>
      </w:r>
      <w:r>
        <w:rPr>
          <w:rFonts w:hint="eastAsia"/>
          <w:lang w:val="fr-CA"/>
        </w:rPr>
        <w:t>：</w:t>
      </w:r>
      <w:r>
        <w:rPr>
          <w:rFonts w:hint="eastAsia"/>
          <w:lang w:val="fr-CA"/>
        </w:rPr>
        <w:t xml:space="preserve"> </w:t>
      </w:r>
      <w:r>
        <w:rPr>
          <w:lang w:val="fr-CA"/>
        </w:rPr>
        <w:t>j</w:t>
      </w:r>
      <w:r>
        <w:rPr>
          <w:rFonts w:hint="eastAsia"/>
          <w:lang w:val="fr-CA"/>
        </w:rPr>
        <w:t>＇</w:t>
      </w:r>
      <w:r>
        <w:rPr>
          <w:lang w:val="fr-CA"/>
        </w:rPr>
        <w:t xml:space="preserve">écris </w:t>
      </w:r>
      <w:r>
        <w:rPr>
          <w:rFonts w:hint="eastAsia"/>
          <w:lang w:val="fr-CA"/>
        </w:rPr>
        <w:t>，</w:t>
      </w:r>
      <w:r>
        <w:rPr>
          <w:rFonts w:hint="eastAsia"/>
          <w:lang w:val="fr-CA"/>
        </w:rPr>
        <w:t xml:space="preserve"> </w:t>
      </w:r>
      <w:r>
        <w:rPr>
          <w:lang w:val="fr-CA"/>
        </w:rPr>
        <w:t xml:space="preserve">tu écris </w:t>
      </w:r>
      <w:r>
        <w:rPr>
          <w:lang w:val="fr-CA"/>
        </w:rPr>
        <w:t>，</w:t>
      </w:r>
      <w:r>
        <w:rPr>
          <w:lang w:val="fr-CA"/>
        </w:rPr>
        <w:t xml:space="preserve">il écrit </w:t>
      </w:r>
      <w:r>
        <w:rPr>
          <w:lang w:val="fr-CA"/>
        </w:rPr>
        <w:t>，</w:t>
      </w:r>
      <w:r>
        <w:rPr>
          <w:lang w:val="fr-CA"/>
        </w:rPr>
        <w:t>nous écrivons</w:t>
      </w:r>
      <w:r>
        <w:rPr>
          <w:rFonts w:hint="eastAsia"/>
          <w:lang w:val="fr-CA"/>
        </w:rPr>
        <w:t>，</w:t>
      </w:r>
      <w:r>
        <w:rPr>
          <w:rFonts w:hint="eastAsia"/>
          <w:lang w:val="fr-CA"/>
        </w:rPr>
        <w:t xml:space="preserve"> </w:t>
      </w:r>
      <w:r>
        <w:rPr>
          <w:lang w:val="fr-CA"/>
        </w:rPr>
        <w:t xml:space="preserve">vous écrivez </w:t>
      </w:r>
      <w:r>
        <w:rPr>
          <w:lang w:val="fr-CA"/>
        </w:rPr>
        <w:t>，</w:t>
      </w:r>
      <w:r>
        <w:rPr>
          <w:rFonts w:hint="eastAsia"/>
          <w:lang w:val="fr-CA"/>
        </w:rPr>
        <w:t xml:space="preserve"> </w:t>
      </w:r>
      <w:r>
        <w:rPr>
          <w:lang w:val="fr-CA"/>
        </w:rPr>
        <w:t xml:space="preserve">ils écrivent </w:t>
      </w:r>
    </w:p>
    <w:p w14:paraId="586035E8" w14:textId="0292F669" w:rsidR="00701977" w:rsidRDefault="00701977" w:rsidP="00701977">
      <w:pPr>
        <w:autoSpaceDE w:val="0"/>
        <w:autoSpaceDN w:val="0"/>
        <w:adjustRightInd w:val="0"/>
        <w:jc w:val="left"/>
        <w:rPr>
          <w:lang w:val="fr-CA"/>
        </w:rPr>
      </w:pPr>
      <w:r>
        <w:rPr>
          <w:lang w:val="fr-CA"/>
        </w:rPr>
        <w:t>Voir</w:t>
      </w:r>
      <w:r>
        <w:rPr>
          <w:rFonts w:hint="eastAsia"/>
          <w:lang w:val="fr-CA"/>
        </w:rPr>
        <w:t>：</w:t>
      </w:r>
      <w:r>
        <w:rPr>
          <w:lang w:val="fr-CA"/>
        </w:rPr>
        <w:t>je vois</w:t>
      </w:r>
      <w:r>
        <w:rPr>
          <w:rFonts w:hint="eastAsia"/>
          <w:lang w:val="fr-CA"/>
        </w:rPr>
        <w:t>，</w:t>
      </w:r>
      <w:r>
        <w:rPr>
          <w:rFonts w:hint="eastAsia"/>
          <w:lang w:val="fr-CA"/>
        </w:rPr>
        <w:t xml:space="preserve"> </w:t>
      </w:r>
      <w:r>
        <w:rPr>
          <w:lang w:val="fr-CA"/>
        </w:rPr>
        <w:t>tu vois</w:t>
      </w:r>
      <w:r>
        <w:rPr>
          <w:lang w:val="fr-CA"/>
        </w:rPr>
        <w:t>，</w:t>
      </w:r>
      <w:r>
        <w:rPr>
          <w:lang w:val="fr-CA"/>
        </w:rPr>
        <w:t>il voit</w:t>
      </w:r>
      <w:r>
        <w:rPr>
          <w:lang w:val="fr-CA"/>
        </w:rPr>
        <w:t>，</w:t>
      </w:r>
      <w:r>
        <w:rPr>
          <w:lang w:val="fr-CA"/>
        </w:rPr>
        <w:t>nous voyons</w:t>
      </w:r>
      <w:r>
        <w:rPr>
          <w:lang w:val="fr-CA"/>
        </w:rPr>
        <w:t>，</w:t>
      </w:r>
      <w:r>
        <w:rPr>
          <w:lang w:val="fr-CA"/>
        </w:rPr>
        <w:t>vous voyez</w:t>
      </w:r>
      <w:r>
        <w:rPr>
          <w:rFonts w:hint="eastAsia"/>
          <w:lang w:val="fr-CA"/>
        </w:rPr>
        <w:t>，</w:t>
      </w:r>
      <w:r>
        <w:rPr>
          <w:rFonts w:hint="eastAsia"/>
          <w:lang w:val="fr-CA"/>
        </w:rPr>
        <w:t xml:space="preserve"> </w:t>
      </w:r>
      <w:r>
        <w:rPr>
          <w:lang w:val="fr-CA"/>
        </w:rPr>
        <w:t>ils voient</w:t>
      </w:r>
    </w:p>
    <w:p w14:paraId="5B03BDF5" w14:textId="7E6D9263" w:rsidR="00701977" w:rsidRDefault="00701977" w:rsidP="00701977">
      <w:pPr>
        <w:autoSpaceDE w:val="0"/>
        <w:autoSpaceDN w:val="0"/>
        <w:adjustRightInd w:val="0"/>
        <w:jc w:val="left"/>
        <w:rPr>
          <w:lang w:val="fr-CA"/>
        </w:rPr>
      </w:pPr>
      <w:r>
        <w:rPr>
          <w:lang w:val="fr-CA"/>
        </w:rPr>
        <w:t>Connaître</w:t>
      </w:r>
      <w:r>
        <w:rPr>
          <w:rFonts w:hint="eastAsia"/>
          <w:lang w:val="fr-CA"/>
        </w:rPr>
        <w:t>：</w:t>
      </w:r>
      <w:r>
        <w:rPr>
          <w:lang w:val="fr-CA"/>
        </w:rPr>
        <w:t>je connais</w:t>
      </w:r>
      <w:r>
        <w:rPr>
          <w:lang w:val="fr-CA"/>
        </w:rPr>
        <w:t>，</w:t>
      </w:r>
      <w:r>
        <w:rPr>
          <w:lang w:val="fr-CA"/>
        </w:rPr>
        <w:t>tu connais</w:t>
      </w:r>
      <w:r>
        <w:rPr>
          <w:lang w:val="fr-CA"/>
        </w:rPr>
        <w:t>，</w:t>
      </w:r>
      <w:r>
        <w:rPr>
          <w:lang w:val="fr-CA"/>
        </w:rPr>
        <w:t>il connaît</w:t>
      </w:r>
      <w:r>
        <w:rPr>
          <w:rFonts w:hint="eastAsia"/>
          <w:lang w:val="fr-CA"/>
        </w:rPr>
        <w:t>，</w:t>
      </w:r>
      <w:r>
        <w:rPr>
          <w:rFonts w:hint="eastAsia"/>
          <w:lang w:val="fr-CA"/>
        </w:rPr>
        <w:t xml:space="preserve"> </w:t>
      </w:r>
      <w:r>
        <w:rPr>
          <w:lang w:val="fr-CA"/>
        </w:rPr>
        <w:t>nous connaissons</w:t>
      </w:r>
      <w:r>
        <w:rPr>
          <w:rFonts w:hint="eastAsia"/>
          <w:lang w:val="fr-CA"/>
        </w:rPr>
        <w:t>，</w:t>
      </w:r>
      <w:r>
        <w:rPr>
          <w:lang w:val="fr-CA"/>
        </w:rPr>
        <w:t>vous connaissez</w:t>
      </w:r>
      <w:r>
        <w:rPr>
          <w:rFonts w:hint="eastAsia"/>
          <w:lang w:val="fr-CA"/>
        </w:rPr>
        <w:t>，</w:t>
      </w:r>
      <w:r>
        <w:rPr>
          <w:rFonts w:hint="eastAsia"/>
          <w:lang w:val="fr-CA"/>
        </w:rPr>
        <w:t>ils</w:t>
      </w:r>
      <w:r>
        <w:rPr>
          <w:lang w:val="fr-CA"/>
        </w:rPr>
        <w:t xml:space="preserve"> connaissent </w:t>
      </w:r>
    </w:p>
    <w:p w14:paraId="4C95EE41" w14:textId="0E57BD6A" w:rsidR="00335177" w:rsidRDefault="00335177" w:rsidP="00701977">
      <w:pPr>
        <w:autoSpaceDE w:val="0"/>
        <w:autoSpaceDN w:val="0"/>
        <w:adjustRightInd w:val="0"/>
        <w:jc w:val="left"/>
        <w:rPr>
          <w:lang w:val="fr-CA"/>
        </w:rPr>
      </w:pPr>
      <w:r>
        <w:rPr>
          <w:lang w:val="fr-CA"/>
        </w:rPr>
        <w:t>Lire</w:t>
      </w:r>
      <w:r>
        <w:rPr>
          <w:lang w:val="fr-CA"/>
        </w:rPr>
        <w:t>：</w:t>
      </w:r>
      <w:r>
        <w:rPr>
          <w:lang w:val="fr-CA"/>
        </w:rPr>
        <w:t>je lis</w:t>
      </w:r>
      <w:r>
        <w:rPr>
          <w:lang w:val="fr-CA"/>
        </w:rPr>
        <w:t>，</w:t>
      </w:r>
      <w:r>
        <w:rPr>
          <w:lang w:val="fr-CA"/>
        </w:rPr>
        <w:t>tu lis</w:t>
      </w:r>
      <w:r>
        <w:rPr>
          <w:lang w:val="fr-CA"/>
        </w:rPr>
        <w:t>，</w:t>
      </w:r>
      <w:r>
        <w:rPr>
          <w:lang w:val="fr-CA"/>
        </w:rPr>
        <w:t>il lit</w:t>
      </w:r>
      <w:r>
        <w:rPr>
          <w:lang w:val="fr-CA"/>
        </w:rPr>
        <w:t>，</w:t>
      </w:r>
      <w:r>
        <w:rPr>
          <w:lang w:val="fr-CA"/>
        </w:rPr>
        <w:t>nous lisons</w:t>
      </w:r>
      <w:r>
        <w:rPr>
          <w:lang w:val="fr-CA"/>
        </w:rPr>
        <w:t>，</w:t>
      </w:r>
      <w:r>
        <w:rPr>
          <w:rFonts w:hint="eastAsia"/>
          <w:lang w:val="fr-CA"/>
        </w:rPr>
        <w:t xml:space="preserve"> </w:t>
      </w:r>
      <w:r>
        <w:rPr>
          <w:lang w:val="fr-CA"/>
        </w:rPr>
        <w:t>vous lisez</w:t>
      </w:r>
      <w:r>
        <w:rPr>
          <w:lang w:val="fr-CA"/>
        </w:rPr>
        <w:t>，</w:t>
      </w:r>
      <w:r>
        <w:rPr>
          <w:lang w:val="fr-CA"/>
        </w:rPr>
        <w:t>ils lisent</w:t>
      </w:r>
    </w:p>
    <w:p w14:paraId="570A3C6F" w14:textId="57651A0A" w:rsidR="00335177" w:rsidRPr="00701977" w:rsidRDefault="00335177" w:rsidP="00701977">
      <w:pPr>
        <w:autoSpaceDE w:val="0"/>
        <w:autoSpaceDN w:val="0"/>
        <w:adjustRightInd w:val="0"/>
        <w:jc w:val="left"/>
        <w:rPr>
          <w:lang w:val="fr-CA"/>
        </w:rPr>
      </w:pPr>
      <w:r>
        <w:rPr>
          <w:lang w:val="fr-CA"/>
        </w:rPr>
        <w:t>Voyager</w:t>
      </w:r>
      <w:r>
        <w:rPr>
          <w:lang w:val="fr-CA"/>
        </w:rPr>
        <w:t>：</w:t>
      </w:r>
      <w:r>
        <w:rPr>
          <w:lang w:val="fr-CA"/>
        </w:rPr>
        <w:t>je voyage</w:t>
      </w:r>
      <w:r>
        <w:rPr>
          <w:lang w:val="fr-CA"/>
        </w:rPr>
        <w:t>，</w:t>
      </w:r>
      <w:r>
        <w:rPr>
          <w:rFonts w:hint="eastAsia"/>
          <w:lang w:val="fr-CA"/>
        </w:rPr>
        <w:t xml:space="preserve"> </w:t>
      </w:r>
      <w:r>
        <w:rPr>
          <w:lang w:val="fr-CA"/>
        </w:rPr>
        <w:t>tu voyages</w:t>
      </w:r>
      <w:r>
        <w:rPr>
          <w:lang w:val="fr-CA"/>
        </w:rPr>
        <w:t>，</w:t>
      </w:r>
      <w:r>
        <w:rPr>
          <w:lang w:val="fr-CA"/>
        </w:rPr>
        <w:t>il voyage</w:t>
      </w:r>
      <w:r>
        <w:rPr>
          <w:rFonts w:hint="eastAsia"/>
          <w:lang w:val="fr-CA"/>
        </w:rPr>
        <w:t>，</w:t>
      </w:r>
      <w:r>
        <w:rPr>
          <w:lang w:val="fr-CA"/>
        </w:rPr>
        <w:t>nous voyageons</w:t>
      </w:r>
      <w:r>
        <w:rPr>
          <w:lang w:val="fr-CA"/>
        </w:rPr>
        <w:t>，</w:t>
      </w:r>
      <w:r>
        <w:rPr>
          <w:lang w:val="fr-CA"/>
        </w:rPr>
        <w:t>vous voyagez</w:t>
      </w:r>
      <w:r>
        <w:rPr>
          <w:lang w:val="fr-CA"/>
        </w:rPr>
        <w:t>，</w:t>
      </w:r>
      <w:r>
        <w:rPr>
          <w:lang w:val="fr-CA"/>
        </w:rPr>
        <w:t>ils voyagent</w:t>
      </w:r>
    </w:p>
    <w:p w14:paraId="1D6937E7" w14:textId="77777777" w:rsidR="00993BDD" w:rsidRDefault="00993BDD" w:rsidP="00993BDD">
      <w:pPr>
        <w:autoSpaceDE w:val="0"/>
        <w:autoSpaceDN w:val="0"/>
        <w:adjustRightInd w:val="0"/>
        <w:ind w:firstLineChars="310" w:firstLine="651"/>
        <w:jc w:val="left"/>
        <w:rPr>
          <w:lang w:val="fr-CA"/>
        </w:rPr>
      </w:pPr>
    </w:p>
    <w:p w14:paraId="6892614C" w14:textId="77777777" w:rsidR="00993BDD" w:rsidRDefault="00993BDD" w:rsidP="00993BDD">
      <w:pPr>
        <w:autoSpaceDE w:val="0"/>
        <w:autoSpaceDN w:val="0"/>
        <w:adjustRightInd w:val="0"/>
        <w:ind w:firstLineChars="310" w:firstLine="651"/>
        <w:jc w:val="left"/>
        <w:rPr>
          <w:lang w:val="fr-CA"/>
        </w:rPr>
      </w:pPr>
    </w:p>
    <w:p w14:paraId="52AB8C48" w14:textId="77777777" w:rsidR="00993BDD" w:rsidRDefault="00993BDD" w:rsidP="00993BDD">
      <w:pPr>
        <w:autoSpaceDE w:val="0"/>
        <w:autoSpaceDN w:val="0"/>
        <w:adjustRightInd w:val="0"/>
        <w:ind w:firstLineChars="310" w:firstLine="651"/>
        <w:jc w:val="left"/>
        <w:rPr>
          <w:lang w:val="fr-CA"/>
        </w:rPr>
      </w:pPr>
    </w:p>
    <w:p w14:paraId="1A3180AC" w14:textId="77777777" w:rsidR="00993BDD" w:rsidRDefault="00993BDD" w:rsidP="00993BDD">
      <w:pPr>
        <w:autoSpaceDE w:val="0"/>
        <w:autoSpaceDN w:val="0"/>
        <w:adjustRightInd w:val="0"/>
        <w:ind w:firstLineChars="310" w:firstLine="651"/>
        <w:jc w:val="left"/>
        <w:rPr>
          <w:lang w:val="fr-CA"/>
        </w:rPr>
      </w:pPr>
    </w:p>
    <w:p w14:paraId="78220A24" w14:textId="77777777" w:rsidR="00993BDD" w:rsidRDefault="00993BDD" w:rsidP="00993BDD">
      <w:pPr>
        <w:autoSpaceDE w:val="0"/>
        <w:autoSpaceDN w:val="0"/>
        <w:adjustRightInd w:val="0"/>
        <w:ind w:firstLineChars="310" w:firstLine="651"/>
        <w:jc w:val="left"/>
        <w:rPr>
          <w:lang w:val="fr-CA"/>
        </w:rPr>
      </w:pPr>
    </w:p>
    <w:p w14:paraId="4CEC081B" w14:textId="77777777" w:rsidR="00993BDD" w:rsidRDefault="00993BDD" w:rsidP="00993BDD">
      <w:pPr>
        <w:autoSpaceDE w:val="0"/>
        <w:autoSpaceDN w:val="0"/>
        <w:adjustRightInd w:val="0"/>
        <w:ind w:firstLineChars="310" w:firstLine="651"/>
        <w:jc w:val="left"/>
        <w:rPr>
          <w:lang w:val="fr-CA"/>
        </w:rPr>
      </w:pPr>
    </w:p>
    <w:p w14:paraId="15FFC58F" w14:textId="77777777" w:rsidR="00993BDD" w:rsidRDefault="00993BDD" w:rsidP="00993BDD">
      <w:pPr>
        <w:autoSpaceDE w:val="0"/>
        <w:autoSpaceDN w:val="0"/>
        <w:adjustRightInd w:val="0"/>
        <w:ind w:firstLineChars="310" w:firstLine="651"/>
        <w:jc w:val="left"/>
        <w:rPr>
          <w:lang w:val="fr-CA"/>
        </w:rPr>
      </w:pPr>
    </w:p>
    <w:p w14:paraId="104AB8F2" w14:textId="77777777" w:rsidR="00993BDD" w:rsidRDefault="00993BDD" w:rsidP="00993BDD">
      <w:pPr>
        <w:autoSpaceDE w:val="0"/>
        <w:autoSpaceDN w:val="0"/>
        <w:adjustRightInd w:val="0"/>
        <w:ind w:firstLineChars="310" w:firstLine="651"/>
        <w:jc w:val="left"/>
        <w:rPr>
          <w:lang w:val="fr-CA"/>
        </w:rPr>
      </w:pPr>
    </w:p>
    <w:p w14:paraId="1DA5E605" w14:textId="77777777" w:rsidR="00993BDD" w:rsidRDefault="00993BDD" w:rsidP="00993BDD">
      <w:pPr>
        <w:autoSpaceDE w:val="0"/>
        <w:autoSpaceDN w:val="0"/>
        <w:adjustRightInd w:val="0"/>
        <w:ind w:firstLineChars="310" w:firstLine="651"/>
        <w:jc w:val="left"/>
        <w:rPr>
          <w:lang w:val="fr-CA"/>
        </w:rPr>
      </w:pPr>
    </w:p>
    <w:p w14:paraId="007619F3" w14:textId="77777777" w:rsidR="00993BDD" w:rsidRDefault="00993BDD" w:rsidP="00993BDD">
      <w:pPr>
        <w:autoSpaceDE w:val="0"/>
        <w:autoSpaceDN w:val="0"/>
        <w:adjustRightInd w:val="0"/>
        <w:ind w:firstLineChars="310" w:firstLine="651"/>
        <w:jc w:val="left"/>
        <w:rPr>
          <w:lang w:val="fr-CA"/>
        </w:rPr>
      </w:pPr>
    </w:p>
    <w:p w14:paraId="4DCE215F" w14:textId="77777777" w:rsidR="00993BDD" w:rsidRDefault="00993BDD" w:rsidP="00993BDD">
      <w:pPr>
        <w:autoSpaceDE w:val="0"/>
        <w:autoSpaceDN w:val="0"/>
        <w:adjustRightInd w:val="0"/>
        <w:ind w:firstLineChars="310" w:firstLine="651"/>
        <w:jc w:val="left"/>
        <w:rPr>
          <w:lang w:val="fr-CA"/>
        </w:rPr>
      </w:pPr>
    </w:p>
    <w:p w14:paraId="77E305C9" w14:textId="77777777" w:rsidR="00993BDD" w:rsidRDefault="00993BDD" w:rsidP="00993BDD">
      <w:pPr>
        <w:autoSpaceDE w:val="0"/>
        <w:autoSpaceDN w:val="0"/>
        <w:adjustRightInd w:val="0"/>
        <w:ind w:firstLineChars="310" w:firstLine="651"/>
        <w:jc w:val="left"/>
        <w:rPr>
          <w:lang w:val="fr-CA"/>
        </w:rPr>
      </w:pPr>
    </w:p>
    <w:p w14:paraId="5B61F83D" w14:textId="77777777" w:rsidR="00993BDD" w:rsidRDefault="00993BDD" w:rsidP="00993BDD">
      <w:pPr>
        <w:autoSpaceDE w:val="0"/>
        <w:autoSpaceDN w:val="0"/>
        <w:adjustRightInd w:val="0"/>
        <w:ind w:firstLineChars="310" w:firstLine="651"/>
        <w:jc w:val="left"/>
        <w:rPr>
          <w:lang w:val="fr-CA"/>
        </w:rPr>
      </w:pPr>
    </w:p>
    <w:p w14:paraId="587D1EB1" w14:textId="77777777" w:rsidR="00993BDD" w:rsidRDefault="00993BDD" w:rsidP="00993BDD">
      <w:pPr>
        <w:autoSpaceDE w:val="0"/>
        <w:autoSpaceDN w:val="0"/>
        <w:adjustRightInd w:val="0"/>
        <w:ind w:firstLineChars="310" w:firstLine="651"/>
        <w:jc w:val="left"/>
        <w:rPr>
          <w:lang w:val="fr-CA"/>
        </w:rPr>
      </w:pPr>
    </w:p>
    <w:p w14:paraId="530F40AB" w14:textId="77777777" w:rsidR="00993BDD" w:rsidRDefault="00993BDD" w:rsidP="00993BDD">
      <w:pPr>
        <w:autoSpaceDE w:val="0"/>
        <w:autoSpaceDN w:val="0"/>
        <w:adjustRightInd w:val="0"/>
        <w:ind w:firstLineChars="310" w:firstLine="651"/>
        <w:jc w:val="left"/>
        <w:rPr>
          <w:lang w:val="fr-CA"/>
        </w:rPr>
      </w:pPr>
    </w:p>
    <w:p w14:paraId="0B30CE32" w14:textId="77777777" w:rsidR="00993BDD" w:rsidRDefault="00993BDD" w:rsidP="00993BDD">
      <w:pPr>
        <w:autoSpaceDE w:val="0"/>
        <w:autoSpaceDN w:val="0"/>
        <w:adjustRightInd w:val="0"/>
        <w:ind w:firstLineChars="310" w:firstLine="651"/>
        <w:jc w:val="left"/>
        <w:rPr>
          <w:lang w:val="fr-CA"/>
        </w:rPr>
      </w:pPr>
    </w:p>
    <w:p w14:paraId="6A63011E" w14:textId="77777777" w:rsidR="00993BDD" w:rsidRDefault="00993BDD" w:rsidP="00993BDD">
      <w:pPr>
        <w:autoSpaceDE w:val="0"/>
        <w:autoSpaceDN w:val="0"/>
        <w:adjustRightInd w:val="0"/>
        <w:ind w:firstLineChars="310" w:firstLine="651"/>
        <w:jc w:val="left"/>
        <w:rPr>
          <w:lang w:val="fr-CA"/>
        </w:rPr>
      </w:pPr>
    </w:p>
    <w:p w14:paraId="732EDB80" w14:textId="77777777" w:rsidR="00993BDD" w:rsidRDefault="00993BDD" w:rsidP="00993BDD">
      <w:pPr>
        <w:autoSpaceDE w:val="0"/>
        <w:autoSpaceDN w:val="0"/>
        <w:adjustRightInd w:val="0"/>
        <w:ind w:firstLineChars="310" w:firstLine="651"/>
        <w:jc w:val="left"/>
        <w:rPr>
          <w:lang w:val="fr-CA"/>
        </w:rPr>
      </w:pPr>
    </w:p>
    <w:p w14:paraId="67A7A426" w14:textId="77777777" w:rsidR="00993BDD" w:rsidRDefault="00993BDD" w:rsidP="00993BDD">
      <w:pPr>
        <w:autoSpaceDE w:val="0"/>
        <w:autoSpaceDN w:val="0"/>
        <w:adjustRightInd w:val="0"/>
        <w:ind w:firstLineChars="310" w:firstLine="651"/>
        <w:jc w:val="left"/>
        <w:rPr>
          <w:lang w:val="fr-CA"/>
        </w:rPr>
      </w:pPr>
    </w:p>
    <w:p w14:paraId="25514050" w14:textId="77777777" w:rsidR="00993BDD" w:rsidRDefault="00993BDD" w:rsidP="00993BDD">
      <w:pPr>
        <w:autoSpaceDE w:val="0"/>
        <w:autoSpaceDN w:val="0"/>
        <w:adjustRightInd w:val="0"/>
        <w:ind w:firstLineChars="310" w:firstLine="651"/>
        <w:jc w:val="left"/>
        <w:rPr>
          <w:lang w:val="fr-CA"/>
        </w:rPr>
      </w:pPr>
    </w:p>
    <w:p w14:paraId="391D163A" w14:textId="77777777" w:rsidR="00993BDD" w:rsidRDefault="00993BDD" w:rsidP="00993BDD">
      <w:pPr>
        <w:autoSpaceDE w:val="0"/>
        <w:autoSpaceDN w:val="0"/>
        <w:adjustRightInd w:val="0"/>
        <w:ind w:firstLineChars="310" w:firstLine="651"/>
        <w:jc w:val="left"/>
        <w:rPr>
          <w:lang w:val="fr-CA"/>
        </w:rPr>
      </w:pPr>
    </w:p>
    <w:p w14:paraId="2BEA8EC1" w14:textId="77777777" w:rsidR="00993BDD" w:rsidRDefault="00993BDD" w:rsidP="00993BDD">
      <w:pPr>
        <w:autoSpaceDE w:val="0"/>
        <w:autoSpaceDN w:val="0"/>
        <w:adjustRightInd w:val="0"/>
        <w:ind w:firstLineChars="310" w:firstLine="651"/>
        <w:jc w:val="left"/>
        <w:rPr>
          <w:lang w:val="fr-CA"/>
        </w:rPr>
      </w:pPr>
    </w:p>
    <w:p w14:paraId="60735A3A" w14:textId="77777777" w:rsidR="00993BDD" w:rsidRDefault="00993BDD" w:rsidP="00993BDD">
      <w:pPr>
        <w:autoSpaceDE w:val="0"/>
        <w:autoSpaceDN w:val="0"/>
        <w:adjustRightInd w:val="0"/>
        <w:ind w:firstLineChars="310" w:firstLine="651"/>
        <w:jc w:val="left"/>
        <w:rPr>
          <w:lang w:val="fr-CA"/>
        </w:rPr>
      </w:pPr>
    </w:p>
    <w:p w14:paraId="44595449" w14:textId="77777777" w:rsidR="00993BDD" w:rsidRDefault="00993BDD" w:rsidP="00993BDD">
      <w:pPr>
        <w:autoSpaceDE w:val="0"/>
        <w:autoSpaceDN w:val="0"/>
        <w:adjustRightInd w:val="0"/>
        <w:ind w:firstLineChars="310" w:firstLine="651"/>
        <w:jc w:val="left"/>
        <w:rPr>
          <w:lang w:val="fr-CA"/>
        </w:rPr>
      </w:pPr>
    </w:p>
    <w:p w14:paraId="32035FF8" w14:textId="77777777" w:rsidR="00993BDD" w:rsidRDefault="00993BDD" w:rsidP="00993BDD">
      <w:pPr>
        <w:autoSpaceDE w:val="0"/>
        <w:autoSpaceDN w:val="0"/>
        <w:adjustRightInd w:val="0"/>
        <w:ind w:firstLineChars="310" w:firstLine="651"/>
        <w:jc w:val="left"/>
        <w:rPr>
          <w:lang w:val="fr-CA"/>
        </w:rPr>
      </w:pPr>
    </w:p>
    <w:p w14:paraId="468572B4" w14:textId="77777777" w:rsidR="00993BDD" w:rsidRDefault="00993BDD" w:rsidP="00993BDD">
      <w:pPr>
        <w:autoSpaceDE w:val="0"/>
        <w:autoSpaceDN w:val="0"/>
        <w:adjustRightInd w:val="0"/>
        <w:ind w:firstLineChars="310" w:firstLine="651"/>
        <w:jc w:val="left"/>
        <w:rPr>
          <w:lang w:val="fr-CA"/>
        </w:rPr>
      </w:pPr>
    </w:p>
    <w:p w14:paraId="088E336B" w14:textId="77777777" w:rsidR="00993BDD" w:rsidRDefault="00993BDD" w:rsidP="00993BDD">
      <w:pPr>
        <w:autoSpaceDE w:val="0"/>
        <w:autoSpaceDN w:val="0"/>
        <w:adjustRightInd w:val="0"/>
        <w:ind w:firstLineChars="310" w:firstLine="651"/>
        <w:jc w:val="left"/>
        <w:rPr>
          <w:lang w:val="fr-CA"/>
        </w:rPr>
      </w:pPr>
    </w:p>
    <w:p w14:paraId="5257430C" w14:textId="77777777" w:rsidR="00993BDD" w:rsidRDefault="00993BDD" w:rsidP="00993BDD">
      <w:pPr>
        <w:autoSpaceDE w:val="0"/>
        <w:autoSpaceDN w:val="0"/>
        <w:adjustRightInd w:val="0"/>
        <w:ind w:firstLineChars="310" w:firstLine="651"/>
        <w:jc w:val="left"/>
        <w:rPr>
          <w:lang w:val="fr-CA"/>
        </w:rPr>
      </w:pPr>
    </w:p>
    <w:p w14:paraId="78B3FF85" w14:textId="77777777" w:rsidR="00993BDD" w:rsidRDefault="00993BDD" w:rsidP="00993BDD">
      <w:pPr>
        <w:autoSpaceDE w:val="0"/>
        <w:autoSpaceDN w:val="0"/>
        <w:adjustRightInd w:val="0"/>
        <w:ind w:firstLineChars="310" w:firstLine="651"/>
        <w:jc w:val="left"/>
        <w:rPr>
          <w:lang w:val="fr-CA"/>
        </w:rPr>
      </w:pPr>
    </w:p>
    <w:p w14:paraId="2C5E7B31" w14:textId="77777777" w:rsidR="00993BDD" w:rsidRDefault="00993BDD" w:rsidP="00993BDD">
      <w:pPr>
        <w:autoSpaceDE w:val="0"/>
        <w:autoSpaceDN w:val="0"/>
        <w:adjustRightInd w:val="0"/>
        <w:ind w:firstLineChars="310" w:firstLine="651"/>
        <w:jc w:val="left"/>
        <w:rPr>
          <w:lang w:val="fr-CA"/>
        </w:rPr>
      </w:pPr>
    </w:p>
    <w:p w14:paraId="3FA8D39A" w14:textId="77777777" w:rsidR="00993BDD" w:rsidRDefault="00993BDD" w:rsidP="00993BDD">
      <w:pPr>
        <w:rPr>
          <w:lang w:val="fr-CA"/>
        </w:rPr>
      </w:pPr>
      <w:bookmarkStart w:id="18" w:name="OLE_LINK25"/>
      <w:bookmarkStart w:id="19" w:name="OLE_LINK26"/>
      <w:r>
        <w:rPr>
          <w:b/>
          <w:sz w:val="32"/>
          <w:szCs w:val="32"/>
          <w:lang w:val="fr-CA"/>
        </w:rPr>
        <w:t>III</w:t>
      </w:r>
      <w:r w:rsidRPr="00B30976">
        <w:rPr>
          <w:b/>
          <w:sz w:val="32"/>
          <w:szCs w:val="32"/>
          <w:lang w:val="fr-CA"/>
        </w:rPr>
        <w:t xml:space="preserve">. Unité </w:t>
      </w:r>
      <w:r>
        <w:rPr>
          <w:rFonts w:hint="eastAsia"/>
          <w:b/>
          <w:sz w:val="32"/>
          <w:szCs w:val="32"/>
          <w:lang w:val="fr-CA"/>
        </w:rPr>
        <w:t>2</w:t>
      </w:r>
      <w:r>
        <w:rPr>
          <w:b/>
          <w:sz w:val="32"/>
          <w:szCs w:val="32"/>
          <w:lang w:val="fr-CA"/>
        </w:rPr>
        <w:t xml:space="preserve"> </w:t>
      </w:r>
      <w:r>
        <w:rPr>
          <w:lang w:val="fr-CA"/>
        </w:rPr>
        <w:t xml:space="preserve"> ( </w:t>
      </w:r>
      <w:r>
        <w:rPr>
          <w:rFonts w:hint="eastAsia"/>
          <w:lang w:val="fr-CA"/>
        </w:rPr>
        <w:t>第</w:t>
      </w:r>
      <w:r>
        <w:rPr>
          <w:rFonts w:hint="eastAsia"/>
          <w:lang w:val="fr-CA"/>
        </w:rPr>
        <w:t>53</w:t>
      </w:r>
      <w:r>
        <w:rPr>
          <w:rFonts w:hint="eastAsia"/>
          <w:lang w:val="fr-CA"/>
        </w:rPr>
        <w:t>页</w:t>
      </w:r>
      <w:r>
        <w:rPr>
          <w:rFonts w:hint="eastAsia"/>
          <w:lang w:val="fr-CA"/>
        </w:rPr>
        <w:t xml:space="preserve"> </w:t>
      </w:r>
      <w:r>
        <w:rPr>
          <w:lang w:val="fr-CA"/>
        </w:rPr>
        <w:t>)</w:t>
      </w:r>
    </w:p>
    <w:p w14:paraId="4ACA9BC1" w14:textId="77777777" w:rsidR="00993BDD" w:rsidRPr="00DF6721" w:rsidRDefault="00993BDD" w:rsidP="00993BDD">
      <w:pPr>
        <w:tabs>
          <w:tab w:val="left" w:pos="284"/>
        </w:tabs>
        <w:rPr>
          <w:lang w:val="fr-CA"/>
        </w:rPr>
      </w:pPr>
      <w:r>
        <w:rPr>
          <w:lang w:val="fr-CA"/>
        </w:rPr>
        <w:t xml:space="preserve">   </w:t>
      </w:r>
      <w:r>
        <w:rPr>
          <w:rFonts w:hint="eastAsia"/>
          <w:lang w:val="fr-CA"/>
        </w:rPr>
        <w:t>1</w:t>
      </w:r>
      <w:r>
        <w:rPr>
          <w:lang w:val="fr-CA"/>
        </w:rPr>
        <w:t xml:space="preserve">. </w:t>
      </w:r>
      <w:r>
        <w:rPr>
          <w:rFonts w:hint="eastAsia"/>
          <w:b/>
          <w:lang w:val="fr-CA"/>
        </w:rPr>
        <w:t>名词的性和数</w:t>
      </w:r>
      <w:r w:rsidRPr="00DF6721">
        <w:rPr>
          <w:rFonts w:hint="eastAsia"/>
          <w:lang w:val="fr-CA"/>
        </w:rPr>
        <w:t>（</w:t>
      </w:r>
      <w:r w:rsidRPr="00DF6721">
        <w:rPr>
          <w:lang w:val="fr-CA"/>
        </w:rPr>
        <w:t>l</w:t>
      </w:r>
      <w:r>
        <w:rPr>
          <w:lang w:val="fr-CA"/>
        </w:rPr>
        <w:t>e genre et le nombre des noms</w:t>
      </w:r>
      <w:r w:rsidRPr="00DF6721">
        <w:rPr>
          <w:rFonts w:hint="eastAsia"/>
          <w:lang w:val="fr-CA"/>
        </w:rPr>
        <w:t>）</w:t>
      </w:r>
      <w:r w:rsidRPr="00DF6721">
        <w:rPr>
          <w:rFonts w:hint="eastAsia"/>
          <w:lang w:val="fr-CA"/>
        </w:rPr>
        <w:t xml:space="preserve"> </w:t>
      </w:r>
    </w:p>
    <w:p w14:paraId="59C608AA" w14:textId="77777777" w:rsidR="00993BDD" w:rsidRDefault="00993BDD" w:rsidP="00993BDD">
      <w:pPr>
        <w:pStyle w:val="a6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法语中名词有阴、阳性</w:t>
      </w:r>
      <w:r>
        <w:rPr>
          <w:rFonts w:hint="eastAsia"/>
          <w:kern w:val="0"/>
          <w:szCs w:val="20"/>
        </w:rPr>
        <w:t>和</w:t>
      </w:r>
      <w:r>
        <w:rPr>
          <w:rFonts w:hint="eastAsia"/>
          <w:kern w:val="0"/>
          <w:szCs w:val="20"/>
          <w:lang w:val="zh-CN"/>
        </w:rPr>
        <w:t>单、复数</w:t>
      </w:r>
      <w:r>
        <w:rPr>
          <w:rFonts w:ascii="Times New Roman" w:hAnsi="Times New Roman" w:cs="Times New Roman" w:hint="eastAsia"/>
        </w:rPr>
        <w:t>之分。</w:t>
      </w:r>
    </w:p>
    <w:p w14:paraId="1D473B86" w14:textId="77777777" w:rsidR="00993BDD" w:rsidRDefault="00993BDD" w:rsidP="00993BDD">
      <w:pPr>
        <w:pStyle w:val="a6"/>
        <w:ind w:leftChars="221" w:left="464" w:firstLineChars="100" w:firstLine="210"/>
        <w:rPr>
          <w:rFonts w:ascii="Times New Roman" w:hAnsi="Times New Roman" w:cs="Times New Roman"/>
        </w:rPr>
      </w:pPr>
    </w:p>
    <w:p w14:paraId="50C34E62" w14:textId="77777777" w:rsidR="00993BDD" w:rsidRDefault="00993BDD" w:rsidP="00993BDD">
      <w:pPr>
        <w:pStyle w:val="a6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1) </w:t>
      </w:r>
      <w:r>
        <w:rPr>
          <w:rFonts w:ascii="Times New Roman" w:hAnsi="Times New Roman" w:cs="Times New Roman" w:hint="eastAsia"/>
        </w:rPr>
        <w:t>名词的阴阳性</w:t>
      </w:r>
    </w:p>
    <w:p w14:paraId="6FA2E31C" w14:textId="77777777" w:rsidR="00993BDD" w:rsidRDefault="00993BDD" w:rsidP="00993BDD">
      <w:pPr>
        <w:pStyle w:val="a6"/>
        <w:ind w:left="644"/>
        <w:rPr>
          <w:rFonts w:ascii="Times New Roman" w:hAnsi="Times New Roman" w:cs="Times New Roman"/>
        </w:rPr>
      </w:pPr>
      <w:bookmarkStart w:id="20" w:name="OLE_LINK19"/>
      <w:bookmarkStart w:id="21" w:name="OLE_LINK20"/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）表示人或动物的名词按自然性别区分：</w:t>
      </w:r>
    </w:p>
    <w:tbl>
      <w:tblPr>
        <w:tblW w:w="0" w:type="auto"/>
        <w:tblInd w:w="7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90"/>
        <w:gridCol w:w="3037"/>
        <w:gridCol w:w="3190"/>
      </w:tblGrid>
      <w:tr w:rsidR="00993BDD" w14:paraId="3DE2D3EC" w14:textId="77777777" w:rsidTr="00FB3D8F"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bookmarkEnd w:id="18"/>
          <w:bookmarkEnd w:id="19"/>
          <w:p w14:paraId="56EF9D62" w14:textId="77777777" w:rsidR="00993BDD" w:rsidRDefault="00993BDD" w:rsidP="00FB3D8F">
            <w:pPr>
              <w:pStyle w:val="a6"/>
              <w:ind w:firstLineChars="100" w:firstLine="210"/>
              <w:rPr>
                <w:rFonts w:ascii="Times New Roman" w:eastAsia="文鼎新艺体" w:hAnsi="Times New Roman" w:cs="Times New Roman"/>
              </w:rPr>
            </w:pPr>
            <w:r>
              <w:rPr>
                <w:rFonts w:hAnsi="宋体" w:cs="宋体" w:hint="eastAsia"/>
              </w:rPr>
              <w:t>类</w:t>
            </w:r>
            <w:r>
              <w:rPr>
                <w:rFonts w:ascii="Times New Roman" w:eastAsia="文鼎新艺体" w:hAnsi="Times New Roman" w:cs="Times New Roman"/>
              </w:rPr>
              <w:t xml:space="preserve"> </w:t>
            </w:r>
            <w:r>
              <w:rPr>
                <w:rFonts w:hAnsi="宋体" w:cs="宋体" w:hint="eastAsia"/>
              </w:rPr>
              <w:t>别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hideMark/>
          </w:tcPr>
          <w:p w14:paraId="4175AE50" w14:textId="77777777" w:rsidR="00993BDD" w:rsidRPr="001B0677" w:rsidRDefault="00993BDD" w:rsidP="00FB3D8F">
            <w:pPr>
              <w:pStyle w:val="a6"/>
              <w:ind w:firstLineChars="300" w:firstLine="630"/>
              <w:rPr>
                <w:rFonts w:ascii="Times New Roman" w:hAnsi="Times New Roman" w:cs="Times New Roman"/>
                <w:bCs/>
              </w:rPr>
            </w:pPr>
            <w:r w:rsidRPr="001B0677">
              <w:rPr>
                <w:rFonts w:ascii="Times New Roman" w:hAnsi="Times New Roman" w:cs="Times New Roman" w:hint="eastAsia"/>
                <w:bCs/>
              </w:rPr>
              <w:t>阳</w:t>
            </w:r>
            <w:r w:rsidRPr="001B0677">
              <w:rPr>
                <w:rFonts w:ascii="Times New Roman" w:hAnsi="Times New Roman" w:cs="Times New Roman"/>
                <w:bCs/>
              </w:rPr>
              <w:t xml:space="preserve">       </w:t>
            </w:r>
            <w:r w:rsidRPr="001B0677">
              <w:rPr>
                <w:rFonts w:ascii="Times New Roman" w:hAnsi="Times New Roman" w:cs="Times New Roman" w:hint="eastAsia"/>
                <w:bCs/>
              </w:rPr>
              <w:t>性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hideMark/>
          </w:tcPr>
          <w:p w14:paraId="5AAD1A9D" w14:textId="77777777" w:rsidR="00993BDD" w:rsidRPr="001B0677" w:rsidRDefault="00993BDD" w:rsidP="00FB3D8F">
            <w:pPr>
              <w:pStyle w:val="a6"/>
              <w:ind w:firstLineChars="400" w:firstLine="840"/>
              <w:rPr>
                <w:rFonts w:ascii="Times New Roman" w:hAnsi="Times New Roman" w:cs="Times New Roman"/>
                <w:bCs/>
              </w:rPr>
            </w:pPr>
            <w:r w:rsidRPr="001B0677">
              <w:rPr>
                <w:rFonts w:ascii="Times New Roman" w:hAnsi="Times New Roman" w:cs="Times New Roman" w:hint="eastAsia"/>
                <w:bCs/>
              </w:rPr>
              <w:t>阴</w:t>
            </w:r>
            <w:r w:rsidRPr="001B0677">
              <w:rPr>
                <w:rFonts w:ascii="Times New Roman" w:hAnsi="Times New Roman" w:cs="Times New Roman"/>
                <w:bCs/>
              </w:rPr>
              <w:t xml:space="preserve">       </w:t>
            </w:r>
            <w:r w:rsidRPr="001B0677">
              <w:rPr>
                <w:rFonts w:ascii="Times New Roman" w:hAnsi="Times New Roman" w:cs="Times New Roman" w:hint="eastAsia"/>
                <w:bCs/>
              </w:rPr>
              <w:t>性</w:t>
            </w:r>
          </w:p>
        </w:tc>
      </w:tr>
      <w:tr w:rsidR="00993BDD" w14:paraId="12265EBE" w14:textId="77777777" w:rsidTr="00FB3D8F"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14:paraId="41E8EB3D" w14:textId="77777777" w:rsidR="00993BDD" w:rsidRPr="001B0677" w:rsidRDefault="00993BDD" w:rsidP="00FB3D8F">
            <w:pPr>
              <w:pStyle w:val="a6"/>
              <w:jc w:val="center"/>
              <w:rPr>
                <w:rFonts w:ascii="Times New Roman" w:hAnsi="Times New Roman" w:cs="Times New Roman"/>
                <w:bCs/>
              </w:rPr>
            </w:pPr>
            <w:r w:rsidRPr="001B0677">
              <w:rPr>
                <w:rFonts w:ascii="Times New Roman" w:hAnsi="Times New Roman" w:cs="Times New Roman" w:hint="eastAsia"/>
                <w:bCs/>
              </w:rPr>
              <w:t>人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54938" w14:textId="77777777" w:rsidR="00993BDD" w:rsidRPr="00E000A7" w:rsidRDefault="00993BDD" w:rsidP="00FB3D8F">
            <w:pPr>
              <w:pStyle w:val="a6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E000A7">
              <w:rPr>
                <w:rFonts w:asciiTheme="minorHAnsi" w:eastAsiaTheme="minorEastAsia" w:hAnsiTheme="minorHAnsi" w:cstheme="minorBidi"/>
                <w:szCs w:val="22"/>
              </w:rPr>
              <w:t xml:space="preserve">un homme </w:t>
            </w:r>
            <w:r w:rsidRPr="00E000A7">
              <w:rPr>
                <w:rFonts w:asciiTheme="minorHAnsi" w:eastAsiaTheme="minorEastAsia" w:hAnsiTheme="minorHAnsi" w:cstheme="minorBidi" w:hint="eastAsia"/>
                <w:szCs w:val="22"/>
              </w:rPr>
              <w:t>一个男人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6BCD0" w14:textId="77777777" w:rsidR="00993BDD" w:rsidRPr="00E000A7" w:rsidRDefault="00993BDD" w:rsidP="00FB3D8F">
            <w:pPr>
              <w:pStyle w:val="a6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E000A7">
              <w:rPr>
                <w:rFonts w:asciiTheme="minorHAnsi" w:eastAsiaTheme="minorEastAsia" w:hAnsiTheme="minorHAnsi" w:cstheme="minorBidi"/>
                <w:szCs w:val="22"/>
              </w:rPr>
              <w:t xml:space="preserve">une femme </w:t>
            </w:r>
            <w:r w:rsidRPr="00E000A7">
              <w:rPr>
                <w:rFonts w:asciiTheme="minorHAnsi" w:eastAsiaTheme="minorEastAsia" w:hAnsiTheme="minorHAnsi" w:cstheme="minorBidi" w:hint="eastAsia"/>
                <w:szCs w:val="22"/>
              </w:rPr>
              <w:t>一个女人</w:t>
            </w:r>
          </w:p>
        </w:tc>
      </w:tr>
      <w:tr w:rsidR="00993BDD" w14:paraId="0092F479" w14:textId="77777777" w:rsidTr="00FB3D8F"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14:paraId="650D5711" w14:textId="77777777" w:rsidR="00993BDD" w:rsidRPr="001B0677" w:rsidRDefault="00993BDD" w:rsidP="00FB3D8F">
            <w:pPr>
              <w:pStyle w:val="a6"/>
              <w:jc w:val="center"/>
              <w:rPr>
                <w:rFonts w:ascii="Times New Roman" w:hAnsi="Times New Roman" w:cs="Times New Roman"/>
                <w:bCs/>
              </w:rPr>
            </w:pPr>
            <w:r w:rsidRPr="001B0677">
              <w:rPr>
                <w:rFonts w:ascii="Times New Roman" w:hAnsi="Times New Roman" w:cs="Times New Roman" w:hint="eastAsia"/>
                <w:bCs/>
              </w:rPr>
              <w:t>动物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22248" w14:textId="77777777" w:rsidR="00993BDD" w:rsidRPr="00E000A7" w:rsidRDefault="00993BDD" w:rsidP="00FB3D8F">
            <w:pPr>
              <w:pStyle w:val="a6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E000A7">
              <w:rPr>
                <w:rFonts w:asciiTheme="minorHAnsi" w:eastAsiaTheme="minorEastAsia" w:hAnsiTheme="minorHAnsi" w:cstheme="minorBidi"/>
                <w:szCs w:val="22"/>
              </w:rPr>
              <w:t xml:space="preserve">un coq  </w:t>
            </w:r>
            <w:r w:rsidRPr="00E000A7">
              <w:rPr>
                <w:rFonts w:asciiTheme="minorHAnsi" w:eastAsiaTheme="minorEastAsia" w:hAnsiTheme="minorHAnsi" w:cstheme="minorBidi" w:hint="eastAsia"/>
                <w:szCs w:val="22"/>
              </w:rPr>
              <w:t>一只公鸡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7A0EB4" w14:textId="77777777" w:rsidR="00993BDD" w:rsidRPr="00E000A7" w:rsidRDefault="00993BDD" w:rsidP="00FB3D8F">
            <w:pPr>
              <w:pStyle w:val="a6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E000A7">
              <w:rPr>
                <w:rFonts w:asciiTheme="minorHAnsi" w:eastAsiaTheme="minorEastAsia" w:hAnsiTheme="minorHAnsi" w:cstheme="minorBidi"/>
                <w:szCs w:val="22"/>
              </w:rPr>
              <w:t xml:space="preserve">une poule </w:t>
            </w:r>
            <w:r w:rsidRPr="00E000A7">
              <w:rPr>
                <w:rFonts w:asciiTheme="minorHAnsi" w:eastAsiaTheme="minorEastAsia" w:hAnsiTheme="minorHAnsi" w:cstheme="minorBidi" w:hint="eastAsia"/>
                <w:szCs w:val="22"/>
              </w:rPr>
              <w:t>一只母鸡</w:t>
            </w:r>
          </w:p>
        </w:tc>
      </w:tr>
      <w:bookmarkEnd w:id="20"/>
      <w:bookmarkEnd w:id="21"/>
    </w:tbl>
    <w:p w14:paraId="20B97AB5" w14:textId="77777777" w:rsidR="00993BDD" w:rsidRDefault="00993BDD" w:rsidP="00993BDD">
      <w:pPr>
        <w:pStyle w:val="a6"/>
        <w:tabs>
          <w:tab w:val="left" w:pos="540"/>
        </w:tabs>
        <w:ind w:leftChars="343" w:left="842" w:hangingChars="58" w:hanging="122"/>
        <w:rPr>
          <w:rFonts w:ascii="Times New Roman" w:hAnsi="Times New Roman" w:cs="Times New Roman"/>
        </w:rPr>
      </w:pPr>
    </w:p>
    <w:p w14:paraId="06A546CD" w14:textId="77777777" w:rsidR="00993BDD" w:rsidRPr="00B273EB" w:rsidRDefault="00993BDD" w:rsidP="00993BDD">
      <w:pPr>
        <w:pStyle w:val="a6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）</w:t>
      </w:r>
      <w:r w:rsidRPr="00B273EB">
        <w:rPr>
          <w:rFonts w:ascii="Times New Roman" w:hAnsi="Times New Roman" w:cs="Times New Roman" w:hint="eastAsia"/>
        </w:rPr>
        <w:t>但表示生物、植物、事物及抽象概念名词的性则是人为规定</w:t>
      </w:r>
      <w:r>
        <w:rPr>
          <w:rFonts w:ascii="Times New Roman" w:hAnsi="Times New Roman" w:cs="Times New Roman" w:hint="eastAsia"/>
        </w:rPr>
        <w:t>、</w:t>
      </w:r>
      <w:r w:rsidRPr="00B273EB">
        <w:rPr>
          <w:rFonts w:ascii="Times New Roman" w:hAnsi="Times New Roman" w:cs="Times New Roman" w:hint="eastAsia"/>
        </w:rPr>
        <w:t>约定俗成的</w:t>
      </w:r>
      <w:r>
        <w:rPr>
          <w:rFonts w:ascii="Times New Roman" w:hAnsi="Times New Roman" w:cs="Times New Roman" w:hint="eastAsia"/>
        </w:rPr>
        <w:t>：</w:t>
      </w:r>
    </w:p>
    <w:tbl>
      <w:tblPr>
        <w:tblW w:w="0" w:type="auto"/>
        <w:tblInd w:w="7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76"/>
        <w:gridCol w:w="3051"/>
        <w:gridCol w:w="3190"/>
      </w:tblGrid>
      <w:tr w:rsidR="00993BDD" w14:paraId="1FBD6D44" w14:textId="77777777" w:rsidTr="00FB3D8F"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14:paraId="0D99EBAC" w14:textId="77777777" w:rsidR="00993BDD" w:rsidRDefault="00993BDD" w:rsidP="00FB3D8F">
            <w:pPr>
              <w:pStyle w:val="a6"/>
              <w:ind w:firstLineChars="100" w:firstLine="210"/>
              <w:rPr>
                <w:rFonts w:ascii="Times New Roman" w:eastAsia="文鼎新艺体" w:hAnsi="Times New Roman" w:cs="Times New Roman"/>
              </w:rPr>
            </w:pPr>
            <w:r>
              <w:rPr>
                <w:rFonts w:hAnsi="宋体" w:cs="宋体" w:hint="eastAsia"/>
              </w:rPr>
              <w:t>类</w:t>
            </w:r>
            <w:r>
              <w:rPr>
                <w:rFonts w:ascii="Times New Roman" w:eastAsia="文鼎新艺体" w:hAnsi="Times New Roman" w:cs="Times New Roman"/>
              </w:rPr>
              <w:t xml:space="preserve"> </w:t>
            </w:r>
            <w:r>
              <w:rPr>
                <w:rFonts w:hAnsi="宋体" w:cs="宋体" w:hint="eastAsia"/>
              </w:rPr>
              <w:t>别</w:t>
            </w:r>
          </w:p>
        </w:tc>
        <w:tc>
          <w:tcPr>
            <w:tcW w:w="3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hideMark/>
          </w:tcPr>
          <w:p w14:paraId="64F2E25D" w14:textId="77777777" w:rsidR="00993BDD" w:rsidRPr="001B0677" w:rsidRDefault="00993BDD" w:rsidP="00FB3D8F">
            <w:pPr>
              <w:pStyle w:val="a6"/>
              <w:ind w:firstLineChars="300" w:firstLine="630"/>
              <w:rPr>
                <w:rFonts w:ascii="Times New Roman" w:hAnsi="Times New Roman" w:cs="Times New Roman"/>
                <w:bCs/>
              </w:rPr>
            </w:pPr>
            <w:r w:rsidRPr="001B0677">
              <w:rPr>
                <w:rFonts w:ascii="Times New Roman" w:hAnsi="Times New Roman" w:cs="Times New Roman" w:hint="eastAsia"/>
                <w:bCs/>
              </w:rPr>
              <w:t>阳</w:t>
            </w:r>
            <w:r w:rsidRPr="001B0677">
              <w:rPr>
                <w:rFonts w:ascii="Times New Roman" w:hAnsi="Times New Roman" w:cs="Times New Roman"/>
                <w:bCs/>
              </w:rPr>
              <w:t xml:space="preserve">       </w:t>
            </w:r>
            <w:r w:rsidRPr="001B0677">
              <w:rPr>
                <w:rFonts w:ascii="Times New Roman" w:hAnsi="Times New Roman" w:cs="Times New Roman" w:hint="eastAsia"/>
                <w:bCs/>
              </w:rPr>
              <w:t>性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hideMark/>
          </w:tcPr>
          <w:p w14:paraId="54E2E6CF" w14:textId="77777777" w:rsidR="00993BDD" w:rsidRPr="001B0677" w:rsidRDefault="00993BDD" w:rsidP="00FB3D8F">
            <w:pPr>
              <w:pStyle w:val="a6"/>
              <w:ind w:firstLineChars="400" w:firstLine="840"/>
              <w:rPr>
                <w:rFonts w:ascii="Times New Roman" w:hAnsi="Times New Roman" w:cs="Times New Roman"/>
                <w:bCs/>
              </w:rPr>
            </w:pPr>
            <w:r w:rsidRPr="001B0677">
              <w:rPr>
                <w:rFonts w:ascii="Times New Roman" w:hAnsi="Times New Roman" w:cs="Times New Roman" w:hint="eastAsia"/>
                <w:bCs/>
              </w:rPr>
              <w:t>阴</w:t>
            </w:r>
            <w:r w:rsidRPr="001B0677">
              <w:rPr>
                <w:rFonts w:ascii="Times New Roman" w:hAnsi="Times New Roman" w:cs="Times New Roman"/>
                <w:bCs/>
              </w:rPr>
              <w:t xml:space="preserve">       </w:t>
            </w:r>
            <w:r w:rsidRPr="001B0677">
              <w:rPr>
                <w:rFonts w:ascii="Times New Roman" w:hAnsi="Times New Roman" w:cs="Times New Roman" w:hint="eastAsia"/>
                <w:bCs/>
              </w:rPr>
              <w:t>性</w:t>
            </w:r>
          </w:p>
        </w:tc>
      </w:tr>
      <w:tr w:rsidR="00993BDD" w14:paraId="6AFBE00B" w14:textId="77777777" w:rsidTr="00FB3D8F"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14:paraId="411589EB" w14:textId="77777777" w:rsidR="00993BDD" w:rsidRPr="001B0677" w:rsidRDefault="00993BDD" w:rsidP="00FB3D8F">
            <w:pPr>
              <w:pStyle w:val="a6"/>
              <w:jc w:val="center"/>
              <w:rPr>
                <w:rFonts w:ascii="Times New Roman" w:hAnsi="Times New Roman" w:cs="Times New Roman"/>
                <w:bCs/>
              </w:rPr>
            </w:pPr>
            <w:r w:rsidRPr="001B0677">
              <w:rPr>
                <w:rFonts w:ascii="Times New Roman" w:hAnsi="Times New Roman" w:cs="Times New Roman" w:hint="eastAsia"/>
                <w:bCs/>
              </w:rPr>
              <w:t>生物</w:t>
            </w:r>
          </w:p>
        </w:tc>
        <w:tc>
          <w:tcPr>
            <w:tcW w:w="3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8C965" w14:textId="77777777" w:rsidR="00993BDD" w:rsidRPr="00E000A7" w:rsidRDefault="00993BDD" w:rsidP="00FB3D8F">
            <w:pPr>
              <w:pStyle w:val="a6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E000A7">
              <w:rPr>
                <w:rFonts w:asciiTheme="minorHAnsi" w:eastAsiaTheme="minorEastAsia" w:hAnsiTheme="minorHAnsi" w:cstheme="minorBidi"/>
                <w:szCs w:val="22"/>
              </w:rPr>
              <w:t xml:space="preserve">un microbe </w:t>
            </w:r>
            <w:r w:rsidRPr="00E000A7">
              <w:rPr>
                <w:rFonts w:asciiTheme="minorHAnsi" w:eastAsiaTheme="minorEastAsia" w:hAnsiTheme="minorHAnsi" w:cstheme="minorBidi" w:hint="eastAsia"/>
                <w:szCs w:val="22"/>
              </w:rPr>
              <w:t>一种微生物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31D67" w14:textId="77777777" w:rsidR="00993BDD" w:rsidRPr="00E000A7" w:rsidRDefault="00993BDD" w:rsidP="00FB3D8F">
            <w:pPr>
              <w:pStyle w:val="a6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E000A7">
              <w:rPr>
                <w:rFonts w:asciiTheme="minorHAnsi" w:eastAsiaTheme="minorEastAsia" w:hAnsiTheme="minorHAnsi" w:cstheme="minorBidi"/>
                <w:szCs w:val="22"/>
              </w:rPr>
              <w:t>une moi</w:t>
            </w:r>
            <w:r w:rsidRPr="00E000A7">
              <w:rPr>
                <w:rFonts w:asciiTheme="minorHAnsi" w:eastAsiaTheme="minorEastAsia" w:hAnsiTheme="minorHAnsi" w:cstheme="minorBidi" w:hint="eastAsia"/>
                <w:szCs w:val="22"/>
              </w:rPr>
              <w:t>si</w:t>
            </w:r>
            <w:r w:rsidRPr="00E000A7">
              <w:rPr>
                <w:rFonts w:asciiTheme="minorHAnsi" w:eastAsiaTheme="minorEastAsia" w:hAnsiTheme="minorHAnsi" w:cstheme="minorBidi"/>
                <w:szCs w:val="22"/>
              </w:rPr>
              <w:t xml:space="preserve">ssure </w:t>
            </w:r>
            <w:r w:rsidRPr="00E000A7">
              <w:rPr>
                <w:rFonts w:asciiTheme="minorHAnsi" w:eastAsiaTheme="minorEastAsia" w:hAnsiTheme="minorHAnsi" w:cstheme="minorBidi" w:hint="eastAsia"/>
                <w:szCs w:val="22"/>
              </w:rPr>
              <w:t>一种霉菌</w:t>
            </w:r>
          </w:p>
        </w:tc>
      </w:tr>
      <w:tr w:rsidR="00993BDD" w14:paraId="02EB2443" w14:textId="77777777" w:rsidTr="00FB3D8F"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14:paraId="5BCEE7DA" w14:textId="77777777" w:rsidR="00993BDD" w:rsidRPr="001B0677" w:rsidRDefault="00993BDD" w:rsidP="00FB3D8F">
            <w:pPr>
              <w:pStyle w:val="a6"/>
              <w:jc w:val="center"/>
              <w:rPr>
                <w:rFonts w:ascii="Times New Roman" w:hAnsi="Times New Roman" w:cs="Times New Roman"/>
                <w:bCs/>
              </w:rPr>
            </w:pPr>
            <w:r w:rsidRPr="001B0677">
              <w:rPr>
                <w:rFonts w:ascii="Times New Roman" w:hAnsi="Times New Roman" w:cs="Times New Roman" w:hint="eastAsia"/>
                <w:bCs/>
              </w:rPr>
              <w:lastRenderedPageBreak/>
              <w:t>植物</w:t>
            </w:r>
          </w:p>
        </w:tc>
        <w:tc>
          <w:tcPr>
            <w:tcW w:w="3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A178BA" w14:textId="77777777" w:rsidR="00993BDD" w:rsidRPr="00E000A7" w:rsidRDefault="00993BDD" w:rsidP="00FB3D8F">
            <w:pPr>
              <w:pStyle w:val="a6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E000A7">
              <w:rPr>
                <w:rFonts w:asciiTheme="minorHAnsi" w:eastAsiaTheme="minorEastAsia" w:hAnsiTheme="minorHAnsi" w:cstheme="minorBidi"/>
                <w:szCs w:val="22"/>
              </w:rPr>
              <w:t xml:space="preserve">un arbre  </w:t>
            </w:r>
            <w:r w:rsidRPr="00E000A7">
              <w:rPr>
                <w:rFonts w:asciiTheme="minorHAnsi" w:eastAsiaTheme="minorEastAsia" w:hAnsiTheme="minorHAnsi" w:cstheme="minorBidi" w:hint="eastAsia"/>
                <w:szCs w:val="22"/>
              </w:rPr>
              <w:t>一棵树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14BF0" w14:textId="77777777" w:rsidR="00993BDD" w:rsidRPr="00E000A7" w:rsidRDefault="00993BDD" w:rsidP="00FB3D8F">
            <w:pPr>
              <w:pStyle w:val="a6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E000A7">
              <w:rPr>
                <w:rFonts w:asciiTheme="minorHAnsi" w:eastAsiaTheme="minorEastAsia" w:hAnsiTheme="minorHAnsi" w:cstheme="minorBidi"/>
                <w:szCs w:val="22"/>
              </w:rPr>
              <w:t xml:space="preserve">une fleur  </w:t>
            </w:r>
            <w:r w:rsidRPr="00E000A7">
              <w:rPr>
                <w:rFonts w:asciiTheme="minorHAnsi" w:eastAsiaTheme="minorEastAsia" w:hAnsiTheme="minorHAnsi" w:cstheme="minorBidi" w:hint="eastAsia"/>
                <w:szCs w:val="22"/>
              </w:rPr>
              <w:t>一朵花</w:t>
            </w:r>
          </w:p>
        </w:tc>
      </w:tr>
      <w:tr w:rsidR="00993BDD" w14:paraId="4671238B" w14:textId="77777777" w:rsidTr="00FB3D8F"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14:paraId="11DACB60" w14:textId="77777777" w:rsidR="00993BDD" w:rsidRPr="001B0677" w:rsidRDefault="00993BDD" w:rsidP="00FB3D8F">
            <w:pPr>
              <w:pStyle w:val="a6"/>
              <w:jc w:val="center"/>
              <w:rPr>
                <w:rFonts w:ascii="Times New Roman" w:hAnsi="Times New Roman" w:cs="Times New Roman"/>
                <w:bCs/>
              </w:rPr>
            </w:pPr>
            <w:r w:rsidRPr="001B0677">
              <w:rPr>
                <w:rFonts w:ascii="Times New Roman" w:hAnsi="Times New Roman" w:cs="Times New Roman" w:hint="eastAsia"/>
                <w:bCs/>
              </w:rPr>
              <w:t>事物</w:t>
            </w:r>
          </w:p>
        </w:tc>
        <w:tc>
          <w:tcPr>
            <w:tcW w:w="3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8DBBA" w14:textId="77777777" w:rsidR="00993BDD" w:rsidRPr="00E000A7" w:rsidRDefault="00993BDD" w:rsidP="00FB3D8F">
            <w:pPr>
              <w:pStyle w:val="a6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E000A7">
              <w:rPr>
                <w:rFonts w:asciiTheme="minorHAnsi" w:eastAsiaTheme="minorEastAsia" w:hAnsiTheme="minorHAnsi" w:cstheme="minorBidi"/>
                <w:szCs w:val="22"/>
              </w:rPr>
              <w:t xml:space="preserve">un livre </w:t>
            </w:r>
            <w:r w:rsidRPr="00E000A7">
              <w:rPr>
                <w:rFonts w:asciiTheme="minorHAnsi" w:eastAsiaTheme="minorEastAsia" w:hAnsiTheme="minorHAnsi" w:cstheme="minorBidi" w:hint="eastAsia"/>
                <w:szCs w:val="22"/>
              </w:rPr>
              <w:t>一本书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21B60" w14:textId="77777777" w:rsidR="00993BDD" w:rsidRPr="00E000A7" w:rsidRDefault="00993BDD" w:rsidP="00FB3D8F">
            <w:pPr>
              <w:pStyle w:val="a6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E000A7">
              <w:rPr>
                <w:rFonts w:asciiTheme="minorHAnsi" w:eastAsiaTheme="minorEastAsia" w:hAnsiTheme="minorHAnsi" w:cstheme="minorBidi"/>
                <w:szCs w:val="22"/>
              </w:rPr>
              <w:t xml:space="preserve">une auto  </w:t>
            </w:r>
            <w:r w:rsidRPr="00E000A7">
              <w:rPr>
                <w:rFonts w:asciiTheme="minorHAnsi" w:eastAsiaTheme="minorEastAsia" w:hAnsiTheme="minorHAnsi" w:cstheme="minorBidi" w:hint="eastAsia"/>
                <w:szCs w:val="22"/>
              </w:rPr>
              <w:t>一辆汽车</w:t>
            </w:r>
          </w:p>
        </w:tc>
      </w:tr>
      <w:tr w:rsidR="00993BDD" w14:paraId="57CD57A4" w14:textId="77777777" w:rsidTr="00FB3D8F"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14:paraId="7D6D5419" w14:textId="77777777" w:rsidR="00993BDD" w:rsidRPr="001B0677" w:rsidRDefault="00993BDD" w:rsidP="00FB3D8F">
            <w:pPr>
              <w:pStyle w:val="a6"/>
              <w:jc w:val="center"/>
              <w:rPr>
                <w:rFonts w:ascii="Times New Roman" w:hAnsi="Times New Roman" w:cs="Times New Roman"/>
                <w:bCs/>
              </w:rPr>
            </w:pPr>
            <w:r w:rsidRPr="001B0677">
              <w:rPr>
                <w:rFonts w:ascii="Times New Roman" w:hAnsi="Times New Roman" w:cs="Times New Roman" w:hint="eastAsia"/>
                <w:bCs/>
              </w:rPr>
              <w:t>抽象概念</w:t>
            </w:r>
          </w:p>
        </w:tc>
        <w:tc>
          <w:tcPr>
            <w:tcW w:w="3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043A8" w14:textId="77777777" w:rsidR="00993BDD" w:rsidRPr="00E000A7" w:rsidRDefault="00993BDD" w:rsidP="00FB3D8F">
            <w:pPr>
              <w:pStyle w:val="a6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E000A7">
              <w:rPr>
                <w:rFonts w:asciiTheme="minorHAnsi" w:eastAsiaTheme="minorEastAsia" w:hAnsiTheme="minorHAnsi" w:cstheme="minorBidi"/>
                <w:szCs w:val="22"/>
              </w:rPr>
              <w:t xml:space="preserve">un miracle </w:t>
            </w:r>
            <w:r w:rsidRPr="00E000A7">
              <w:rPr>
                <w:rFonts w:asciiTheme="minorHAnsi" w:eastAsiaTheme="minorEastAsia" w:hAnsiTheme="minorHAnsi" w:cstheme="minorBidi" w:hint="eastAsia"/>
                <w:szCs w:val="22"/>
              </w:rPr>
              <w:t>一个奇迹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0788B" w14:textId="77777777" w:rsidR="00993BDD" w:rsidRPr="00E000A7" w:rsidRDefault="00993BDD" w:rsidP="00FB3D8F">
            <w:pPr>
              <w:pStyle w:val="a6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E000A7">
              <w:rPr>
                <w:rFonts w:asciiTheme="minorHAnsi" w:eastAsiaTheme="minorEastAsia" w:hAnsiTheme="minorHAnsi" w:cstheme="minorBidi"/>
                <w:szCs w:val="22"/>
              </w:rPr>
              <w:t xml:space="preserve">une tendance </w:t>
            </w:r>
            <w:r w:rsidRPr="00E000A7">
              <w:rPr>
                <w:rFonts w:asciiTheme="minorHAnsi" w:eastAsiaTheme="minorEastAsia" w:hAnsiTheme="minorHAnsi" w:cstheme="minorBidi" w:hint="eastAsia"/>
                <w:szCs w:val="22"/>
              </w:rPr>
              <w:t>一种趋势</w:t>
            </w:r>
          </w:p>
        </w:tc>
      </w:tr>
    </w:tbl>
    <w:p w14:paraId="7BA82509" w14:textId="77777777" w:rsidR="00993BDD" w:rsidRDefault="00993BDD" w:rsidP="00993BDD">
      <w:pPr>
        <w:pStyle w:val="a6"/>
        <w:ind w:left="644"/>
        <w:rPr>
          <w:rFonts w:ascii="Times New Roman" w:hAnsi="Times New Roman" w:cs="Times New Roman"/>
        </w:rPr>
      </w:pPr>
    </w:p>
    <w:p w14:paraId="7CA1D123" w14:textId="77777777" w:rsidR="00993BDD" w:rsidRDefault="00993BDD" w:rsidP="00993BDD">
      <w:pPr>
        <w:pStyle w:val="a6"/>
        <w:ind w:left="644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 w:hint="eastAsia"/>
        </w:rPr>
        <w:t>）个别名词阴阳性不同而意义不同：</w:t>
      </w:r>
    </w:p>
    <w:tbl>
      <w:tblPr>
        <w:tblW w:w="0" w:type="auto"/>
        <w:tblInd w:w="7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90"/>
        <w:gridCol w:w="3037"/>
        <w:gridCol w:w="3190"/>
      </w:tblGrid>
      <w:tr w:rsidR="00993BDD" w14:paraId="18B29438" w14:textId="77777777" w:rsidTr="00FB3D8F"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14:paraId="66E12A1E" w14:textId="77777777" w:rsidR="00993BDD" w:rsidRPr="001B0677" w:rsidRDefault="00993BDD" w:rsidP="00FB3D8F">
            <w:pPr>
              <w:pStyle w:val="a6"/>
              <w:jc w:val="center"/>
              <w:rPr>
                <w:rFonts w:ascii="Times New Roman" w:hAnsi="Times New Roman" w:cs="Times New Roman"/>
                <w:bCs/>
              </w:rPr>
            </w:pPr>
            <w:r w:rsidRPr="001B0677">
              <w:rPr>
                <w:rFonts w:ascii="Times New Roman" w:hAnsi="Times New Roman" w:cs="Times New Roman" w:hint="eastAsia"/>
                <w:bCs/>
              </w:rPr>
              <w:t>poste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9AB38" w14:textId="77777777" w:rsidR="00993BDD" w:rsidRPr="00E000A7" w:rsidRDefault="00993BDD" w:rsidP="00FB3D8F">
            <w:pPr>
              <w:pStyle w:val="a6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E000A7">
              <w:rPr>
                <w:rFonts w:asciiTheme="minorHAnsi" w:eastAsiaTheme="minorEastAsia" w:hAnsiTheme="minorHAnsi" w:cstheme="minorBidi"/>
                <w:szCs w:val="22"/>
              </w:rPr>
              <w:t xml:space="preserve">un </w:t>
            </w:r>
            <w:r>
              <w:rPr>
                <w:rFonts w:asciiTheme="minorHAnsi" w:eastAsiaTheme="minorEastAsia" w:hAnsiTheme="minorHAnsi" w:cstheme="minorBidi" w:hint="eastAsia"/>
                <w:szCs w:val="22"/>
              </w:rPr>
              <w:t>poste</w:t>
            </w:r>
            <w:r w:rsidRPr="00E000A7">
              <w:rPr>
                <w:rFonts w:asciiTheme="minorHAnsi" w:eastAsiaTheme="minorEastAsia" w:hAnsiTheme="minorHAnsi" w:cstheme="minorBidi"/>
                <w:szCs w:val="22"/>
              </w:rPr>
              <w:t xml:space="preserve"> </w:t>
            </w:r>
            <w:r w:rsidRPr="00E000A7">
              <w:rPr>
                <w:rFonts w:asciiTheme="minorHAnsi" w:eastAsiaTheme="minorEastAsia" w:hAnsiTheme="minorHAnsi" w:cstheme="minorBidi" w:hint="eastAsia"/>
                <w:szCs w:val="22"/>
              </w:rPr>
              <w:t>一个</w:t>
            </w:r>
            <w:r>
              <w:rPr>
                <w:rFonts w:asciiTheme="minorHAnsi" w:eastAsiaTheme="minorEastAsia" w:hAnsiTheme="minorHAnsi" w:cstheme="minorBidi" w:hint="eastAsia"/>
                <w:szCs w:val="22"/>
              </w:rPr>
              <w:t>岗位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A79E1" w14:textId="77777777" w:rsidR="00993BDD" w:rsidRPr="00E000A7" w:rsidRDefault="00993BDD" w:rsidP="00FB3D8F">
            <w:pPr>
              <w:pStyle w:val="a6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E000A7">
              <w:rPr>
                <w:rFonts w:asciiTheme="minorHAnsi" w:eastAsiaTheme="minorEastAsia" w:hAnsiTheme="minorHAnsi" w:cstheme="minorBidi"/>
                <w:szCs w:val="22"/>
              </w:rPr>
              <w:t xml:space="preserve">une </w:t>
            </w:r>
            <w:r>
              <w:rPr>
                <w:rFonts w:asciiTheme="minorHAnsi" w:eastAsiaTheme="minorEastAsia" w:hAnsiTheme="minorHAnsi" w:cstheme="minorBidi" w:hint="eastAsia"/>
                <w:szCs w:val="22"/>
              </w:rPr>
              <w:t>poste</w:t>
            </w:r>
            <w:r w:rsidRPr="00E000A7">
              <w:rPr>
                <w:rFonts w:asciiTheme="minorHAnsi" w:eastAsiaTheme="minorEastAsia" w:hAnsiTheme="minorHAnsi" w:cstheme="minorBidi"/>
                <w:szCs w:val="22"/>
              </w:rPr>
              <w:t xml:space="preserve"> </w:t>
            </w:r>
            <w:r w:rsidRPr="00E000A7">
              <w:rPr>
                <w:rFonts w:asciiTheme="minorHAnsi" w:eastAsiaTheme="minorEastAsia" w:hAnsiTheme="minorHAnsi" w:cstheme="minorBidi" w:hint="eastAsia"/>
                <w:szCs w:val="22"/>
              </w:rPr>
              <w:t>一</w:t>
            </w:r>
            <w:r>
              <w:rPr>
                <w:rFonts w:asciiTheme="minorHAnsi" w:eastAsiaTheme="minorEastAsia" w:hAnsiTheme="minorHAnsi" w:cstheme="minorBidi" w:hint="eastAsia"/>
                <w:szCs w:val="22"/>
              </w:rPr>
              <w:t>间邮局</w:t>
            </w:r>
          </w:p>
        </w:tc>
      </w:tr>
    </w:tbl>
    <w:p w14:paraId="15ECD5E7" w14:textId="77777777" w:rsidR="00993BDD" w:rsidRDefault="00993BDD" w:rsidP="00993BDD">
      <w:pPr>
        <w:pStyle w:val="a6"/>
        <w:ind w:leftChars="400" w:left="1159" w:hangingChars="152" w:hanging="319"/>
        <w:rPr>
          <w:rFonts w:ascii="Times New Roman" w:hAnsi="Times New Roman" w:cs="Times New Roman"/>
        </w:rPr>
      </w:pPr>
    </w:p>
    <w:p w14:paraId="39D6C32E" w14:textId="77777777" w:rsidR="00993BDD" w:rsidRDefault="00993BDD" w:rsidP="00993BDD">
      <w:pPr>
        <w:pStyle w:val="a6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 xml:space="preserve">2) </w:t>
      </w:r>
      <w:r>
        <w:rPr>
          <w:rFonts w:ascii="Times New Roman" w:hAnsi="Times New Roman" w:cs="Times New Roman" w:hint="eastAsia"/>
          <w:bCs/>
        </w:rPr>
        <w:t>名词的单、复数</w:t>
      </w:r>
    </w:p>
    <w:p w14:paraId="7F0A8164" w14:textId="77777777" w:rsidR="00993BDD" w:rsidRDefault="00993BDD" w:rsidP="00993BDD">
      <w:pPr>
        <w:pStyle w:val="a6"/>
        <w:tabs>
          <w:tab w:val="left" w:pos="540"/>
        </w:tabs>
        <w:ind w:leftChars="300" w:left="63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多数名词词尾加</w:t>
      </w:r>
      <w:r w:rsidRPr="003670F3">
        <w:rPr>
          <w:rFonts w:asciiTheme="minorHAnsi" w:eastAsiaTheme="minorEastAsia" w:hAnsiTheme="minorHAnsi" w:cstheme="minorBidi" w:hint="eastAsia"/>
          <w:szCs w:val="22"/>
        </w:rPr>
        <w:t>“</w:t>
      </w:r>
      <w:r w:rsidRPr="003670F3">
        <w:rPr>
          <w:rFonts w:asciiTheme="minorHAnsi" w:eastAsiaTheme="minorEastAsia" w:hAnsiTheme="minorHAnsi" w:cstheme="minorBidi"/>
          <w:szCs w:val="22"/>
        </w:rPr>
        <w:t>s</w:t>
      </w:r>
      <w:r w:rsidRPr="003670F3">
        <w:rPr>
          <w:rFonts w:asciiTheme="minorHAnsi" w:eastAsiaTheme="minorEastAsia" w:hAnsiTheme="minorHAnsi" w:cstheme="minorBidi" w:hint="eastAsia"/>
          <w:szCs w:val="22"/>
        </w:rPr>
        <w:t>”即构成复数；少数以</w:t>
      </w:r>
      <w:r w:rsidRPr="003670F3">
        <w:rPr>
          <w:rFonts w:asciiTheme="minorHAnsi" w:eastAsiaTheme="minorEastAsia" w:hAnsiTheme="minorHAnsi" w:cstheme="minorBidi" w:hint="eastAsia"/>
          <w:szCs w:val="22"/>
        </w:rPr>
        <w:t>au, eau, eu</w:t>
      </w:r>
      <w:r w:rsidRPr="003670F3">
        <w:rPr>
          <w:rFonts w:asciiTheme="minorHAnsi" w:eastAsiaTheme="minorEastAsia" w:hAnsiTheme="minorHAnsi" w:cstheme="minorBidi" w:hint="eastAsia"/>
          <w:szCs w:val="22"/>
        </w:rPr>
        <w:t>结尾的名词加“</w:t>
      </w:r>
      <w:r w:rsidRPr="003670F3">
        <w:rPr>
          <w:rFonts w:asciiTheme="minorHAnsi" w:eastAsiaTheme="minorEastAsia" w:hAnsiTheme="minorHAnsi" w:cstheme="minorBidi"/>
          <w:szCs w:val="22"/>
        </w:rPr>
        <w:t>x</w:t>
      </w:r>
      <w:r w:rsidRPr="003670F3">
        <w:rPr>
          <w:rFonts w:asciiTheme="minorHAnsi" w:eastAsiaTheme="minorEastAsia" w:hAnsiTheme="minorHAnsi" w:cstheme="minorBidi" w:hint="eastAsia"/>
          <w:szCs w:val="22"/>
        </w:rPr>
        <w:t>”构成复数；原以“</w:t>
      </w:r>
      <w:r w:rsidRPr="003670F3">
        <w:rPr>
          <w:rFonts w:asciiTheme="minorHAnsi" w:eastAsiaTheme="minorEastAsia" w:hAnsiTheme="minorHAnsi" w:cstheme="minorBidi"/>
          <w:szCs w:val="22"/>
        </w:rPr>
        <w:t>s</w:t>
      </w:r>
      <w:r w:rsidRPr="003670F3">
        <w:rPr>
          <w:rFonts w:asciiTheme="minorHAnsi" w:eastAsiaTheme="minorEastAsia" w:hAnsiTheme="minorHAnsi" w:cstheme="minorBidi" w:hint="eastAsia"/>
          <w:szCs w:val="22"/>
        </w:rPr>
        <w:t>”</w:t>
      </w:r>
      <w:r w:rsidRPr="003670F3">
        <w:rPr>
          <w:rFonts w:asciiTheme="minorHAnsi" w:eastAsiaTheme="minorEastAsia" w:hAnsiTheme="minorHAnsi" w:cstheme="minorBidi"/>
          <w:szCs w:val="22"/>
        </w:rPr>
        <w:t>,</w:t>
      </w:r>
      <w:r w:rsidRPr="003670F3">
        <w:rPr>
          <w:rFonts w:asciiTheme="minorHAnsi" w:eastAsiaTheme="minorEastAsia" w:hAnsiTheme="minorHAnsi" w:cstheme="minorBidi" w:hint="eastAsia"/>
          <w:szCs w:val="22"/>
        </w:rPr>
        <w:t>“</w:t>
      </w:r>
      <w:r w:rsidRPr="003670F3">
        <w:rPr>
          <w:rFonts w:asciiTheme="minorHAnsi" w:eastAsiaTheme="minorEastAsia" w:hAnsiTheme="minorHAnsi" w:cstheme="minorBidi"/>
          <w:szCs w:val="22"/>
        </w:rPr>
        <w:t>x</w:t>
      </w:r>
      <w:r w:rsidRPr="003670F3">
        <w:rPr>
          <w:rFonts w:asciiTheme="minorHAnsi" w:eastAsiaTheme="minorEastAsia" w:hAnsiTheme="minorHAnsi" w:cstheme="minorBidi" w:hint="eastAsia"/>
          <w:szCs w:val="22"/>
        </w:rPr>
        <w:t>”或“</w:t>
      </w:r>
      <w:r w:rsidRPr="003670F3">
        <w:rPr>
          <w:rFonts w:asciiTheme="minorHAnsi" w:eastAsiaTheme="minorEastAsia" w:hAnsiTheme="minorHAnsi" w:cstheme="minorBidi"/>
          <w:szCs w:val="22"/>
        </w:rPr>
        <w:t>z</w:t>
      </w:r>
      <w:r w:rsidRPr="003670F3">
        <w:rPr>
          <w:rFonts w:asciiTheme="minorHAnsi" w:eastAsiaTheme="minorEastAsia" w:hAnsiTheme="minorHAnsi" w:cstheme="minorBidi" w:hint="eastAsia"/>
          <w:szCs w:val="22"/>
        </w:rPr>
        <w:t>”结</w:t>
      </w:r>
      <w:r>
        <w:rPr>
          <w:rFonts w:ascii="Times New Roman" w:hAnsi="Times New Roman" w:cs="Times New Roman" w:hint="eastAsia"/>
        </w:rPr>
        <w:t>尾的名词则保持不变。</w:t>
      </w:r>
    </w:p>
    <w:tbl>
      <w:tblPr>
        <w:tblW w:w="0" w:type="auto"/>
        <w:tblInd w:w="7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44"/>
        <w:gridCol w:w="6064"/>
      </w:tblGrid>
      <w:tr w:rsidR="00993BDD" w14:paraId="7E41E8AD" w14:textId="77777777" w:rsidTr="00FB3D8F"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14:paraId="5112D6AF" w14:textId="77777777" w:rsidR="00993BDD" w:rsidRPr="00E000A7" w:rsidRDefault="00993BDD" w:rsidP="00FB3D8F">
            <w:pPr>
              <w:pStyle w:val="a6"/>
              <w:ind w:firstLineChars="100" w:firstLine="210"/>
              <w:rPr>
                <w:rFonts w:ascii="Times New Roman" w:hAnsi="Times New Roman" w:cs="Times New Roman"/>
              </w:rPr>
            </w:pPr>
            <w:r w:rsidRPr="00E000A7">
              <w:rPr>
                <w:rFonts w:hAnsi="宋体" w:cs="宋体" w:hint="eastAsia"/>
              </w:rPr>
              <w:t>类</w:t>
            </w:r>
            <w:r w:rsidRPr="00E000A7">
              <w:rPr>
                <w:rFonts w:ascii="Times New Roman" w:eastAsia="文鼎新艺体" w:hAnsi="Times New Roman" w:cs="Times New Roman"/>
              </w:rPr>
              <w:t xml:space="preserve"> </w:t>
            </w:r>
            <w:r w:rsidRPr="00E000A7">
              <w:rPr>
                <w:rFonts w:hAnsi="宋体" w:cs="宋体" w:hint="eastAsia"/>
              </w:rPr>
              <w:t>别</w:t>
            </w:r>
          </w:p>
        </w:tc>
        <w:tc>
          <w:tcPr>
            <w:tcW w:w="6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hideMark/>
          </w:tcPr>
          <w:p w14:paraId="5AC2CD11" w14:textId="77777777" w:rsidR="00993BDD" w:rsidRPr="001B0677" w:rsidRDefault="00993BDD" w:rsidP="00FB3D8F">
            <w:pPr>
              <w:pStyle w:val="a6"/>
              <w:ind w:firstLineChars="795" w:firstLine="1669"/>
              <w:rPr>
                <w:rFonts w:ascii="Times New Roman" w:hAnsi="Times New Roman" w:cs="Times New Roman"/>
                <w:bCs/>
              </w:rPr>
            </w:pPr>
            <w:r w:rsidRPr="001B0677">
              <w:rPr>
                <w:rFonts w:ascii="Times New Roman" w:hAnsi="Times New Roman" w:cs="Times New Roman" w:hint="eastAsia"/>
                <w:bCs/>
              </w:rPr>
              <w:t>例</w:t>
            </w:r>
            <w:r w:rsidRPr="001B0677">
              <w:rPr>
                <w:rFonts w:ascii="Times New Roman" w:hAnsi="Times New Roman" w:cs="Times New Roman"/>
                <w:bCs/>
              </w:rPr>
              <w:t xml:space="preserve">              </w:t>
            </w:r>
            <w:r w:rsidRPr="001B0677">
              <w:rPr>
                <w:rFonts w:ascii="Times New Roman" w:hAnsi="Times New Roman" w:cs="Times New Roman" w:hint="eastAsia"/>
                <w:bCs/>
              </w:rPr>
              <w:t>词</w:t>
            </w:r>
          </w:p>
        </w:tc>
      </w:tr>
      <w:tr w:rsidR="00993BDD" w14:paraId="6D7500B4" w14:textId="77777777" w:rsidTr="00FB3D8F"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14:paraId="41883D71" w14:textId="77777777" w:rsidR="00993BDD" w:rsidRPr="001B0677" w:rsidRDefault="00993BDD" w:rsidP="00FB3D8F">
            <w:pPr>
              <w:pStyle w:val="a6"/>
              <w:jc w:val="center"/>
              <w:rPr>
                <w:rFonts w:ascii="Times New Roman" w:hAnsi="Times New Roman" w:cs="Times New Roman"/>
                <w:bCs/>
              </w:rPr>
            </w:pPr>
            <w:r w:rsidRPr="001B0677">
              <w:rPr>
                <w:rFonts w:ascii="Times New Roman" w:hAnsi="Times New Roman" w:cs="Times New Roman" w:hint="eastAsia"/>
                <w:bCs/>
              </w:rPr>
              <w:t>加</w:t>
            </w:r>
            <w:r w:rsidRPr="001B0677">
              <w:rPr>
                <w:rFonts w:ascii="Times New Roman" w:hAnsi="Times New Roman" w:cs="Times New Roman"/>
                <w:bCs/>
              </w:rPr>
              <w:t>s</w:t>
            </w:r>
          </w:p>
        </w:tc>
        <w:tc>
          <w:tcPr>
            <w:tcW w:w="6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9F6FD" w14:textId="77777777" w:rsidR="00993BDD" w:rsidRPr="00E000A7" w:rsidRDefault="00993BDD" w:rsidP="00FB3D8F">
            <w:pPr>
              <w:pStyle w:val="a6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E000A7">
              <w:rPr>
                <w:rFonts w:asciiTheme="minorHAnsi" w:eastAsiaTheme="minorEastAsia" w:hAnsiTheme="minorHAnsi" w:cstheme="minorBidi"/>
                <w:szCs w:val="22"/>
              </w:rPr>
              <w:t xml:space="preserve">un homme </w:t>
            </w:r>
            <w:r w:rsidRPr="00E000A7">
              <w:rPr>
                <w:rFonts w:asciiTheme="minorHAnsi" w:eastAsiaTheme="minorEastAsia" w:hAnsiTheme="minorHAnsi" w:cstheme="minorBidi" w:hint="eastAsia"/>
                <w:szCs w:val="22"/>
              </w:rPr>
              <w:t>一个男人</w:t>
            </w:r>
            <w:r w:rsidRPr="00E000A7">
              <w:rPr>
                <w:rFonts w:asciiTheme="minorHAnsi" w:eastAsiaTheme="minorEastAsia" w:hAnsiTheme="minorHAnsi" w:cstheme="minorBidi"/>
                <w:szCs w:val="22"/>
              </w:rPr>
              <w:t xml:space="preserve">  </w:t>
            </w:r>
            <w:bookmarkStart w:id="22" w:name="OLE_LINK17"/>
            <w:bookmarkStart w:id="23" w:name="OLE_LINK18"/>
            <w:r w:rsidRPr="00E000A7">
              <w:rPr>
                <w:rFonts w:asciiTheme="minorHAnsi" w:eastAsiaTheme="minorEastAsia" w:hAnsiTheme="minorHAnsi" w:cstheme="minorBidi" w:hint="eastAsia"/>
                <w:szCs w:val="22"/>
              </w:rPr>
              <w:t xml:space="preserve">  </w:t>
            </w:r>
            <w:r w:rsidRPr="00E000A7">
              <w:rPr>
                <w:rFonts w:asciiTheme="minorHAnsi" w:eastAsiaTheme="minorEastAsia" w:hAnsiTheme="minorHAnsi" w:cstheme="minorBidi"/>
                <w:szCs w:val="22"/>
              </w:rPr>
              <w:sym w:font="Wingdings" w:char="F0E0"/>
            </w:r>
            <w:bookmarkEnd w:id="22"/>
            <w:bookmarkEnd w:id="23"/>
            <w:r w:rsidRPr="00E000A7">
              <w:rPr>
                <w:rFonts w:asciiTheme="minorHAnsi" w:eastAsiaTheme="minorEastAsia" w:hAnsiTheme="minorHAnsi" w:cstheme="minorBidi"/>
                <w:szCs w:val="22"/>
              </w:rPr>
              <w:t xml:space="preserve">  </w:t>
            </w:r>
            <w:r w:rsidRPr="00E000A7">
              <w:rPr>
                <w:rFonts w:asciiTheme="minorHAnsi" w:eastAsiaTheme="minorEastAsia" w:hAnsiTheme="minorHAnsi" w:cstheme="minorBidi" w:hint="eastAsia"/>
                <w:szCs w:val="22"/>
              </w:rPr>
              <w:t xml:space="preserve">   </w:t>
            </w:r>
            <w:r w:rsidRPr="00E000A7">
              <w:rPr>
                <w:rFonts w:asciiTheme="minorHAnsi" w:eastAsiaTheme="minorEastAsia" w:hAnsiTheme="minorHAnsi" w:cstheme="minorBidi"/>
                <w:szCs w:val="22"/>
              </w:rPr>
              <w:t>des homme</w:t>
            </w:r>
            <w:r w:rsidRPr="00E000A7">
              <w:rPr>
                <w:rFonts w:asciiTheme="minorHAnsi" w:eastAsiaTheme="minorEastAsia" w:hAnsiTheme="minorHAnsi" w:cstheme="minorBidi"/>
                <w:color w:val="FF0000"/>
                <w:szCs w:val="22"/>
              </w:rPr>
              <w:t>s</w:t>
            </w:r>
          </w:p>
        </w:tc>
      </w:tr>
      <w:tr w:rsidR="00993BDD" w14:paraId="1EA19ACE" w14:textId="77777777" w:rsidTr="00FB3D8F"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14:paraId="3CA8ED75" w14:textId="77777777" w:rsidR="00993BDD" w:rsidRPr="001B0677" w:rsidRDefault="00993BDD" w:rsidP="00FB3D8F">
            <w:pPr>
              <w:pStyle w:val="a6"/>
              <w:jc w:val="center"/>
              <w:rPr>
                <w:rFonts w:ascii="Times New Roman" w:hAnsi="Times New Roman" w:cs="Times New Roman"/>
                <w:bCs/>
              </w:rPr>
            </w:pPr>
            <w:r w:rsidRPr="001B0677">
              <w:rPr>
                <w:rFonts w:ascii="Times New Roman" w:hAnsi="Times New Roman" w:cs="Times New Roman" w:hint="eastAsia"/>
                <w:bCs/>
              </w:rPr>
              <w:t>加</w:t>
            </w:r>
            <w:r w:rsidRPr="001B0677">
              <w:rPr>
                <w:rFonts w:ascii="Times New Roman" w:hAnsi="Times New Roman" w:cs="Times New Roman"/>
                <w:bCs/>
              </w:rPr>
              <w:t>x</w:t>
            </w:r>
          </w:p>
        </w:tc>
        <w:tc>
          <w:tcPr>
            <w:tcW w:w="6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A62EB" w14:textId="77777777" w:rsidR="00993BDD" w:rsidRPr="00E000A7" w:rsidRDefault="00993BDD" w:rsidP="00FB3D8F">
            <w:pPr>
              <w:pStyle w:val="a6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E000A7">
              <w:rPr>
                <w:rFonts w:asciiTheme="minorHAnsi" w:eastAsiaTheme="minorEastAsia" w:hAnsiTheme="minorHAnsi" w:cstheme="minorBidi"/>
                <w:szCs w:val="22"/>
              </w:rPr>
              <w:t xml:space="preserve">un bureau </w:t>
            </w:r>
            <w:r w:rsidRPr="00E000A7">
              <w:rPr>
                <w:rFonts w:asciiTheme="minorHAnsi" w:eastAsiaTheme="minorEastAsia" w:hAnsiTheme="minorHAnsi" w:cstheme="minorBidi" w:hint="eastAsia"/>
                <w:szCs w:val="22"/>
              </w:rPr>
              <w:t>一间办公室</w:t>
            </w:r>
            <w:r w:rsidRPr="00E000A7">
              <w:rPr>
                <w:rFonts w:asciiTheme="minorHAnsi" w:eastAsiaTheme="minorEastAsia" w:hAnsiTheme="minorHAnsi" w:cstheme="minorBidi" w:hint="eastAsia"/>
                <w:szCs w:val="22"/>
              </w:rPr>
              <w:t xml:space="preserve">   </w:t>
            </w:r>
            <w:r w:rsidRPr="00E000A7">
              <w:rPr>
                <w:rFonts w:asciiTheme="minorHAnsi" w:eastAsiaTheme="minorEastAsia" w:hAnsiTheme="minorHAnsi" w:cstheme="minorBidi"/>
                <w:szCs w:val="22"/>
              </w:rPr>
              <w:sym w:font="Wingdings" w:char="00E0"/>
            </w:r>
            <w:r w:rsidRPr="00E000A7">
              <w:rPr>
                <w:rFonts w:asciiTheme="minorHAnsi" w:eastAsiaTheme="minorEastAsia" w:hAnsiTheme="minorHAnsi" w:cstheme="minorBidi"/>
                <w:szCs w:val="22"/>
              </w:rPr>
              <w:t xml:space="preserve">  </w:t>
            </w:r>
            <w:r w:rsidRPr="00E000A7">
              <w:rPr>
                <w:rFonts w:asciiTheme="minorHAnsi" w:eastAsiaTheme="minorEastAsia" w:hAnsiTheme="minorHAnsi" w:cstheme="minorBidi" w:hint="eastAsia"/>
                <w:szCs w:val="22"/>
              </w:rPr>
              <w:t xml:space="preserve">   </w:t>
            </w:r>
            <w:r w:rsidRPr="00E000A7">
              <w:rPr>
                <w:rFonts w:asciiTheme="minorHAnsi" w:eastAsiaTheme="minorEastAsia" w:hAnsiTheme="minorHAnsi" w:cstheme="minorBidi"/>
                <w:szCs w:val="22"/>
              </w:rPr>
              <w:t>des bureau</w:t>
            </w:r>
            <w:r w:rsidRPr="00E000A7">
              <w:rPr>
                <w:rFonts w:asciiTheme="minorHAnsi" w:eastAsiaTheme="minorEastAsia" w:hAnsiTheme="minorHAnsi" w:cstheme="minorBidi"/>
                <w:color w:val="FF0000"/>
                <w:szCs w:val="22"/>
              </w:rPr>
              <w:t>x</w:t>
            </w:r>
          </w:p>
        </w:tc>
      </w:tr>
      <w:tr w:rsidR="00993BDD" w14:paraId="10512741" w14:textId="77777777" w:rsidTr="00FB3D8F"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14:paraId="38BC849D" w14:textId="77777777" w:rsidR="00993BDD" w:rsidRPr="001B0677" w:rsidRDefault="00993BDD" w:rsidP="00FB3D8F">
            <w:pPr>
              <w:pStyle w:val="a6"/>
              <w:jc w:val="center"/>
              <w:rPr>
                <w:rFonts w:ascii="Times New Roman" w:hAnsi="Times New Roman" w:cs="Times New Roman"/>
                <w:bCs/>
              </w:rPr>
            </w:pPr>
            <w:r w:rsidRPr="001B0677">
              <w:rPr>
                <w:rFonts w:ascii="Times New Roman" w:hAnsi="Times New Roman" w:cs="Times New Roman" w:hint="eastAsia"/>
                <w:bCs/>
              </w:rPr>
              <w:t>特殊</w:t>
            </w:r>
          </w:p>
        </w:tc>
        <w:tc>
          <w:tcPr>
            <w:tcW w:w="6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84238" w14:textId="77777777" w:rsidR="00993BDD" w:rsidRPr="00E000A7" w:rsidRDefault="00993BDD" w:rsidP="00FB3D8F">
            <w:pPr>
              <w:pStyle w:val="a6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E000A7">
              <w:rPr>
                <w:rFonts w:asciiTheme="minorHAnsi" w:eastAsiaTheme="minorEastAsia" w:hAnsiTheme="minorHAnsi" w:cstheme="minorBidi"/>
                <w:szCs w:val="22"/>
              </w:rPr>
              <w:t xml:space="preserve">un journal </w:t>
            </w:r>
            <w:r w:rsidRPr="00E000A7">
              <w:rPr>
                <w:rFonts w:asciiTheme="minorHAnsi" w:eastAsiaTheme="minorEastAsia" w:hAnsiTheme="minorHAnsi" w:cstheme="minorBidi" w:hint="eastAsia"/>
                <w:szCs w:val="22"/>
              </w:rPr>
              <w:t>一份报纸</w:t>
            </w:r>
            <w:r w:rsidRPr="00E000A7">
              <w:rPr>
                <w:rFonts w:asciiTheme="minorHAnsi" w:eastAsiaTheme="minorEastAsia" w:hAnsiTheme="minorHAnsi" w:cstheme="minorBidi"/>
                <w:szCs w:val="22"/>
              </w:rPr>
              <w:t xml:space="preserve">  </w:t>
            </w:r>
            <w:r w:rsidRPr="00E000A7">
              <w:rPr>
                <w:rFonts w:asciiTheme="minorHAnsi" w:eastAsiaTheme="minorEastAsia" w:hAnsiTheme="minorHAnsi" w:cstheme="minorBidi" w:hint="eastAsia"/>
                <w:szCs w:val="22"/>
              </w:rPr>
              <w:t xml:space="preserve">   </w:t>
            </w:r>
            <w:r w:rsidRPr="00E000A7">
              <w:rPr>
                <w:rFonts w:asciiTheme="minorHAnsi" w:eastAsiaTheme="minorEastAsia" w:hAnsiTheme="minorHAnsi" w:cstheme="minorBidi"/>
                <w:szCs w:val="22"/>
              </w:rPr>
              <w:sym w:font="Wingdings" w:char="00E0"/>
            </w:r>
            <w:r w:rsidRPr="00E000A7">
              <w:rPr>
                <w:rFonts w:asciiTheme="minorHAnsi" w:eastAsiaTheme="minorEastAsia" w:hAnsiTheme="minorHAnsi" w:cstheme="minorBidi"/>
                <w:szCs w:val="22"/>
              </w:rPr>
              <w:t xml:space="preserve">  </w:t>
            </w:r>
            <w:r w:rsidRPr="00E000A7">
              <w:rPr>
                <w:rFonts w:asciiTheme="minorHAnsi" w:eastAsiaTheme="minorEastAsia" w:hAnsiTheme="minorHAnsi" w:cstheme="minorBidi" w:hint="eastAsia"/>
                <w:szCs w:val="22"/>
              </w:rPr>
              <w:t xml:space="preserve">   </w:t>
            </w:r>
            <w:r w:rsidRPr="00E000A7">
              <w:rPr>
                <w:rFonts w:asciiTheme="minorHAnsi" w:eastAsiaTheme="minorEastAsia" w:hAnsiTheme="minorHAnsi" w:cstheme="minorBidi"/>
                <w:szCs w:val="22"/>
              </w:rPr>
              <w:t>des journ</w:t>
            </w:r>
            <w:r w:rsidRPr="00E000A7">
              <w:rPr>
                <w:rFonts w:asciiTheme="minorHAnsi" w:eastAsiaTheme="minorEastAsia" w:hAnsiTheme="minorHAnsi" w:cstheme="minorBidi"/>
                <w:color w:val="FF0000"/>
                <w:szCs w:val="22"/>
              </w:rPr>
              <w:t>aux</w:t>
            </w:r>
          </w:p>
        </w:tc>
      </w:tr>
      <w:tr w:rsidR="00993BDD" w14:paraId="35063EB2" w14:textId="77777777" w:rsidTr="00FB3D8F"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14:paraId="145B91FA" w14:textId="77777777" w:rsidR="00993BDD" w:rsidRPr="001B0677" w:rsidRDefault="00993BDD" w:rsidP="00FB3D8F">
            <w:pPr>
              <w:pStyle w:val="a6"/>
              <w:jc w:val="center"/>
              <w:rPr>
                <w:rFonts w:ascii="Times New Roman" w:hAnsi="Times New Roman" w:cs="Times New Roman"/>
                <w:bCs/>
              </w:rPr>
            </w:pPr>
            <w:r w:rsidRPr="001B0677">
              <w:rPr>
                <w:rFonts w:ascii="Times New Roman" w:hAnsi="Times New Roman" w:cs="Times New Roman" w:hint="eastAsia"/>
                <w:bCs/>
              </w:rPr>
              <w:t>不变</w:t>
            </w:r>
          </w:p>
        </w:tc>
        <w:tc>
          <w:tcPr>
            <w:tcW w:w="6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BE17D" w14:textId="77777777" w:rsidR="00993BDD" w:rsidRPr="00E000A7" w:rsidRDefault="00993BDD" w:rsidP="00FB3D8F">
            <w:pPr>
              <w:pStyle w:val="a6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E000A7">
              <w:rPr>
                <w:rFonts w:asciiTheme="minorHAnsi" w:eastAsiaTheme="minorEastAsia" w:hAnsiTheme="minorHAnsi" w:cstheme="minorBidi"/>
                <w:szCs w:val="22"/>
              </w:rPr>
              <w:t xml:space="preserve">un nez </w:t>
            </w:r>
            <w:r w:rsidRPr="00E000A7">
              <w:rPr>
                <w:rFonts w:asciiTheme="minorHAnsi" w:eastAsiaTheme="minorEastAsia" w:hAnsiTheme="minorHAnsi" w:cstheme="minorBidi" w:hint="eastAsia"/>
                <w:szCs w:val="22"/>
              </w:rPr>
              <w:t>鼻子</w:t>
            </w:r>
            <w:r w:rsidRPr="00E000A7">
              <w:rPr>
                <w:rFonts w:asciiTheme="minorHAnsi" w:eastAsiaTheme="minorEastAsia" w:hAnsiTheme="minorHAnsi" w:cstheme="minorBidi"/>
                <w:szCs w:val="22"/>
              </w:rPr>
              <w:t xml:space="preserve">  </w:t>
            </w:r>
            <w:r w:rsidRPr="00E000A7">
              <w:rPr>
                <w:rFonts w:asciiTheme="minorHAnsi" w:eastAsiaTheme="minorEastAsia" w:hAnsiTheme="minorHAnsi" w:cstheme="minorBidi"/>
                <w:szCs w:val="22"/>
              </w:rPr>
              <w:sym w:font="Wingdings" w:char="00E0"/>
            </w:r>
            <w:r w:rsidRPr="00E000A7">
              <w:rPr>
                <w:rFonts w:asciiTheme="minorHAnsi" w:eastAsiaTheme="minorEastAsia" w:hAnsiTheme="minorHAnsi" w:cstheme="minorBidi"/>
                <w:szCs w:val="22"/>
              </w:rPr>
              <w:t xml:space="preserve">  des nez  /  un corps  </w:t>
            </w:r>
            <w:r w:rsidRPr="00E000A7">
              <w:rPr>
                <w:rFonts w:asciiTheme="minorHAnsi" w:eastAsiaTheme="minorEastAsia" w:hAnsiTheme="minorHAnsi" w:cstheme="minorBidi" w:hint="eastAsia"/>
                <w:szCs w:val="22"/>
              </w:rPr>
              <w:t>身体</w:t>
            </w:r>
            <w:r w:rsidRPr="00E000A7">
              <w:rPr>
                <w:rFonts w:asciiTheme="minorHAnsi" w:eastAsiaTheme="minorEastAsia" w:hAnsiTheme="minorHAnsi" w:cstheme="minorBidi"/>
                <w:szCs w:val="22"/>
              </w:rPr>
              <w:t xml:space="preserve">  </w:t>
            </w:r>
            <w:r w:rsidRPr="00E000A7">
              <w:rPr>
                <w:rFonts w:asciiTheme="minorHAnsi" w:eastAsiaTheme="minorEastAsia" w:hAnsiTheme="minorHAnsi" w:cstheme="minorBidi"/>
                <w:szCs w:val="22"/>
              </w:rPr>
              <w:sym w:font="Wingdings" w:char="00E0"/>
            </w:r>
            <w:r w:rsidRPr="00E000A7">
              <w:rPr>
                <w:rFonts w:asciiTheme="minorHAnsi" w:eastAsiaTheme="minorEastAsia" w:hAnsiTheme="minorHAnsi" w:cstheme="minorBidi"/>
                <w:szCs w:val="22"/>
              </w:rPr>
              <w:t xml:space="preserve">  des corps</w:t>
            </w:r>
          </w:p>
        </w:tc>
      </w:tr>
      <w:tr w:rsidR="00993BDD" w14:paraId="527A6BA9" w14:textId="77777777" w:rsidTr="00FB3D8F">
        <w:trPr>
          <w:cantSplit/>
        </w:trPr>
        <w:tc>
          <w:tcPr>
            <w:tcW w:w="74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FF4AD" w14:textId="77777777" w:rsidR="00993BDD" w:rsidRDefault="00993BDD" w:rsidP="00FB3D8F">
            <w:pPr>
              <w:pStyle w:val="a6"/>
              <w:rPr>
                <w:rFonts w:ascii="Times New Roman" w:hAnsi="Times New Roman" w:cs="Times New Roman"/>
              </w:rPr>
            </w:pPr>
            <w:r>
              <w:rPr>
                <w:noProof/>
                <w:kern w:val="0"/>
                <w:szCs w:val="20"/>
                <w:lang w:val="en-US"/>
              </w:rPr>
              <w:drawing>
                <wp:inline distT="0" distB="0" distL="0" distR="0" wp14:anchorId="6EC251F8" wp14:editId="2FCF8457">
                  <wp:extent cx="114300" cy="114300"/>
                  <wp:effectExtent l="19050" t="0" r="0" b="0"/>
                  <wp:docPr id="5" name="图片 2" descr="BD06009_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BD06009_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lum contrast="18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kern w:val="0"/>
                <w:szCs w:val="20"/>
              </w:rPr>
              <w:t xml:space="preserve"> </w:t>
            </w:r>
            <w:r>
              <w:rPr>
                <w:rFonts w:hint="eastAsia"/>
              </w:rPr>
              <w:t>【注意】表示复数的 s 和 x 不发音,但在联诵中读</w:t>
            </w:r>
            <w:r>
              <w:rPr>
                <w:rFonts w:ascii="Times New Roman" w:hAnsi="Times New Roman" w:cs="Times New Roman" w:hint="eastAsia"/>
              </w:rPr>
              <w:t>［</w:t>
            </w:r>
            <w:r>
              <w:rPr>
                <w:rFonts w:ascii="Times New Roman" w:hAnsi="Times New Roman" w:cs="Times New Roman" w:hint="eastAsia"/>
              </w:rPr>
              <w:t>z</w:t>
            </w:r>
            <w:r>
              <w:rPr>
                <w:rFonts w:ascii="Times New Roman" w:hAnsi="Times New Roman" w:cs="Times New Roman" w:hint="eastAsia"/>
              </w:rPr>
              <w:t>］音。</w:t>
            </w:r>
            <w:r>
              <w:rPr>
                <w:rFonts w:hint="eastAsia"/>
              </w:rPr>
              <w:t xml:space="preserve"> </w:t>
            </w:r>
          </w:p>
        </w:tc>
      </w:tr>
    </w:tbl>
    <w:p w14:paraId="3D8111EE" w14:textId="77777777" w:rsidR="00993BDD" w:rsidRDefault="00993BDD" w:rsidP="00993BDD">
      <w:pPr>
        <w:pStyle w:val="a6"/>
        <w:ind w:firstLineChars="200" w:firstLine="42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 </w:t>
      </w:r>
    </w:p>
    <w:p w14:paraId="1B99A1A4" w14:textId="77777777" w:rsidR="00993BDD" w:rsidRPr="001B0677" w:rsidRDefault="00993BDD" w:rsidP="00993BDD">
      <w:pPr>
        <w:pStyle w:val="a6"/>
        <w:tabs>
          <w:tab w:val="left" w:pos="540"/>
          <w:tab w:val="left" w:pos="851"/>
        </w:tabs>
        <w:ind w:firstLineChars="300" w:firstLine="630"/>
        <w:rPr>
          <w:rFonts w:ascii="Times New Roman" w:hAnsi="Times New Roman" w:cs="Times New Roman"/>
        </w:rPr>
      </w:pPr>
      <w:r w:rsidRPr="001B0677">
        <w:rPr>
          <w:rFonts w:ascii="Times New Roman" w:hAnsi="Times New Roman" w:cs="Times New Roman"/>
          <w:bCs/>
        </w:rPr>
        <w:t xml:space="preserve">3) </w:t>
      </w:r>
      <w:r w:rsidRPr="001B0677">
        <w:rPr>
          <w:rFonts w:ascii="Times New Roman" w:hAnsi="Times New Roman" w:cs="Times New Roman" w:hint="eastAsia"/>
          <w:bCs/>
        </w:rPr>
        <w:t>法语名词有普通名词和专有名词之分</w:t>
      </w:r>
      <w:r w:rsidRPr="001B0677">
        <w:rPr>
          <w:rFonts w:ascii="Times New Roman" w:hAnsi="Times New Roman" w:cs="Times New Roman" w:hint="eastAsia"/>
        </w:rPr>
        <w:t>。</w:t>
      </w:r>
    </w:p>
    <w:tbl>
      <w:tblPr>
        <w:tblW w:w="0" w:type="auto"/>
        <w:tblInd w:w="7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5740"/>
      </w:tblGrid>
      <w:tr w:rsidR="00993BDD" w14:paraId="7FDB5FB9" w14:textId="77777777" w:rsidTr="00FB3D8F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14:paraId="6FDAE3AC" w14:textId="77777777" w:rsidR="00993BDD" w:rsidRDefault="00993BDD" w:rsidP="00FB3D8F">
            <w:pPr>
              <w:pStyle w:val="a6"/>
              <w:jc w:val="center"/>
              <w:rPr>
                <w:rFonts w:ascii="Times New Roman" w:hAnsi="Times New Roman" w:cs="Times New Roman"/>
              </w:rPr>
            </w:pPr>
            <w:r>
              <w:rPr>
                <w:rFonts w:hAnsi="宋体" w:cs="宋体" w:hint="eastAsia"/>
              </w:rPr>
              <w:t>类</w:t>
            </w:r>
            <w:r>
              <w:rPr>
                <w:rFonts w:ascii="Times New Roman" w:eastAsia="文鼎新艺体" w:hAnsi="Times New Roman" w:cs="Times New Roman"/>
              </w:rPr>
              <w:t xml:space="preserve"> </w:t>
            </w:r>
            <w:r>
              <w:rPr>
                <w:rFonts w:hAnsi="宋体" w:cs="宋体" w:hint="eastAsia"/>
              </w:rPr>
              <w:t>别</w:t>
            </w:r>
          </w:p>
        </w:tc>
        <w:tc>
          <w:tcPr>
            <w:tcW w:w="5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hideMark/>
          </w:tcPr>
          <w:p w14:paraId="3B5D282F" w14:textId="77777777" w:rsidR="00993BDD" w:rsidRPr="001B0677" w:rsidRDefault="00993BDD" w:rsidP="00FB3D8F">
            <w:pPr>
              <w:pStyle w:val="a6"/>
              <w:tabs>
                <w:tab w:val="left" w:pos="3132"/>
              </w:tabs>
              <w:ind w:firstLineChars="696" w:firstLine="1462"/>
              <w:rPr>
                <w:rFonts w:ascii="Times New Roman" w:hAnsi="Times New Roman" w:cs="Times New Roman"/>
                <w:bCs/>
              </w:rPr>
            </w:pPr>
            <w:r w:rsidRPr="001B0677">
              <w:rPr>
                <w:rFonts w:ascii="Times New Roman" w:hAnsi="Times New Roman" w:cs="Times New Roman" w:hint="eastAsia"/>
                <w:bCs/>
              </w:rPr>
              <w:t>例</w:t>
            </w:r>
            <w:r w:rsidRPr="001B0677">
              <w:rPr>
                <w:rFonts w:ascii="Times New Roman" w:hAnsi="Times New Roman" w:cs="Times New Roman"/>
                <w:bCs/>
              </w:rPr>
              <w:t xml:space="preserve">              </w:t>
            </w:r>
            <w:r w:rsidRPr="001B0677">
              <w:rPr>
                <w:rFonts w:ascii="Times New Roman" w:hAnsi="Times New Roman" w:cs="Times New Roman" w:hint="eastAsia"/>
                <w:bCs/>
              </w:rPr>
              <w:t>词</w:t>
            </w:r>
          </w:p>
        </w:tc>
      </w:tr>
      <w:tr w:rsidR="00993BDD" w14:paraId="3AF9C83A" w14:textId="77777777" w:rsidTr="00FB3D8F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14:paraId="1DF43572" w14:textId="77777777" w:rsidR="00993BDD" w:rsidRPr="001B0677" w:rsidRDefault="00993BDD" w:rsidP="00FB3D8F">
            <w:pPr>
              <w:pStyle w:val="a6"/>
              <w:jc w:val="center"/>
              <w:rPr>
                <w:rFonts w:ascii="Times New Roman" w:hAnsi="Times New Roman" w:cs="Times New Roman"/>
                <w:bCs/>
              </w:rPr>
            </w:pPr>
            <w:r w:rsidRPr="001B0677">
              <w:rPr>
                <w:rFonts w:ascii="Times New Roman" w:hAnsi="Times New Roman" w:cs="Times New Roman" w:hint="eastAsia"/>
                <w:bCs/>
              </w:rPr>
              <w:t>普通名词</w:t>
            </w:r>
          </w:p>
        </w:tc>
        <w:tc>
          <w:tcPr>
            <w:tcW w:w="5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305FE" w14:textId="77777777" w:rsidR="00993BDD" w:rsidRPr="00E000A7" w:rsidRDefault="00993BDD" w:rsidP="00FB3D8F">
            <w:pPr>
              <w:pStyle w:val="a6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E000A7">
              <w:rPr>
                <w:rFonts w:asciiTheme="minorHAnsi" w:eastAsiaTheme="minorEastAsia" w:hAnsiTheme="minorHAnsi" w:cstheme="minorBidi"/>
                <w:szCs w:val="22"/>
              </w:rPr>
              <w:t xml:space="preserve">une valise </w:t>
            </w:r>
            <w:r>
              <w:rPr>
                <w:rFonts w:asciiTheme="minorHAnsi" w:eastAsiaTheme="minorEastAsia" w:hAnsiTheme="minorHAnsi" w:cstheme="minorBidi" w:hint="eastAsia"/>
                <w:szCs w:val="22"/>
              </w:rPr>
              <w:t>行李</w:t>
            </w:r>
            <w:r w:rsidRPr="00E000A7">
              <w:rPr>
                <w:rFonts w:asciiTheme="minorHAnsi" w:eastAsiaTheme="minorEastAsia" w:hAnsiTheme="minorHAnsi" w:cstheme="minorBidi"/>
                <w:szCs w:val="22"/>
              </w:rPr>
              <w:t xml:space="preserve">    un étudiant </w:t>
            </w:r>
            <w:r w:rsidRPr="00E000A7">
              <w:rPr>
                <w:rFonts w:asciiTheme="minorHAnsi" w:eastAsiaTheme="minorEastAsia" w:hAnsiTheme="minorHAnsi" w:cstheme="minorBidi" w:hint="eastAsia"/>
                <w:szCs w:val="22"/>
              </w:rPr>
              <w:t>大学生</w:t>
            </w:r>
            <w:r w:rsidRPr="00E000A7">
              <w:rPr>
                <w:rFonts w:asciiTheme="minorHAnsi" w:eastAsiaTheme="minorEastAsia" w:hAnsiTheme="minorHAnsi" w:cstheme="minorBidi"/>
                <w:szCs w:val="22"/>
              </w:rPr>
              <w:t xml:space="preserve">    un train </w:t>
            </w:r>
            <w:r w:rsidRPr="00E000A7">
              <w:rPr>
                <w:rFonts w:asciiTheme="minorHAnsi" w:eastAsiaTheme="minorEastAsia" w:hAnsiTheme="minorHAnsi" w:cstheme="minorBidi" w:hint="eastAsia"/>
                <w:szCs w:val="22"/>
              </w:rPr>
              <w:t>火车</w:t>
            </w:r>
          </w:p>
        </w:tc>
      </w:tr>
      <w:tr w:rsidR="00993BDD" w14:paraId="6D4E5EA6" w14:textId="77777777" w:rsidTr="00FB3D8F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14:paraId="1B832294" w14:textId="77777777" w:rsidR="00993BDD" w:rsidRPr="001B0677" w:rsidRDefault="00993BDD" w:rsidP="00FB3D8F">
            <w:pPr>
              <w:pStyle w:val="a6"/>
              <w:jc w:val="center"/>
              <w:rPr>
                <w:rFonts w:ascii="Times New Roman" w:hAnsi="Times New Roman" w:cs="Times New Roman"/>
                <w:bCs/>
              </w:rPr>
            </w:pPr>
            <w:r w:rsidRPr="001B0677">
              <w:rPr>
                <w:rFonts w:ascii="Times New Roman" w:hAnsi="Times New Roman" w:cs="Times New Roman" w:hint="eastAsia"/>
                <w:bCs/>
              </w:rPr>
              <w:t>专有名词</w:t>
            </w:r>
          </w:p>
        </w:tc>
        <w:tc>
          <w:tcPr>
            <w:tcW w:w="5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24283" w14:textId="59F6E543" w:rsidR="00993BDD" w:rsidRPr="00E000A7" w:rsidRDefault="00993BDD" w:rsidP="00BC57E2">
            <w:pPr>
              <w:pStyle w:val="a6"/>
              <w:ind w:firstLineChars="100" w:firstLine="210"/>
              <w:rPr>
                <w:rFonts w:asciiTheme="minorHAnsi" w:eastAsiaTheme="minorEastAsia" w:hAnsiTheme="minorHAnsi" w:cstheme="minorBidi"/>
                <w:szCs w:val="22"/>
              </w:rPr>
            </w:pPr>
            <w:r w:rsidRPr="00E000A7">
              <w:rPr>
                <w:rFonts w:asciiTheme="minorHAnsi" w:eastAsiaTheme="minorEastAsia" w:hAnsiTheme="minorHAnsi" w:cstheme="minorBidi"/>
                <w:color w:val="FF0000"/>
                <w:szCs w:val="22"/>
              </w:rPr>
              <w:t>P</w:t>
            </w:r>
            <w:r w:rsidRPr="00E000A7">
              <w:rPr>
                <w:rFonts w:asciiTheme="minorHAnsi" w:eastAsiaTheme="minorEastAsia" w:hAnsiTheme="minorHAnsi" w:cstheme="minorBidi"/>
                <w:szCs w:val="22"/>
              </w:rPr>
              <w:t xml:space="preserve">ascal </w:t>
            </w:r>
            <w:r>
              <w:rPr>
                <w:rFonts w:asciiTheme="minorHAnsi" w:eastAsiaTheme="minorEastAsia" w:hAnsiTheme="minorHAnsi" w:cstheme="minorBidi" w:hint="eastAsia"/>
                <w:szCs w:val="22"/>
              </w:rPr>
              <w:t>巴斯卡尔</w:t>
            </w:r>
            <w:r w:rsidRPr="00E000A7">
              <w:rPr>
                <w:rFonts w:asciiTheme="minorHAnsi" w:eastAsiaTheme="minorEastAsia" w:hAnsiTheme="minorHAnsi" w:cstheme="minorBidi"/>
                <w:szCs w:val="22"/>
              </w:rPr>
              <w:t xml:space="preserve">   </w:t>
            </w:r>
            <w:r>
              <w:rPr>
                <w:rFonts w:asciiTheme="minorHAnsi" w:eastAsiaTheme="minorEastAsia" w:hAnsiTheme="minorHAnsi" w:cstheme="minorBidi" w:hint="eastAsia"/>
                <w:szCs w:val="22"/>
              </w:rPr>
              <w:t xml:space="preserve">    </w:t>
            </w:r>
            <w:r w:rsidRPr="00E000A7">
              <w:rPr>
                <w:rFonts w:asciiTheme="minorHAnsi" w:eastAsiaTheme="minorEastAsia" w:hAnsiTheme="minorHAnsi" w:cstheme="minorBidi"/>
                <w:szCs w:val="22"/>
              </w:rPr>
              <w:t xml:space="preserve">la </w:t>
            </w:r>
            <w:r w:rsidRPr="00E000A7">
              <w:rPr>
                <w:rFonts w:asciiTheme="minorHAnsi" w:eastAsiaTheme="minorEastAsia" w:hAnsiTheme="minorHAnsi" w:cstheme="minorBidi"/>
                <w:color w:val="FF0000"/>
                <w:szCs w:val="22"/>
              </w:rPr>
              <w:t>C</w:t>
            </w:r>
            <w:r w:rsidRPr="00E000A7">
              <w:rPr>
                <w:rFonts w:asciiTheme="minorHAnsi" w:eastAsiaTheme="minorEastAsia" w:hAnsiTheme="minorHAnsi" w:cstheme="minorBidi"/>
                <w:szCs w:val="22"/>
              </w:rPr>
              <w:t xml:space="preserve">hine </w:t>
            </w:r>
            <w:r w:rsidRPr="00E000A7">
              <w:rPr>
                <w:rFonts w:asciiTheme="minorHAnsi" w:eastAsiaTheme="minorEastAsia" w:hAnsiTheme="minorHAnsi" w:cstheme="minorBidi" w:hint="eastAsia"/>
                <w:szCs w:val="22"/>
              </w:rPr>
              <w:t>中国</w:t>
            </w:r>
          </w:p>
        </w:tc>
      </w:tr>
      <w:tr w:rsidR="00993BDD" w14:paraId="649537A1" w14:textId="77777777" w:rsidTr="00FB3D8F">
        <w:trPr>
          <w:cantSplit/>
        </w:trPr>
        <w:tc>
          <w:tcPr>
            <w:tcW w:w="74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1F5F2" w14:textId="77777777" w:rsidR="00993BDD" w:rsidRDefault="00993BDD" w:rsidP="00FB3D8F">
            <w:pPr>
              <w:pStyle w:val="a6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noProof/>
                <w:kern w:val="0"/>
                <w:szCs w:val="20"/>
                <w:lang w:val="en-US"/>
              </w:rPr>
              <w:drawing>
                <wp:inline distT="0" distB="0" distL="0" distR="0" wp14:anchorId="4714D127" wp14:editId="04A88CF4">
                  <wp:extent cx="114300" cy="114300"/>
                  <wp:effectExtent l="19050" t="0" r="0" b="0"/>
                  <wp:docPr id="3" name="图片 3" descr="BD06009_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BD06009_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lum contrast="18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kern w:val="0"/>
                <w:szCs w:val="20"/>
              </w:rPr>
              <w:t xml:space="preserve"> </w:t>
            </w:r>
            <w:r>
              <w:rPr>
                <w:rFonts w:hint="eastAsia"/>
              </w:rPr>
              <w:t>【注意】专有名词的第一个字母要大写。</w:t>
            </w:r>
          </w:p>
        </w:tc>
      </w:tr>
    </w:tbl>
    <w:p w14:paraId="4B83F8EC" w14:textId="77777777" w:rsidR="00993BDD" w:rsidRDefault="00993BDD" w:rsidP="00993BDD">
      <w:pPr>
        <w:rPr>
          <w:lang w:val="fr-CA"/>
        </w:rPr>
      </w:pPr>
    </w:p>
    <w:p w14:paraId="20F162FB" w14:textId="77777777" w:rsidR="00993BDD" w:rsidRDefault="00993BDD" w:rsidP="00993BDD">
      <w:pPr>
        <w:rPr>
          <w:lang w:val="fr-CA"/>
        </w:rPr>
      </w:pPr>
      <w:r>
        <w:rPr>
          <w:rFonts w:hint="eastAsia"/>
          <w:lang w:val="fr-CA"/>
        </w:rPr>
        <w:t xml:space="preserve">   </w:t>
      </w:r>
    </w:p>
    <w:p w14:paraId="676F0A94" w14:textId="77777777" w:rsidR="00993BDD" w:rsidRDefault="00993BDD" w:rsidP="00993BDD">
      <w:pPr>
        <w:ind w:firstLineChars="150" w:firstLine="315"/>
        <w:rPr>
          <w:lang w:val="fr-CA"/>
        </w:rPr>
      </w:pPr>
      <w:bookmarkStart w:id="24" w:name="OLE_LINK23"/>
      <w:bookmarkStart w:id="25" w:name="OLE_LINK24"/>
      <w:r>
        <w:rPr>
          <w:rFonts w:hint="eastAsia"/>
          <w:lang w:val="fr-CA"/>
        </w:rPr>
        <w:t>2</w:t>
      </w:r>
      <w:r>
        <w:rPr>
          <w:lang w:val="fr-CA"/>
        </w:rPr>
        <w:t xml:space="preserve">.  </w:t>
      </w:r>
      <w:r>
        <w:rPr>
          <w:rFonts w:hint="eastAsia"/>
          <w:b/>
          <w:lang w:val="fr-CA"/>
        </w:rPr>
        <w:t>地点介词</w:t>
      </w:r>
      <w:r>
        <w:rPr>
          <w:rFonts w:hint="eastAsia"/>
          <w:lang w:val="fr-CA"/>
        </w:rPr>
        <w:t xml:space="preserve"> </w:t>
      </w:r>
      <w:r>
        <w:rPr>
          <w:rFonts w:hint="eastAsia"/>
          <w:lang w:val="fr-CA"/>
        </w:rPr>
        <w:t>（</w:t>
      </w:r>
      <w:r>
        <w:rPr>
          <w:lang w:val="fr-CA"/>
        </w:rPr>
        <w:t>les prépositions simples</w:t>
      </w:r>
      <w:r>
        <w:rPr>
          <w:rFonts w:hint="eastAsia"/>
          <w:lang w:val="fr-CA"/>
        </w:rPr>
        <w:t>）</w:t>
      </w:r>
    </w:p>
    <w:p w14:paraId="29F5AFFA" w14:textId="77777777" w:rsidR="00993BDD" w:rsidRDefault="00993BDD" w:rsidP="00993BDD">
      <w:pPr>
        <w:rPr>
          <w:lang w:val="fr-CA"/>
        </w:rPr>
      </w:pPr>
      <w:r>
        <w:rPr>
          <w:rFonts w:hint="eastAsia"/>
          <w:lang w:val="fr-CA"/>
        </w:rPr>
        <w:t xml:space="preserve">      </w:t>
      </w:r>
      <w:r>
        <w:rPr>
          <w:lang w:val="fr-CA"/>
        </w:rPr>
        <w:t xml:space="preserve"> </w:t>
      </w:r>
      <w:r>
        <w:rPr>
          <w:rFonts w:hint="eastAsia"/>
          <w:lang w:val="fr-CA"/>
        </w:rPr>
        <w:t>4</w:t>
      </w:r>
      <w:r>
        <w:rPr>
          <w:rFonts w:hint="eastAsia"/>
          <w:lang w:val="fr-CA"/>
        </w:rPr>
        <w:t>个表示所处位置的基本介词：</w:t>
      </w:r>
      <w:bookmarkEnd w:id="24"/>
      <w:bookmarkEnd w:id="25"/>
      <w:r>
        <w:rPr>
          <w:rFonts w:hint="eastAsia"/>
          <w:lang w:val="fr-CA"/>
        </w:rPr>
        <w:t xml:space="preserve">  </w:t>
      </w:r>
    </w:p>
    <w:tbl>
      <w:tblPr>
        <w:tblStyle w:val="a4"/>
        <w:tblW w:w="0" w:type="auto"/>
        <w:tblInd w:w="817" w:type="dxa"/>
        <w:tblLook w:val="04A0" w:firstRow="1" w:lastRow="0" w:firstColumn="1" w:lastColumn="0" w:noHBand="0" w:noVBand="1"/>
      </w:tblPr>
      <w:tblGrid>
        <w:gridCol w:w="2835"/>
        <w:gridCol w:w="4536"/>
      </w:tblGrid>
      <w:tr w:rsidR="00993BDD" w14:paraId="3B9244DD" w14:textId="77777777" w:rsidTr="00FB3D8F">
        <w:tc>
          <w:tcPr>
            <w:tcW w:w="2835" w:type="dxa"/>
          </w:tcPr>
          <w:p w14:paraId="516CC5FD" w14:textId="77777777" w:rsidR="00993BDD" w:rsidRPr="00167344" w:rsidRDefault="00993BDD" w:rsidP="00FB3D8F">
            <w:pPr>
              <w:jc w:val="center"/>
              <w:rPr>
                <w:b/>
                <w:lang w:val="fr-CA"/>
              </w:rPr>
            </w:pPr>
            <w:r>
              <w:rPr>
                <w:rFonts w:hint="eastAsia"/>
                <w:b/>
                <w:lang w:val="fr-CA"/>
              </w:rPr>
              <w:t>概</w:t>
            </w:r>
            <w:r>
              <w:rPr>
                <w:rFonts w:hint="eastAsia"/>
                <w:b/>
                <w:lang w:val="fr-CA"/>
              </w:rPr>
              <w:t xml:space="preserve">    </w:t>
            </w:r>
            <w:r>
              <w:rPr>
                <w:rFonts w:hint="eastAsia"/>
                <w:b/>
                <w:lang w:val="fr-CA"/>
              </w:rPr>
              <w:t>念</w:t>
            </w:r>
          </w:p>
        </w:tc>
        <w:tc>
          <w:tcPr>
            <w:tcW w:w="4536" w:type="dxa"/>
          </w:tcPr>
          <w:p w14:paraId="54F44F47" w14:textId="77777777" w:rsidR="00993BDD" w:rsidRPr="00167344" w:rsidRDefault="00993BDD" w:rsidP="00FB3D8F">
            <w:pPr>
              <w:jc w:val="center"/>
              <w:rPr>
                <w:b/>
                <w:lang w:val="fr-CA"/>
              </w:rPr>
            </w:pPr>
            <w:r>
              <w:rPr>
                <w:rFonts w:hint="eastAsia"/>
                <w:b/>
                <w:lang w:val="fr-CA"/>
              </w:rPr>
              <w:t>例</w:t>
            </w:r>
            <w:r>
              <w:rPr>
                <w:rFonts w:hint="eastAsia"/>
                <w:b/>
                <w:lang w:val="fr-CA"/>
              </w:rPr>
              <w:t xml:space="preserve">    </w:t>
            </w:r>
            <w:r>
              <w:rPr>
                <w:rFonts w:hint="eastAsia"/>
                <w:b/>
                <w:lang w:val="fr-CA"/>
              </w:rPr>
              <w:t>句</w:t>
            </w:r>
          </w:p>
        </w:tc>
      </w:tr>
      <w:tr w:rsidR="00993BDD" w:rsidRPr="00EF093F" w14:paraId="27253675" w14:textId="77777777" w:rsidTr="00FB3D8F">
        <w:tc>
          <w:tcPr>
            <w:tcW w:w="2835" w:type="dxa"/>
          </w:tcPr>
          <w:p w14:paraId="7568A59A" w14:textId="77777777" w:rsidR="00993BDD" w:rsidRPr="00A96084" w:rsidRDefault="00993BDD" w:rsidP="00FB3D8F">
            <w:pPr>
              <w:rPr>
                <w:lang w:val="fr-CA"/>
              </w:rPr>
            </w:pPr>
            <w:r w:rsidRPr="00F02979">
              <w:rPr>
                <w:rFonts w:hint="eastAsia"/>
                <w:b/>
                <w:lang w:val="fr-CA"/>
              </w:rPr>
              <w:t>dans</w:t>
            </w:r>
            <w:r>
              <w:rPr>
                <w:rFonts w:hint="eastAsia"/>
                <w:lang w:val="fr-CA"/>
              </w:rPr>
              <w:t>：</w:t>
            </w:r>
            <w:r w:rsidRPr="00A96084">
              <w:rPr>
                <w:rFonts w:hint="eastAsia"/>
                <w:lang w:val="fr-CA"/>
              </w:rPr>
              <w:t>“在……之</w:t>
            </w:r>
            <w:r>
              <w:rPr>
                <w:rFonts w:hint="eastAsia"/>
                <w:lang w:val="fr-CA"/>
              </w:rPr>
              <w:t>内</w:t>
            </w:r>
            <w:r w:rsidRPr="00A96084">
              <w:rPr>
                <w:rFonts w:hint="eastAsia"/>
                <w:lang w:val="fr-CA"/>
              </w:rPr>
              <w:t>”</w:t>
            </w:r>
          </w:p>
        </w:tc>
        <w:tc>
          <w:tcPr>
            <w:tcW w:w="4536" w:type="dxa"/>
          </w:tcPr>
          <w:p w14:paraId="4AA6048C" w14:textId="77777777" w:rsidR="00993BDD" w:rsidRDefault="00993BDD" w:rsidP="00FB3D8F">
            <w:pPr>
              <w:rPr>
                <w:lang w:val="fr-CA"/>
              </w:rPr>
            </w:pPr>
            <w:r>
              <w:rPr>
                <w:lang w:val="fr-CA"/>
              </w:rPr>
              <w:t>Je suis</w:t>
            </w:r>
            <w:r w:rsidRPr="00A96084">
              <w:rPr>
                <w:lang w:val="fr-CA"/>
              </w:rPr>
              <w:t xml:space="preserve"> </w:t>
            </w:r>
            <w:r w:rsidRPr="00A96084">
              <w:rPr>
                <w:color w:val="FF0000"/>
                <w:lang w:val="fr-CA"/>
              </w:rPr>
              <w:t>dans</w:t>
            </w:r>
            <w:r w:rsidRPr="00A96084">
              <w:rPr>
                <w:lang w:val="fr-CA"/>
              </w:rPr>
              <w:t xml:space="preserve"> la cuisine.</w:t>
            </w:r>
            <w:r>
              <w:rPr>
                <w:rFonts w:hint="eastAsia"/>
                <w:lang w:val="fr-CA"/>
              </w:rPr>
              <w:t xml:space="preserve">    </w:t>
            </w:r>
            <w:r>
              <w:rPr>
                <w:rFonts w:hint="eastAsia"/>
                <w:lang w:val="fr-CA"/>
              </w:rPr>
              <w:t>我</w:t>
            </w:r>
            <w:r w:rsidRPr="00A96084">
              <w:rPr>
                <w:rFonts w:hint="eastAsia"/>
                <w:lang w:val="fr-CA"/>
              </w:rPr>
              <w:t>在厨房</w:t>
            </w:r>
            <w:r>
              <w:rPr>
                <w:rFonts w:hint="eastAsia"/>
                <w:lang w:val="fr-CA"/>
              </w:rPr>
              <w:t>（里）</w:t>
            </w:r>
            <w:r w:rsidRPr="00A96084">
              <w:rPr>
                <w:rFonts w:hint="eastAsia"/>
                <w:lang w:val="fr-CA"/>
              </w:rPr>
              <w:t>。</w:t>
            </w:r>
          </w:p>
          <w:p w14:paraId="5E095596" w14:textId="77777777" w:rsidR="00993BDD" w:rsidRPr="00A96084" w:rsidRDefault="00993BDD" w:rsidP="00FB3D8F">
            <w:pPr>
              <w:rPr>
                <w:lang w:val="fr-CA"/>
              </w:rPr>
            </w:pPr>
            <w:r>
              <w:rPr>
                <w:lang w:val="fr-CA"/>
              </w:rPr>
              <w:t xml:space="preserve">La clé est </w:t>
            </w:r>
            <w:r w:rsidRPr="00A96084">
              <w:rPr>
                <w:color w:val="FF0000"/>
                <w:lang w:val="fr-CA"/>
              </w:rPr>
              <w:t>dans</w:t>
            </w:r>
            <w:r>
              <w:rPr>
                <w:lang w:val="fr-CA"/>
              </w:rPr>
              <w:t xml:space="preserve"> mon sac.  </w:t>
            </w:r>
            <w:r>
              <w:rPr>
                <w:rFonts w:hint="eastAsia"/>
                <w:lang w:val="fr-CA"/>
              </w:rPr>
              <w:t>钥匙在我包里。</w:t>
            </w:r>
          </w:p>
        </w:tc>
      </w:tr>
      <w:tr w:rsidR="00993BDD" w:rsidRPr="00EF093F" w14:paraId="3EB6AAB4" w14:textId="77777777" w:rsidTr="00FB3D8F">
        <w:tc>
          <w:tcPr>
            <w:tcW w:w="2835" w:type="dxa"/>
          </w:tcPr>
          <w:p w14:paraId="59A6ED9C" w14:textId="77777777" w:rsidR="00993BDD" w:rsidRPr="00A96084" w:rsidRDefault="00993BDD" w:rsidP="00FB3D8F">
            <w:pPr>
              <w:rPr>
                <w:lang w:val="fr-CA"/>
              </w:rPr>
            </w:pPr>
            <w:r w:rsidRPr="00F02979">
              <w:rPr>
                <w:rFonts w:hint="eastAsia"/>
                <w:b/>
                <w:lang w:val="fr-CA"/>
              </w:rPr>
              <w:t>chez</w:t>
            </w:r>
            <w:r>
              <w:rPr>
                <w:rFonts w:hint="eastAsia"/>
                <w:lang w:val="fr-CA"/>
              </w:rPr>
              <w:t>：“在某人家、公司”等</w:t>
            </w:r>
          </w:p>
        </w:tc>
        <w:tc>
          <w:tcPr>
            <w:tcW w:w="4536" w:type="dxa"/>
          </w:tcPr>
          <w:p w14:paraId="73F661F8" w14:textId="77777777" w:rsidR="00993BDD" w:rsidRDefault="00993BDD" w:rsidP="00FB3D8F">
            <w:pPr>
              <w:jc w:val="left"/>
              <w:rPr>
                <w:lang w:val="fr-CA"/>
              </w:rPr>
            </w:pPr>
            <w:r>
              <w:rPr>
                <w:lang w:val="fr-CA"/>
              </w:rPr>
              <w:t xml:space="preserve">Tu es </w:t>
            </w:r>
            <w:r w:rsidRPr="00A96084">
              <w:rPr>
                <w:color w:val="FF0000"/>
                <w:lang w:val="fr-CA"/>
              </w:rPr>
              <w:t>chez</w:t>
            </w:r>
            <w:r>
              <w:rPr>
                <w:lang w:val="fr-CA"/>
              </w:rPr>
              <w:t xml:space="preserve"> Pierre ?   </w:t>
            </w:r>
            <w:r>
              <w:rPr>
                <w:rFonts w:hint="eastAsia"/>
                <w:lang w:val="fr-CA"/>
              </w:rPr>
              <w:t xml:space="preserve">    </w:t>
            </w:r>
            <w:r>
              <w:rPr>
                <w:rFonts w:hint="eastAsia"/>
                <w:lang w:val="fr-CA"/>
              </w:rPr>
              <w:t>你在皮埃尔家吗？</w:t>
            </w:r>
          </w:p>
          <w:p w14:paraId="4E19614D" w14:textId="77777777" w:rsidR="00993BDD" w:rsidRPr="00A96084" w:rsidRDefault="00993BDD" w:rsidP="00FB3D8F">
            <w:pPr>
              <w:jc w:val="left"/>
              <w:rPr>
                <w:lang w:val="fr-CA"/>
              </w:rPr>
            </w:pPr>
            <w:r>
              <w:rPr>
                <w:lang w:val="fr-CA"/>
              </w:rPr>
              <w:t xml:space="preserve">Je travaille </w:t>
            </w:r>
            <w:r w:rsidRPr="00F02979">
              <w:rPr>
                <w:color w:val="FF0000"/>
                <w:lang w:val="fr-CA"/>
              </w:rPr>
              <w:t>chez</w:t>
            </w:r>
            <w:r>
              <w:rPr>
                <w:lang w:val="fr-CA"/>
              </w:rPr>
              <w:t xml:space="preserve"> Renault.  </w:t>
            </w:r>
            <w:r>
              <w:rPr>
                <w:rFonts w:hint="eastAsia"/>
                <w:lang w:val="fr-CA"/>
              </w:rPr>
              <w:t>我在雷诺公司上班。</w:t>
            </w:r>
          </w:p>
        </w:tc>
      </w:tr>
      <w:tr w:rsidR="00993BDD" w14:paraId="3B1060AF" w14:textId="77777777" w:rsidTr="00FB3D8F">
        <w:tc>
          <w:tcPr>
            <w:tcW w:w="2835" w:type="dxa"/>
          </w:tcPr>
          <w:p w14:paraId="00BF8C2B" w14:textId="77777777" w:rsidR="00993BDD" w:rsidRPr="00A96084" w:rsidRDefault="00993BDD" w:rsidP="00FB3D8F">
            <w:pPr>
              <w:jc w:val="left"/>
              <w:rPr>
                <w:lang w:val="fr-CA"/>
              </w:rPr>
            </w:pPr>
            <w:r w:rsidRPr="00F02979">
              <w:rPr>
                <w:rFonts w:hint="eastAsia"/>
                <w:b/>
                <w:lang w:val="fr-CA"/>
              </w:rPr>
              <w:t>s</w:t>
            </w:r>
            <w:r w:rsidRPr="00F02979">
              <w:rPr>
                <w:b/>
                <w:lang w:val="fr-CA"/>
              </w:rPr>
              <w:t>ous</w:t>
            </w:r>
            <w:r>
              <w:rPr>
                <w:lang w:val="fr-CA"/>
              </w:rPr>
              <w:t>:</w:t>
            </w:r>
            <w:r>
              <w:rPr>
                <w:rFonts w:hint="eastAsia"/>
                <w:lang w:val="fr-CA"/>
              </w:rPr>
              <w:t xml:space="preserve"> </w:t>
            </w:r>
            <w:r>
              <w:rPr>
                <w:rFonts w:hint="eastAsia"/>
                <w:lang w:val="fr-CA"/>
              </w:rPr>
              <w:t>“在……之下”</w:t>
            </w:r>
          </w:p>
        </w:tc>
        <w:tc>
          <w:tcPr>
            <w:tcW w:w="4536" w:type="dxa"/>
          </w:tcPr>
          <w:p w14:paraId="4F70F9C1" w14:textId="77777777" w:rsidR="00993BDD" w:rsidRDefault="00993BDD" w:rsidP="00FB3D8F">
            <w:pPr>
              <w:jc w:val="left"/>
              <w:rPr>
                <w:lang w:val="fr-CA"/>
              </w:rPr>
            </w:pPr>
            <w:bookmarkStart w:id="26" w:name="OLE_LINK21"/>
            <w:bookmarkStart w:id="27" w:name="OLE_LINK22"/>
            <w:r>
              <w:rPr>
                <w:lang w:val="fr-CA"/>
              </w:rPr>
              <w:t xml:space="preserve">Le livre est </w:t>
            </w:r>
            <w:r>
              <w:rPr>
                <w:rFonts w:hint="eastAsia"/>
                <w:color w:val="FF0000"/>
                <w:lang w:val="fr-CA"/>
              </w:rPr>
              <w:t>sous</w:t>
            </w:r>
            <w:r>
              <w:rPr>
                <w:lang w:val="fr-CA"/>
              </w:rPr>
              <w:t xml:space="preserve"> la table.  </w:t>
            </w:r>
            <w:r>
              <w:rPr>
                <w:rFonts w:hint="eastAsia"/>
                <w:lang w:val="fr-CA"/>
              </w:rPr>
              <w:t>书在桌下。</w:t>
            </w:r>
          </w:p>
          <w:p w14:paraId="3C2A3A6E" w14:textId="77777777" w:rsidR="00993BDD" w:rsidRPr="00A96084" w:rsidRDefault="00993BDD" w:rsidP="00FB3D8F">
            <w:pPr>
              <w:jc w:val="left"/>
              <w:rPr>
                <w:lang w:val="fr-CA"/>
              </w:rPr>
            </w:pPr>
            <w:r>
              <w:rPr>
                <w:lang w:val="fr-CA"/>
              </w:rPr>
              <w:t xml:space="preserve">Le chat est </w:t>
            </w:r>
            <w:r w:rsidRPr="00F02979">
              <w:rPr>
                <w:color w:val="FF0000"/>
                <w:lang w:val="fr-CA"/>
              </w:rPr>
              <w:t>sous</w:t>
            </w:r>
            <w:r>
              <w:rPr>
                <w:lang w:val="fr-CA"/>
              </w:rPr>
              <w:t xml:space="preserve"> le lit.   </w:t>
            </w:r>
            <w:r>
              <w:rPr>
                <w:rFonts w:hint="eastAsia"/>
                <w:lang w:val="fr-CA"/>
              </w:rPr>
              <w:t xml:space="preserve">  </w:t>
            </w:r>
            <w:r>
              <w:rPr>
                <w:rFonts w:hint="eastAsia"/>
                <w:lang w:val="fr-CA"/>
              </w:rPr>
              <w:t>猫在床下。</w:t>
            </w:r>
            <w:bookmarkEnd w:id="26"/>
            <w:bookmarkEnd w:id="27"/>
          </w:p>
        </w:tc>
      </w:tr>
      <w:tr w:rsidR="00993BDD" w14:paraId="14F25BC0" w14:textId="77777777" w:rsidTr="00FB3D8F">
        <w:tc>
          <w:tcPr>
            <w:tcW w:w="2835" w:type="dxa"/>
          </w:tcPr>
          <w:p w14:paraId="7E59E16D" w14:textId="77777777" w:rsidR="00993BDD" w:rsidRPr="00A96084" w:rsidRDefault="00993BDD" w:rsidP="00FB3D8F">
            <w:pPr>
              <w:jc w:val="left"/>
              <w:rPr>
                <w:lang w:val="fr-CA"/>
              </w:rPr>
            </w:pPr>
            <w:r w:rsidRPr="00F02979">
              <w:rPr>
                <w:b/>
                <w:lang w:val="fr-CA"/>
              </w:rPr>
              <w:t>sur</w:t>
            </w:r>
            <w:r>
              <w:rPr>
                <w:lang w:val="fr-CA"/>
              </w:rPr>
              <w:t xml:space="preserve"> : </w:t>
            </w:r>
            <w:r>
              <w:rPr>
                <w:rFonts w:hint="eastAsia"/>
                <w:lang w:val="fr-CA"/>
              </w:rPr>
              <w:t>“在……之上”</w:t>
            </w:r>
          </w:p>
        </w:tc>
        <w:tc>
          <w:tcPr>
            <w:tcW w:w="4536" w:type="dxa"/>
          </w:tcPr>
          <w:p w14:paraId="592A1A37" w14:textId="77777777" w:rsidR="00993BDD" w:rsidRDefault="00993BDD" w:rsidP="00FB3D8F">
            <w:pPr>
              <w:jc w:val="left"/>
              <w:rPr>
                <w:lang w:val="fr-CA"/>
              </w:rPr>
            </w:pPr>
            <w:r>
              <w:rPr>
                <w:lang w:val="fr-CA"/>
              </w:rPr>
              <w:t xml:space="preserve">Le livre est </w:t>
            </w:r>
            <w:r>
              <w:rPr>
                <w:color w:val="FF0000"/>
                <w:lang w:val="fr-CA"/>
              </w:rPr>
              <w:t>sur</w:t>
            </w:r>
            <w:r>
              <w:rPr>
                <w:lang w:val="fr-CA"/>
              </w:rPr>
              <w:t xml:space="preserve"> la table.  </w:t>
            </w:r>
            <w:r>
              <w:rPr>
                <w:rFonts w:hint="eastAsia"/>
                <w:lang w:val="fr-CA"/>
              </w:rPr>
              <w:t>书在桌上。</w:t>
            </w:r>
          </w:p>
          <w:p w14:paraId="3F3CA77E" w14:textId="77777777" w:rsidR="00993BDD" w:rsidRPr="00A96084" w:rsidRDefault="00993BDD" w:rsidP="00FB3D8F">
            <w:pPr>
              <w:jc w:val="left"/>
              <w:rPr>
                <w:lang w:val="fr-CA"/>
              </w:rPr>
            </w:pPr>
            <w:r>
              <w:rPr>
                <w:kern w:val="0"/>
                <w:lang w:val="fr-CA"/>
              </w:rPr>
              <w:t xml:space="preserve">Le chat est </w:t>
            </w:r>
            <w:r>
              <w:rPr>
                <w:color w:val="FF0000"/>
                <w:kern w:val="0"/>
                <w:lang w:val="fr-CA"/>
              </w:rPr>
              <w:t>sur</w:t>
            </w:r>
            <w:r>
              <w:rPr>
                <w:kern w:val="0"/>
                <w:lang w:val="fr-CA"/>
              </w:rPr>
              <w:t xml:space="preserve"> le lit.     </w:t>
            </w:r>
            <w:r>
              <w:rPr>
                <w:rFonts w:hint="eastAsia"/>
                <w:kern w:val="0"/>
                <w:lang w:val="fr-CA"/>
              </w:rPr>
              <w:t>猫在床上。</w:t>
            </w:r>
          </w:p>
        </w:tc>
      </w:tr>
    </w:tbl>
    <w:p w14:paraId="253AC445" w14:textId="77777777" w:rsidR="00480BDB" w:rsidRPr="00480BDB" w:rsidRDefault="00480BDB" w:rsidP="00480BDB">
      <w:pPr>
        <w:autoSpaceDE w:val="0"/>
        <w:autoSpaceDN w:val="0"/>
        <w:adjustRightInd w:val="0"/>
        <w:ind w:leftChars="300" w:left="630" w:firstLineChars="10" w:firstLine="21"/>
        <w:jc w:val="left"/>
        <w:rPr>
          <w:b/>
          <w:bCs/>
          <w:i/>
          <w:color w:val="FF0000"/>
        </w:rPr>
      </w:pPr>
      <w:r w:rsidRPr="00480BDB">
        <w:rPr>
          <w:b/>
          <w:bCs/>
          <w:i/>
          <w:color w:val="FF0000"/>
        </w:rPr>
        <w:t>C</w:t>
      </w:r>
      <w:r w:rsidRPr="00480BDB">
        <w:rPr>
          <w:rFonts w:hint="eastAsia"/>
          <w:b/>
          <w:bCs/>
          <w:i/>
          <w:color w:val="FF0000"/>
        </w:rPr>
        <w:t>hez</w:t>
      </w:r>
      <w:r w:rsidRPr="00480BDB">
        <w:rPr>
          <w:rFonts w:hint="eastAsia"/>
          <w:b/>
          <w:bCs/>
          <w:i/>
          <w:color w:val="FF0000"/>
        </w:rPr>
        <w:t>的用法：</w:t>
      </w:r>
    </w:p>
    <w:p w14:paraId="0F0AF2FB" w14:textId="7460160C" w:rsidR="00480BDB" w:rsidRPr="00480BDB" w:rsidRDefault="00480BDB" w:rsidP="00480BDB">
      <w:pPr>
        <w:autoSpaceDE w:val="0"/>
        <w:autoSpaceDN w:val="0"/>
        <w:adjustRightInd w:val="0"/>
        <w:ind w:leftChars="300" w:left="630" w:firstLineChars="10" w:firstLine="21"/>
        <w:jc w:val="left"/>
      </w:pPr>
      <w:r w:rsidRPr="00480BDB">
        <w:rPr>
          <w:b/>
          <w:bCs/>
        </w:rPr>
        <w:t>1.</w:t>
      </w:r>
      <w:r w:rsidRPr="00480BDB">
        <w:rPr>
          <w:b/>
          <w:bCs/>
        </w:rPr>
        <w:t>在</w:t>
      </w:r>
      <w:r w:rsidRPr="00480BDB">
        <w:rPr>
          <w:b/>
          <w:bCs/>
        </w:rPr>
        <w:t>……</w:t>
      </w:r>
      <w:r w:rsidRPr="00480BDB">
        <w:rPr>
          <w:b/>
          <w:bCs/>
        </w:rPr>
        <w:t>家中（</w:t>
      </w:r>
      <w:r w:rsidRPr="00480BDB">
        <w:rPr>
          <w:b/>
          <w:bCs/>
        </w:rPr>
        <w:t>au domicile de</w:t>
      </w:r>
      <w:r w:rsidRPr="00480BDB">
        <w:rPr>
          <w:b/>
          <w:bCs/>
        </w:rPr>
        <w:t>）</w:t>
      </w:r>
      <w:r w:rsidRPr="00480BDB">
        <w:br/>
        <w:t>Pierre habite chez son oncle.</w:t>
      </w:r>
      <w:r w:rsidRPr="00480BDB">
        <w:t>皮埃尔住在他叔叔家</w:t>
      </w:r>
      <w:r w:rsidRPr="00480BDB">
        <w:br/>
        <w:t>Je vais chez mon amie pour fêter son anniversaire.</w:t>
      </w:r>
      <w:r w:rsidRPr="00480BDB">
        <w:t>我去我朋友家庆祝她的生日。</w:t>
      </w:r>
    </w:p>
    <w:p w14:paraId="32183989" w14:textId="60352BFA" w:rsidR="00480BDB" w:rsidRDefault="00480BDB" w:rsidP="00480BDB">
      <w:pPr>
        <w:autoSpaceDE w:val="0"/>
        <w:autoSpaceDN w:val="0"/>
        <w:adjustRightInd w:val="0"/>
        <w:ind w:leftChars="310" w:left="651"/>
        <w:jc w:val="left"/>
      </w:pPr>
      <w:r w:rsidRPr="00480BDB">
        <w:rPr>
          <w:b/>
          <w:bCs/>
        </w:rPr>
        <w:t>2.</w:t>
      </w:r>
      <w:r w:rsidRPr="00480BDB">
        <w:rPr>
          <w:b/>
          <w:bCs/>
        </w:rPr>
        <w:t>在</w:t>
      </w:r>
      <w:r w:rsidRPr="00480BDB">
        <w:rPr>
          <w:b/>
          <w:bCs/>
        </w:rPr>
        <w:t>……</w:t>
      </w:r>
      <w:r w:rsidRPr="00480BDB">
        <w:rPr>
          <w:b/>
          <w:bCs/>
        </w:rPr>
        <w:t>的工作场所（</w:t>
      </w:r>
      <w:r w:rsidRPr="00480BDB">
        <w:rPr>
          <w:b/>
          <w:bCs/>
        </w:rPr>
        <w:t>au logis de, au lieu de résidence ou d'activité d'une personne</w:t>
      </w:r>
      <w:r w:rsidRPr="00480BDB">
        <w:rPr>
          <w:b/>
          <w:bCs/>
        </w:rPr>
        <w:t>）</w:t>
      </w:r>
      <w:r w:rsidRPr="00480BDB">
        <w:br/>
        <w:t>J'ai acheté un bouquet de roses chez le fleuriste.</w:t>
      </w:r>
      <w:r w:rsidR="003A0D67">
        <w:t>我在花</w:t>
      </w:r>
      <w:r w:rsidRPr="00480BDB">
        <w:t>买了一束玫瑰花。</w:t>
      </w:r>
      <w:r w:rsidRPr="00480BDB">
        <w:br/>
        <w:t>Il a peur d'aller chez le dentiste.</w:t>
      </w:r>
      <w:r w:rsidRPr="00480BDB">
        <w:t>他害怕到牙医的诊所（看牙医）。</w:t>
      </w:r>
    </w:p>
    <w:p w14:paraId="3AE208FE" w14:textId="06D2E800" w:rsidR="00480BDB" w:rsidRPr="00480BDB" w:rsidRDefault="00480BDB" w:rsidP="00480BDB">
      <w:pPr>
        <w:autoSpaceDE w:val="0"/>
        <w:autoSpaceDN w:val="0"/>
        <w:adjustRightInd w:val="0"/>
        <w:ind w:leftChars="310" w:left="651"/>
        <w:jc w:val="left"/>
      </w:pPr>
      <w:r>
        <w:rPr>
          <w:b/>
          <w:bCs/>
        </w:rPr>
        <w:t>C</w:t>
      </w:r>
      <w:r>
        <w:rPr>
          <w:rFonts w:hint="eastAsia"/>
          <w:b/>
          <w:bCs/>
        </w:rPr>
        <w:t>hez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le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boulanger</w:t>
      </w:r>
      <w:r>
        <w:rPr>
          <w:rFonts w:hint="eastAsia"/>
          <w:b/>
          <w:bCs/>
        </w:rPr>
        <w:t>，</w:t>
      </w:r>
      <w:r>
        <w:rPr>
          <w:b/>
          <w:bCs/>
        </w:rPr>
        <w:t xml:space="preserve"> </w:t>
      </w:r>
      <w:r w:rsidRPr="00480BDB">
        <w:rPr>
          <w:b/>
          <w:bCs/>
        </w:rPr>
        <w:t>chez le pâtissier</w:t>
      </w:r>
      <w:r>
        <w:rPr>
          <w:rFonts w:hint="eastAsia"/>
          <w:b/>
          <w:bCs/>
        </w:rPr>
        <w:t>，</w:t>
      </w:r>
      <w:r>
        <w:rPr>
          <w:rFonts w:hint="eastAsia"/>
          <w:b/>
          <w:bCs/>
        </w:rPr>
        <w:t>chez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le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coiffeur</w:t>
      </w:r>
      <w:r>
        <w:rPr>
          <w:rFonts w:hint="eastAsia"/>
          <w:b/>
          <w:bCs/>
        </w:rPr>
        <w:t>，</w:t>
      </w:r>
      <w:r>
        <w:rPr>
          <w:rFonts w:hint="eastAsia"/>
          <w:b/>
          <w:bCs/>
        </w:rPr>
        <w:t>chez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le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m</w:t>
      </w:r>
      <w:r>
        <w:rPr>
          <w:rFonts w:hint="eastAsia"/>
          <w:b/>
          <w:bCs/>
        </w:rPr>
        <w:t>é</w:t>
      </w:r>
      <w:r>
        <w:rPr>
          <w:rFonts w:hint="eastAsia"/>
          <w:b/>
          <w:bCs/>
        </w:rPr>
        <w:t xml:space="preserve">decin </w:t>
      </w:r>
    </w:p>
    <w:p w14:paraId="66641901" w14:textId="77777777" w:rsidR="00480BDB" w:rsidRPr="00480BDB" w:rsidRDefault="00480BDB" w:rsidP="00480BDB">
      <w:pPr>
        <w:autoSpaceDE w:val="0"/>
        <w:autoSpaceDN w:val="0"/>
        <w:adjustRightInd w:val="0"/>
        <w:ind w:leftChars="310" w:left="651"/>
        <w:jc w:val="left"/>
      </w:pPr>
      <w:r w:rsidRPr="00480BDB">
        <w:rPr>
          <w:b/>
          <w:bCs/>
        </w:rPr>
        <w:t>3.</w:t>
      </w:r>
      <w:r w:rsidRPr="00480BDB">
        <w:rPr>
          <w:b/>
          <w:bCs/>
        </w:rPr>
        <w:t>在以姓氏为名的企业或公司前</w:t>
      </w:r>
      <w:r w:rsidRPr="00480BDB">
        <w:br/>
      </w:r>
      <w:r w:rsidRPr="00480BDB">
        <w:lastRenderedPageBreak/>
        <w:t>法国有不少家族性企业和公司，多以他们的创始人姓氏命名。因此，</w:t>
      </w:r>
      <w:r w:rsidRPr="00480BDB">
        <w:t>chez</w:t>
      </w:r>
      <w:r w:rsidRPr="00480BDB">
        <w:t>可引申用于表示在这类企业或公司工作。例如：</w:t>
      </w:r>
      <w:r w:rsidRPr="00480BDB">
        <w:br/>
        <w:t>Mon père travaille chez Renault.</w:t>
      </w:r>
      <w:r w:rsidRPr="00480BDB">
        <w:t>我父亲在雷诺汽车公司工作。</w:t>
      </w:r>
      <w:r w:rsidRPr="00480BDB">
        <w:br/>
        <w:t>J'ai mon stage chez Michelin.</w:t>
      </w:r>
      <w:r w:rsidRPr="00480BDB">
        <w:t>我曾在米其林公司实习过。</w:t>
      </w:r>
      <w:r w:rsidRPr="00480BDB">
        <w:br/>
      </w:r>
      <w:r w:rsidRPr="00480BDB">
        <w:t>不过，这一用法有扩大的倾向，例如：</w:t>
      </w:r>
      <w:r w:rsidRPr="00480BDB">
        <w:br/>
        <w:t>Il est ingénieur chez Microsoft.</w:t>
      </w:r>
      <w:r w:rsidRPr="00480BDB">
        <w:t>他是微软公司的工程师。</w:t>
      </w:r>
      <w:r w:rsidRPr="00480BDB">
        <w:br/>
        <w:t>Son frère est pilote chez Air France.</w:t>
      </w:r>
      <w:r w:rsidRPr="00480BDB">
        <w:t>他哥哥是法国航空公司的飞行员。</w:t>
      </w:r>
    </w:p>
    <w:p w14:paraId="30B69976" w14:textId="77777777" w:rsidR="00993BDD" w:rsidRDefault="00993BDD" w:rsidP="00993BDD">
      <w:pPr>
        <w:autoSpaceDE w:val="0"/>
        <w:autoSpaceDN w:val="0"/>
        <w:adjustRightInd w:val="0"/>
        <w:ind w:firstLineChars="310" w:firstLine="651"/>
        <w:jc w:val="left"/>
        <w:rPr>
          <w:lang w:val="fr-CA"/>
        </w:rPr>
      </w:pPr>
    </w:p>
    <w:p w14:paraId="682A0CFF" w14:textId="77777777" w:rsidR="00993BDD" w:rsidRDefault="00993BDD" w:rsidP="00993BDD">
      <w:pPr>
        <w:autoSpaceDE w:val="0"/>
        <w:autoSpaceDN w:val="0"/>
        <w:adjustRightInd w:val="0"/>
        <w:ind w:firstLineChars="310" w:firstLine="651"/>
        <w:jc w:val="left"/>
        <w:rPr>
          <w:lang w:val="fr-CA"/>
        </w:rPr>
      </w:pPr>
    </w:p>
    <w:p w14:paraId="30417744" w14:textId="77777777" w:rsidR="00993BDD" w:rsidRDefault="00993BDD" w:rsidP="00993BDD">
      <w:pPr>
        <w:ind w:firstLineChars="150" w:firstLine="315"/>
        <w:rPr>
          <w:lang w:val="fr-CA"/>
        </w:rPr>
      </w:pPr>
      <w:bookmarkStart w:id="28" w:name="OLE_LINK35"/>
      <w:bookmarkStart w:id="29" w:name="OLE_LINK36"/>
      <w:r>
        <w:rPr>
          <w:lang w:val="fr-CA"/>
        </w:rPr>
        <w:t xml:space="preserve">3.  </w:t>
      </w:r>
      <w:r>
        <w:rPr>
          <w:rFonts w:hint="eastAsia"/>
          <w:b/>
          <w:lang w:val="fr-CA"/>
        </w:rPr>
        <w:t>形容词的性和数</w:t>
      </w:r>
      <w:r>
        <w:rPr>
          <w:rFonts w:hint="eastAsia"/>
          <w:lang w:val="fr-CA"/>
        </w:rPr>
        <w:t xml:space="preserve"> </w:t>
      </w:r>
      <w:r>
        <w:rPr>
          <w:rFonts w:hint="eastAsia"/>
          <w:lang w:val="fr-CA"/>
        </w:rPr>
        <w:t>（</w:t>
      </w:r>
      <w:r>
        <w:rPr>
          <w:lang w:val="fr-CA"/>
        </w:rPr>
        <w:t>le genre et le nombre des adjectifs</w:t>
      </w:r>
      <w:r>
        <w:rPr>
          <w:rFonts w:hint="eastAsia"/>
          <w:lang w:val="fr-CA"/>
        </w:rPr>
        <w:t>）</w:t>
      </w:r>
    </w:p>
    <w:p w14:paraId="5A89435E" w14:textId="77777777" w:rsidR="00993BDD" w:rsidRDefault="00993BDD" w:rsidP="00993BDD">
      <w:pPr>
        <w:pStyle w:val="1"/>
        <w:tabs>
          <w:tab w:val="left" w:pos="540"/>
        </w:tabs>
        <w:ind w:left="643"/>
        <w:rPr>
          <w:rFonts w:ascii="Times New Roman" w:hAnsi="Times New Roman"/>
        </w:rPr>
      </w:pPr>
      <w:r>
        <w:rPr>
          <w:rFonts w:ascii="Times New Roman" w:hAnsi="Times New Roman"/>
          <w:bCs/>
        </w:rPr>
        <w:t xml:space="preserve">1)  </w:t>
      </w:r>
      <w:r w:rsidRPr="009639C1">
        <w:rPr>
          <w:rFonts w:ascii="Times New Roman" w:hAnsi="Times New Roman" w:hint="eastAsia"/>
          <w:bCs/>
        </w:rPr>
        <w:t>概念</w:t>
      </w:r>
      <w:r w:rsidRPr="009639C1">
        <w:rPr>
          <w:rFonts w:ascii="Times New Roman" w:hAnsi="Times New Roman" w:hint="eastAsia"/>
        </w:rPr>
        <w:t>：形容词用来修饰（</w:t>
      </w:r>
      <w:r w:rsidRPr="009639C1">
        <w:rPr>
          <w:rFonts w:ascii="Times New Roman" w:hAnsi="Times New Roman"/>
        </w:rPr>
        <w:t>qualifier</w:t>
      </w:r>
      <w:r w:rsidRPr="009639C1">
        <w:rPr>
          <w:rFonts w:ascii="Times New Roman" w:hAnsi="Times New Roman" w:hint="eastAsia"/>
        </w:rPr>
        <w:t>）名词，表示名词所指的人、动物</w:t>
      </w:r>
      <w:r>
        <w:rPr>
          <w:rFonts w:ascii="Times New Roman" w:hAnsi="Times New Roman" w:hint="eastAsia"/>
        </w:rPr>
        <w:t>、</w:t>
      </w:r>
      <w:r w:rsidRPr="009639C1">
        <w:rPr>
          <w:rFonts w:ascii="Times New Roman" w:hAnsi="Times New Roman" w:hint="eastAsia"/>
        </w:rPr>
        <w:t>事物的性质</w:t>
      </w:r>
    </w:p>
    <w:p w14:paraId="5EEA5AEB" w14:textId="77777777" w:rsidR="00993BDD" w:rsidRDefault="00993BDD" w:rsidP="00993BDD">
      <w:pPr>
        <w:pStyle w:val="1"/>
        <w:tabs>
          <w:tab w:val="left" w:pos="540"/>
        </w:tabs>
        <w:ind w:left="643" w:firstLineChars="150" w:firstLine="300"/>
        <w:rPr>
          <w:rFonts w:ascii="Times New Roman" w:hAnsi="Times New Roman"/>
        </w:rPr>
      </w:pPr>
      <w:r w:rsidRPr="009639C1">
        <w:rPr>
          <w:rFonts w:ascii="Times New Roman" w:hAnsi="Times New Roman" w:hint="eastAsia"/>
        </w:rPr>
        <w:t>或状态。</w:t>
      </w:r>
    </w:p>
    <w:p w14:paraId="5FAEC72E" w14:textId="77777777" w:rsidR="00993BDD" w:rsidRPr="000402A8" w:rsidRDefault="00993BDD" w:rsidP="00993BDD">
      <w:pPr>
        <w:pStyle w:val="1"/>
        <w:tabs>
          <w:tab w:val="left" w:pos="540"/>
        </w:tabs>
        <w:ind w:firstLineChars="329" w:firstLine="658"/>
        <w:rPr>
          <w:rFonts w:ascii="Times New Roman" w:hAnsi="Times New Roman"/>
        </w:rPr>
      </w:pPr>
      <w:r>
        <w:rPr>
          <w:rFonts w:ascii="Times New Roman" w:hAnsi="Times New Roman"/>
          <w:bCs/>
        </w:rPr>
        <w:t xml:space="preserve">2)  </w:t>
      </w:r>
      <w:r w:rsidRPr="000402A8">
        <w:rPr>
          <w:rFonts w:ascii="Times New Roman" w:hAnsi="Times New Roman" w:hint="eastAsia"/>
          <w:bCs/>
        </w:rPr>
        <w:t>形式</w:t>
      </w:r>
      <w:r w:rsidRPr="000402A8">
        <w:rPr>
          <w:rFonts w:ascii="Times New Roman" w:hAnsi="Times New Roman" w:hint="eastAsia"/>
        </w:rPr>
        <w:t>：形容词的性、数应与所修饰名词的性、数保持一致。请见下表：</w:t>
      </w:r>
      <w:bookmarkEnd w:id="28"/>
      <w:bookmarkEnd w:id="29"/>
    </w:p>
    <w:tbl>
      <w:tblPr>
        <w:tblW w:w="7818" w:type="dxa"/>
        <w:tblInd w:w="5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shd w:val="clear" w:color="auto" w:fill="FFFFFF" w:themeFill="background1"/>
        <w:tblLook w:val="00A0" w:firstRow="1" w:lastRow="0" w:firstColumn="1" w:lastColumn="0" w:noHBand="0" w:noVBand="0"/>
      </w:tblPr>
      <w:tblGrid>
        <w:gridCol w:w="1698"/>
        <w:gridCol w:w="1980"/>
        <w:gridCol w:w="1980"/>
        <w:gridCol w:w="2160"/>
      </w:tblGrid>
      <w:tr w:rsidR="00993BDD" w:rsidRPr="00202055" w14:paraId="04089C7B" w14:textId="77777777" w:rsidTr="00FB3D8F">
        <w:tc>
          <w:tcPr>
            <w:tcW w:w="7818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4F1C196F" w14:textId="77777777" w:rsidR="00993BDD" w:rsidRPr="00D37522" w:rsidRDefault="00993BDD" w:rsidP="00FB3D8F">
            <w:pPr>
              <w:pStyle w:val="a6"/>
              <w:ind w:firstLineChars="850" w:firstLine="2389"/>
              <w:rPr>
                <w:rFonts w:ascii="幼圆" w:eastAsia="幼圆" w:hAnsi="Times New Roman" w:cs="Times New Roman"/>
                <w:b/>
                <w:bCs/>
                <w:shadow/>
                <w:sz w:val="28"/>
              </w:rPr>
            </w:pPr>
            <w:r>
              <w:rPr>
                <w:rFonts w:ascii="幼圆" w:eastAsia="幼圆" w:hAnsi="Times New Roman" w:cs="Times New Roman" w:hint="eastAsia"/>
                <w:b/>
                <w:bCs/>
                <w:shadow/>
                <w:sz w:val="28"/>
              </w:rPr>
              <w:t>形 容 词 词 形 变 化 表</w:t>
            </w:r>
          </w:p>
        </w:tc>
      </w:tr>
      <w:tr w:rsidR="00993BDD" w:rsidRPr="00202055" w14:paraId="2B62300A" w14:textId="77777777" w:rsidTr="00FB3D8F">
        <w:tc>
          <w:tcPr>
            <w:tcW w:w="3678" w:type="dxa"/>
            <w:gridSpan w:val="2"/>
            <w:tcBorders>
              <w:top w:val="single" w:sz="12" w:space="0" w:color="auto"/>
            </w:tcBorders>
            <w:shd w:val="clear" w:color="auto" w:fill="FFFFFF" w:themeFill="background1"/>
          </w:tcPr>
          <w:p w14:paraId="5967D666" w14:textId="77777777" w:rsidR="00993BDD" w:rsidRPr="00202055" w:rsidRDefault="00993BDD" w:rsidP="00FB3D8F">
            <w:pPr>
              <w:pStyle w:val="a6"/>
              <w:ind w:firstLineChars="500" w:firstLine="1054"/>
              <w:rPr>
                <w:rFonts w:ascii="Times New Roman" w:hAnsi="Times New Roman" w:cs="Times New Roman"/>
                <w:b/>
                <w:bCs/>
                <w:lang w:val="fr-FR"/>
              </w:rPr>
            </w:pPr>
            <w:r w:rsidRPr="00202055">
              <w:rPr>
                <w:rFonts w:ascii="Times New Roman" w:hAnsi="Times New Roman" w:cs="Times New Roman" w:hint="eastAsia"/>
                <w:b/>
                <w:bCs/>
                <w:lang w:val="fr-FR"/>
              </w:rPr>
              <w:t>阳</w:t>
            </w:r>
            <w:r w:rsidRPr="00202055">
              <w:rPr>
                <w:rFonts w:ascii="Times New Roman" w:hAnsi="Times New Roman" w:cs="Times New Roman" w:hint="eastAsia"/>
                <w:b/>
                <w:bCs/>
                <w:lang w:val="fr-FR"/>
              </w:rPr>
              <w:t xml:space="preserve">      </w:t>
            </w:r>
            <w:r w:rsidRPr="00202055">
              <w:rPr>
                <w:rFonts w:ascii="Times New Roman" w:hAnsi="Times New Roman" w:cs="Times New Roman" w:hint="eastAsia"/>
                <w:b/>
                <w:bCs/>
                <w:lang w:val="fr-FR"/>
              </w:rPr>
              <w:t>性</w:t>
            </w:r>
          </w:p>
        </w:tc>
        <w:tc>
          <w:tcPr>
            <w:tcW w:w="4140" w:type="dxa"/>
            <w:gridSpan w:val="2"/>
            <w:tcBorders>
              <w:top w:val="single" w:sz="12" w:space="0" w:color="auto"/>
            </w:tcBorders>
            <w:shd w:val="clear" w:color="auto" w:fill="FFFFFF" w:themeFill="background1"/>
          </w:tcPr>
          <w:p w14:paraId="7F98FE56" w14:textId="77777777" w:rsidR="00993BDD" w:rsidRPr="00202055" w:rsidRDefault="00993BDD" w:rsidP="00FB3D8F">
            <w:pPr>
              <w:pStyle w:val="a6"/>
              <w:ind w:firstLineChars="696" w:firstLine="1467"/>
              <w:rPr>
                <w:rFonts w:ascii="Times New Roman" w:hAnsi="Times New Roman" w:cs="Times New Roman"/>
                <w:b/>
                <w:bCs/>
                <w:lang w:val="fr-FR"/>
              </w:rPr>
            </w:pPr>
            <w:r w:rsidRPr="00202055">
              <w:rPr>
                <w:rFonts w:ascii="Times New Roman" w:hAnsi="Times New Roman" w:cs="Times New Roman" w:hint="eastAsia"/>
                <w:b/>
                <w:bCs/>
                <w:lang w:val="fr-FR"/>
              </w:rPr>
              <w:t>阴</w:t>
            </w:r>
            <w:r w:rsidRPr="00202055">
              <w:rPr>
                <w:rFonts w:ascii="Times New Roman" w:hAnsi="Times New Roman" w:cs="Times New Roman" w:hint="eastAsia"/>
                <w:b/>
                <w:bCs/>
                <w:lang w:val="fr-FR"/>
              </w:rPr>
              <w:t xml:space="preserve">       </w:t>
            </w:r>
            <w:r w:rsidRPr="00202055">
              <w:rPr>
                <w:rFonts w:ascii="Times New Roman" w:hAnsi="Times New Roman" w:cs="Times New Roman" w:hint="eastAsia"/>
                <w:b/>
                <w:bCs/>
                <w:lang w:val="fr-FR"/>
              </w:rPr>
              <w:t>性</w:t>
            </w:r>
          </w:p>
        </w:tc>
      </w:tr>
      <w:tr w:rsidR="00993BDD" w:rsidRPr="00202055" w14:paraId="017F9669" w14:textId="77777777" w:rsidTr="00FB3D8F">
        <w:tc>
          <w:tcPr>
            <w:tcW w:w="1698" w:type="dxa"/>
            <w:shd w:val="clear" w:color="auto" w:fill="FFFFFF" w:themeFill="background1"/>
          </w:tcPr>
          <w:p w14:paraId="70D9C0C7" w14:textId="77777777" w:rsidR="00993BDD" w:rsidRPr="00202055" w:rsidRDefault="00993BDD" w:rsidP="00FB3D8F">
            <w:pPr>
              <w:pStyle w:val="a6"/>
              <w:ind w:firstLineChars="200" w:firstLine="422"/>
              <w:rPr>
                <w:rFonts w:ascii="Times New Roman" w:hAnsi="Times New Roman" w:cs="Times New Roman"/>
                <w:b/>
                <w:bCs/>
                <w:lang w:val="fr-FR"/>
              </w:rPr>
            </w:pPr>
            <w:r w:rsidRPr="00202055">
              <w:rPr>
                <w:rFonts w:ascii="Times New Roman" w:hAnsi="Times New Roman" w:cs="Times New Roman" w:hint="eastAsia"/>
                <w:b/>
                <w:bCs/>
                <w:lang w:val="fr-FR"/>
              </w:rPr>
              <w:t>单</w:t>
            </w:r>
            <w:r w:rsidRPr="00202055">
              <w:rPr>
                <w:rFonts w:ascii="Times New Roman" w:hAnsi="Times New Roman" w:cs="Times New Roman" w:hint="eastAsia"/>
                <w:b/>
                <w:bCs/>
                <w:lang w:val="fr-FR"/>
              </w:rPr>
              <w:t xml:space="preserve">  </w:t>
            </w:r>
            <w:r w:rsidRPr="00202055">
              <w:rPr>
                <w:rFonts w:ascii="Times New Roman" w:hAnsi="Times New Roman" w:cs="Times New Roman" w:hint="eastAsia"/>
                <w:b/>
                <w:bCs/>
                <w:lang w:val="fr-FR"/>
              </w:rPr>
              <w:t>数</w:t>
            </w:r>
          </w:p>
        </w:tc>
        <w:tc>
          <w:tcPr>
            <w:tcW w:w="1980" w:type="dxa"/>
            <w:shd w:val="clear" w:color="auto" w:fill="FFFFFF" w:themeFill="background1"/>
          </w:tcPr>
          <w:p w14:paraId="6CC587A1" w14:textId="77777777" w:rsidR="00993BDD" w:rsidRPr="00202055" w:rsidRDefault="00993BDD" w:rsidP="00FB3D8F">
            <w:pPr>
              <w:pStyle w:val="a6"/>
              <w:ind w:firstLineChars="200" w:firstLine="422"/>
              <w:rPr>
                <w:rFonts w:ascii="Times New Roman" w:hAnsi="Times New Roman" w:cs="Times New Roman"/>
                <w:b/>
                <w:bCs/>
                <w:lang w:val="fr-FR"/>
              </w:rPr>
            </w:pPr>
            <w:r w:rsidRPr="00202055">
              <w:rPr>
                <w:rFonts w:ascii="Times New Roman" w:hAnsi="Times New Roman" w:cs="Times New Roman" w:hint="eastAsia"/>
                <w:b/>
                <w:bCs/>
                <w:lang w:val="fr-FR"/>
              </w:rPr>
              <w:t>复</w:t>
            </w:r>
            <w:r w:rsidRPr="00202055">
              <w:rPr>
                <w:rFonts w:ascii="Times New Roman" w:hAnsi="Times New Roman" w:cs="Times New Roman" w:hint="eastAsia"/>
                <w:b/>
                <w:bCs/>
                <w:lang w:val="fr-FR"/>
              </w:rPr>
              <w:t xml:space="preserve">  </w:t>
            </w:r>
            <w:r w:rsidRPr="00202055">
              <w:rPr>
                <w:rFonts w:ascii="Times New Roman" w:hAnsi="Times New Roman" w:cs="Times New Roman" w:hint="eastAsia"/>
                <w:b/>
                <w:bCs/>
                <w:lang w:val="fr-FR"/>
              </w:rPr>
              <w:t>数</w:t>
            </w:r>
          </w:p>
        </w:tc>
        <w:tc>
          <w:tcPr>
            <w:tcW w:w="1980" w:type="dxa"/>
            <w:shd w:val="clear" w:color="auto" w:fill="FFFFFF" w:themeFill="background1"/>
          </w:tcPr>
          <w:p w14:paraId="70F116B5" w14:textId="77777777" w:rsidR="00993BDD" w:rsidRPr="00202055" w:rsidRDefault="00993BDD" w:rsidP="00FB3D8F">
            <w:pPr>
              <w:pStyle w:val="a6"/>
              <w:ind w:firstLineChars="200" w:firstLine="422"/>
              <w:rPr>
                <w:rFonts w:ascii="Times New Roman" w:hAnsi="Times New Roman" w:cs="Times New Roman"/>
                <w:b/>
                <w:bCs/>
                <w:lang w:val="fr-FR"/>
              </w:rPr>
            </w:pPr>
            <w:r w:rsidRPr="00202055">
              <w:rPr>
                <w:rFonts w:ascii="Times New Roman" w:hAnsi="Times New Roman" w:cs="Times New Roman" w:hint="eastAsia"/>
                <w:b/>
                <w:bCs/>
                <w:lang w:val="fr-FR"/>
              </w:rPr>
              <w:t>单</w:t>
            </w:r>
            <w:r w:rsidRPr="00202055">
              <w:rPr>
                <w:rFonts w:ascii="Times New Roman" w:hAnsi="Times New Roman" w:cs="Times New Roman" w:hint="eastAsia"/>
                <w:b/>
                <w:bCs/>
                <w:lang w:val="fr-FR"/>
              </w:rPr>
              <w:t xml:space="preserve">  </w:t>
            </w:r>
            <w:r w:rsidRPr="00202055">
              <w:rPr>
                <w:rFonts w:ascii="Times New Roman" w:hAnsi="Times New Roman" w:cs="Times New Roman" w:hint="eastAsia"/>
                <w:b/>
                <w:bCs/>
                <w:lang w:val="fr-FR"/>
              </w:rPr>
              <w:t>数</w:t>
            </w:r>
          </w:p>
        </w:tc>
        <w:tc>
          <w:tcPr>
            <w:tcW w:w="2160" w:type="dxa"/>
            <w:shd w:val="clear" w:color="auto" w:fill="FFFFFF" w:themeFill="background1"/>
          </w:tcPr>
          <w:p w14:paraId="6C011B42" w14:textId="77777777" w:rsidR="00993BDD" w:rsidRPr="00202055" w:rsidRDefault="00993BDD" w:rsidP="00FB3D8F">
            <w:pPr>
              <w:pStyle w:val="a6"/>
              <w:ind w:firstLineChars="298" w:firstLine="628"/>
              <w:rPr>
                <w:rFonts w:ascii="Times New Roman" w:hAnsi="Times New Roman" w:cs="Times New Roman"/>
                <w:b/>
                <w:bCs/>
                <w:lang w:val="fr-FR"/>
              </w:rPr>
            </w:pPr>
            <w:r w:rsidRPr="00202055">
              <w:rPr>
                <w:rFonts w:ascii="Times New Roman" w:hAnsi="Times New Roman" w:cs="Times New Roman" w:hint="eastAsia"/>
                <w:b/>
                <w:bCs/>
                <w:lang w:val="fr-FR"/>
              </w:rPr>
              <w:t>复</w:t>
            </w:r>
            <w:r w:rsidRPr="00202055">
              <w:rPr>
                <w:rFonts w:ascii="Times New Roman" w:hAnsi="Times New Roman" w:cs="Times New Roman" w:hint="eastAsia"/>
                <w:b/>
                <w:bCs/>
                <w:lang w:val="fr-FR"/>
              </w:rPr>
              <w:t xml:space="preserve">  </w:t>
            </w:r>
            <w:r w:rsidRPr="00202055">
              <w:rPr>
                <w:rFonts w:ascii="Times New Roman" w:hAnsi="Times New Roman" w:cs="Times New Roman" w:hint="eastAsia"/>
                <w:b/>
                <w:bCs/>
                <w:lang w:val="fr-FR"/>
              </w:rPr>
              <w:t>数</w:t>
            </w:r>
          </w:p>
        </w:tc>
      </w:tr>
      <w:tr w:rsidR="00993BDD" w:rsidRPr="00202055" w14:paraId="0BE7E7FD" w14:textId="77777777" w:rsidTr="00FB3D8F">
        <w:tc>
          <w:tcPr>
            <w:tcW w:w="1698" w:type="dxa"/>
            <w:shd w:val="clear" w:color="auto" w:fill="FFFFFF" w:themeFill="background1"/>
          </w:tcPr>
          <w:p w14:paraId="16B9EF1F" w14:textId="77777777" w:rsidR="00993BDD" w:rsidRPr="00202055" w:rsidRDefault="00993BDD" w:rsidP="00FB3D8F">
            <w:pPr>
              <w:pStyle w:val="a6"/>
              <w:rPr>
                <w:rFonts w:ascii="Calibri Light" w:hAnsi="Calibri Light" w:cs="Times New Roman"/>
                <w:lang w:val="fr-FR"/>
              </w:rPr>
            </w:pPr>
            <w:r w:rsidRPr="00202055">
              <w:rPr>
                <w:rFonts w:ascii="Calibri Light" w:hAnsi="Calibri Light" w:cs="Times New Roman"/>
                <w:lang w:val="fr-FR"/>
              </w:rPr>
              <w:t>un fils heureux.</w:t>
            </w:r>
          </w:p>
        </w:tc>
        <w:tc>
          <w:tcPr>
            <w:tcW w:w="1980" w:type="dxa"/>
            <w:shd w:val="clear" w:color="auto" w:fill="FFFFFF" w:themeFill="background1"/>
          </w:tcPr>
          <w:p w14:paraId="76173BD8" w14:textId="77777777" w:rsidR="00993BDD" w:rsidRPr="00202055" w:rsidRDefault="00993BDD" w:rsidP="00FB3D8F">
            <w:pPr>
              <w:pStyle w:val="a6"/>
              <w:rPr>
                <w:rFonts w:ascii="Calibri Light" w:hAnsi="Calibri Light" w:cs="Times New Roman"/>
                <w:lang w:val="fr-FR"/>
              </w:rPr>
            </w:pPr>
            <w:r w:rsidRPr="00202055">
              <w:rPr>
                <w:rFonts w:ascii="Calibri Light" w:hAnsi="Calibri Light" w:cs="Times New Roman"/>
                <w:lang w:val="fr-FR"/>
              </w:rPr>
              <w:t>des fils heureux.</w:t>
            </w:r>
          </w:p>
        </w:tc>
        <w:tc>
          <w:tcPr>
            <w:tcW w:w="1980" w:type="dxa"/>
            <w:shd w:val="clear" w:color="auto" w:fill="FFFFFF" w:themeFill="background1"/>
          </w:tcPr>
          <w:p w14:paraId="745FD307" w14:textId="77777777" w:rsidR="00993BDD" w:rsidRPr="00202055" w:rsidRDefault="00993BDD" w:rsidP="00FB3D8F">
            <w:pPr>
              <w:pStyle w:val="a6"/>
              <w:rPr>
                <w:rFonts w:ascii="Calibri Light" w:hAnsi="Calibri Light" w:cs="Times New Roman"/>
                <w:lang w:val="fr-FR"/>
              </w:rPr>
            </w:pPr>
            <w:r w:rsidRPr="00202055">
              <w:rPr>
                <w:rFonts w:ascii="Calibri Light" w:hAnsi="Calibri Light" w:cs="Times New Roman"/>
                <w:lang w:val="fr-FR"/>
              </w:rPr>
              <w:t>une fille heureu</w:t>
            </w:r>
            <w:r w:rsidRPr="00202055">
              <w:rPr>
                <w:rFonts w:ascii="Calibri Light" w:hAnsi="Calibri Light" w:cs="Times New Roman"/>
                <w:b/>
                <w:bCs/>
                <w:color w:val="FF0000"/>
              </w:rPr>
              <w:t>se</w:t>
            </w:r>
            <w:r w:rsidRPr="00202055">
              <w:rPr>
                <w:rFonts w:ascii="Calibri Light" w:hAnsi="Calibri Light" w:cs="Times New Roman"/>
                <w:lang w:val="fr-FR"/>
              </w:rPr>
              <w:t>.</w:t>
            </w:r>
          </w:p>
        </w:tc>
        <w:tc>
          <w:tcPr>
            <w:tcW w:w="2160" w:type="dxa"/>
            <w:shd w:val="clear" w:color="auto" w:fill="FFFFFF" w:themeFill="background1"/>
          </w:tcPr>
          <w:p w14:paraId="1B2F9806" w14:textId="77777777" w:rsidR="00993BDD" w:rsidRPr="00202055" w:rsidRDefault="00993BDD" w:rsidP="00FB3D8F">
            <w:pPr>
              <w:pStyle w:val="a6"/>
              <w:rPr>
                <w:rFonts w:ascii="Calibri Light" w:hAnsi="Calibri Light" w:cs="Times New Roman"/>
                <w:lang w:val="fr-FR"/>
              </w:rPr>
            </w:pPr>
            <w:r w:rsidRPr="00202055">
              <w:rPr>
                <w:rFonts w:ascii="Calibri Light" w:hAnsi="Calibri Light" w:cs="Times New Roman"/>
                <w:lang w:val="fr-FR"/>
              </w:rPr>
              <w:t>des filles heureu</w:t>
            </w:r>
            <w:r w:rsidRPr="00202055">
              <w:rPr>
                <w:rFonts w:ascii="Calibri Light" w:hAnsi="Calibri Light" w:cs="Times New Roman"/>
                <w:b/>
                <w:bCs/>
                <w:color w:val="FF0000"/>
              </w:rPr>
              <w:t>ses</w:t>
            </w:r>
          </w:p>
        </w:tc>
      </w:tr>
      <w:tr w:rsidR="00993BDD" w:rsidRPr="00202055" w14:paraId="102A4FA9" w14:textId="77777777" w:rsidTr="00FB3D8F">
        <w:tc>
          <w:tcPr>
            <w:tcW w:w="1698" w:type="dxa"/>
            <w:shd w:val="clear" w:color="auto" w:fill="FFFFFF" w:themeFill="background1"/>
          </w:tcPr>
          <w:p w14:paraId="5ABB852A" w14:textId="77777777" w:rsidR="00993BDD" w:rsidRPr="00202055" w:rsidRDefault="00993BDD" w:rsidP="00FB3D8F">
            <w:pPr>
              <w:pStyle w:val="a6"/>
              <w:rPr>
                <w:rFonts w:ascii="Calibri Light" w:hAnsi="Calibri Light" w:cs="Times New Roman"/>
                <w:lang w:val="fr-FR"/>
              </w:rPr>
            </w:pPr>
            <w:r w:rsidRPr="00202055">
              <w:rPr>
                <w:rFonts w:ascii="Calibri Light" w:hAnsi="Calibri Light" w:cs="Times New Roman"/>
                <w:lang w:val="fr-FR"/>
              </w:rPr>
              <w:t>un bus neuf</w:t>
            </w:r>
          </w:p>
        </w:tc>
        <w:tc>
          <w:tcPr>
            <w:tcW w:w="1980" w:type="dxa"/>
            <w:shd w:val="clear" w:color="auto" w:fill="FFFFFF" w:themeFill="background1"/>
          </w:tcPr>
          <w:p w14:paraId="66F07532" w14:textId="77777777" w:rsidR="00993BDD" w:rsidRPr="00202055" w:rsidRDefault="00993BDD" w:rsidP="00FB3D8F">
            <w:pPr>
              <w:pStyle w:val="a6"/>
              <w:rPr>
                <w:rFonts w:ascii="Calibri Light" w:hAnsi="Calibri Light" w:cs="Times New Roman"/>
                <w:lang w:val="fr-FR"/>
              </w:rPr>
            </w:pPr>
            <w:r w:rsidRPr="00202055">
              <w:rPr>
                <w:rFonts w:ascii="Calibri Light" w:hAnsi="Calibri Light" w:cs="Times New Roman"/>
                <w:lang w:val="fr-FR"/>
              </w:rPr>
              <w:t>des bus neuf</w:t>
            </w:r>
            <w:r w:rsidRPr="00202055">
              <w:rPr>
                <w:rFonts w:ascii="Calibri Light" w:hAnsi="Calibri Light" w:cs="Times New Roman"/>
                <w:b/>
                <w:bCs/>
                <w:color w:val="FF0000"/>
              </w:rPr>
              <w:t>s</w:t>
            </w:r>
          </w:p>
        </w:tc>
        <w:tc>
          <w:tcPr>
            <w:tcW w:w="1980" w:type="dxa"/>
            <w:shd w:val="clear" w:color="auto" w:fill="FFFFFF" w:themeFill="background1"/>
          </w:tcPr>
          <w:p w14:paraId="31CCF04F" w14:textId="77777777" w:rsidR="00993BDD" w:rsidRPr="00202055" w:rsidRDefault="00993BDD" w:rsidP="00FB3D8F">
            <w:pPr>
              <w:pStyle w:val="a6"/>
              <w:rPr>
                <w:rFonts w:ascii="Calibri Light" w:hAnsi="Calibri Light" w:cs="Times New Roman"/>
                <w:lang w:val="fr-FR"/>
              </w:rPr>
            </w:pPr>
            <w:r w:rsidRPr="00202055">
              <w:rPr>
                <w:rFonts w:ascii="Calibri Light" w:hAnsi="Calibri Light" w:cs="Times New Roman"/>
                <w:lang w:val="fr-FR"/>
              </w:rPr>
              <w:t>une auto neu</w:t>
            </w:r>
            <w:r w:rsidRPr="00202055">
              <w:rPr>
                <w:rFonts w:ascii="Calibri Light" w:hAnsi="Calibri Light" w:cs="Times New Roman"/>
                <w:b/>
                <w:bCs/>
                <w:color w:val="FF0000"/>
              </w:rPr>
              <w:t>ve</w:t>
            </w:r>
          </w:p>
        </w:tc>
        <w:tc>
          <w:tcPr>
            <w:tcW w:w="2160" w:type="dxa"/>
            <w:shd w:val="clear" w:color="auto" w:fill="FFFFFF" w:themeFill="background1"/>
          </w:tcPr>
          <w:p w14:paraId="1E2BC4D1" w14:textId="77777777" w:rsidR="00993BDD" w:rsidRPr="00202055" w:rsidRDefault="00993BDD" w:rsidP="00FB3D8F">
            <w:pPr>
              <w:pStyle w:val="a6"/>
              <w:rPr>
                <w:rFonts w:ascii="Calibri Light" w:hAnsi="Calibri Light" w:cs="Times New Roman"/>
                <w:lang w:val="fr-FR"/>
              </w:rPr>
            </w:pPr>
            <w:r w:rsidRPr="00202055">
              <w:rPr>
                <w:rFonts w:ascii="Calibri Light" w:hAnsi="Calibri Light" w:cs="Times New Roman"/>
                <w:lang w:val="fr-FR"/>
              </w:rPr>
              <w:t>des autos neu</w:t>
            </w:r>
            <w:r w:rsidRPr="00BF41B0">
              <w:rPr>
                <w:rFonts w:ascii="Calibri Light" w:hAnsi="Calibri Light" w:cs="Times New Roman"/>
                <w:b/>
                <w:bCs/>
                <w:color w:val="FF0000"/>
              </w:rPr>
              <w:t>ves</w:t>
            </w:r>
          </w:p>
        </w:tc>
      </w:tr>
      <w:tr w:rsidR="00993BDD" w:rsidRPr="00202055" w14:paraId="00433C73" w14:textId="77777777" w:rsidTr="00FB3D8F">
        <w:tc>
          <w:tcPr>
            <w:tcW w:w="1698" w:type="dxa"/>
            <w:shd w:val="clear" w:color="auto" w:fill="FFFFFF" w:themeFill="background1"/>
          </w:tcPr>
          <w:p w14:paraId="423EAFAE" w14:textId="77777777" w:rsidR="00993BDD" w:rsidRPr="00202055" w:rsidRDefault="00993BDD" w:rsidP="00FB3D8F">
            <w:pPr>
              <w:pStyle w:val="a6"/>
              <w:rPr>
                <w:rFonts w:ascii="Calibri Light" w:hAnsi="Calibri Light" w:cs="Times New Roman"/>
                <w:lang w:val="fr-FR"/>
              </w:rPr>
            </w:pPr>
            <w:r w:rsidRPr="00202055">
              <w:rPr>
                <w:rFonts w:ascii="Calibri Light" w:hAnsi="Calibri Light" w:cs="Times New Roman"/>
                <w:lang w:val="fr-FR"/>
              </w:rPr>
              <w:t>un premier mot</w:t>
            </w:r>
          </w:p>
        </w:tc>
        <w:tc>
          <w:tcPr>
            <w:tcW w:w="1980" w:type="dxa"/>
            <w:shd w:val="clear" w:color="auto" w:fill="FFFFFF" w:themeFill="background1"/>
          </w:tcPr>
          <w:p w14:paraId="79E68345" w14:textId="77777777" w:rsidR="00993BDD" w:rsidRPr="00202055" w:rsidRDefault="00993BDD" w:rsidP="00FB3D8F">
            <w:pPr>
              <w:pStyle w:val="a6"/>
              <w:rPr>
                <w:rFonts w:ascii="Calibri Light" w:hAnsi="Calibri Light" w:cs="Times New Roman"/>
                <w:lang w:val="fr-FR"/>
              </w:rPr>
            </w:pPr>
            <w:r w:rsidRPr="00202055">
              <w:rPr>
                <w:rFonts w:ascii="Calibri Light" w:hAnsi="Calibri Light" w:cs="Times New Roman"/>
                <w:lang w:val="fr-FR"/>
              </w:rPr>
              <w:t>des premier</w:t>
            </w:r>
            <w:r w:rsidRPr="00BF41B0">
              <w:rPr>
                <w:rFonts w:ascii="Calibri Light" w:hAnsi="Calibri Light" w:cs="Times New Roman"/>
                <w:b/>
                <w:bCs/>
                <w:color w:val="FF0000"/>
              </w:rPr>
              <w:t>s</w:t>
            </w:r>
            <w:r w:rsidRPr="00202055">
              <w:rPr>
                <w:rFonts w:ascii="Calibri Light" w:hAnsi="Calibri Light" w:cs="Times New Roman"/>
                <w:lang w:val="fr-FR"/>
              </w:rPr>
              <w:t xml:space="preserve"> mot</w:t>
            </w:r>
            <w:r w:rsidRPr="00BF41B0">
              <w:rPr>
                <w:rFonts w:ascii="Calibri Light" w:hAnsi="Calibri Light" w:cs="Times New Roman"/>
                <w:lang w:val="fr-FR"/>
              </w:rPr>
              <w:t>s</w:t>
            </w:r>
          </w:p>
        </w:tc>
        <w:tc>
          <w:tcPr>
            <w:tcW w:w="1980" w:type="dxa"/>
            <w:shd w:val="clear" w:color="auto" w:fill="FFFFFF" w:themeFill="background1"/>
          </w:tcPr>
          <w:p w14:paraId="1B46DED6" w14:textId="77777777" w:rsidR="00993BDD" w:rsidRPr="00202055" w:rsidRDefault="00993BDD" w:rsidP="00FB3D8F">
            <w:pPr>
              <w:pStyle w:val="a6"/>
              <w:rPr>
                <w:rFonts w:ascii="Calibri Light" w:hAnsi="Calibri Light" w:cs="Times New Roman"/>
                <w:lang w:val="fr-FR"/>
              </w:rPr>
            </w:pPr>
            <w:r w:rsidRPr="00202055">
              <w:rPr>
                <w:rFonts w:ascii="Calibri Light" w:hAnsi="Calibri Light" w:cs="Times New Roman"/>
                <w:lang w:val="fr-FR"/>
              </w:rPr>
              <w:t>une pre</w:t>
            </w:r>
            <w:r>
              <w:rPr>
                <w:rFonts w:ascii="Calibri Light" w:hAnsi="Calibri Light" w:cs="Times New Roman" w:hint="eastAsia"/>
                <w:lang w:val="fr-FR"/>
              </w:rPr>
              <w:t>m</w:t>
            </w:r>
            <w:r w:rsidRPr="00202055">
              <w:rPr>
                <w:rFonts w:ascii="Calibri Light" w:hAnsi="Calibri Light" w:cs="Times New Roman"/>
                <w:lang w:val="fr-FR"/>
              </w:rPr>
              <w:t>i</w:t>
            </w:r>
            <w:r w:rsidRPr="00202055">
              <w:rPr>
                <w:rFonts w:ascii="Calibri Light" w:hAnsi="Calibri Light" w:cs="Times New Roman"/>
                <w:b/>
                <w:bCs/>
                <w:color w:val="FF0000"/>
              </w:rPr>
              <w:t>ère</w:t>
            </w:r>
            <w:r w:rsidRPr="00202055">
              <w:rPr>
                <w:rFonts w:ascii="Calibri Light" w:hAnsi="Calibri Light" w:cs="Times New Roman"/>
                <w:color w:val="FF0000"/>
                <w:lang w:val="fr-FR"/>
              </w:rPr>
              <w:t xml:space="preserve"> </w:t>
            </w:r>
            <w:r w:rsidRPr="00202055">
              <w:rPr>
                <w:rFonts w:ascii="Calibri Light" w:hAnsi="Calibri Light" w:cs="Times New Roman"/>
                <w:lang w:val="fr-FR"/>
              </w:rPr>
              <w:t xml:space="preserve">fois </w:t>
            </w:r>
          </w:p>
        </w:tc>
        <w:tc>
          <w:tcPr>
            <w:tcW w:w="2160" w:type="dxa"/>
            <w:shd w:val="clear" w:color="auto" w:fill="FFFFFF" w:themeFill="background1"/>
          </w:tcPr>
          <w:p w14:paraId="08DF7975" w14:textId="77777777" w:rsidR="00993BDD" w:rsidRPr="00202055" w:rsidRDefault="00993BDD" w:rsidP="00FB3D8F">
            <w:pPr>
              <w:pStyle w:val="a6"/>
              <w:rPr>
                <w:rFonts w:ascii="Calibri Light" w:hAnsi="Calibri Light" w:cs="Times New Roman"/>
                <w:lang w:val="fr-FR"/>
              </w:rPr>
            </w:pPr>
            <w:r w:rsidRPr="00202055">
              <w:rPr>
                <w:rFonts w:ascii="Calibri Light" w:hAnsi="Calibri Light" w:cs="Times New Roman"/>
                <w:lang w:val="fr-FR"/>
              </w:rPr>
              <w:t>des premi</w:t>
            </w:r>
            <w:r w:rsidRPr="00202055">
              <w:rPr>
                <w:rFonts w:ascii="Calibri Light" w:hAnsi="Calibri Light" w:cs="Times New Roman"/>
                <w:b/>
                <w:bCs/>
                <w:color w:val="FF0000"/>
              </w:rPr>
              <w:t>ères</w:t>
            </w:r>
            <w:r w:rsidRPr="00202055">
              <w:rPr>
                <w:rFonts w:ascii="Calibri Light" w:hAnsi="Calibri Light" w:cs="Times New Roman"/>
                <w:lang w:val="fr-FR"/>
              </w:rPr>
              <w:t xml:space="preserve"> fois</w:t>
            </w:r>
          </w:p>
        </w:tc>
      </w:tr>
      <w:tr w:rsidR="00993BDD" w:rsidRPr="00202055" w14:paraId="61261F9D" w14:textId="77777777" w:rsidTr="00FB3D8F">
        <w:tc>
          <w:tcPr>
            <w:tcW w:w="1698" w:type="dxa"/>
            <w:shd w:val="clear" w:color="auto" w:fill="FFFFFF" w:themeFill="background1"/>
          </w:tcPr>
          <w:p w14:paraId="2E72AB12" w14:textId="290D63F7" w:rsidR="00993BDD" w:rsidRPr="00202055" w:rsidRDefault="00993BDD" w:rsidP="00FB3D8F">
            <w:pPr>
              <w:pStyle w:val="a6"/>
              <w:rPr>
                <w:rFonts w:ascii="Calibri Light" w:hAnsi="Calibri Light" w:cs="Times New Roman"/>
                <w:lang w:val="fr-FR"/>
              </w:rPr>
            </w:pPr>
            <w:r w:rsidRPr="00202055">
              <w:rPr>
                <w:rFonts w:ascii="Calibri Light" w:hAnsi="Calibri Light" w:cs="Times New Roman"/>
                <w:lang w:val="fr-FR"/>
              </w:rPr>
              <w:t>un grand homme</w:t>
            </w:r>
            <w:r w:rsidR="00157F7D">
              <w:rPr>
                <w:rFonts w:ascii="Calibri Light" w:hAnsi="Calibri Light" w:cs="Times New Roman" w:hint="eastAsia"/>
                <w:lang w:val="fr-FR"/>
              </w:rPr>
              <w:t>（伟人）</w:t>
            </w:r>
          </w:p>
          <w:p w14:paraId="00199A3A" w14:textId="50B4047F" w:rsidR="00993BDD" w:rsidRPr="00202055" w:rsidRDefault="00993BDD" w:rsidP="00FB3D8F">
            <w:pPr>
              <w:pStyle w:val="a6"/>
              <w:rPr>
                <w:rFonts w:ascii="Calibri Light" w:hAnsi="Calibri Light" w:cs="Times New Roman"/>
                <w:lang w:val="fr-FR"/>
              </w:rPr>
            </w:pPr>
            <w:r w:rsidRPr="00202055">
              <w:rPr>
                <w:rFonts w:ascii="Calibri Light" w:hAnsi="Calibri Light" w:cs="Times New Roman"/>
                <w:lang w:val="fr-FR"/>
              </w:rPr>
              <w:t>un homme grand</w:t>
            </w:r>
            <w:r w:rsidR="00157F7D">
              <w:rPr>
                <w:rFonts w:ascii="Calibri Light" w:hAnsi="Calibri Light" w:cs="Times New Roman" w:hint="eastAsia"/>
                <w:lang w:val="fr-FR"/>
              </w:rPr>
              <w:t>（高大）</w:t>
            </w:r>
          </w:p>
        </w:tc>
        <w:tc>
          <w:tcPr>
            <w:tcW w:w="1980" w:type="dxa"/>
            <w:shd w:val="clear" w:color="auto" w:fill="FFFFFF" w:themeFill="background1"/>
          </w:tcPr>
          <w:p w14:paraId="713E45E9" w14:textId="77777777" w:rsidR="00993BDD" w:rsidRPr="00202055" w:rsidRDefault="00993BDD" w:rsidP="00FB3D8F">
            <w:pPr>
              <w:pStyle w:val="a6"/>
              <w:rPr>
                <w:rFonts w:ascii="Calibri Light" w:hAnsi="Calibri Light" w:cs="Times New Roman"/>
                <w:lang w:val="fr-FR"/>
              </w:rPr>
            </w:pPr>
            <w:r w:rsidRPr="00202055">
              <w:rPr>
                <w:rFonts w:ascii="Calibri Light" w:hAnsi="Calibri Light" w:cs="Times New Roman"/>
                <w:b/>
                <w:bCs/>
                <w:color w:val="FF0000"/>
              </w:rPr>
              <w:t>de</w:t>
            </w:r>
            <w:r w:rsidRPr="00202055">
              <w:rPr>
                <w:rFonts w:ascii="Calibri Light" w:hAnsi="Calibri Light" w:cs="Times New Roman"/>
                <w:color w:val="FF0000"/>
                <w:lang w:val="fr-FR"/>
              </w:rPr>
              <w:t xml:space="preserve"> </w:t>
            </w:r>
            <w:r w:rsidRPr="00202055">
              <w:rPr>
                <w:rFonts w:ascii="Calibri Light" w:hAnsi="Calibri Light" w:cs="Times New Roman"/>
                <w:lang w:val="fr-FR"/>
              </w:rPr>
              <w:t>grand</w:t>
            </w:r>
            <w:r w:rsidRPr="00202055">
              <w:rPr>
                <w:rFonts w:ascii="Calibri Light" w:hAnsi="Calibri Light" w:cs="Times New Roman"/>
                <w:b/>
                <w:bCs/>
                <w:color w:val="FF0000"/>
              </w:rPr>
              <w:t>s</w:t>
            </w:r>
            <w:r w:rsidRPr="00202055">
              <w:rPr>
                <w:rFonts w:ascii="Calibri Light" w:hAnsi="Calibri Light" w:cs="Times New Roman"/>
                <w:lang w:val="fr-FR"/>
              </w:rPr>
              <w:t xml:space="preserve"> hommes</w:t>
            </w:r>
          </w:p>
          <w:p w14:paraId="7D0CE73D" w14:textId="77777777" w:rsidR="00993BDD" w:rsidRPr="00202055" w:rsidRDefault="00993BDD" w:rsidP="00FB3D8F">
            <w:pPr>
              <w:pStyle w:val="a6"/>
              <w:rPr>
                <w:rFonts w:ascii="Calibri Light" w:hAnsi="Calibri Light" w:cs="Times New Roman"/>
                <w:lang w:val="fr-FR"/>
              </w:rPr>
            </w:pPr>
            <w:r w:rsidRPr="00202055">
              <w:rPr>
                <w:rFonts w:ascii="Calibri Light" w:hAnsi="Calibri Light" w:cs="Times New Roman"/>
                <w:lang w:val="fr-FR"/>
              </w:rPr>
              <w:t>des hommes grand</w:t>
            </w:r>
            <w:r w:rsidRPr="00202055">
              <w:rPr>
                <w:rFonts w:ascii="Calibri Light" w:hAnsi="Calibri Light" w:cs="Times New Roman"/>
                <w:b/>
                <w:bCs/>
                <w:color w:val="FF0000"/>
              </w:rPr>
              <w:t>s</w:t>
            </w:r>
          </w:p>
        </w:tc>
        <w:tc>
          <w:tcPr>
            <w:tcW w:w="1980" w:type="dxa"/>
            <w:shd w:val="clear" w:color="auto" w:fill="FFFFFF" w:themeFill="background1"/>
          </w:tcPr>
          <w:p w14:paraId="731016DA" w14:textId="77777777" w:rsidR="00993BDD" w:rsidRPr="00202055" w:rsidRDefault="00993BDD" w:rsidP="00FB3D8F">
            <w:pPr>
              <w:pStyle w:val="a6"/>
              <w:rPr>
                <w:rFonts w:ascii="Calibri Light" w:hAnsi="Calibri Light" w:cs="Times New Roman"/>
                <w:lang w:val="fr-FR"/>
              </w:rPr>
            </w:pPr>
            <w:r w:rsidRPr="00202055">
              <w:rPr>
                <w:rFonts w:ascii="Calibri Light" w:hAnsi="Calibri Light" w:cs="Times New Roman"/>
                <w:lang w:val="fr-FR"/>
              </w:rPr>
              <w:t>une grand</w:t>
            </w:r>
            <w:r w:rsidRPr="00202055">
              <w:rPr>
                <w:rFonts w:ascii="Calibri Light" w:hAnsi="Calibri Light" w:cs="Times New Roman"/>
                <w:b/>
                <w:bCs/>
                <w:color w:val="FF0000"/>
              </w:rPr>
              <w:t>e</w:t>
            </w:r>
            <w:r w:rsidRPr="00202055">
              <w:rPr>
                <w:rFonts w:ascii="Calibri Light" w:hAnsi="Calibri Light" w:cs="Times New Roman"/>
                <w:lang w:val="fr-FR"/>
              </w:rPr>
              <w:t xml:space="preserve"> femme </w:t>
            </w:r>
          </w:p>
          <w:p w14:paraId="4B49A799" w14:textId="77777777" w:rsidR="00993BDD" w:rsidRPr="00202055" w:rsidRDefault="00993BDD" w:rsidP="00FB3D8F">
            <w:pPr>
              <w:pStyle w:val="a6"/>
              <w:rPr>
                <w:rFonts w:ascii="Calibri Light" w:hAnsi="Calibri Light" w:cs="Times New Roman"/>
                <w:lang w:val="fr-FR"/>
              </w:rPr>
            </w:pPr>
            <w:r w:rsidRPr="00202055">
              <w:rPr>
                <w:rFonts w:ascii="Calibri Light" w:hAnsi="Calibri Light" w:cs="Times New Roman"/>
                <w:lang w:val="fr-FR"/>
              </w:rPr>
              <w:t>une femme grand</w:t>
            </w:r>
            <w:r w:rsidRPr="00202055">
              <w:rPr>
                <w:rFonts w:ascii="Calibri Light" w:hAnsi="Calibri Light" w:cs="Times New Roman"/>
                <w:b/>
                <w:bCs/>
                <w:color w:val="FF0000"/>
              </w:rPr>
              <w:t>e</w:t>
            </w:r>
            <w:r w:rsidRPr="00202055">
              <w:rPr>
                <w:rFonts w:ascii="Calibri Light" w:hAnsi="Calibri Light" w:cs="Times New Roman"/>
                <w:lang w:val="fr-FR"/>
              </w:rPr>
              <w:t xml:space="preserve"> </w:t>
            </w:r>
          </w:p>
        </w:tc>
        <w:tc>
          <w:tcPr>
            <w:tcW w:w="2160" w:type="dxa"/>
            <w:shd w:val="clear" w:color="auto" w:fill="FFFFFF" w:themeFill="background1"/>
          </w:tcPr>
          <w:p w14:paraId="63AF82E7" w14:textId="77777777" w:rsidR="00993BDD" w:rsidRPr="00202055" w:rsidRDefault="00993BDD" w:rsidP="00FB3D8F">
            <w:pPr>
              <w:pStyle w:val="a6"/>
              <w:rPr>
                <w:rFonts w:ascii="Calibri Light" w:hAnsi="Calibri Light" w:cs="Times New Roman"/>
                <w:lang w:val="fr-FR"/>
              </w:rPr>
            </w:pPr>
            <w:r w:rsidRPr="00BF41B0">
              <w:rPr>
                <w:rFonts w:ascii="Calibri Light" w:hAnsi="Calibri Light" w:cs="Times New Roman"/>
                <w:b/>
                <w:bCs/>
                <w:color w:val="FF0000"/>
              </w:rPr>
              <w:t>de</w:t>
            </w:r>
            <w:r w:rsidRPr="00202055">
              <w:rPr>
                <w:rFonts w:ascii="Calibri Light" w:hAnsi="Calibri Light" w:cs="Times New Roman"/>
                <w:lang w:val="fr-FR"/>
              </w:rPr>
              <w:t xml:space="preserve"> grand</w:t>
            </w:r>
            <w:r w:rsidRPr="00202055">
              <w:rPr>
                <w:rFonts w:ascii="Calibri Light" w:hAnsi="Calibri Light" w:cs="Times New Roman"/>
                <w:b/>
                <w:bCs/>
                <w:color w:val="FF0000"/>
              </w:rPr>
              <w:t>es</w:t>
            </w:r>
            <w:r w:rsidRPr="00202055">
              <w:rPr>
                <w:rFonts w:ascii="Calibri Light" w:hAnsi="Calibri Light" w:cs="Times New Roman"/>
                <w:lang w:val="fr-FR"/>
              </w:rPr>
              <w:t xml:space="preserve"> femmes</w:t>
            </w:r>
          </w:p>
          <w:p w14:paraId="5F3DCE74" w14:textId="77777777" w:rsidR="00993BDD" w:rsidRPr="00202055" w:rsidRDefault="00993BDD" w:rsidP="00FB3D8F">
            <w:pPr>
              <w:pStyle w:val="a6"/>
              <w:rPr>
                <w:rFonts w:ascii="Calibri Light" w:hAnsi="Calibri Light" w:cs="Times New Roman"/>
                <w:lang w:val="fr-FR"/>
              </w:rPr>
            </w:pPr>
            <w:r w:rsidRPr="00202055">
              <w:rPr>
                <w:rFonts w:ascii="Calibri Light" w:hAnsi="Calibri Light" w:cs="Times New Roman"/>
                <w:lang w:val="fr-FR"/>
              </w:rPr>
              <w:t>des femmes grand</w:t>
            </w:r>
            <w:r w:rsidRPr="00202055">
              <w:rPr>
                <w:rFonts w:ascii="Calibri Light" w:hAnsi="Calibri Light" w:cs="Times New Roman"/>
                <w:b/>
                <w:bCs/>
                <w:color w:val="FF0000"/>
              </w:rPr>
              <w:t>es</w:t>
            </w:r>
          </w:p>
        </w:tc>
      </w:tr>
      <w:tr w:rsidR="00993BDD" w:rsidRPr="00202055" w14:paraId="2F223F17" w14:textId="77777777" w:rsidTr="00FB3D8F">
        <w:tc>
          <w:tcPr>
            <w:tcW w:w="1698" w:type="dxa"/>
            <w:shd w:val="clear" w:color="auto" w:fill="FFFFFF" w:themeFill="background1"/>
          </w:tcPr>
          <w:p w14:paraId="0E97C452" w14:textId="77777777" w:rsidR="00993BDD" w:rsidRPr="00202055" w:rsidRDefault="00993BDD" w:rsidP="00FB3D8F">
            <w:pPr>
              <w:pStyle w:val="a6"/>
              <w:rPr>
                <w:rFonts w:ascii="Calibri Light" w:hAnsi="Calibri Light" w:cs="Times New Roman"/>
                <w:lang w:val="fr-FR"/>
              </w:rPr>
            </w:pPr>
            <w:r w:rsidRPr="00202055">
              <w:rPr>
                <w:rFonts w:ascii="Calibri Light" w:hAnsi="Calibri Light" w:cs="Times New Roman"/>
                <w:lang w:val="fr-FR"/>
              </w:rPr>
              <w:t>un mot amical</w:t>
            </w:r>
          </w:p>
        </w:tc>
        <w:tc>
          <w:tcPr>
            <w:tcW w:w="1980" w:type="dxa"/>
            <w:shd w:val="clear" w:color="auto" w:fill="FFFFFF" w:themeFill="background1"/>
          </w:tcPr>
          <w:p w14:paraId="6F53420C" w14:textId="77777777" w:rsidR="00993BDD" w:rsidRPr="00202055" w:rsidRDefault="00993BDD" w:rsidP="00FB3D8F">
            <w:pPr>
              <w:pStyle w:val="a6"/>
              <w:rPr>
                <w:rFonts w:ascii="Calibri Light" w:hAnsi="Calibri Light" w:cs="Times New Roman"/>
                <w:lang w:val="fr-FR"/>
              </w:rPr>
            </w:pPr>
            <w:r w:rsidRPr="00202055">
              <w:rPr>
                <w:rFonts w:ascii="Calibri Light" w:hAnsi="Calibri Light" w:cs="Times New Roman"/>
                <w:lang w:val="fr-FR"/>
              </w:rPr>
              <w:t>des mots amic</w:t>
            </w:r>
            <w:r w:rsidRPr="00202055">
              <w:rPr>
                <w:rFonts w:ascii="Calibri Light" w:hAnsi="Calibri Light" w:cs="Times New Roman"/>
                <w:b/>
                <w:bCs/>
                <w:color w:val="FF0000"/>
              </w:rPr>
              <w:t>aux</w:t>
            </w:r>
            <w:r w:rsidRPr="00202055">
              <w:rPr>
                <w:rFonts w:ascii="Calibri Light" w:hAnsi="Calibri Light" w:cs="Times New Roman"/>
                <w:lang w:val="fr-FR"/>
              </w:rPr>
              <w:t xml:space="preserve"> </w:t>
            </w:r>
          </w:p>
        </w:tc>
        <w:tc>
          <w:tcPr>
            <w:tcW w:w="1980" w:type="dxa"/>
            <w:shd w:val="clear" w:color="auto" w:fill="FFFFFF" w:themeFill="background1"/>
          </w:tcPr>
          <w:p w14:paraId="6819B267" w14:textId="77777777" w:rsidR="00993BDD" w:rsidRPr="00202055" w:rsidRDefault="00993BDD" w:rsidP="00FB3D8F">
            <w:pPr>
              <w:pStyle w:val="a6"/>
              <w:rPr>
                <w:rFonts w:ascii="Calibri Light" w:hAnsi="Calibri Light" w:cs="Times New Roman"/>
                <w:lang w:val="fr-FR"/>
              </w:rPr>
            </w:pPr>
            <w:r w:rsidRPr="00202055">
              <w:rPr>
                <w:rFonts w:ascii="Calibri Light" w:hAnsi="Calibri Light" w:cs="Times New Roman"/>
                <w:lang w:val="fr-FR"/>
              </w:rPr>
              <w:t>une phrase amical</w:t>
            </w:r>
            <w:r w:rsidRPr="00202055">
              <w:rPr>
                <w:rFonts w:ascii="Calibri Light" w:hAnsi="Calibri Light" w:cs="Times New Roman"/>
                <w:b/>
                <w:bCs/>
                <w:color w:val="FF0000"/>
              </w:rPr>
              <w:t>e</w:t>
            </w:r>
          </w:p>
        </w:tc>
        <w:tc>
          <w:tcPr>
            <w:tcW w:w="2160" w:type="dxa"/>
            <w:shd w:val="clear" w:color="auto" w:fill="FFFFFF" w:themeFill="background1"/>
          </w:tcPr>
          <w:p w14:paraId="3CDE16EC" w14:textId="77777777" w:rsidR="00993BDD" w:rsidRPr="00202055" w:rsidRDefault="00993BDD" w:rsidP="00FB3D8F">
            <w:pPr>
              <w:pStyle w:val="a6"/>
              <w:rPr>
                <w:rFonts w:ascii="Calibri Light" w:hAnsi="Calibri Light" w:cs="Times New Roman"/>
                <w:lang w:val="fr-FR"/>
              </w:rPr>
            </w:pPr>
            <w:r w:rsidRPr="00202055">
              <w:rPr>
                <w:rFonts w:ascii="Calibri Light" w:hAnsi="Calibri Light" w:cs="Times New Roman"/>
                <w:lang w:val="fr-FR"/>
              </w:rPr>
              <w:t>des phrases amica</w:t>
            </w:r>
            <w:r w:rsidRPr="00202055">
              <w:rPr>
                <w:rFonts w:ascii="Calibri Light" w:hAnsi="Calibri Light" w:cs="Times New Roman"/>
                <w:b/>
                <w:bCs/>
                <w:color w:val="FF0000"/>
              </w:rPr>
              <w:t>les</w:t>
            </w:r>
          </w:p>
        </w:tc>
      </w:tr>
      <w:tr w:rsidR="00993BDD" w:rsidRPr="00202055" w14:paraId="4704B336" w14:textId="77777777" w:rsidTr="00FB3D8F">
        <w:tc>
          <w:tcPr>
            <w:tcW w:w="1698" w:type="dxa"/>
            <w:shd w:val="clear" w:color="auto" w:fill="FFFFFF" w:themeFill="background1"/>
          </w:tcPr>
          <w:p w14:paraId="4FDB29A6" w14:textId="77777777" w:rsidR="00993BDD" w:rsidRPr="00202055" w:rsidRDefault="00993BDD" w:rsidP="00FB3D8F">
            <w:pPr>
              <w:pStyle w:val="a6"/>
              <w:rPr>
                <w:rFonts w:ascii="Calibri Light" w:hAnsi="Calibri Light" w:cs="Times New Roman"/>
                <w:lang w:val="fr-FR"/>
              </w:rPr>
            </w:pPr>
            <w:r w:rsidRPr="00202055">
              <w:rPr>
                <w:rFonts w:ascii="Calibri Light" w:hAnsi="Calibri Light" w:cs="Times New Roman"/>
                <w:lang w:val="fr-FR"/>
              </w:rPr>
              <w:t>un garçon gentil</w:t>
            </w:r>
          </w:p>
        </w:tc>
        <w:tc>
          <w:tcPr>
            <w:tcW w:w="1980" w:type="dxa"/>
            <w:shd w:val="clear" w:color="auto" w:fill="FFFFFF" w:themeFill="background1"/>
          </w:tcPr>
          <w:p w14:paraId="25D9AC68" w14:textId="77777777" w:rsidR="00993BDD" w:rsidRPr="00202055" w:rsidRDefault="00993BDD" w:rsidP="00FB3D8F">
            <w:pPr>
              <w:pStyle w:val="a6"/>
              <w:rPr>
                <w:rFonts w:ascii="Calibri Light" w:hAnsi="Calibri Light" w:cs="Times New Roman"/>
                <w:lang w:val="fr-FR"/>
              </w:rPr>
            </w:pPr>
            <w:r w:rsidRPr="00202055">
              <w:rPr>
                <w:rFonts w:ascii="Calibri Light" w:hAnsi="Calibri Light" w:cs="Times New Roman"/>
                <w:lang w:val="fr-FR"/>
              </w:rPr>
              <w:t>des garçons gentil</w:t>
            </w:r>
            <w:r w:rsidRPr="00202055">
              <w:rPr>
                <w:rFonts w:ascii="Calibri Light" w:hAnsi="Calibri Light" w:cs="Times New Roman"/>
                <w:b/>
                <w:bCs/>
                <w:color w:val="FF0000"/>
              </w:rPr>
              <w:t>s</w:t>
            </w:r>
          </w:p>
        </w:tc>
        <w:tc>
          <w:tcPr>
            <w:tcW w:w="1980" w:type="dxa"/>
            <w:shd w:val="clear" w:color="auto" w:fill="FFFFFF" w:themeFill="background1"/>
          </w:tcPr>
          <w:p w14:paraId="2AB7E939" w14:textId="77777777" w:rsidR="00993BDD" w:rsidRPr="00202055" w:rsidRDefault="00993BDD" w:rsidP="00FB3D8F">
            <w:pPr>
              <w:pStyle w:val="a6"/>
              <w:rPr>
                <w:rFonts w:ascii="Calibri Light" w:hAnsi="Calibri Light" w:cs="Times New Roman"/>
                <w:lang w:val="fr-FR"/>
              </w:rPr>
            </w:pPr>
            <w:r w:rsidRPr="00202055">
              <w:rPr>
                <w:rFonts w:ascii="Calibri Light" w:hAnsi="Calibri Light" w:cs="Times New Roman"/>
                <w:lang w:val="fr-FR"/>
              </w:rPr>
              <w:t>une fille gentil</w:t>
            </w:r>
            <w:r w:rsidRPr="00202055">
              <w:rPr>
                <w:rFonts w:ascii="Calibri Light" w:hAnsi="Calibri Light" w:cs="Times New Roman"/>
                <w:b/>
                <w:bCs/>
                <w:color w:val="FF0000"/>
              </w:rPr>
              <w:t>le</w:t>
            </w:r>
          </w:p>
        </w:tc>
        <w:tc>
          <w:tcPr>
            <w:tcW w:w="2160" w:type="dxa"/>
            <w:shd w:val="clear" w:color="auto" w:fill="FFFFFF" w:themeFill="background1"/>
          </w:tcPr>
          <w:p w14:paraId="6C7B0892" w14:textId="77777777" w:rsidR="00993BDD" w:rsidRPr="00202055" w:rsidRDefault="00993BDD" w:rsidP="00FB3D8F">
            <w:pPr>
              <w:pStyle w:val="a6"/>
              <w:rPr>
                <w:rFonts w:ascii="Calibri Light" w:hAnsi="Calibri Light" w:cs="Times New Roman"/>
                <w:lang w:val="fr-FR"/>
              </w:rPr>
            </w:pPr>
            <w:r w:rsidRPr="00202055">
              <w:rPr>
                <w:rFonts w:ascii="Calibri Light" w:hAnsi="Calibri Light" w:cs="Times New Roman"/>
                <w:lang w:val="fr-FR"/>
              </w:rPr>
              <w:t>des filles gentil</w:t>
            </w:r>
            <w:r w:rsidRPr="00202055">
              <w:rPr>
                <w:rFonts w:ascii="Calibri Light" w:hAnsi="Calibri Light" w:cs="Times New Roman"/>
                <w:b/>
                <w:bCs/>
                <w:color w:val="FF0000"/>
              </w:rPr>
              <w:t>les</w:t>
            </w:r>
          </w:p>
        </w:tc>
      </w:tr>
      <w:tr w:rsidR="00993BDD" w:rsidRPr="00202055" w14:paraId="07E7CC48" w14:textId="77777777" w:rsidTr="00FB3D8F">
        <w:tc>
          <w:tcPr>
            <w:tcW w:w="1698" w:type="dxa"/>
            <w:shd w:val="clear" w:color="auto" w:fill="FFFFFF" w:themeFill="background1"/>
          </w:tcPr>
          <w:p w14:paraId="1A5C074B" w14:textId="77777777" w:rsidR="00993BDD" w:rsidRPr="00202055" w:rsidRDefault="00993BDD" w:rsidP="00FB3D8F">
            <w:pPr>
              <w:pStyle w:val="a6"/>
              <w:rPr>
                <w:rFonts w:ascii="Calibri Light" w:hAnsi="Calibri Light" w:cs="Times New Roman"/>
              </w:rPr>
            </w:pPr>
            <w:r w:rsidRPr="00202055">
              <w:rPr>
                <w:rFonts w:ascii="Calibri Light" w:hAnsi="Calibri Light" w:cs="Times New Roman"/>
                <w:lang w:val="fr-FR"/>
              </w:rPr>
              <w:t xml:space="preserve">un lit </w:t>
            </w:r>
            <w:r w:rsidRPr="00202055">
              <w:rPr>
                <w:rFonts w:ascii="Calibri Light" w:hAnsi="Calibri Light" w:cs="Times New Roman"/>
              </w:rPr>
              <w:t>blanc</w:t>
            </w:r>
          </w:p>
        </w:tc>
        <w:tc>
          <w:tcPr>
            <w:tcW w:w="1980" w:type="dxa"/>
            <w:shd w:val="clear" w:color="auto" w:fill="FFFFFF" w:themeFill="background1"/>
          </w:tcPr>
          <w:p w14:paraId="57909891" w14:textId="77777777" w:rsidR="00993BDD" w:rsidRPr="00202055" w:rsidRDefault="00993BDD" w:rsidP="00FB3D8F">
            <w:pPr>
              <w:pStyle w:val="a6"/>
              <w:rPr>
                <w:rFonts w:ascii="Calibri Light" w:hAnsi="Calibri Light" w:cs="Times New Roman"/>
                <w:lang w:val="fr-FR"/>
              </w:rPr>
            </w:pPr>
            <w:r w:rsidRPr="00202055">
              <w:rPr>
                <w:rFonts w:ascii="Calibri Light" w:hAnsi="Calibri Light" w:cs="Times New Roman"/>
              </w:rPr>
              <w:t xml:space="preserve">des lits </w:t>
            </w:r>
            <w:r w:rsidRPr="00202055">
              <w:rPr>
                <w:rFonts w:ascii="Calibri Light" w:hAnsi="Calibri Light" w:cs="Times New Roman"/>
                <w:lang w:val="fr-FR"/>
              </w:rPr>
              <w:t>blanc</w:t>
            </w:r>
            <w:r w:rsidRPr="00202055">
              <w:rPr>
                <w:rFonts w:ascii="Calibri Light" w:hAnsi="Calibri Light" w:cs="Times New Roman"/>
                <w:b/>
                <w:bCs/>
                <w:color w:val="FF0000"/>
              </w:rPr>
              <w:t>s</w:t>
            </w:r>
          </w:p>
        </w:tc>
        <w:tc>
          <w:tcPr>
            <w:tcW w:w="1980" w:type="dxa"/>
            <w:shd w:val="clear" w:color="auto" w:fill="FFFFFF" w:themeFill="background1"/>
          </w:tcPr>
          <w:p w14:paraId="6139E816" w14:textId="77777777" w:rsidR="00993BDD" w:rsidRPr="00202055" w:rsidRDefault="00993BDD" w:rsidP="00FB3D8F">
            <w:pPr>
              <w:pStyle w:val="a6"/>
              <w:rPr>
                <w:rFonts w:ascii="Calibri Light" w:hAnsi="Calibri Light" w:cs="Times New Roman"/>
                <w:lang w:val="fr-FR"/>
              </w:rPr>
            </w:pPr>
            <w:r w:rsidRPr="00202055">
              <w:rPr>
                <w:rFonts w:ascii="Calibri Light" w:hAnsi="Calibri Light" w:cs="Times New Roman"/>
                <w:lang w:val="fr-FR"/>
              </w:rPr>
              <w:t>une maison blan</w:t>
            </w:r>
            <w:r w:rsidRPr="00202055">
              <w:rPr>
                <w:rFonts w:ascii="Calibri Light" w:hAnsi="Calibri Light" w:cs="Times New Roman"/>
                <w:b/>
                <w:bCs/>
                <w:color w:val="FF0000"/>
              </w:rPr>
              <w:t>che</w:t>
            </w:r>
          </w:p>
        </w:tc>
        <w:tc>
          <w:tcPr>
            <w:tcW w:w="2160" w:type="dxa"/>
            <w:shd w:val="clear" w:color="auto" w:fill="FFFFFF" w:themeFill="background1"/>
          </w:tcPr>
          <w:p w14:paraId="05898609" w14:textId="77777777" w:rsidR="00993BDD" w:rsidRPr="00202055" w:rsidRDefault="00993BDD" w:rsidP="00FB3D8F">
            <w:pPr>
              <w:pStyle w:val="a6"/>
              <w:rPr>
                <w:rFonts w:ascii="Calibri Light" w:hAnsi="Calibri Light" w:cs="Times New Roman"/>
                <w:lang w:val="fr-FR"/>
              </w:rPr>
            </w:pPr>
            <w:r w:rsidRPr="00202055">
              <w:rPr>
                <w:rFonts w:ascii="Calibri Light" w:hAnsi="Calibri Light" w:cs="Times New Roman"/>
                <w:lang w:val="fr-FR"/>
              </w:rPr>
              <w:t>des maisons blan</w:t>
            </w:r>
            <w:r w:rsidRPr="00202055">
              <w:rPr>
                <w:rFonts w:ascii="Calibri Light" w:hAnsi="Calibri Light" w:cs="Times New Roman"/>
                <w:b/>
                <w:bCs/>
                <w:color w:val="FF0000"/>
              </w:rPr>
              <w:t>ches</w:t>
            </w:r>
          </w:p>
        </w:tc>
      </w:tr>
      <w:tr w:rsidR="00993BDD" w:rsidRPr="00202055" w14:paraId="765903C0" w14:textId="77777777" w:rsidTr="00FB3D8F">
        <w:tc>
          <w:tcPr>
            <w:tcW w:w="1698" w:type="dxa"/>
            <w:shd w:val="clear" w:color="auto" w:fill="FFFFFF" w:themeFill="background1"/>
          </w:tcPr>
          <w:p w14:paraId="6294A4CB" w14:textId="77777777" w:rsidR="00993BDD" w:rsidRPr="00202055" w:rsidRDefault="00993BDD" w:rsidP="00FB3D8F">
            <w:pPr>
              <w:pStyle w:val="a6"/>
              <w:rPr>
                <w:rFonts w:ascii="Calibri Light" w:hAnsi="Calibri Light" w:cs="Times New Roman"/>
              </w:rPr>
            </w:pPr>
            <w:r w:rsidRPr="00202055">
              <w:rPr>
                <w:rFonts w:ascii="Calibri Light" w:hAnsi="Calibri Light" w:cs="Times New Roman"/>
              </w:rPr>
              <w:t>un bon film</w:t>
            </w:r>
          </w:p>
        </w:tc>
        <w:tc>
          <w:tcPr>
            <w:tcW w:w="1980" w:type="dxa"/>
            <w:shd w:val="clear" w:color="auto" w:fill="FFFFFF" w:themeFill="background1"/>
          </w:tcPr>
          <w:p w14:paraId="7B82FA40" w14:textId="77777777" w:rsidR="00993BDD" w:rsidRPr="00202055" w:rsidRDefault="00993BDD" w:rsidP="00FB3D8F">
            <w:pPr>
              <w:pStyle w:val="a6"/>
              <w:rPr>
                <w:rFonts w:ascii="Calibri Light" w:hAnsi="Calibri Light" w:cs="Times New Roman"/>
                <w:lang w:val="fr-FR"/>
              </w:rPr>
            </w:pPr>
            <w:r w:rsidRPr="00BF41B0">
              <w:rPr>
                <w:rFonts w:ascii="Calibri Light" w:hAnsi="Calibri Light" w:cs="Times New Roman"/>
                <w:b/>
                <w:bCs/>
                <w:color w:val="FF0000"/>
              </w:rPr>
              <w:t>de</w:t>
            </w:r>
            <w:r w:rsidRPr="00202055">
              <w:rPr>
                <w:rFonts w:ascii="Calibri Light" w:hAnsi="Calibri Light"/>
                <w:kern w:val="0"/>
                <w:szCs w:val="20"/>
                <w:vertAlign w:val="superscript"/>
              </w:rPr>
              <w:t>1</w:t>
            </w:r>
            <w:r w:rsidRPr="00202055">
              <w:rPr>
                <w:rFonts w:ascii="Calibri Light" w:hAnsi="Calibri Light" w:cs="Times New Roman"/>
              </w:rPr>
              <w:t xml:space="preserve"> </w:t>
            </w:r>
            <w:r w:rsidRPr="00202055">
              <w:rPr>
                <w:rFonts w:ascii="Calibri Light" w:hAnsi="Calibri Light" w:cs="Times New Roman"/>
                <w:lang w:val="fr-FR"/>
              </w:rPr>
              <w:t>bon</w:t>
            </w:r>
            <w:r w:rsidRPr="00202055">
              <w:rPr>
                <w:rFonts w:ascii="Calibri Light" w:hAnsi="Calibri Light" w:cs="Times New Roman"/>
                <w:b/>
                <w:bCs/>
                <w:color w:val="FF0000"/>
                <w:lang w:val="fr-FR"/>
              </w:rPr>
              <w:t>s</w:t>
            </w:r>
            <w:r w:rsidRPr="00202055">
              <w:rPr>
                <w:rFonts w:ascii="Calibri Light" w:hAnsi="Calibri Light" w:cs="Times New Roman"/>
                <w:lang w:val="fr-FR"/>
              </w:rPr>
              <w:t xml:space="preserve"> film</w:t>
            </w:r>
            <w:r w:rsidRPr="00202055">
              <w:rPr>
                <w:rFonts w:ascii="Calibri Light" w:hAnsi="Calibri Light" w:cs="Times New Roman"/>
              </w:rPr>
              <w:t>s</w:t>
            </w:r>
          </w:p>
        </w:tc>
        <w:tc>
          <w:tcPr>
            <w:tcW w:w="1980" w:type="dxa"/>
            <w:shd w:val="clear" w:color="auto" w:fill="FFFFFF" w:themeFill="background1"/>
          </w:tcPr>
          <w:p w14:paraId="6AC768C7" w14:textId="77777777" w:rsidR="00993BDD" w:rsidRPr="00202055" w:rsidRDefault="00993BDD" w:rsidP="00FB3D8F">
            <w:pPr>
              <w:pStyle w:val="a6"/>
              <w:rPr>
                <w:rFonts w:ascii="Calibri Light" w:hAnsi="Calibri Light" w:cs="Times New Roman"/>
                <w:lang w:val="fr-FR"/>
              </w:rPr>
            </w:pPr>
            <w:r w:rsidRPr="00202055">
              <w:rPr>
                <w:rFonts w:ascii="Calibri Light" w:hAnsi="Calibri Light" w:cs="Times New Roman"/>
                <w:lang w:val="fr-FR"/>
              </w:rPr>
              <w:t>une bon</w:t>
            </w:r>
            <w:r w:rsidRPr="00202055">
              <w:rPr>
                <w:rFonts w:ascii="Calibri Light" w:hAnsi="Calibri Light" w:cs="Times New Roman"/>
                <w:b/>
                <w:bCs/>
                <w:color w:val="FF0000"/>
              </w:rPr>
              <w:t>ne</w:t>
            </w:r>
            <w:r w:rsidRPr="00202055">
              <w:rPr>
                <w:rFonts w:ascii="Calibri Light" w:hAnsi="Calibri Light" w:cs="Times New Roman"/>
                <w:lang w:val="fr-FR"/>
              </w:rPr>
              <w:t xml:space="preserve"> note</w:t>
            </w:r>
          </w:p>
        </w:tc>
        <w:tc>
          <w:tcPr>
            <w:tcW w:w="2160" w:type="dxa"/>
            <w:shd w:val="clear" w:color="auto" w:fill="FFFFFF" w:themeFill="background1"/>
          </w:tcPr>
          <w:p w14:paraId="7F0B7A1F" w14:textId="77777777" w:rsidR="00993BDD" w:rsidRPr="00202055" w:rsidRDefault="00993BDD" w:rsidP="00FB3D8F">
            <w:pPr>
              <w:pStyle w:val="a6"/>
              <w:rPr>
                <w:rFonts w:ascii="Calibri Light" w:hAnsi="Calibri Light" w:cs="Times New Roman"/>
              </w:rPr>
            </w:pPr>
            <w:r w:rsidRPr="00BF41B0">
              <w:rPr>
                <w:rFonts w:ascii="Calibri Light" w:hAnsi="Calibri Light" w:cs="Times New Roman"/>
                <w:b/>
                <w:bCs/>
                <w:color w:val="FF0000"/>
              </w:rPr>
              <w:t>de</w:t>
            </w:r>
            <w:r w:rsidRPr="00202055">
              <w:rPr>
                <w:rFonts w:ascii="Calibri Light" w:hAnsi="Calibri Light" w:cs="Times New Roman"/>
                <w:lang w:val="fr-FR"/>
              </w:rPr>
              <w:t xml:space="preserve"> bon</w:t>
            </w:r>
            <w:r w:rsidRPr="00202055">
              <w:rPr>
                <w:rFonts w:ascii="Calibri Light" w:hAnsi="Calibri Light" w:cs="Times New Roman"/>
                <w:b/>
                <w:bCs/>
                <w:color w:val="FF0000"/>
              </w:rPr>
              <w:t>nes</w:t>
            </w:r>
            <w:r w:rsidRPr="00202055">
              <w:rPr>
                <w:rFonts w:ascii="Calibri Light" w:hAnsi="Calibri Light" w:cs="Times New Roman"/>
              </w:rPr>
              <w:t xml:space="preserve"> notes</w:t>
            </w:r>
          </w:p>
        </w:tc>
      </w:tr>
      <w:tr w:rsidR="00993BDD" w:rsidRPr="00202055" w14:paraId="18C67667" w14:textId="77777777" w:rsidTr="00FB3D8F">
        <w:tc>
          <w:tcPr>
            <w:tcW w:w="1698" w:type="dxa"/>
            <w:shd w:val="clear" w:color="auto" w:fill="FFFFFF" w:themeFill="background1"/>
          </w:tcPr>
          <w:p w14:paraId="4FF1CCC4" w14:textId="77777777" w:rsidR="00993BDD" w:rsidRPr="00202055" w:rsidRDefault="00993BDD" w:rsidP="00FB3D8F">
            <w:pPr>
              <w:pStyle w:val="a6"/>
              <w:rPr>
                <w:rFonts w:ascii="Calibri Light" w:hAnsi="Calibri Light" w:cs="Times New Roman"/>
                <w:lang w:val="fr-FR"/>
              </w:rPr>
            </w:pPr>
            <w:r w:rsidRPr="00202055">
              <w:rPr>
                <w:rFonts w:ascii="Calibri Light" w:hAnsi="Calibri Light" w:cs="Times New Roman"/>
                <w:lang w:val="fr-FR"/>
              </w:rPr>
              <w:t>un petit pain</w:t>
            </w:r>
          </w:p>
        </w:tc>
        <w:tc>
          <w:tcPr>
            <w:tcW w:w="1980" w:type="dxa"/>
            <w:shd w:val="clear" w:color="auto" w:fill="FFFFFF" w:themeFill="background1"/>
          </w:tcPr>
          <w:p w14:paraId="0A496A53" w14:textId="1A7A1539" w:rsidR="00993BDD" w:rsidRPr="00202055" w:rsidRDefault="00CC7A79" w:rsidP="00FB3D8F">
            <w:pPr>
              <w:pStyle w:val="a6"/>
              <w:rPr>
                <w:rFonts w:ascii="Calibri Light" w:hAnsi="Calibri Light" w:cs="Times New Roman"/>
                <w:lang w:val="fr-FR"/>
              </w:rPr>
            </w:pPr>
            <w:r>
              <w:rPr>
                <w:rFonts w:ascii="Calibri Light" w:hAnsi="Calibri Light" w:cs="Times New Roman"/>
                <w:bCs/>
              </w:rPr>
              <w:t>de</w:t>
            </w:r>
            <w:r w:rsidR="00993BDD" w:rsidRPr="00202055">
              <w:rPr>
                <w:rFonts w:ascii="Calibri Light" w:hAnsi="Calibri Light" w:cs="Times New Roman"/>
                <w:lang w:val="fr-FR"/>
              </w:rPr>
              <w:t xml:space="preserve"> petit</w:t>
            </w:r>
            <w:r w:rsidR="00993BDD" w:rsidRPr="00202055">
              <w:rPr>
                <w:rFonts w:ascii="Calibri Light" w:hAnsi="Calibri Light" w:cs="Times New Roman"/>
                <w:b/>
                <w:bCs/>
                <w:color w:val="FF0000"/>
              </w:rPr>
              <w:t>s</w:t>
            </w:r>
            <w:r w:rsidR="00993BDD" w:rsidRPr="00202055">
              <w:rPr>
                <w:rFonts w:ascii="Calibri Light" w:hAnsi="Calibri Light" w:cs="Times New Roman"/>
                <w:lang w:val="fr-FR"/>
              </w:rPr>
              <w:t xml:space="preserve"> pain</w:t>
            </w:r>
            <w:r w:rsidR="00993BDD" w:rsidRPr="00202055">
              <w:rPr>
                <w:rFonts w:ascii="Calibri Light" w:hAnsi="Calibri Light" w:cs="Times New Roman"/>
              </w:rPr>
              <w:t>s</w:t>
            </w:r>
          </w:p>
        </w:tc>
        <w:tc>
          <w:tcPr>
            <w:tcW w:w="1980" w:type="dxa"/>
            <w:shd w:val="clear" w:color="auto" w:fill="FFFFFF" w:themeFill="background1"/>
          </w:tcPr>
          <w:p w14:paraId="3D80B3F1" w14:textId="77777777" w:rsidR="00993BDD" w:rsidRPr="00202055" w:rsidRDefault="00993BDD" w:rsidP="00FB3D8F">
            <w:pPr>
              <w:pStyle w:val="a6"/>
              <w:rPr>
                <w:rFonts w:ascii="Calibri Light" w:hAnsi="Calibri Light" w:cs="Times New Roman"/>
                <w:lang w:val="fr-FR"/>
              </w:rPr>
            </w:pPr>
            <w:r w:rsidRPr="00202055">
              <w:rPr>
                <w:rFonts w:ascii="Calibri Light" w:hAnsi="Calibri Light" w:cs="Times New Roman"/>
                <w:lang w:val="fr-FR"/>
              </w:rPr>
              <w:t>une petit</w:t>
            </w:r>
            <w:r w:rsidRPr="00BF41B0">
              <w:rPr>
                <w:rFonts w:ascii="Calibri Light" w:hAnsi="Calibri Light" w:cs="Times New Roman"/>
                <w:b/>
                <w:bCs/>
                <w:color w:val="FF0000"/>
              </w:rPr>
              <w:t>e</w:t>
            </w:r>
            <w:r w:rsidRPr="00202055">
              <w:rPr>
                <w:rFonts w:ascii="Calibri Light" w:hAnsi="Calibri Light" w:cs="Times New Roman"/>
                <w:lang w:val="fr-FR"/>
              </w:rPr>
              <w:t xml:space="preserve"> fille</w:t>
            </w:r>
          </w:p>
        </w:tc>
        <w:tc>
          <w:tcPr>
            <w:tcW w:w="2160" w:type="dxa"/>
            <w:shd w:val="clear" w:color="auto" w:fill="FFFFFF" w:themeFill="background1"/>
          </w:tcPr>
          <w:p w14:paraId="0D83EA76" w14:textId="332F13A6" w:rsidR="00993BDD" w:rsidRPr="00202055" w:rsidRDefault="00CC7A79" w:rsidP="00FB3D8F">
            <w:pPr>
              <w:pStyle w:val="a6"/>
              <w:rPr>
                <w:rFonts w:ascii="Calibri Light" w:hAnsi="Calibri Light" w:cs="Times New Roman"/>
                <w:lang w:val="fr-FR"/>
              </w:rPr>
            </w:pPr>
            <w:r>
              <w:rPr>
                <w:rFonts w:ascii="Calibri Light" w:hAnsi="Calibri Light" w:cs="Times New Roman"/>
                <w:bCs/>
              </w:rPr>
              <w:t>de</w:t>
            </w:r>
            <w:r w:rsidR="00993BDD" w:rsidRPr="00202055">
              <w:rPr>
                <w:rFonts w:ascii="Calibri Light" w:hAnsi="Calibri Light" w:cs="Times New Roman"/>
                <w:lang w:val="fr-FR"/>
              </w:rPr>
              <w:t xml:space="preserve"> petit</w:t>
            </w:r>
            <w:r w:rsidR="00993BDD" w:rsidRPr="00202055">
              <w:rPr>
                <w:rFonts w:ascii="Calibri Light" w:hAnsi="Calibri Light" w:cs="Times New Roman"/>
                <w:b/>
                <w:bCs/>
                <w:color w:val="FF0000"/>
              </w:rPr>
              <w:t>es</w:t>
            </w:r>
            <w:r w:rsidR="00993BDD" w:rsidRPr="00202055">
              <w:rPr>
                <w:rFonts w:ascii="Calibri Light" w:hAnsi="Calibri Light" w:cs="Times New Roman"/>
                <w:color w:val="FF0000"/>
                <w:lang w:val="fr-FR"/>
              </w:rPr>
              <w:t xml:space="preserve"> </w:t>
            </w:r>
            <w:r w:rsidR="00993BDD" w:rsidRPr="00202055">
              <w:rPr>
                <w:rFonts w:ascii="Calibri Light" w:hAnsi="Calibri Light" w:cs="Times New Roman"/>
                <w:lang w:val="fr-FR"/>
              </w:rPr>
              <w:t>filles</w:t>
            </w:r>
          </w:p>
        </w:tc>
      </w:tr>
      <w:tr w:rsidR="00993BDD" w:rsidRPr="00202055" w14:paraId="32CC76ED" w14:textId="77777777" w:rsidTr="00FB3D8F">
        <w:tc>
          <w:tcPr>
            <w:tcW w:w="1698" w:type="dxa"/>
            <w:shd w:val="clear" w:color="auto" w:fill="FFFFFF" w:themeFill="background1"/>
          </w:tcPr>
          <w:p w14:paraId="10B9167A" w14:textId="77777777" w:rsidR="00993BDD" w:rsidRPr="00202055" w:rsidRDefault="00993BDD" w:rsidP="00FB3D8F">
            <w:pPr>
              <w:pStyle w:val="a6"/>
              <w:rPr>
                <w:rFonts w:ascii="Calibri Light" w:hAnsi="Calibri Light" w:cs="Times New Roman"/>
                <w:lang w:val="fr-FR"/>
              </w:rPr>
            </w:pPr>
            <w:r w:rsidRPr="00202055">
              <w:rPr>
                <w:rFonts w:ascii="Calibri Light" w:hAnsi="Calibri Light" w:cs="Times New Roman"/>
                <w:lang w:val="fr-FR"/>
              </w:rPr>
              <w:t>un joli jardin</w:t>
            </w:r>
          </w:p>
        </w:tc>
        <w:tc>
          <w:tcPr>
            <w:tcW w:w="1980" w:type="dxa"/>
            <w:shd w:val="clear" w:color="auto" w:fill="FFFFFF" w:themeFill="background1"/>
          </w:tcPr>
          <w:p w14:paraId="279FFD9F" w14:textId="77777777" w:rsidR="00993BDD" w:rsidRPr="00202055" w:rsidRDefault="00993BDD" w:rsidP="00FB3D8F">
            <w:pPr>
              <w:pStyle w:val="a6"/>
              <w:rPr>
                <w:rFonts w:ascii="Calibri Light" w:hAnsi="Calibri Light" w:cs="Times New Roman"/>
                <w:lang w:val="fr-FR"/>
              </w:rPr>
            </w:pPr>
            <w:r w:rsidRPr="00BF41B0">
              <w:rPr>
                <w:rFonts w:ascii="Calibri Light" w:hAnsi="Calibri Light" w:cs="Times New Roman"/>
                <w:b/>
                <w:bCs/>
                <w:color w:val="FF0000"/>
              </w:rPr>
              <w:t>de</w:t>
            </w:r>
            <w:r w:rsidRPr="00202055">
              <w:rPr>
                <w:rFonts w:ascii="Calibri Light" w:hAnsi="Calibri Light" w:cs="Times New Roman"/>
                <w:lang w:val="fr-FR"/>
              </w:rPr>
              <w:t xml:space="preserve"> joli</w:t>
            </w:r>
            <w:r w:rsidRPr="00202055">
              <w:rPr>
                <w:rFonts w:ascii="Calibri Light" w:hAnsi="Calibri Light" w:cs="Times New Roman"/>
                <w:b/>
                <w:bCs/>
                <w:color w:val="FF0000"/>
              </w:rPr>
              <w:t>s</w:t>
            </w:r>
            <w:r w:rsidRPr="00202055">
              <w:rPr>
                <w:rFonts w:ascii="Calibri Light" w:hAnsi="Calibri Light" w:cs="Times New Roman"/>
                <w:lang w:val="fr-FR"/>
              </w:rPr>
              <w:t xml:space="preserve"> jardin</w:t>
            </w:r>
            <w:r w:rsidRPr="00202055">
              <w:rPr>
                <w:rFonts w:ascii="Calibri Light" w:hAnsi="Calibri Light" w:cs="Times New Roman"/>
              </w:rPr>
              <w:t>s</w:t>
            </w:r>
          </w:p>
        </w:tc>
        <w:tc>
          <w:tcPr>
            <w:tcW w:w="1980" w:type="dxa"/>
            <w:shd w:val="clear" w:color="auto" w:fill="FFFFFF" w:themeFill="background1"/>
          </w:tcPr>
          <w:p w14:paraId="3FD17230" w14:textId="77777777" w:rsidR="00993BDD" w:rsidRPr="00202055" w:rsidRDefault="00993BDD" w:rsidP="00FB3D8F">
            <w:pPr>
              <w:pStyle w:val="a6"/>
              <w:rPr>
                <w:rFonts w:ascii="Calibri Light" w:hAnsi="Calibri Light" w:cs="Times New Roman"/>
                <w:lang w:val="fr-FR"/>
              </w:rPr>
            </w:pPr>
            <w:r w:rsidRPr="00202055">
              <w:rPr>
                <w:rFonts w:ascii="Calibri Light" w:hAnsi="Calibri Light" w:cs="Times New Roman"/>
                <w:lang w:val="fr-FR"/>
              </w:rPr>
              <w:t>une joli</w:t>
            </w:r>
            <w:r w:rsidRPr="00BF41B0">
              <w:rPr>
                <w:rFonts w:ascii="Calibri Light" w:hAnsi="Calibri Light" w:cs="Times New Roman"/>
                <w:b/>
                <w:bCs/>
                <w:color w:val="FF0000"/>
              </w:rPr>
              <w:t>e</w:t>
            </w:r>
            <w:r w:rsidRPr="00202055">
              <w:rPr>
                <w:rFonts w:ascii="Calibri Light" w:hAnsi="Calibri Light" w:cs="Times New Roman"/>
                <w:lang w:val="fr-FR"/>
              </w:rPr>
              <w:t xml:space="preserve"> robe</w:t>
            </w:r>
          </w:p>
        </w:tc>
        <w:tc>
          <w:tcPr>
            <w:tcW w:w="2160" w:type="dxa"/>
            <w:shd w:val="clear" w:color="auto" w:fill="FFFFFF" w:themeFill="background1"/>
          </w:tcPr>
          <w:p w14:paraId="61166278" w14:textId="77777777" w:rsidR="00993BDD" w:rsidRPr="00202055" w:rsidRDefault="00993BDD" w:rsidP="00FB3D8F">
            <w:pPr>
              <w:pStyle w:val="a6"/>
              <w:rPr>
                <w:rFonts w:ascii="Calibri Light" w:hAnsi="Calibri Light" w:cs="Times New Roman"/>
                <w:lang w:val="fr-FR"/>
              </w:rPr>
            </w:pPr>
            <w:r w:rsidRPr="00BF41B0">
              <w:rPr>
                <w:rFonts w:ascii="Calibri Light" w:hAnsi="Calibri Light" w:cs="Times New Roman"/>
                <w:b/>
                <w:bCs/>
                <w:color w:val="FF0000"/>
              </w:rPr>
              <w:t>de</w:t>
            </w:r>
            <w:r w:rsidRPr="00202055">
              <w:rPr>
                <w:rFonts w:ascii="Calibri Light" w:hAnsi="Calibri Light" w:cs="Times New Roman"/>
                <w:lang w:val="fr-FR"/>
              </w:rPr>
              <w:t xml:space="preserve"> joli</w:t>
            </w:r>
            <w:r w:rsidRPr="00202055">
              <w:rPr>
                <w:rFonts w:ascii="Calibri Light" w:hAnsi="Calibri Light" w:cs="Times New Roman"/>
                <w:b/>
                <w:bCs/>
                <w:color w:val="FF0000"/>
              </w:rPr>
              <w:t>es</w:t>
            </w:r>
            <w:r w:rsidRPr="00202055">
              <w:rPr>
                <w:rFonts w:ascii="Calibri Light" w:hAnsi="Calibri Light" w:cs="Times New Roman"/>
                <w:lang w:val="fr-FR"/>
              </w:rPr>
              <w:t xml:space="preserve"> robes</w:t>
            </w:r>
          </w:p>
        </w:tc>
      </w:tr>
      <w:tr w:rsidR="00993BDD" w:rsidRPr="00202055" w14:paraId="6186750B" w14:textId="77777777" w:rsidTr="00FB3D8F">
        <w:trPr>
          <w:cantSplit/>
        </w:trPr>
        <w:tc>
          <w:tcPr>
            <w:tcW w:w="7818" w:type="dxa"/>
            <w:gridSpan w:val="4"/>
            <w:shd w:val="clear" w:color="auto" w:fill="FFFFFF" w:themeFill="background1"/>
          </w:tcPr>
          <w:p w14:paraId="68FB3A10" w14:textId="77777777" w:rsidR="00993BDD" w:rsidRPr="00202055" w:rsidRDefault="00993BDD" w:rsidP="00FB3D8F">
            <w:pPr>
              <w:pStyle w:val="a6"/>
              <w:numPr>
                <w:ilvl w:val="0"/>
                <w:numId w:val="22"/>
              </w:numPr>
              <w:rPr>
                <w:rFonts w:ascii="Calibri Light" w:hAnsi="Calibri Light" w:cs="Times New Roman"/>
                <w:b/>
                <w:bCs/>
              </w:rPr>
            </w:pPr>
            <w:r w:rsidRPr="00202055">
              <w:rPr>
                <w:rFonts w:hint="eastAsia"/>
                <w:bCs/>
              </w:rPr>
              <w:t xml:space="preserve">不定冠词复数 </w:t>
            </w:r>
            <w:r w:rsidRPr="00202055">
              <w:rPr>
                <w:rFonts w:ascii="Calibri Light" w:hAnsi="Calibri Light"/>
                <w:bCs/>
              </w:rPr>
              <w:t xml:space="preserve">des </w:t>
            </w:r>
            <w:r w:rsidRPr="00202055">
              <w:rPr>
                <w:rFonts w:ascii="Calibri Light" w:hAnsi="Calibri Light"/>
                <w:bCs/>
              </w:rPr>
              <w:t>在形容词前要改为</w:t>
            </w:r>
            <w:r w:rsidRPr="00202055">
              <w:rPr>
                <w:rFonts w:ascii="Calibri Light" w:hAnsi="Calibri Light"/>
                <w:bCs/>
              </w:rPr>
              <w:t xml:space="preserve"> </w:t>
            </w:r>
            <w:r w:rsidRPr="00202055">
              <w:rPr>
                <w:rFonts w:ascii="Calibri Light" w:hAnsi="Calibri Light" w:cs="Times New Roman"/>
                <w:bCs/>
              </w:rPr>
              <w:t xml:space="preserve">de </w:t>
            </w:r>
            <w:r w:rsidRPr="00202055">
              <w:rPr>
                <w:rFonts w:ascii="Calibri Light" w:hAnsi="Times New Roman" w:cs="Times New Roman"/>
                <w:bCs/>
              </w:rPr>
              <w:t>，</w:t>
            </w:r>
            <w:r w:rsidRPr="00202055">
              <w:rPr>
                <w:rFonts w:ascii="Calibri Light" w:hAnsi="Times New Roman" w:cs="Times New Roman"/>
              </w:rPr>
              <w:t>我们可以将之公式化：</w:t>
            </w:r>
          </w:p>
          <w:p w14:paraId="08EF5B19" w14:textId="77777777" w:rsidR="00993BDD" w:rsidRPr="00202055" w:rsidRDefault="00993BDD" w:rsidP="00FB3D8F">
            <w:pPr>
              <w:pStyle w:val="a6"/>
              <w:ind w:leftChars="208" w:left="437" w:firstLineChars="290" w:firstLine="611"/>
              <w:rPr>
                <w:rFonts w:ascii="Times New Roman" w:hAnsi="Times New Roman" w:cs="Times New Roman"/>
                <w:b/>
                <w:bCs/>
                <w:shadow/>
              </w:rPr>
            </w:pPr>
            <w:r w:rsidRPr="00202055">
              <w:rPr>
                <w:rFonts w:ascii="Calibri Light" w:hAnsi="Calibri Light" w:cs="Times New Roman"/>
                <w:b/>
                <w:bCs/>
                <w:shadow/>
              </w:rPr>
              <w:t>des + adjectif</w:t>
            </w:r>
            <w:r w:rsidRPr="00202055">
              <w:rPr>
                <w:rFonts w:ascii="Calibri Light" w:hAnsi="Times New Roman" w:cs="Times New Roman"/>
                <w:b/>
                <w:bCs/>
                <w:shadow/>
              </w:rPr>
              <w:t>（形容词）</w:t>
            </w:r>
            <w:r w:rsidRPr="00202055">
              <w:rPr>
                <w:rFonts w:ascii="Calibri Light" w:hAnsi="Calibri Light" w:cs="Times New Roman"/>
                <w:b/>
                <w:bCs/>
                <w:shadow/>
              </w:rPr>
              <w:t>+ nom</w:t>
            </w:r>
            <w:r w:rsidRPr="00202055">
              <w:rPr>
                <w:rFonts w:ascii="Calibri Light" w:hAnsi="Times New Roman" w:cs="Times New Roman"/>
                <w:b/>
                <w:bCs/>
                <w:shadow/>
              </w:rPr>
              <w:t>（名词）</w:t>
            </w:r>
            <w:r w:rsidRPr="00202055">
              <w:rPr>
                <w:rFonts w:ascii="Calibri Light" w:hAnsi="Calibri Light" w:cs="Times New Roman"/>
                <w:b/>
                <w:bCs/>
                <w:shadow/>
              </w:rPr>
              <w:t>=  de + adjectif + nom</w:t>
            </w:r>
          </w:p>
        </w:tc>
      </w:tr>
    </w:tbl>
    <w:p w14:paraId="7E451237" w14:textId="02753D9B" w:rsidR="00993BDD" w:rsidRDefault="00157F7D" w:rsidP="00157F7D">
      <w:pPr>
        <w:pStyle w:val="a6"/>
        <w:numPr>
          <w:ilvl w:val="0"/>
          <w:numId w:val="46"/>
        </w:numPr>
        <w:rPr>
          <w:rFonts w:ascii="Times New Roman" w:hAnsi="Times New Roman" w:cs="Times New Roman"/>
          <w:lang w:val="en-US"/>
        </w:rPr>
      </w:pPr>
      <w:r w:rsidRPr="00157F7D">
        <w:rPr>
          <w:rFonts w:ascii="Times New Roman" w:hAnsi="Times New Roman" w:cs="Times New Roman"/>
          <w:lang w:val="en-US"/>
        </w:rPr>
        <w:t>un ami vieux </w:t>
      </w:r>
      <w:r w:rsidRPr="00157F7D">
        <w:rPr>
          <w:rFonts w:ascii="Times New Roman" w:hAnsi="Times New Roman" w:cs="Times New Roman"/>
          <w:lang w:val="en-US"/>
        </w:rPr>
        <w:t>年老的</w:t>
      </w:r>
      <w:r w:rsidRPr="00157F7D">
        <w:rPr>
          <w:rFonts w:ascii="Times New Roman" w:hAnsi="Times New Roman" w:cs="Times New Roman"/>
          <w:lang w:val="en-US"/>
        </w:rPr>
        <w:t>   un vieil ami </w:t>
      </w:r>
      <w:r w:rsidRPr="00157F7D">
        <w:rPr>
          <w:rFonts w:ascii="Times New Roman" w:hAnsi="Times New Roman" w:cs="Times New Roman"/>
          <w:lang w:val="en-US"/>
        </w:rPr>
        <w:t>多年在一起的</w:t>
      </w:r>
    </w:p>
    <w:p w14:paraId="7C423E06" w14:textId="100E54AF" w:rsidR="00157F7D" w:rsidRPr="00157F7D" w:rsidRDefault="00157F7D" w:rsidP="00157F7D">
      <w:pPr>
        <w:pStyle w:val="a6"/>
        <w:numPr>
          <w:ilvl w:val="0"/>
          <w:numId w:val="46"/>
        </w:numPr>
        <w:rPr>
          <w:rFonts w:ascii="Times New Roman" w:hAnsi="Times New Roman" w:cs="Times New Roman"/>
          <w:lang w:val="fr-FR"/>
        </w:rPr>
      </w:pPr>
      <w:r w:rsidRPr="00157F7D">
        <w:rPr>
          <w:rFonts w:ascii="Times New Roman" w:hAnsi="Times New Roman" w:cs="Times New Roman"/>
          <w:lang w:val="en-US"/>
        </w:rPr>
        <w:t>c'est un pauvre homme = qui est moralement pitoyable </w:t>
      </w:r>
      <w:r w:rsidRPr="00157F7D">
        <w:rPr>
          <w:rFonts w:ascii="Times New Roman" w:hAnsi="Times New Roman" w:cs="Times New Roman"/>
          <w:lang w:val="en-US"/>
        </w:rPr>
        <w:t>可怜的</w:t>
      </w:r>
      <w:r w:rsidRPr="00157F7D">
        <w:rPr>
          <w:rFonts w:ascii="Times New Roman" w:hAnsi="Times New Roman" w:cs="Times New Roman"/>
          <w:lang w:val="en-US"/>
        </w:rPr>
        <w:br/>
        <w:t>    c'est un homme pauvre = qui n'a pas d'argent </w:t>
      </w:r>
      <w:r w:rsidRPr="00157F7D">
        <w:rPr>
          <w:rFonts w:ascii="Times New Roman" w:hAnsi="Times New Roman" w:cs="Times New Roman"/>
          <w:lang w:val="en-US"/>
        </w:rPr>
        <w:t>贫穷的</w:t>
      </w:r>
    </w:p>
    <w:p w14:paraId="10D3727B" w14:textId="0099CF16" w:rsidR="00157F7D" w:rsidRPr="00913BA8" w:rsidRDefault="00157F7D" w:rsidP="00157F7D">
      <w:pPr>
        <w:pStyle w:val="a6"/>
        <w:numPr>
          <w:ilvl w:val="0"/>
          <w:numId w:val="46"/>
        </w:numPr>
        <w:rPr>
          <w:rFonts w:ascii="Times New Roman" w:hAnsi="Times New Roman" w:cs="Times New Roman"/>
          <w:lang w:val="fr-FR"/>
        </w:rPr>
      </w:pPr>
      <w:r>
        <w:rPr>
          <w:rFonts w:ascii="Tahoma" w:hAnsi="Tahoma" w:cs="Tahoma"/>
          <w:color w:val="333333"/>
          <w:shd w:val="clear" w:color="auto" w:fill="FFFFFF"/>
        </w:rPr>
        <w:t> le dernier mois </w:t>
      </w:r>
      <w:r>
        <w:rPr>
          <w:rFonts w:ascii="Tahoma" w:hAnsi="Tahoma" w:cs="Tahoma"/>
          <w:color w:val="008000"/>
          <w:shd w:val="clear" w:color="auto" w:fill="FFFFFF"/>
        </w:rPr>
        <w:t>最后的</w:t>
      </w:r>
      <w:r>
        <w:rPr>
          <w:rFonts w:ascii="Tahoma" w:hAnsi="Tahoma" w:cs="Tahoma"/>
          <w:color w:val="333333"/>
          <w:shd w:val="clear" w:color="auto" w:fill="FFFFFF"/>
        </w:rPr>
        <w:t> </w:t>
      </w:r>
      <w:r>
        <w:rPr>
          <w:rFonts w:ascii="Tahoma" w:hAnsi="Tahoma" w:cs="Tahoma"/>
          <w:color w:val="333333"/>
        </w:rPr>
        <w:br/>
      </w:r>
      <w:r>
        <w:rPr>
          <w:rFonts w:ascii="Tahoma" w:hAnsi="Tahoma" w:cs="Tahoma"/>
          <w:color w:val="333333"/>
          <w:shd w:val="clear" w:color="auto" w:fill="FFFFFF"/>
        </w:rPr>
        <w:t> le mois dernier = il y a un mois </w:t>
      </w:r>
      <w:r>
        <w:rPr>
          <w:rFonts w:ascii="Tahoma" w:hAnsi="Tahoma" w:cs="Tahoma"/>
          <w:color w:val="008000"/>
          <w:shd w:val="clear" w:color="auto" w:fill="FFFFFF"/>
        </w:rPr>
        <w:t>最近的，上一个的</w:t>
      </w:r>
    </w:p>
    <w:p w14:paraId="3AD8C569" w14:textId="77777777" w:rsidR="00993BDD" w:rsidRPr="00AB5A1B" w:rsidRDefault="00993BDD" w:rsidP="00993BDD">
      <w:pPr>
        <w:pStyle w:val="a6"/>
        <w:ind w:firstLineChars="300" w:firstLine="630"/>
        <w:rPr>
          <w:rFonts w:ascii="Calibri Light" w:hAnsi="Calibri Light" w:cs="Times New Roman"/>
          <w:lang w:val="fr-FR"/>
        </w:rPr>
      </w:pPr>
      <w:r>
        <w:rPr>
          <w:rFonts w:ascii="Calibri Light" w:hAnsi="Times New Roman" w:cs="Times New Roman"/>
        </w:rPr>
        <w:t xml:space="preserve">3) </w:t>
      </w:r>
      <w:r w:rsidRPr="00AB5A1B">
        <w:rPr>
          <w:rFonts w:ascii="Calibri Light" w:hAnsi="Times New Roman" w:cs="Times New Roman"/>
        </w:rPr>
        <w:t>发音</w:t>
      </w:r>
    </w:p>
    <w:p w14:paraId="291A29AF" w14:textId="77777777" w:rsidR="00993BDD" w:rsidRPr="00AB5A1B" w:rsidRDefault="00993BDD" w:rsidP="00993BDD">
      <w:pPr>
        <w:pStyle w:val="a6"/>
        <w:ind w:left="630" w:firstLineChars="100" w:firstLine="210"/>
        <w:rPr>
          <w:rFonts w:ascii="Calibri Light" w:hAnsi="Calibri Light" w:cs="Times New Roman"/>
        </w:rPr>
      </w:pPr>
      <w:r>
        <w:rPr>
          <w:rFonts w:ascii="Times New Roman" w:hAnsi="Times New Roman" w:cs="Times New Roman"/>
          <w:lang w:val="fr-FR"/>
        </w:rPr>
        <w:t>(1)</w:t>
      </w:r>
      <w:r>
        <w:rPr>
          <w:rFonts w:ascii="Times New Roman" w:hAnsi="Times New Roman" w:cs="Times New Roman" w:hint="eastAsia"/>
          <w:lang w:val="fr-FR"/>
        </w:rPr>
        <w:t xml:space="preserve"> </w:t>
      </w:r>
      <w:r w:rsidRPr="00AB5A1B">
        <w:rPr>
          <w:rFonts w:ascii="Calibri Light" w:hAnsi="Times New Roman" w:cs="Times New Roman"/>
        </w:rPr>
        <w:t>一般情况下，发音不变。如：</w:t>
      </w:r>
    </w:p>
    <w:p w14:paraId="6BBDDE90" w14:textId="77777777" w:rsidR="00993BDD" w:rsidRPr="00AB5A1B" w:rsidRDefault="00993BDD" w:rsidP="00993BDD">
      <w:pPr>
        <w:pStyle w:val="a6"/>
        <w:ind w:firstLineChars="550" w:firstLine="1155"/>
        <w:rPr>
          <w:rFonts w:ascii="Calibri Light" w:hAnsi="Calibri Light" w:cs="Times New Roman"/>
        </w:rPr>
      </w:pPr>
      <w:r w:rsidRPr="00AB5A1B">
        <w:rPr>
          <w:rFonts w:ascii="Calibri Light" w:hAnsi="Calibri Light" w:cs="Times New Roman"/>
        </w:rPr>
        <w:t xml:space="preserve">joli – jolie, noir – noire, maigre – maigre, ...  </w:t>
      </w:r>
    </w:p>
    <w:p w14:paraId="6E1018CB" w14:textId="77777777" w:rsidR="00993BDD" w:rsidRPr="00AB5A1B" w:rsidRDefault="00993BDD" w:rsidP="00993BDD">
      <w:pPr>
        <w:pStyle w:val="a6"/>
        <w:ind w:leftChars="-48" w:left="-101" w:firstLineChars="450" w:firstLine="945"/>
        <w:rPr>
          <w:rFonts w:ascii="Calibri Light" w:hAnsi="Calibri Light" w:cs="Times New Roman"/>
        </w:rPr>
      </w:pPr>
      <w:r>
        <w:rPr>
          <w:rFonts w:ascii="Calibri Light" w:hAnsi="Calibri Light" w:cs="Times New Roman"/>
          <w:lang w:val="fr-FR"/>
        </w:rPr>
        <w:t>(2)</w:t>
      </w:r>
      <w:r>
        <w:rPr>
          <w:rFonts w:ascii="Calibri Light" w:hAnsi="Calibri Light" w:cs="Times New Roman" w:hint="eastAsia"/>
          <w:lang w:val="fr-FR"/>
        </w:rPr>
        <w:t xml:space="preserve"> </w:t>
      </w:r>
      <w:r w:rsidRPr="00AB5A1B">
        <w:rPr>
          <w:rFonts w:ascii="Calibri Light" w:hAnsi="Times New Roman" w:cs="Times New Roman"/>
        </w:rPr>
        <w:t>但以</w:t>
      </w:r>
      <w:r w:rsidRPr="00AB5A1B">
        <w:rPr>
          <w:rFonts w:ascii="Calibri Light" w:hAnsi="Calibri Light" w:cs="Times New Roman"/>
        </w:rPr>
        <w:t xml:space="preserve"> s, t, d, n </w:t>
      </w:r>
      <w:r w:rsidRPr="00AB5A1B">
        <w:rPr>
          <w:rFonts w:ascii="Calibri Light" w:hAnsi="Times New Roman" w:cs="Times New Roman"/>
        </w:rPr>
        <w:t>结尾的形容词发音要变。如：</w:t>
      </w:r>
    </w:p>
    <w:p w14:paraId="7A9425E5" w14:textId="77777777" w:rsidR="00993BDD" w:rsidRPr="00AB5A1B" w:rsidRDefault="00993BDD" w:rsidP="00993BDD">
      <w:pPr>
        <w:pStyle w:val="a6"/>
        <w:ind w:left="952" w:firstLineChars="100" w:firstLine="210"/>
        <w:rPr>
          <w:rFonts w:ascii="Calibri Light" w:hAnsi="Calibri Light" w:cs="Times New Roman"/>
        </w:rPr>
      </w:pPr>
      <w:r w:rsidRPr="00AB5A1B">
        <w:rPr>
          <w:rFonts w:ascii="Calibri Light" w:hAnsi="Calibri Light" w:cs="Times New Roman"/>
        </w:rPr>
        <w:t>français – française, petit – petite, grand – grande, bon – bonne,...</w:t>
      </w:r>
    </w:p>
    <w:p w14:paraId="207EAFAA" w14:textId="77777777" w:rsidR="00993BDD" w:rsidRDefault="00993BDD" w:rsidP="00993BDD">
      <w:pPr>
        <w:pStyle w:val="a6"/>
        <w:rPr>
          <w:rFonts w:ascii="Times New Roman" w:hAnsi="Times New Roman" w:cs="Times New Roman"/>
          <w:lang w:val="fr-FR"/>
        </w:rPr>
      </w:pPr>
    </w:p>
    <w:p w14:paraId="3725CEC5" w14:textId="77777777" w:rsidR="00993BDD" w:rsidRDefault="00993BDD" w:rsidP="00993BDD">
      <w:pPr>
        <w:pStyle w:val="a6"/>
        <w:rPr>
          <w:rFonts w:ascii="Calibri Light" w:hAnsi="Times New Roman" w:cs="Times New Roman"/>
        </w:rPr>
      </w:pPr>
      <w:r>
        <w:rPr>
          <w:rFonts w:ascii="Calibri Light" w:hAnsi="Times New Roman" w:cs="Times New Roman" w:hint="eastAsia"/>
        </w:rPr>
        <w:t xml:space="preserve">         </w:t>
      </w:r>
    </w:p>
    <w:p w14:paraId="407A3661" w14:textId="77777777" w:rsidR="00993BDD" w:rsidRDefault="00993BDD" w:rsidP="00993BDD">
      <w:pPr>
        <w:pStyle w:val="a6"/>
        <w:ind w:firstLineChars="300" w:firstLine="630"/>
        <w:rPr>
          <w:rFonts w:ascii="Calibri Light" w:hAnsi="Times New Roman" w:cs="Times New Roman"/>
        </w:rPr>
      </w:pPr>
      <w:r>
        <w:rPr>
          <w:rFonts w:ascii="Calibri Light" w:hAnsi="Times New Roman" w:cs="Times New Roman"/>
        </w:rPr>
        <w:lastRenderedPageBreak/>
        <w:t xml:space="preserve">4) </w:t>
      </w:r>
      <w:r>
        <w:rPr>
          <w:rFonts w:ascii="Calibri Light" w:hAnsi="Times New Roman" w:cs="Times New Roman" w:hint="eastAsia"/>
        </w:rPr>
        <w:t>某些形容词阴性变化特殊，但有规律可循。如：</w:t>
      </w:r>
    </w:p>
    <w:p w14:paraId="2B8506C6" w14:textId="77777777" w:rsidR="00993BDD" w:rsidRDefault="00993BDD" w:rsidP="00993BDD">
      <w:pPr>
        <w:pStyle w:val="a6"/>
        <w:ind w:firstLineChars="450" w:firstLine="945"/>
        <w:rPr>
          <w:rFonts w:ascii="Calibri Light" w:hAnsi="Times New Roman" w:cs="Times New Roman"/>
        </w:rPr>
      </w:pPr>
      <w:r>
        <w:rPr>
          <w:rFonts w:ascii="Calibri Light" w:hAnsi="Times New Roman" w:cs="Times New Roman"/>
        </w:rPr>
        <w:t xml:space="preserve">breton </w:t>
      </w:r>
      <w:r>
        <w:rPr>
          <w:rFonts w:ascii="Calibri Light" w:hAnsi="Times New Roman" w:cs="Times New Roman"/>
        </w:rPr>
        <w:t>–</w:t>
      </w:r>
      <w:r>
        <w:rPr>
          <w:rFonts w:ascii="Calibri Light" w:hAnsi="Times New Roman" w:cs="Times New Roman"/>
        </w:rPr>
        <w:t xml:space="preserve"> bretonne, italien </w:t>
      </w:r>
      <w:r>
        <w:rPr>
          <w:rFonts w:ascii="Calibri Light" w:hAnsi="Times New Roman" w:cs="Times New Roman"/>
        </w:rPr>
        <w:t>–</w:t>
      </w:r>
      <w:r>
        <w:rPr>
          <w:rFonts w:ascii="Calibri Light" w:hAnsi="Times New Roman" w:cs="Times New Roman"/>
        </w:rPr>
        <w:t xml:space="preserve"> italienne, blanc </w:t>
      </w:r>
      <w:r>
        <w:rPr>
          <w:rFonts w:ascii="Calibri Light" w:hAnsi="Times New Roman" w:cs="Times New Roman"/>
        </w:rPr>
        <w:t>–</w:t>
      </w:r>
      <w:r>
        <w:rPr>
          <w:rFonts w:ascii="Calibri Light" w:hAnsi="Times New Roman" w:cs="Times New Roman"/>
        </w:rPr>
        <w:t xml:space="preserve"> blanche, premier </w:t>
      </w:r>
      <w:r>
        <w:rPr>
          <w:rFonts w:ascii="Calibri Light" w:hAnsi="Times New Roman" w:cs="Times New Roman"/>
        </w:rPr>
        <w:t>–</w:t>
      </w:r>
      <w:r>
        <w:rPr>
          <w:rFonts w:ascii="Calibri Light" w:hAnsi="Times New Roman" w:cs="Times New Roman"/>
        </w:rPr>
        <w:t xml:space="preserve"> premi</w:t>
      </w:r>
      <w:r>
        <w:rPr>
          <w:rFonts w:ascii="Calibri Light" w:hAnsi="Times New Roman" w:cs="Times New Roman"/>
        </w:rPr>
        <w:t>è</w:t>
      </w:r>
      <w:r>
        <w:rPr>
          <w:rFonts w:ascii="Calibri Light" w:hAnsi="Times New Roman" w:cs="Times New Roman"/>
        </w:rPr>
        <w:t xml:space="preserve">re, ... </w:t>
      </w:r>
    </w:p>
    <w:p w14:paraId="2961A41C" w14:textId="77777777" w:rsidR="00993BDD" w:rsidRPr="00D37522" w:rsidRDefault="00993BDD" w:rsidP="00993BDD">
      <w:pPr>
        <w:pStyle w:val="a6"/>
        <w:rPr>
          <w:rFonts w:ascii="Calibri Light" w:hAnsi="Calibri Light" w:cs="Times New Roman"/>
        </w:rPr>
      </w:pPr>
    </w:p>
    <w:p w14:paraId="21E19945" w14:textId="77777777" w:rsidR="00993BDD" w:rsidRPr="00D37522" w:rsidRDefault="00993BDD" w:rsidP="00993BDD">
      <w:pPr>
        <w:pStyle w:val="a6"/>
        <w:ind w:leftChars="300" w:left="945" w:hangingChars="150" w:hanging="315"/>
        <w:rPr>
          <w:rFonts w:ascii="Calibri Light" w:hAnsi="Calibri Light" w:cs="Times New Roman"/>
          <w:bCs/>
        </w:rPr>
      </w:pPr>
      <w:r>
        <w:rPr>
          <w:rFonts w:ascii="Calibri Light" w:hAnsi="Times New Roman" w:cs="Times New Roman"/>
          <w:bCs/>
        </w:rPr>
        <w:t xml:space="preserve">5) </w:t>
      </w:r>
      <w:r w:rsidRPr="00D37522">
        <w:rPr>
          <w:rFonts w:ascii="Calibri Light" w:hAnsi="Times New Roman" w:cs="Times New Roman"/>
          <w:bCs/>
        </w:rPr>
        <w:t>在以元音及哑音</w:t>
      </w:r>
      <w:r w:rsidRPr="00D37522">
        <w:rPr>
          <w:rFonts w:ascii="Calibri Light" w:hAnsi="Calibri Light" w:cs="Times New Roman"/>
          <w:bCs/>
        </w:rPr>
        <w:t xml:space="preserve">h </w:t>
      </w:r>
      <w:r w:rsidRPr="00D37522">
        <w:rPr>
          <w:rFonts w:ascii="Calibri Light" w:hAnsi="Times New Roman" w:cs="Times New Roman"/>
          <w:bCs/>
        </w:rPr>
        <w:t>起始的阳性单数名词前，有五个形容词会有特殊的变化，它们是：</w:t>
      </w:r>
      <w:r w:rsidRPr="00D37522">
        <w:rPr>
          <w:rFonts w:ascii="Calibri Light" w:hAnsi="Calibri Light" w:cs="Times New Roman"/>
          <w:bCs/>
        </w:rPr>
        <w:t>beau, nouveau, vieux, fou, mou</w:t>
      </w:r>
      <w:r w:rsidRPr="00D37522">
        <w:rPr>
          <w:rFonts w:ascii="Calibri Light" w:hAnsi="Times New Roman" w:cs="Times New Roman"/>
          <w:bCs/>
        </w:rPr>
        <w:t>。请见下表：</w:t>
      </w:r>
    </w:p>
    <w:p w14:paraId="66C1B066" w14:textId="77777777" w:rsidR="00993BDD" w:rsidRPr="00D37522" w:rsidRDefault="00993BDD" w:rsidP="00993BDD">
      <w:pPr>
        <w:pStyle w:val="a6"/>
        <w:ind w:firstLineChars="243" w:firstLine="2356"/>
        <w:rPr>
          <w:rFonts w:ascii="Calibri Light" w:hAnsi="Calibri Light" w:cs="Times New Roman"/>
        </w:rPr>
      </w:pPr>
      <w:r w:rsidRPr="00D37522">
        <w:rPr>
          <w:rFonts w:ascii="Calibri Light" w:eastAsia="文鼎新艺体繁" w:hAnsi="Calibri Light" w:cs="Times New Roman"/>
          <w:b/>
          <w:bCs/>
          <w:i/>
          <w:iCs/>
          <w:shadow/>
          <w:color w:val="FF0000"/>
          <w:w w:val="200"/>
          <w:sz w:val="48"/>
        </w:rPr>
        <w:t>5</w:t>
      </w:r>
      <w:r w:rsidRPr="00D37522">
        <w:rPr>
          <w:rFonts w:ascii="Calibri Light" w:eastAsia="幼圆" w:hAnsi="Calibri Light" w:cs="Times New Roman"/>
          <w:b/>
          <w:bCs/>
          <w:shadow/>
          <w:color w:val="993366"/>
          <w:sz w:val="28"/>
        </w:rPr>
        <w:t>个形容词阳性单数时特殊变化表（</w:t>
      </w:r>
      <w:r w:rsidRPr="00D37522">
        <w:rPr>
          <w:rFonts w:ascii="Calibri Light" w:eastAsia="幼圆" w:hAnsi="Calibri Light" w:cs="Times New Roman"/>
          <w:b/>
          <w:bCs/>
          <w:shadow/>
          <w:color w:val="993366"/>
          <w:sz w:val="28"/>
        </w:rPr>
        <w:t>1</w:t>
      </w:r>
      <w:r w:rsidRPr="00D37522">
        <w:rPr>
          <w:rFonts w:ascii="Calibri Light" w:eastAsia="幼圆" w:hAnsi="Calibri Light" w:cs="Times New Roman"/>
          <w:b/>
          <w:bCs/>
          <w:shadow/>
          <w:color w:val="993366"/>
          <w:sz w:val="28"/>
        </w:rPr>
        <w:t>）</w:t>
      </w:r>
    </w:p>
    <w:tbl>
      <w:tblPr>
        <w:tblW w:w="0" w:type="auto"/>
        <w:tblInd w:w="1060" w:type="dxa"/>
        <w:tblBorders>
          <w:top w:val="single" w:sz="6" w:space="0" w:color="800000"/>
          <w:left w:val="single" w:sz="6" w:space="0" w:color="800000"/>
          <w:bottom w:val="single" w:sz="6" w:space="0" w:color="800000"/>
          <w:right w:val="single" w:sz="6" w:space="0" w:color="800000"/>
          <w:insideH w:val="single" w:sz="6" w:space="0" w:color="800000"/>
          <w:insideV w:val="single" w:sz="6" w:space="0" w:color="800000"/>
        </w:tblBorders>
        <w:tblLook w:val="00A0" w:firstRow="1" w:lastRow="0" w:firstColumn="1" w:lastColumn="0" w:noHBand="0" w:noVBand="0"/>
      </w:tblPr>
      <w:tblGrid>
        <w:gridCol w:w="946"/>
        <w:gridCol w:w="900"/>
        <w:gridCol w:w="2520"/>
        <w:gridCol w:w="2880"/>
      </w:tblGrid>
      <w:tr w:rsidR="00993BDD" w:rsidRPr="00D37522" w14:paraId="063D6EF1" w14:textId="77777777" w:rsidTr="00FB3D8F">
        <w:trPr>
          <w:cantSplit/>
        </w:trPr>
        <w:tc>
          <w:tcPr>
            <w:tcW w:w="4348" w:type="dxa"/>
            <w:gridSpan w:val="3"/>
            <w:tcBorders>
              <w:bottom w:val="single" w:sz="6" w:space="0" w:color="800000"/>
            </w:tcBorders>
            <w:shd w:val="clear" w:color="auto" w:fill="993300"/>
          </w:tcPr>
          <w:p w14:paraId="2F992C12" w14:textId="77777777" w:rsidR="00993BDD" w:rsidRPr="00D37522" w:rsidRDefault="00993BDD" w:rsidP="00FB3D8F">
            <w:pPr>
              <w:pStyle w:val="a6"/>
              <w:ind w:firstLineChars="200" w:firstLine="422"/>
              <w:rPr>
                <w:rFonts w:ascii="Calibri Light" w:hAnsi="Calibri Light" w:cs="Times New Roman"/>
                <w:b/>
                <w:bCs/>
                <w:color w:val="FFFFFF"/>
                <w:lang w:val="fr-FR"/>
              </w:rPr>
            </w:pPr>
            <w:r w:rsidRPr="00D37522">
              <w:rPr>
                <w:rFonts w:ascii="Calibri Light" w:hAnsi="Times New Roman" w:cs="Times New Roman"/>
                <w:b/>
                <w:bCs/>
                <w:color w:val="FFFFFF"/>
                <w:lang w:val="fr-FR"/>
              </w:rPr>
              <w:t>阳</w:t>
            </w:r>
            <w:r w:rsidRPr="00D37522">
              <w:rPr>
                <w:rFonts w:ascii="Calibri Light" w:hAnsi="Calibri Light" w:cs="Times New Roman"/>
                <w:b/>
                <w:bCs/>
                <w:color w:val="FFFFFF"/>
                <w:lang w:val="fr-FR"/>
              </w:rPr>
              <w:t xml:space="preserve"> </w:t>
            </w:r>
            <w:r w:rsidRPr="00D37522">
              <w:rPr>
                <w:rFonts w:ascii="Calibri Light" w:hAnsi="Times New Roman" w:cs="Times New Roman"/>
                <w:b/>
                <w:bCs/>
                <w:color w:val="FFFFFF"/>
                <w:lang w:val="fr-FR"/>
              </w:rPr>
              <w:t>性</w:t>
            </w:r>
            <w:r w:rsidRPr="00D37522">
              <w:rPr>
                <w:rFonts w:ascii="Calibri Light" w:hAnsi="Calibri Light" w:cs="Times New Roman"/>
                <w:b/>
                <w:bCs/>
                <w:color w:val="FFFFFF"/>
                <w:lang w:val="fr-FR"/>
              </w:rPr>
              <w:t xml:space="preserve"> </w:t>
            </w:r>
            <w:r w:rsidRPr="00D37522">
              <w:rPr>
                <w:rFonts w:ascii="Calibri Light" w:hAnsi="Times New Roman" w:cs="Times New Roman"/>
                <w:b/>
                <w:bCs/>
                <w:color w:val="FFFFFF"/>
                <w:lang w:val="fr-FR"/>
              </w:rPr>
              <w:t>单</w:t>
            </w:r>
            <w:r w:rsidRPr="00D37522">
              <w:rPr>
                <w:rFonts w:ascii="Calibri Light" w:hAnsi="Calibri Light" w:cs="Times New Roman"/>
                <w:b/>
                <w:bCs/>
                <w:color w:val="FFFFFF"/>
                <w:lang w:val="fr-FR"/>
              </w:rPr>
              <w:t xml:space="preserve"> </w:t>
            </w:r>
            <w:r w:rsidRPr="00D37522">
              <w:rPr>
                <w:rFonts w:ascii="Calibri Light" w:hAnsi="Times New Roman" w:cs="Times New Roman"/>
                <w:b/>
                <w:bCs/>
                <w:color w:val="FFFFFF"/>
                <w:lang w:val="fr-FR"/>
              </w:rPr>
              <w:t>数</w:t>
            </w:r>
            <w:r w:rsidRPr="00D37522">
              <w:rPr>
                <w:rFonts w:ascii="Calibri Light" w:hAnsi="Calibri Light" w:cs="Times New Roman"/>
                <w:b/>
                <w:bCs/>
                <w:color w:val="FFFFFF"/>
                <w:lang w:val="fr-FR"/>
              </w:rPr>
              <w:t xml:space="preserve"> </w:t>
            </w:r>
            <w:r w:rsidRPr="00D37522">
              <w:rPr>
                <w:rFonts w:ascii="Calibri Light" w:hAnsi="Times New Roman" w:cs="Times New Roman"/>
                <w:b/>
                <w:bCs/>
                <w:color w:val="FFFFFF"/>
                <w:lang w:val="fr-FR"/>
              </w:rPr>
              <w:t>形</w:t>
            </w:r>
            <w:r w:rsidRPr="00D37522">
              <w:rPr>
                <w:rFonts w:ascii="Calibri Light" w:hAnsi="Calibri Light" w:cs="Times New Roman"/>
                <w:b/>
                <w:bCs/>
                <w:color w:val="FFFFFF"/>
                <w:lang w:val="fr-FR"/>
              </w:rPr>
              <w:t xml:space="preserve"> </w:t>
            </w:r>
            <w:r w:rsidRPr="00D37522">
              <w:rPr>
                <w:rFonts w:ascii="Calibri Light" w:hAnsi="Times New Roman" w:cs="Times New Roman"/>
                <w:b/>
                <w:bCs/>
                <w:color w:val="FFFFFF"/>
                <w:lang w:val="fr-FR"/>
              </w:rPr>
              <w:t>容</w:t>
            </w:r>
            <w:r w:rsidRPr="00D37522">
              <w:rPr>
                <w:rFonts w:ascii="Calibri Light" w:hAnsi="Calibri Light" w:cs="Times New Roman"/>
                <w:b/>
                <w:bCs/>
                <w:color w:val="FFFFFF"/>
                <w:lang w:val="fr-FR"/>
              </w:rPr>
              <w:t xml:space="preserve"> </w:t>
            </w:r>
            <w:r w:rsidRPr="00D37522">
              <w:rPr>
                <w:rFonts w:ascii="Calibri Light" w:hAnsi="Times New Roman" w:cs="Times New Roman"/>
                <w:b/>
                <w:bCs/>
                <w:color w:val="FFFFFF"/>
                <w:lang w:val="fr-FR"/>
              </w:rPr>
              <w:t>词</w:t>
            </w:r>
            <w:r w:rsidRPr="00D37522">
              <w:rPr>
                <w:rFonts w:ascii="Calibri Light" w:hAnsi="Calibri Light" w:cs="Times New Roman"/>
                <w:b/>
                <w:bCs/>
                <w:color w:val="FFFFFF"/>
                <w:lang w:val="fr-FR"/>
              </w:rPr>
              <w:t xml:space="preserve"> </w:t>
            </w:r>
            <w:r w:rsidRPr="00D37522">
              <w:rPr>
                <w:rFonts w:ascii="Calibri Light" w:hAnsi="Times New Roman" w:cs="Times New Roman"/>
                <w:b/>
                <w:bCs/>
                <w:color w:val="FFFFFF"/>
                <w:lang w:val="fr-FR"/>
              </w:rPr>
              <w:t>及</w:t>
            </w:r>
            <w:r w:rsidRPr="00D37522">
              <w:rPr>
                <w:rFonts w:ascii="Calibri Light" w:hAnsi="Calibri Light" w:cs="Times New Roman"/>
                <w:b/>
                <w:bCs/>
                <w:color w:val="FFFFFF"/>
                <w:lang w:val="fr-FR"/>
              </w:rPr>
              <w:t xml:space="preserve"> </w:t>
            </w:r>
            <w:r w:rsidRPr="00D37522">
              <w:rPr>
                <w:rFonts w:ascii="Calibri Light" w:hAnsi="Times New Roman" w:cs="Times New Roman"/>
                <w:b/>
                <w:bCs/>
                <w:color w:val="FFFFFF"/>
                <w:lang w:val="fr-FR"/>
              </w:rPr>
              <w:t>名</w:t>
            </w:r>
            <w:r w:rsidRPr="00D37522">
              <w:rPr>
                <w:rFonts w:ascii="Calibri Light" w:hAnsi="Calibri Light" w:cs="Times New Roman"/>
                <w:b/>
                <w:bCs/>
                <w:color w:val="FFFFFF"/>
                <w:lang w:val="fr-FR"/>
              </w:rPr>
              <w:t xml:space="preserve"> </w:t>
            </w:r>
            <w:r w:rsidRPr="00D37522">
              <w:rPr>
                <w:rFonts w:ascii="Calibri Light" w:hAnsi="Times New Roman" w:cs="Times New Roman"/>
                <w:b/>
                <w:bCs/>
                <w:color w:val="FFFFFF"/>
                <w:lang w:val="fr-FR"/>
              </w:rPr>
              <w:t>词</w:t>
            </w:r>
          </w:p>
        </w:tc>
        <w:tc>
          <w:tcPr>
            <w:tcW w:w="2880" w:type="dxa"/>
            <w:vMerge w:val="restart"/>
            <w:tcBorders>
              <w:top w:val="single" w:sz="6" w:space="0" w:color="000000"/>
              <w:right w:val="single" w:sz="6" w:space="0" w:color="000000"/>
            </w:tcBorders>
            <w:shd w:val="clear" w:color="auto" w:fill="993300"/>
          </w:tcPr>
          <w:p w14:paraId="223C8169" w14:textId="77777777" w:rsidR="00993BDD" w:rsidRPr="00D37522" w:rsidRDefault="00993BDD" w:rsidP="00FB3D8F">
            <w:pPr>
              <w:pStyle w:val="a6"/>
              <w:ind w:firstLineChars="195" w:firstLine="626"/>
              <w:rPr>
                <w:rFonts w:ascii="Calibri Light" w:hAnsi="Calibri Light"/>
                <w:b/>
                <w:bCs/>
                <w:color w:val="FFFFFF"/>
                <w:sz w:val="32"/>
                <w:lang w:val="fr-FR"/>
              </w:rPr>
            </w:pPr>
            <w:r w:rsidRPr="00D37522">
              <w:rPr>
                <w:rFonts w:ascii="Calibri Light" w:hAnsi="Times New Roman" w:cs="Times New Roman"/>
                <w:b/>
                <w:bCs/>
                <w:color w:val="FFFFFF"/>
                <w:sz w:val="32"/>
                <w:lang w:val="fr-FR"/>
              </w:rPr>
              <w:t>示</w:t>
            </w:r>
            <w:r w:rsidRPr="00D37522">
              <w:rPr>
                <w:rFonts w:ascii="Calibri Light" w:hAnsi="Calibri Light" w:cs="Times New Roman"/>
                <w:b/>
                <w:bCs/>
                <w:color w:val="FFFFFF"/>
                <w:sz w:val="32"/>
                <w:lang w:val="fr-FR"/>
              </w:rPr>
              <w:t xml:space="preserve">    </w:t>
            </w:r>
            <w:r w:rsidRPr="00D37522">
              <w:rPr>
                <w:rFonts w:ascii="Calibri Light" w:hAnsi="Times New Roman" w:cs="Times New Roman"/>
                <w:b/>
                <w:bCs/>
                <w:color w:val="FFFFFF"/>
                <w:sz w:val="32"/>
                <w:lang w:val="fr-FR"/>
              </w:rPr>
              <w:t>例</w:t>
            </w:r>
          </w:p>
        </w:tc>
      </w:tr>
      <w:tr w:rsidR="00993BDD" w:rsidRPr="00D37522" w14:paraId="10ACC53F" w14:textId="77777777" w:rsidTr="00FB3D8F">
        <w:trPr>
          <w:cantSplit/>
        </w:trPr>
        <w:tc>
          <w:tcPr>
            <w:tcW w:w="928" w:type="dxa"/>
            <w:shd w:val="clear" w:color="auto" w:fill="993300"/>
          </w:tcPr>
          <w:p w14:paraId="7DD5C633" w14:textId="77777777" w:rsidR="00993BDD" w:rsidRPr="00D37522" w:rsidRDefault="00993BDD" w:rsidP="00FB3D8F">
            <w:pPr>
              <w:pStyle w:val="a6"/>
              <w:jc w:val="center"/>
              <w:rPr>
                <w:rFonts w:ascii="Calibri Light" w:hAnsi="Calibri Light" w:cs="Times New Roman"/>
                <w:color w:val="FFFFFF"/>
                <w:lang w:val="fr-FR"/>
              </w:rPr>
            </w:pPr>
            <w:r w:rsidRPr="00D37522">
              <w:rPr>
                <w:rFonts w:ascii="Calibri Light" w:hAnsi="Times New Roman" w:cs="Times New Roman"/>
                <w:color w:val="FFFFFF"/>
                <w:lang w:val="fr-FR"/>
              </w:rPr>
              <w:t>原</w:t>
            </w:r>
            <w:r w:rsidRPr="00D37522">
              <w:rPr>
                <w:rFonts w:ascii="Calibri Light" w:hAnsi="Calibri Light" w:cs="Times New Roman"/>
                <w:color w:val="FFFFFF"/>
                <w:lang w:val="fr-FR"/>
              </w:rPr>
              <w:t xml:space="preserve"> </w:t>
            </w:r>
            <w:r w:rsidRPr="00D37522">
              <w:rPr>
                <w:rFonts w:ascii="Calibri Light" w:hAnsi="Times New Roman" w:cs="Times New Roman"/>
                <w:color w:val="FFFFFF"/>
                <w:lang w:val="fr-FR"/>
              </w:rPr>
              <w:t>形</w:t>
            </w:r>
          </w:p>
        </w:tc>
        <w:tc>
          <w:tcPr>
            <w:tcW w:w="900" w:type="dxa"/>
            <w:shd w:val="clear" w:color="auto" w:fill="FFFF99"/>
          </w:tcPr>
          <w:p w14:paraId="0D218AA4" w14:textId="77777777" w:rsidR="00993BDD" w:rsidRPr="00D37522" w:rsidRDefault="00993BDD" w:rsidP="00FB3D8F">
            <w:pPr>
              <w:pStyle w:val="a6"/>
              <w:jc w:val="center"/>
              <w:rPr>
                <w:rFonts w:ascii="Calibri Light" w:hAnsi="Calibri Light" w:cs="Times New Roman"/>
              </w:rPr>
            </w:pPr>
            <w:r w:rsidRPr="00D37522">
              <w:rPr>
                <w:rFonts w:ascii="Calibri Light" w:hAnsi="Times New Roman" w:cs="Times New Roman"/>
                <w:lang w:val="fr-FR"/>
              </w:rPr>
              <w:t>变</w:t>
            </w:r>
            <w:r w:rsidRPr="00D37522">
              <w:rPr>
                <w:rFonts w:ascii="Calibri Light" w:hAnsi="Calibri Light" w:cs="Times New Roman"/>
                <w:lang w:val="fr-FR"/>
              </w:rPr>
              <w:t xml:space="preserve"> </w:t>
            </w:r>
            <w:r w:rsidRPr="00D37522">
              <w:rPr>
                <w:rFonts w:ascii="Calibri Light" w:hAnsi="Times New Roman" w:cs="Times New Roman"/>
                <w:lang w:val="fr-FR"/>
              </w:rPr>
              <w:t>形</w:t>
            </w:r>
          </w:p>
        </w:tc>
        <w:tc>
          <w:tcPr>
            <w:tcW w:w="2520" w:type="dxa"/>
            <w:shd w:val="clear" w:color="auto" w:fill="993300"/>
          </w:tcPr>
          <w:p w14:paraId="5AD06FA5" w14:textId="77777777" w:rsidR="00993BDD" w:rsidRPr="00D37522" w:rsidRDefault="00993BDD" w:rsidP="00FB3D8F">
            <w:pPr>
              <w:pStyle w:val="a6"/>
              <w:rPr>
                <w:rFonts w:ascii="Calibri Light" w:hAnsi="Calibri Light" w:cs="Times New Roman"/>
                <w:color w:val="FFFFFF"/>
                <w:lang w:val="fr-FR"/>
              </w:rPr>
            </w:pPr>
            <w:r w:rsidRPr="00D37522">
              <w:rPr>
                <w:rFonts w:ascii="Calibri Light" w:hAnsi="Times New Roman" w:cs="Times New Roman"/>
                <w:color w:val="FFFFFF"/>
                <w:lang w:val="fr-FR"/>
              </w:rPr>
              <w:t>元音或哑音</w:t>
            </w:r>
            <w:r w:rsidRPr="00D37522">
              <w:rPr>
                <w:rFonts w:ascii="Calibri Light" w:hAnsi="Calibri Light" w:cs="Times New Roman"/>
                <w:color w:val="FFFFFF"/>
              </w:rPr>
              <w:t>h</w:t>
            </w:r>
            <w:r w:rsidRPr="00D37522">
              <w:rPr>
                <w:rFonts w:ascii="Calibri Light" w:hAnsi="Times New Roman" w:cs="Times New Roman"/>
                <w:color w:val="FFFFFF"/>
              </w:rPr>
              <w:t>起始的</w:t>
            </w:r>
            <w:r w:rsidRPr="00D37522">
              <w:rPr>
                <w:rFonts w:ascii="Calibri Light" w:hAnsi="Times New Roman" w:cs="Times New Roman"/>
                <w:color w:val="FFFFFF"/>
                <w:lang w:val="fr-FR"/>
              </w:rPr>
              <w:t>名词</w:t>
            </w:r>
          </w:p>
        </w:tc>
        <w:tc>
          <w:tcPr>
            <w:tcW w:w="2880" w:type="dxa"/>
            <w:vMerge/>
            <w:tcBorders>
              <w:right w:val="single" w:sz="6" w:space="0" w:color="000000"/>
            </w:tcBorders>
            <w:shd w:val="clear" w:color="auto" w:fill="CCFFCC"/>
          </w:tcPr>
          <w:p w14:paraId="09580461" w14:textId="77777777" w:rsidR="00993BDD" w:rsidRPr="00D37522" w:rsidRDefault="00993BDD" w:rsidP="00FB3D8F">
            <w:pPr>
              <w:pStyle w:val="a6"/>
              <w:ind w:firstLineChars="300" w:firstLine="632"/>
              <w:rPr>
                <w:rFonts w:ascii="Calibri Light" w:hAnsi="Calibri Light" w:cs="Times New Roman"/>
                <w:b/>
                <w:bCs/>
                <w:lang w:val="fr-FR"/>
              </w:rPr>
            </w:pPr>
          </w:p>
        </w:tc>
      </w:tr>
      <w:tr w:rsidR="00993BDD" w:rsidRPr="00D37522" w14:paraId="2FD78ECA" w14:textId="77777777" w:rsidTr="00FB3D8F">
        <w:trPr>
          <w:cantSplit/>
        </w:trPr>
        <w:tc>
          <w:tcPr>
            <w:tcW w:w="928" w:type="dxa"/>
          </w:tcPr>
          <w:p w14:paraId="4F17CAB7" w14:textId="77777777" w:rsidR="00993BDD" w:rsidRPr="00D37522" w:rsidRDefault="00993BDD" w:rsidP="00FB3D8F">
            <w:pPr>
              <w:pStyle w:val="a6"/>
              <w:jc w:val="center"/>
              <w:rPr>
                <w:rFonts w:ascii="Calibri Light" w:hAnsi="Calibri Light" w:cs="Times New Roman"/>
              </w:rPr>
            </w:pPr>
            <w:r w:rsidRPr="00D37522">
              <w:rPr>
                <w:rFonts w:ascii="Calibri Light" w:hAnsi="Calibri Light" w:cs="Times New Roman"/>
              </w:rPr>
              <w:t>beau</w:t>
            </w:r>
          </w:p>
        </w:tc>
        <w:tc>
          <w:tcPr>
            <w:tcW w:w="900" w:type="dxa"/>
          </w:tcPr>
          <w:p w14:paraId="5EC8BD99" w14:textId="77777777" w:rsidR="00993BDD" w:rsidRPr="00D37522" w:rsidRDefault="00993BDD" w:rsidP="00FB3D8F">
            <w:pPr>
              <w:pStyle w:val="a6"/>
              <w:jc w:val="center"/>
              <w:rPr>
                <w:rFonts w:ascii="Calibri Light" w:hAnsi="Calibri Light" w:cs="Times New Roman"/>
                <w:b/>
                <w:bCs/>
                <w:color w:val="FF0000"/>
                <w:lang w:val="fr-FR"/>
              </w:rPr>
            </w:pPr>
            <w:r w:rsidRPr="00D37522">
              <w:rPr>
                <w:rFonts w:ascii="Calibri Light" w:hAnsi="Calibri Light" w:cs="Times New Roman"/>
                <w:b/>
                <w:bCs/>
                <w:color w:val="FF0000"/>
                <w:lang w:val="fr-FR"/>
              </w:rPr>
              <w:t>bel</w:t>
            </w:r>
          </w:p>
        </w:tc>
        <w:tc>
          <w:tcPr>
            <w:tcW w:w="2520" w:type="dxa"/>
          </w:tcPr>
          <w:p w14:paraId="561E7EBB" w14:textId="77777777" w:rsidR="00993BDD" w:rsidRPr="00D37522" w:rsidRDefault="00993BDD" w:rsidP="00FB3D8F">
            <w:pPr>
              <w:pStyle w:val="a6"/>
              <w:rPr>
                <w:rFonts w:ascii="Calibri Light" w:hAnsi="Calibri Light" w:cs="Times New Roman"/>
                <w:lang w:val="fr-FR"/>
              </w:rPr>
            </w:pPr>
            <w:r w:rsidRPr="00D37522">
              <w:rPr>
                <w:rFonts w:ascii="Calibri Light" w:hAnsi="Calibri Light" w:cs="Times New Roman"/>
                <w:lang w:val="fr-FR"/>
              </w:rPr>
              <w:t xml:space="preserve">un </w:t>
            </w:r>
            <w:r w:rsidRPr="00D37522">
              <w:rPr>
                <w:rFonts w:ascii="Calibri Light" w:hAnsi="Calibri Light" w:cs="Times New Roman"/>
                <w:color w:val="FF0000"/>
                <w:lang w:val="fr-FR"/>
              </w:rPr>
              <w:t>a</w:t>
            </w:r>
            <w:r w:rsidRPr="00D37522">
              <w:rPr>
                <w:rFonts w:ascii="Calibri Light" w:hAnsi="Calibri Light" w:cs="Times New Roman"/>
                <w:lang w:val="fr-FR"/>
              </w:rPr>
              <w:t xml:space="preserve">mi, un </w:t>
            </w:r>
            <w:r w:rsidRPr="00D37522">
              <w:rPr>
                <w:rFonts w:ascii="Calibri Light" w:hAnsi="Calibri Light" w:cs="Times New Roman"/>
                <w:color w:val="FF0000"/>
                <w:lang w:val="fr-FR"/>
              </w:rPr>
              <w:t>h</w:t>
            </w:r>
            <w:r w:rsidRPr="00D37522">
              <w:rPr>
                <w:rFonts w:ascii="Calibri Light" w:hAnsi="Calibri Light" w:cs="Times New Roman"/>
                <w:lang w:val="fr-FR"/>
              </w:rPr>
              <w:t>ôtel</w:t>
            </w:r>
          </w:p>
        </w:tc>
        <w:tc>
          <w:tcPr>
            <w:tcW w:w="2880" w:type="dxa"/>
          </w:tcPr>
          <w:p w14:paraId="6AF0B834" w14:textId="77777777" w:rsidR="00993BDD" w:rsidRPr="00D37522" w:rsidRDefault="00993BDD" w:rsidP="00FB3D8F">
            <w:pPr>
              <w:pStyle w:val="a6"/>
              <w:rPr>
                <w:rFonts w:ascii="Calibri Light" w:hAnsi="Calibri Light" w:cs="Times New Roman"/>
                <w:lang w:val="fr-FR"/>
              </w:rPr>
            </w:pPr>
            <w:r w:rsidRPr="00D37522">
              <w:rPr>
                <w:rFonts w:ascii="Calibri Light" w:hAnsi="Calibri Light" w:cs="Times New Roman"/>
                <w:lang w:val="fr-FR"/>
              </w:rPr>
              <w:t>un be</w:t>
            </w:r>
            <w:r w:rsidRPr="00D37522">
              <w:rPr>
                <w:rFonts w:ascii="Calibri Light" w:hAnsi="Calibri Light" w:cs="Times New Roman"/>
                <w:color w:val="FF0000"/>
                <w:lang w:val="fr-FR"/>
              </w:rPr>
              <w:t>l a</w:t>
            </w:r>
            <w:r w:rsidRPr="00D37522">
              <w:rPr>
                <w:rFonts w:ascii="Calibri Light" w:hAnsi="Calibri Light" w:cs="Times New Roman"/>
                <w:lang w:val="fr-FR"/>
              </w:rPr>
              <w:t>mi, un be</w:t>
            </w:r>
            <w:r w:rsidRPr="00D37522">
              <w:rPr>
                <w:rFonts w:ascii="Calibri Light" w:hAnsi="Calibri Light" w:cs="Times New Roman"/>
                <w:color w:val="FF0000"/>
                <w:lang w:val="fr-FR"/>
              </w:rPr>
              <w:t>l h</w:t>
            </w:r>
            <w:r w:rsidRPr="00D37522">
              <w:rPr>
                <w:rFonts w:ascii="Calibri Light" w:hAnsi="Calibri Light" w:cs="Times New Roman"/>
                <w:lang w:val="fr-FR"/>
              </w:rPr>
              <w:t>ôtel</w:t>
            </w:r>
          </w:p>
        </w:tc>
      </w:tr>
      <w:tr w:rsidR="00993BDD" w:rsidRPr="00D37522" w14:paraId="2E5F925C" w14:textId="77777777" w:rsidTr="00FB3D8F">
        <w:trPr>
          <w:cantSplit/>
        </w:trPr>
        <w:tc>
          <w:tcPr>
            <w:tcW w:w="928" w:type="dxa"/>
          </w:tcPr>
          <w:p w14:paraId="7B8DA46F" w14:textId="77777777" w:rsidR="00993BDD" w:rsidRPr="00D37522" w:rsidRDefault="00993BDD" w:rsidP="00FB3D8F">
            <w:pPr>
              <w:pStyle w:val="a6"/>
              <w:jc w:val="center"/>
              <w:rPr>
                <w:rFonts w:ascii="Calibri Light" w:hAnsi="Calibri Light" w:cs="Times New Roman"/>
                <w:lang w:val="fr-FR"/>
              </w:rPr>
            </w:pPr>
            <w:r w:rsidRPr="00D37522">
              <w:rPr>
                <w:rFonts w:ascii="Calibri Light" w:hAnsi="Calibri Light" w:cs="Times New Roman"/>
                <w:lang w:val="fr-FR"/>
              </w:rPr>
              <w:t>nouveau</w:t>
            </w:r>
          </w:p>
        </w:tc>
        <w:tc>
          <w:tcPr>
            <w:tcW w:w="900" w:type="dxa"/>
          </w:tcPr>
          <w:p w14:paraId="03EA3A5A" w14:textId="77777777" w:rsidR="00993BDD" w:rsidRPr="00D37522" w:rsidRDefault="00993BDD" w:rsidP="00FB3D8F">
            <w:pPr>
              <w:pStyle w:val="a6"/>
              <w:jc w:val="center"/>
              <w:rPr>
                <w:rFonts w:ascii="Calibri Light" w:hAnsi="Calibri Light" w:cs="Times New Roman"/>
                <w:b/>
                <w:bCs/>
                <w:color w:val="FF0000"/>
                <w:lang w:val="fr-FR"/>
              </w:rPr>
            </w:pPr>
            <w:r w:rsidRPr="00D37522">
              <w:rPr>
                <w:rFonts w:ascii="Calibri Light" w:hAnsi="Calibri Light" w:cs="Times New Roman"/>
                <w:b/>
                <w:bCs/>
                <w:color w:val="FF0000"/>
                <w:lang w:val="fr-FR"/>
              </w:rPr>
              <w:t>nouvel</w:t>
            </w:r>
          </w:p>
        </w:tc>
        <w:tc>
          <w:tcPr>
            <w:tcW w:w="2520" w:type="dxa"/>
          </w:tcPr>
          <w:p w14:paraId="4BCD4445" w14:textId="77777777" w:rsidR="00993BDD" w:rsidRPr="00D37522" w:rsidRDefault="00993BDD" w:rsidP="00FB3D8F">
            <w:pPr>
              <w:pStyle w:val="a6"/>
              <w:rPr>
                <w:rFonts w:ascii="Calibri Light" w:hAnsi="Calibri Light" w:cs="Times New Roman"/>
                <w:lang w:val="fr-FR"/>
              </w:rPr>
            </w:pPr>
            <w:r w:rsidRPr="00D37522">
              <w:rPr>
                <w:rFonts w:ascii="Calibri Light" w:hAnsi="Calibri Light" w:cs="Times New Roman"/>
                <w:lang w:val="fr-FR"/>
              </w:rPr>
              <w:t xml:space="preserve">un </w:t>
            </w:r>
            <w:r w:rsidRPr="00D37522">
              <w:rPr>
                <w:rFonts w:ascii="Calibri Light" w:hAnsi="Calibri Light" w:cs="Times New Roman"/>
                <w:color w:val="FF0000"/>
                <w:lang w:val="fr-FR"/>
              </w:rPr>
              <w:t>a</w:t>
            </w:r>
            <w:r w:rsidRPr="00D37522">
              <w:rPr>
                <w:rFonts w:ascii="Calibri Light" w:hAnsi="Calibri Light" w:cs="Times New Roman"/>
                <w:lang w:val="fr-FR"/>
              </w:rPr>
              <w:t xml:space="preserve">mi, un </w:t>
            </w:r>
            <w:r w:rsidRPr="00D37522">
              <w:rPr>
                <w:rFonts w:ascii="Calibri Light" w:hAnsi="Calibri Light" w:cs="Times New Roman"/>
                <w:color w:val="FF0000"/>
                <w:lang w:val="fr-FR"/>
              </w:rPr>
              <w:t>h</w:t>
            </w:r>
            <w:r w:rsidRPr="00D37522">
              <w:rPr>
                <w:rFonts w:ascii="Calibri Light" w:hAnsi="Calibri Light" w:cs="Times New Roman"/>
                <w:lang w:val="fr-FR"/>
              </w:rPr>
              <w:t>ôtel</w:t>
            </w:r>
          </w:p>
        </w:tc>
        <w:tc>
          <w:tcPr>
            <w:tcW w:w="2880" w:type="dxa"/>
          </w:tcPr>
          <w:p w14:paraId="1CC0E00A" w14:textId="77777777" w:rsidR="00993BDD" w:rsidRPr="00D37522" w:rsidRDefault="00993BDD" w:rsidP="00FB3D8F">
            <w:pPr>
              <w:pStyle w:val="a6"/>
              <w:rPr>
                <w:rFonts w:ascii="Calibri Light" w:hAnsi="Calibri Light" w:cs="Times New Roman"/>
                <w:lang w:val="fr-FR"/>
              </w:rPr>
            </w:pPr>
            <w:r w:rsidRPr="00D37522">
              <w:rPr>
                <w:rFonts w:ascii="Calibri Light" w:hAnsi="Calibri Light" w:cs="Times New Roman"/>
                <w:lang w:val="fr-FR"/>
              </w:rPr>
              <w:t>un nouve</w:t>
            </w:r>
            <w:r w:rsidRPr="00D37522">
              <w:rPr>
                <w:rFonts w:ascii="Calibri Light" w:hAnsi="Calibri Light" w:cs="Times New Roman"/>
                <w:color w:val="FF0000"/>
                <w:lang w:val="fr-FR"/>
              </w:rPr>
              <w:t>l a</w:t>
            </w:r>
            <w:r w:rsidRPr="00D37522">
              <w:rPr>
                <w:rFonts w:ascii="Calibri Light" w:hAnsi="Calibri Light" w:cs="Times New Roman"/>
                <w:lang w:val="fr-FR"/>
              </w:rPr>
              <w:t>mi, un nouve</w:t>
            </w:r>
            <w:r w:rsidRPr="00D37522">
              <w:rPr>
                <w:rFonts w:ascii="Calibri Light" w:hAnsi="Calibri Light" w:cs="Times New Roman"/>
                <w:color w:val="FF0000"/>
                <w:lang w:val="fr-FR"/>
              </w:rPr>
              <w:t>l h</w:t>
            </w:r>
            <w:r w:rsidRPr="00D37522">
              <w:rPr>
                <w:rFonts w:ascii="Calibri Light" w:hAnsi="Calibri Light" w:cs="Times New Roman"/>
                <w:lang w:val="fr-FR"/>
              </w:rPr>
              <w:t>ôtel</w:t>
            </w:r>
          </w:p>
        </w:tc>
      </w:tr>
      <w:tr w:rsidR="00993BDD" w:rsidRPr="00D37522" w14:paraId="40E918DD" w14:textId="77777777" w:rsidTr="00FB3D8F">
        <w:trPr>
          <w:cantSplit/>
        </w:trPr>
        <w:tc>
          <w:tcPr>
            <w:tcW w:w="928" w:type="dxa"/>
          </w:tcPr>
          <w:p w14:paraId="237EAC24" w14:textId="77777777" w:rsidR="00993BDD" w:rsidRPr="00D37522" w:rsidRDefault="00993BDD" w:rsidP="00FB3D8F">
            <w:pPr>
              <w:pStyle w:val="a6"/>
              <w:jc w:val="center"/>
              <w:rPr>
                <w:rFonts w:ascii="Calibri Light" w:hAnsi="Calibri Light" w:cs="Times New Roman"/>
                <w:lang w:val="fr-FR"/>
              </w:rPr>
            </w:pPr>
            <w:r w:rsidRPr="00D37522">
              <w:rPr>
                <w:rFonts w:ascii="Calibri Light" w:hAnsi="Calibri Light" w:cs="Times New Roman"/>
                <w:lang w:val="fr-FR"/>
              </w:rPr>
              <w:t>vieux</w:t>
            </w:r>
          </w:p>
        </w:tc>
        <w:tc>
          <w:tcPr>
            <w:tcW w:w="900" w:type="dxa"/>
          </w:tcPr>
          <w:p w14:paraId="094DC24C" w14:textId="7A50ECDC" w:rsidR="00993BDD" w:rsidRDefault="002B5110" w:rsidP="00FB3D8F">
            <w:pPr>
              <w:pStyle w:val="a6"/>
              <w:jc w:val="center"/>
              <w:rPr>
                <w:rFonts w:ascii="Calibri Light" w:hAnsi="Calibri Light" w:cs="Times New Roman"/>
                <w:b/>
                <w:bCs/>
                <w:color w:val="FF0000"/>
                <w:lang w:val="fr-FR"/>
              </w:rPr>
            </w:pPr>
            <w:r w:rsidRPr="00D37522">
              <w:rPr>
                <w:rFonts w:ascii="Calibri Light" w:hAnsi="Calibri Light" w:cs="Times New Roman"/>
                <w:b/>
                <w:bCs/>
                <w:color w:val="FF0000"/>
                <w:lang w:val="fr-FR"/>
              </w:rPr>
              <w:t>V</w:t>
            </w:r>
            <w:r w:rsidR="00993BDD" w:rsidRPr="00D37522">
              <w:rPr>
                <w:rFonts w:ascii="Calibri Light" w:hAnsi="Calibri Light" w:cs="Times New Roman"/>
                <w:b/>
                <w:bCs/>
                <w:color w:val="FF0000"/>
                <w:lang w:val="fr-FR"/>
              </w:rPr>
              <w:t>ieil</w:t>
            </w:r>
          </w:p>
          <w:p w14:paraId="4D9E96F3" w14:textId="19D130E7" w:rsidR="002B5110" w:rsidRPr="00D37522" w:rsidRDefault="002B5110" w:rsidP="00FB3D8F">
            <w:pPr>
              <w:pStyle w:val="a6"/>
              <w:jc w:val="center"/>
              <w:rPr>
                <w:rFonts w:ascii="Calibri Light" w:hAnsi="Calibri Light" w:cs="Times New Roman"/>
                <w:b/>
                <w:bCs/>
                <w:color w:val="FF0000"/>
                <w:lang w:val="fr-FR"/>
              </w:rPr>
            </w:pPr>
          </w:p>
        </w:tc>
        <w:tc>
          <w:tcPr>
            <w:tcW w:w="2520" w:type="dxa"/>
          </w:tcPr>
          <w:p w14:paraId="5811D91E" w14:textId="77777777" w:rsidR="00993BDD" w:rsidRPr="00D37522" w:rsidRDefault="00993BDD" w:rsidP="00FB3D8F">
            <w:pPr>
              <w:pStyle w:val="a6"/>
              <w:rPr>
                <w:rFonts w:ascii="Calibri Light" w:hAnsi="Calibri Light" w:cs="Times New Roman"/>
                <w:lang w:val="fr-FR"/>
              </w:rPr>
            </w:pPr>
            <w:r w:rsidRPr="00D37522">
              <w:rPr>
                <w:rFonts w:ascii="Calibri Light" w:hAnsi="Calibri Light" w:cs="Times New Roman"/>
                <w:lang w:val="fr-FR"/>
              </w:rPr>
              <w:t xml:space="preserve">un </w:t>
            </w:r>
            <w:r w:rsidRPr="00D37522">
              <w:rPr>
                <w:rFonts w:ascii="Calibri Light" w:hAnsi="Calibri Light" w:cs="Times New Roman"/>
                <w:color w:val="FF0000"/>
                <w:lang w:val="fr-FR"/>
              </w:rPr>
              <w:t>a</w:t>
            </w:r>
            <w:r w:rsidRPr="00D37522">
              <w:rPr>
                <w:rFonts w:ascii="Calibri Light" w:hAnsi="Calibri Light" w:cs="Times New Roman"/>
                <w:lang w:val="fr-FR"/>
              </w:rPr>
              <w:t xml:space="preserve">mi, un </w:t>
            </w:r>
            <w:r w:rsidRPr="00D37522">
              <w:rPr>
                <w:rFonts w:ascii="Calibri Light" w:hAnsi="Calibri Light" w:cs="Times New Roman"/>
                <w:color w:val="FF0000"/>
                <w:lang w:val="fr-FR"/>
              </w:rPr>
              <w:t>h</w:t>
            </w:r>
            <w:r w:rsidRPr="00D37522">
              <w:rPr>
                <w:rFonts w:ascii="Calibri Light" w:hAnsi="Calibri Light" w:cs="Times New Roman"/>
                <w:lang w:val="fr-FR"/>
              </w:rPr>
              <w:t xml:space="preserve">omme </w:t>
            </w:r>
          </w:p>
        </w:tc>
        <w:tc>
          <w:tcPr>
            <w:tcW w:w="2880" w:type="dxa"/>
          </w:tcPr>
          <w:p w14:paraId="3FC342DE" w14:textId="77777777" w:rsidR="00993BDD" w:rsidRPr="00D37522" w:rsidRDefault="00993BDD" w:rsidP="00FB3D8F">
            <w:pPr>
              <w:pStyle w:val="a6"/>
              <w:rPr>
                <w:rFonts w:ascii="Calibri Light" w:hAnsi="Calibri Light" w:cs="Times New Roman"/>
                <w:lang w:val="fr-FR"/>
              </w:rPr>
            </w:pPr>
            <w:r w:rsidRPr="00D37522">
              <w:rPr>
                <w:rFonts w:ascii="Calibri Light" w:hAnsi="Calibri Light" w:cs="Times New Roman"/>
                <w:lang w:val="fr-FR"/>
              </w:rPr>
              <w:t>un viei</w:t>
            </w:r>
            <w:r w:rsidRPr="00D37522">
              <w:rPr>
                <w:rFonts w:ascii="Calibri Light" w:hAnsi="Calibri Light" w:cs="Times New Roman"/>
                <w:color w:val="FF0000"/>
                <w:lang w:val="fr-FR"/>
              </w:rPr>
              <w:t>l a</w:t>
            </w:r>
            <w:r w:rsidRPr="00D37522">
              <w:rPr>
                <w:rFonts w:ascii="Calibri Light" w:hAnsi="Calibri Light" w:cs="Times New Roman"/>
                <w:lang w:val="fr-FR"/>
              </w:rPr>
              <w:t>mi, un viei</w:t>
            </w:r>
            <w:r w:rsidRPr="00D37522">
              <w:rPr>
                <w:rFonts w:ascii="Calibri Light" w:hAnsi="Calibri Light" w:cs="Times New Roman"/>
                <w:color w:val="FF0000"/>
                <w:lang w:val="fr-FR"/>
              </w:rPr>
              <w:t>l h</w:t>
            </w:r>
            <w:r w:rsidRPr="00D37522">
              <w:rPr>
                <w:rFonts w:ascii="Calibri Light" w:hAnsi="Calibri Light" w:cs="Times New Roman"/>
                <w:lang w:val="fr-FR"/>
              </w:rPr>
              <w:t>ôtel</w:t>
            </w:r>
          </w:p>
        </w:tc>
      </w:tr>
      <w:tr w:rsidR="00993BDD" w:rsidRPr="00D37522" w14:paraId="6F18BB42" w14:textId="77777777" w:rsidTr="00FB3D8F">
        <w:trPr>
          <w:cantSplit/>
        </w:trPr>
        <w:tc>
          <w:tcPr>
            <w:tcW w:w="928" w:type="dxa"/>
          </w:tcPr>
          <w:p w14:paraId="496BA46F" w14:textId="77777777" w:rsidR="00993BDD" w:rsidRPr="00D37522" w:rsidRDefault="00993BDD" w:rsidP="00FB3D8F">
            <w:pPr>
              <w:pStyle w:val="a6"/>
              <w:jc w:val="center"/>
              <w:rPr>
                <w:rFonts w:ascii="Calibri Light" w:hAnsi="Calibri Light" w:cs="Times New Roman"/>
                <w:lang w:val="fr-FR"/>
              </w:rPr>
            </w:pPr>
            <w:r w:rsidRPr="00D37522">
              <w:rPr>
                <w:rFonts w:ascii="Calibri Light" w:hAnsi="Calibri Light" w:cs="Times New Roman"/>
                <w:lang w:val="fr-FR"/>
              </w:rPr>
              <w:t>fou</w:t>
            </w:r>
          </w:p>
        </w:tc>
        <w:tc>
          <w:tcPr>
            <w:tcW w:w="900" w:type="dxa"/>
          </w:tcPr>
          <w:p w14:paraId="41902179" w14:textId="77777777" w:rsidR="00993BDD" w:rsidRPr="00D37522" w:rsidRDefault="00993BDD" w:rsidP="00FB3D8F">
            <w:pPr>
              <w:pStyle w:val="a6"/>
              <w:jc w:val="center"/>
              <w:rPr>
                <w:rFonts w:ascii="Calibri Light" w:hAnsi="Calibri Light" w:cs="Times New Roman"/>
                <w:b/>
                <w:bCs/>
                <w:color w:val="FF0000"/>
                <w:lang w:val="fr-FR"/>
              </w:rPr>
            </w:pPr>
            <w:r w:rsidRPr="00D37522">
              <w:rPr>
                <w:rFonts w:ascii="Calibri Light" w:hAnsi="Calibri Light" w:cs="Times New Roman"/>
                <w:b/>
                <w:bCs/>
                <w:color w:val="FF0000"/>
                <w:lang w:val="fr-FR"/>
              </w:rPr>
              <w:t>fol</w:t>
            </w:r>
          </w:p>
        </w:tc>
        <w:tc>
          <w:tcPr>
            <w:tcW w:w="2520" w:type="dxa"/>
          </w:tcPr>
          <w:p w14:paraId="5160EF0E" w14:textId="77777777" w:rsidR="00993BDD" w:rsidRPr="00D37522" w:rsidRDefault="00993BDD" w:rsidP="00FB3D8F">
            <w:pPr>
              <w:pStyle w:val="a6"/>
              <w:rPr>
                <w:rFonts w:ascii="Calibri Light" w:hAnsi="Calibri Light" w:cs="Times New Roman"/>
                <w:lang w:val="fr-FR"/>
              </w:rPr>
            </w:pPr>
            <w:r w:rsidRPr="00D37522">
              <w:rPr>
                <w:rFonts w:ascii="Calibri Light" w:hAnsi="Calibri Light" w:cs="Times New Roman"/>
                <w:lang w:val="fr-FR"/>
              </w:rPr>
              <w:t xml:space="preserve">un </w:t>
            </w:r>
            <w:r w:rsidRPr="00D37522">
              <w:rPr>
                <w:rFonts w:ascii="Calibri Light" w:hAnsi="Calibri Light" w:cs="Times New Roman"/>
                <w:color w:val="FF0000"/>
                <w:lang w:val="fr-FR"/>
              </w:rPr>
              <w:t>e</w:t>
            </w:r>
            <w:r w:rsidRPr="00D37522">
              <w:rPr>
                <w:rFonts w:ascii="Calibri Light" w:hAnsi="Calibri Light" w:cs="Times New Roman"/>
                <w:lang w:val="fr-FR"/>
              </w:rPr>
              <w:t>spoir</w:t>
            </w:r>
            <w:r w:rsidRPr="00D37522">
              <w:rPr>
                <w:rFonts w:ascii="Calibri Light" w:hAnsi="Times New Roman" w:cs="Times New Roman"/>
                <w:sz w:val="18"/>
                <w:lang w:val="fr-FR"/>
              </w:rPr>
              <w:t>（希望）</w:t>
            </w:r>
          </w:p>
        </w:tc>
        <w:tc>
          <w:tcPr>
            <w:tcW w:w="2880" w:type="dxa"/>
          </w:tcPr>
          <w:p w14:paraId="0EBFCC99" w14:textId="77777777" w:rsidR="00993BDD" w:rsidRPr="00D37522" w:rsidRDefault="00993BDD" w:rsidP="00FB3D8F">
            <w:pPr>
              <w:pStyle w:val="a6"/>
              <w:rPr>
                <w:rFonts w:ascii="Calibri Light" w:hAnsi="Calibri Light" w:cs="Times New Roman"/>
                <w:lang w:val="fr-FR"/>
              </w:rPr>
            </w:pPr>
            <w:r w:rsidRPr="00D37522">
              <w:rPr>
                <w:rFonts w:ascii="Calibri Light" w:hAnsi="Calibri Light" w:cs="Times New Roman"/>
                <w:lang w:val="fr-FR"/>
              </w:rPr>
              <w:t>un fo</w:t>
            </w:r>
            <w:r w:rsidRPr="00D37522">
              <w:rPr>
                <w:rFonts w:ascii="Calibri Light" w:hAnsi="Calibri Light" w:cs="Times New Roman"/>
                <w:color w:val="FF0000"/>
                <w:lang w:val="fr-FR"/>
              </w:rPr>
              <w:t>l e</w:t>
            </w:r>
            <w:r w:rsidRPr="00D37522">
              <w:rPr>
                <w:rFonts w:ascii="Calibri Light" w:hAnsi="Calibri Light" w:cs="Times New Roman"/>
                <w:lang w:val="fr-FR"/>
              </w:rPr>
              <w:t>spoir</w:t>
            </w:r>
            <w:r w:rsidRPr="00D37522">
              <w:rPr>
                <w:rFonts w:ascii="Calibri Light" w:hAnsi="Times New Roman" w:cs="Times New Roman"/>
                <w:sz w:val="18"/>
                <w:lang w:val="fr-FR"/>
              </w:rPr>
              <w:t>（奢望）</w:t>
            </w:r>
          </w:p>
        </w:tc>
      </w:tr>
      <w:tr w:rsidR="00993BDD" w:rsidRPr="00D37522" w14:paraId="6E4E5A8A" w14:textId="77777777" w:rsidTr="00FB3D8F">
        <w:trPr>
          <w:cantSplit/>
        </w:trPr>
        <w:tc>
          <w:tcPr>
            <w:tcW w:w="928" w:type="dxa"/>
          </w:tcPr>
          <w:p w14:paraId="22D4BD3A" w14:textId="77777777" w:rsidR="00993BDD" w:rsidRPr="00D37522" w:rsidRDefault="00993BDD" w:rsidP="00FB3D8F">
            <w:pPr>
              <w:pStyle w:val="a6"/>
              <w:jc w:val="center"/>
              <w:rPr>
                <w:rFonts w:ascii="Calibri Light" w:hAnsi="Calibri Light" w:cs="Times New Roman"/>
              </w:rPr>
            </w:pPr>
            <w:r w:rsidRPr="00D37522">
              <w:rPr>
                <w:rFonts w:ascii="Calibri Light" w:hAnsi="Calibri Light" w:cs="Times New Roman"/>
              </w:rPr>
              <w:t>mou</w:t>
            </w:r>
          </w:p>
        </w:tc>
        <w:tc>
          <w:tcPr>
            <w:tcW w:w="900" w:type="dxa"/>
          </w:tcPr>
          <w:p w14:paraId="566C236D" w14:textId="77777777" w:rsidR="00993BDD" w:rsidRPr="00D37522" w:rsidRDefault="00993BDD" w:rsidP="00FB3D8F">
            <w:pPr>
              <w:pStyle w:val="a6"/>
              <w:jc w:val="center"/>
              <w:rPr>
                <w:rFonts w:ascii="Calibri Light" w:hAnsi="Calibri Light" w:cs="Times New Roman"/>
                <w:b/>
                <w:bCs/>
                <w:color w:val="FF0000"/>
                <w:lang w:val="fr-FR"/>
              </w:rPr>
            </w:pPr>
            <w:r w:rsidRPr="00D37522">
              <w:rPr>
                <w:rFonts w:ascii="Calibri Light" w:hAnsi="Calibri Light" w:cs="Times New Roman"/>
                <w:b/>
                <w:bCs/>
                <w:color w:val="FF0000"/>
                <w:lang w:val="fr-FR"/>
              </w:rPr>
              <w:t>mol</w:t>
            </w:r>
          </w:p>
        </w:tc>
        <w:tc>
          <w:tcPr>
            <w:tcW w:w="2520" w:type="dxa"/>
          </w:tcPr>
          <w:p w14:paraId="0D97DFC5" w14:textId="77777777" w:rsidR="00993BDD" w:rsidRPr="00D37522" w:rsidRDefault="00993BDD" w:rsidP="00FB3D8F">
            <w:pPr>
              <w:pStyle w:val="a6"/>
              <w:rPr>
                <w:rFonts w:ascii="Calibri Light" w:hAnsi="Calibri Light" w:cs="Times New Roman"/>
                <w:lang w:val="fr-FR"/>
              </w:rPr>
            </w:pPr>
            <w:r w:rsidRPr="00D37522">
              <w:rPr>
                <w:rFonts w:ascii="Calibri Light" w:hAnsi="Calibri Light" w:cs="Times New Roman"/>
                <w:lang w:val="fr-FR"/>
              </w:rPr>
              <w:t xml:space="preserve">un </w:t>
            </w:r>
            <w:r w:rsidRPr="00D37522">
              <w:rPr>
                <w:rFonts w:ascii="Calibri Light" w:hAnsi="Calibri Light" w:cs="Times New Roman"/>
                <w:color w:val="FF0000"/>
                <w:lang w:val="fr-FR"/>
              </w:rPr>
              <w:t>o</w:t>
            </w:r>
            <w:r w:rsidRPr="00D37522">
              <w:rPr>
                <w:rFonts w:ascii="Calibri Light" w:hAnsi="Calibri Light" w:cs="Times New Roman"/>
                <w:lang w:val="fr-FR"/>
              </w:rPr>
              <w:t>reiller</w:t>
            </w:r>
            <w:r w:rsidRPr="00D37522">
              <w:rPr>
                <w:rFonts w:ascii="Calibri Light" w:hAnsi="Times New Roman" w:cs="Times New Roman"/>
                <w:sz w:val="18"/>
                <w:lang w:val="fr-FR"/>
              </w:rPr>
              <w:t>（枕头）</w:t>
            </w:r>
          </w:p>
        </w:tc>
        <w:tc>
          <w:tcPr>
            <w:tcW w:w="2880" w:type="dxa"/>
          </w:tcPr>
          <w:p w14:paraId="167053DF" w14:textId="77777777" w:rsidR="00993BDD" w:rsidRPr="00D37522" w:rsidRDefault="00993BDD" w:rsidP="00FB3D8F">
            <w:pPr>
              <w:pStyle w:val="a6"/>
              <w:rPr>
                <w:rFonts w:ascii="Calibri Light" w:hAnsi="Calibri Light" w:cs="Times New Roman"/>
                <w:lang w:val="fr-FR"/>
              </w:rPr>
            </w:pPr>
            <w:r w:rsidRPr="00D37522">
              <w:rPr>
                <w:rFonts w:ascii="Calibri Light" w:hAnsi="Calibri Light" w:cs="Times New Roman"/>
                <w:lang w:val="fr-FR"/>
              </w:rPr>
              <w:t>un mo</w:t>
            </w:r>
            <w:r w:rsidRPr="00D37522">
              <w:rPr>
                <w:rFonts w:ascii="Calibri Light" w:hAnsi="Calibri Light" w:cs="Times New Roman"/>
                <w:color w:val="FF0000"/>
                <w:lang w:val="fr-FR"/>
              </w:rPr>
              <w:t>l o</w:t>
            </w:r>
            <w:r w:rsidRPr="00D37522">
              <w:rPr>
                <w:rFonts w:ascii="Calibri Light" w:hAnsi="Calibri Light" w:cs="Times New Roman"/>
                <w:lang w:val="fr-FR"/>
              </w:rPr>
              <w:t>reiller</w:t>
            </w:r>
            <w:r w:rsidRPr="00D37522">
              <w:rPr>
                <w:rFonts w:ascii="Calibri Light" w:hAnsi="Times New Roman" w:cs="Times New Roman"/>
                <w:sz w:val="18"/>
                <w:lang w:val="fr-FR"/>
              </w:rPr>
              <w:t>（软枕头）</w:t>
            </w:r>
          </w:p>
        </w:tc>
      </w:tr>
    </w:tbl>
    <w:p w14:paraId="4EF459BE" w14:textId="77777777" w:rsidR="00993BDD" w:rsidRPr="00D37522" w:rsidRDefault="00993BDD" w:rsidP="00993BDD">
      <w:pPr>
        <w:pStyle w:val="a6"/>
        <w:tabs>
          <w:tab w:val="left" w:pos="2520"/>
        </w:tabs>
        <w:ind w:leftChars="551" w:left="1157" w:firstLineChars="121" w:firstLine="1173"/>
        <w:rPr>
          <w:rFonts w:ascii="Calibri Light" w:hAnsi="Calibri Light" w:cs="Times New Roman"/>
          <w:lang w:val="fr-FR"/>
        </w:rPr>
      </w:pPr>
      <w:r w:rsidRPr="00D37522">
        <w:rPr>
          <w:rFonts w:ascii="Calibri Light" w:eastAsia="文鼎新艺体繁" w:hAnsi="Calibri Light" w:cs="Times New Roman"/>
          <w:b/>
          <w:bCs/>
          <w:i/>
          <w:iCs/>
          <w:shadow/>
          <w:color w:val="FF0000"/>
          <w:w w:val="200"/>
          <w:sz w:val="48"/>
        </w:rPr>
        <w:t>5</w:t>
      </w:r>
      <w:r w:rsidRPr="00D37522">
        <w:rPr>
          <w:rFonts w:ascii="Calibri Light" w:eastAsia="幼圆" w:hAnsi="Calibri Light" w:cs="Times New Roman"/>
          <w:b/>
          <w:bCs/>
          <w:shadow/>
          <w:color w:val="993366"/>
          <w:sz w:val="28"/>
        </w:rPr>
        <w:t>个形容词恢复阳性复数时变化表（</w:t>
      </w:r>
      <w:r w:rsidRPr="00D37522">
        <w:rPr>
          <w:rFonts w:ascii="Calibri Light" w:eastAsia="幼圆" w:hAnsi="Calibri Light" w:cs="Times New Roman"/>
          <w:b/>
          <w:bCs/>
          <w:shadow/>
          <w:color w:val="993366"/>
          <w:sz w:val="28"/>
        </w:rPr>
        <w:t>2</w:t>
      </w:r>
      <w:r w:rsidRPr="00D37522">
        <w:rPr>
          <w:rFonts w:ascii="Calibri Light" w:eastAsia="幼圆" w:hAnsi="Calibri Light" w:cs="Times New Roman"/>
          <w:b/>
          <w:bCs/>
          <w:shadow/>
          <w:color w:val="993366"/>
          <w:sz w:val="28"/>
        </w:rPr>
        <w:t>）</w:t>
      </w:r>
    </w:p>
    <w:tbl>
      <w:tblPr>
        <w:tblW w:w="0" w:type="auto"/>
        <w:tblInd w:w="1060" w:type="dxa"/>
        <w:tblBorders>
          <w:top w:val="single" w:sz="6" w:space="0" w:color="800000"/>
          <w:left w:val="single" w:sz="6" w:space="0" w:color="800000"/>
          <w:bottom w:val="single" w:sz="6" w:space="0" w:color="800000"/>
          <w:right w:val="single" w:sz="6" w:space="0" w:color="800000"/>
          <w:insideH w:val="single" w:sz="6" w:space="0" w:color="800000"/>
          <w:insideV w:val="single" w:sz="6" w:space="0" w:color="800000"/>
        </w:tblBorders>
        <w:tblLook w:val="00A0" w:firstRow="1" w:lastRow="0" w:firstColumn="1" w:lastColumn="0" w:noHBand="0" w:noVBand="0"/>
      </w:tblPr>
      <w:tblGrid>
        <w:gridCol w:w="1733"/>
        <w:gridCol w:w="2160"/>
        <w:gridCol w:w="3344"/>
      </w:tblGrid>
      <w:tr w:rsidR="00993BDD" w:rsidRPr="00D37522" w14:paraId="07232555" w14:textId="77777777" w:rsidTr="00FB3D8F">
        <w:trPr>
          <w:cantSplit/>
        </w:trPr>
        <w:tc>
          <w:tcPr>
            <w:tcW w:w="1733" w:type="dxa"/>
            <w:vMerge w:val="restart"/>
            <w:tcBorders>
              <w:right w:val="single" w:sz="4" w:space="0" w:color="auto"/>
            </w:tcBorders>
            <w:shd w:val="clear" w:color="auto" w:fill="993300"/>
          </w:tcPr>
          <w:p w14:paraId="0F23A05F" w14:textId="77777777" w:rsidR="00993BDD" w:rsidRPr="00D37522" w:rsidRDefault="00993BDD" w:rsidP="00FB3D8F">
            <w:pPr>
              <w:pStyle w:val="a6"/>
              <w:tabs>
                <w:tab w:val="left" w:pos="1512"/>
              </w:tabs>
              <w:spacing w:line="480" w:lineRule="auto"/>
              <w:jc w:val="center"/>
              <w:rPr>
                <w:rFonts w:ascii="Calibri Light" w:hAnsi="Calibri Light" w:cs="Times New Roman"/>
                <w:b/>
                <w:bCs/>
                <w:color w:val="FFFFFF"/>
                <w:lang w:val="fr-FR"/>
              </w:rPr>
            </w:pPr>
            <w:r w:rsidRPr="00D37522">
              <w:rPr>
                <w:rFonts w:ascii="Calibri Light" w:hAnsi="Times New Roman" w:cs="Times New Roman"/>
                <w:b/>
                <w:bCs/>
                <w:color w:val="FFFFFF"/>
                <w:lang w:val="fr-FR"/>
              </w:rPr>
              <w:t>原</w:t>
            </w:r>
            <w:r w:rsidRPr="00D37522">
              <w:rPr>
                <w:rFonts w:ascii="Calibri Light" w:hAnsi="Calibri Light" w:cs="Times New Roman"/>
                <w:b/>
                <w:bCs/>
                <w:color w:val="FFFFFF"/>
                <w:lang w:val="fr-FR"/>
              </w:rPr>
              <w:t xml:space="preserve"> </w:t>
            </w:r>
            <w:r w:rsidRPr="00D37522">
              <w:rPr>
                <w:rFonts w:ascii="Calibri Light" w:hAnsi="Times New Roman" w:cs="Times New Roman"/>
                <w:b/>
                <w:bCs/>
                <w:color w:val="FFFFFF"/>
                <w:lang w:val="fr-FR"/>
              </w:rPr>
              <w:t>形</w:t>
            </w:r>
          </w:p>
        </w:tc>
        <w:tc>
          <w:tcPr>
            <w:tcW w:w="5504" w:type="dxa"/>
            <w:gridSpan w:val="2"/>
            <w:tcBorders>
              <w:left w:val="single" w:sz="4" w:space="0" w:color="auto"/>
            </w:tcBorders>
            <w:shd w:val="clear" w:color="auto" w:fill="993300"/>
          </w:tcPr>
          <w:p w14:paraId="64CC27E3" w14:textId="77777777" w:rsidR="00993BDD" w:rsidRPr="00D37522" w:rsidRDefault="00993BDD" w:rsidP="00FB3D8F">
            <w:pPr>
              <w:pStyle w:val="a6"/>
              <w:tabs>
                <w:tab w:val="left" w:pos="1512"/>
              </w:tabs>
              <w:ind w:left="27"/>
              <w:jc w:val="center"/>
              <w:rPr>
                <w:rFonts w:ascii="Calibri Light" w:hAnsi="Calibri Light" w:cs="Times New Roman"/>
                <w:b/>
                <w:bCs/>
                <w:color w:val="FFFFFF"/>
                <w:lang w:val="fr-FR"/>
              </w:rPr>
            </w:pPr>
            <w:r w:rsidRPr="00D37522">
              <w:rPr>
                <w:rFonts w:ascii="Calibri Light" w:hAnsi="Times New Roman" w:cs="Times New Roman"/>
                <w:b/>
                <w:bCs/>
                <w:color w:val="FFFFFF"/>
                <w:lang w:val="fr-FR"/>
              </w:rPr>
              <w:t>元音及哑音</w:t>
            </w:r>
            <w:r w:rsidRPr="00D37522">
              <w:rPr>
                <w:rFonts w:ascii="Calibri Light" w:hAnsi="Calibri Light" w:cs="Times New Roman"/>
                <w:b/>
                <w:bCs/>
                <w:color w:val="FFFFFF"/>
              </w:rPr>
              <w:t>h</w:t>
            </w:r>
            <w:r w:rsidRPr="00D37522">
              <w:rPr>
                <w:rFonts w:ascii="Calibri Light" w:hAnsi="Times New Roman" w:cs="Times New Roman"/>
                <w:b/>
                <w:bCs/>
                <w:color w:val="FFFFFF"/>
              </w:rPr>
              <w:t>起始的</w:t>
            </w:r>
            <w:r w:rsidRPr="00D37522">
              <w:rPr>
                <w:rFonts w:ascii="Calibri Light" w:hAnsi="Times New Roman" w:cs="Times New Roman"/>
                <w:b/>
                <w:bCs/>
                <w:color w:val="FFFFFF"/>
                <w:lang w:val="fr-FR"/>
              </w:rPr>
              <w:t>阳性名词前</w:t>
            </w:r>
          </w:p>
        </w:tc>
      </w:tr>
      <w:tr w:rsidR="00993BDD" w:rsidRPr="00D37522" w14:paraId="5C67ED61" w14:textId="77777777" w:rsidTr="00FB3D8F">
        <w:trPr>
          <w:cantSplit/>
        </w:trPr>
        <w:tc>
          <w:tcPr>
            <w:tcW w:w="1733" w:type="dxa"/>
            <w:vMerge/>
            <w:tcBorders>
              <w:right w:val="single" w:sz="4" w:space="0" w:color="auto"/>
            </w:tcBorders>
            <w:shd w:val="clear" w:color="auto" w:fill="993300"/>
          </w:tcPr>
          <w:p w14:paraId="6A5BD6A3" w14:textId="77777777" w:rsidR="00993BDD" w:rsidRPr="00D37522" w:rsidRDefault="00993BDD" w:rsidP="00FB3D8F">
            <w:pPr>
              <w:pStyle w:val="a6"/>
              <w:rPr>
                <w:rFonts w:ascii="Calibri Light" w:hAnsi="Calibri Light" w:cs="Times New Roman"/>
                <w:b/>
                <w:bCs/>
                <w:color w:val="FFFFFF"/>
                <w:lang w:val="fr-FR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</w:tcBorders>
            <w:shd w:val="clear" w:color="auto" w:fill="993300"/>
          </w:tcPr>
          <w:p w14:paraId="60462439" w14:textId="77777777" w:rsidR="00993BDD" w:rsidRPr="00D37522" w:rsidRDefault="00993BDD" w:rsidP="00FB3D8F">
            <w:pPr>
              <w:pStyle w:val="a6"/>
              <w:ind w:leftChars="115" w:left="241" w:firstLineChars="100" w:firstLine="211"/>
              <w:rPr>
                <w:rFonts w:ascii="Calibri Light" w:hAnsi="Calibri Light" w:cs="Times New Roman"/>
                <w:b/>
                <w:bCs/>
                <w:color w:val="FFFFFF"/>
                <w:lang w:val="fr-FR"/>
              </w:rPr>
            </w:pPr>
            <w:r w:rsidRPr="00D37522">
              <w:rPr>
                <w:rFonts w:ascii="Calibri Light" w:hAnsi="Times New Roman" w:cs="Times New Roman"/>
                <w:b/>
                <w:bCs/>
                <w:color w:val="FFFFFF"/>
                <w:lang w:val="fr-FR"/>
              </w:rPr>
              <w:t>单</w:t>
            </w:r>
            <w:r w:rsidRPr="00D37522">
              <w:rPr>
                <w:rFonts w:ascii="Calibri Light" w:hAnsi="Calibri Light" w:cs="Times New Roman"/>
                <w:b/>
                <w:bCs/>
                <w:color w:val="FFFFFF"/>
                <w:lang w:val="fr-FR"/>
              </w:rPr>
              <w:t xml:space="preserve">     </w:t>
            </w:r>
            <w:r w:rsidRPr="00D37522">
              <w:rPr>
                <w:rFonts w:ascii="Calibri Light" w:hAnsi="Times New Roman" w:cs="Times New Roman"/>
                <w:b/>
                <w:bCs/>
                <w:color w:val="FFFFFF"/>
                <w:lang w:val="fr-FR"/>
              </w:rPr>
              <w:t>数</w:t>
            </w:r>
          </w:p>
        </w:tc>
        <w:tc>
          <w:tcPr>
            <w:tcW w:w="3344" w:type="dxa"/>
            <w:shd w:val="clear" w:color="auto" w:fill="993300"/>
          </w:tcPr>
          <w:p w14:paraId="7DE885F4" w14:textId="77777777" w:rsidR="00993BDD" w:rsidRPr="00D37522" w:rsidRDefault="00993BDD" w:rsidP="00FB3D8F">
            <w:pPr>
              <w:pStyle w:val="a6"/>
              <w:ind w:firstLineChars="447" w:firstLine="942"/>
              <w:rPr>
                <w:rFonts w:ascii="Calibri Light" w:hAnsi="Calibri Light" w:cs="Times New Roman"/>
                <w:b/>
                <w:bCs/>
                <w:color w:val="FFFFFF"/>
                <w:lang w:val="fr-FR"/>
              </w:rPr>
            </w:pPr>
            <w:r w:rsidRPr="00D37522">
              <w:rPr>
                <w:rFonts w:ascii="Calibri Light" w:hAnsi="Times New Roman" w:cs="Times New Roman"/>
                <w:b/>
                <w:bCs/>
                <w:color w:val="FFFFFF"/>
                <w:lang w:val="fr-FR"/>
              </w:rPr>
              <w:t>复</w:t>
            </w:r>
            <w:r w:rsidRPr="00D37522">
              <w:rPr>
                <w:rFonts w:ascii="Calibri Light" w:hAnsi="Calibri Light" w:cs="Times New Roman"/>
                <w:b/>
                <w:bCs/>
                <w:color w:val="FFFFFF"/>
                <w:lang w:val="fr-FR"/>
              </w:rPr>
              <w:t xml:space="preserve">      </w:t>
            </w:r>
            <w:r w:rsidRPr="00D37522">
              <w:rPr>
                <w:rFonts w:ascii="Calibri Light" w:hAnsi="Times New Roman" w:cs="Times New Roman"/>
                <w:b/>
                <w:bCs/>
                <w:color w:val="FFFFFF"/>
                <w:lang w:val="fr-FR"/>
              </w:rPr>
              <w:t>数</w:t>
            </w:r>
          </w:p>
        </w:tc>
      </w:tr>
      <w:tr w:rsidR="00993BDD" w:rsidRPr="00D37522" w14:paraId="610F70E5" w14:textId="77777777" w:rsidTr="00FB3D8F">
        <w:tc>
          <w:tcPr>
            <w:tcW w:w="1733" w:type="dxa"/>
            <w:tcBorders>
              <w:right w:val="single" w:sz="4" w:space="0" w:color="auto"/>
            </w:tcBorders>
          </w:tcPr>
          <w:p w14:paraId="1A0A994D" w14:textId="77777777" w:rsidR="00993BDD" w:rsidRPr="00D37522" w:rsidRDefault="00993BDD" w:rsidP="00FB3D8F">
            <w:pPr>
              <w:pStyle w:val="a6"/>
              <w:jc w:val="center"/>
              <w:rPr>
                <w:rFonts w:ascii="Calibri Light" w:hAnsi="Calibri Light" w:cs="Times New Roman"/>
              </w:rPr>
            </w:pPr>
            <w:r w:rsidRPr="00D37522">
              <w:rPr>
                <w:rFonts w:ascii="Calibri Light" w:hAnsi="Calibri Light" w:cs="Times New Roman"/>
              </w:rPr>
              <w:t>beau</w:t>
            </w:r>
          </w:p>
        </w:tc>
        <w:tc>
          <w:tcPr>
            <w:tcW w:w="2160" w:type="dxa"/>
            <w:tcBorders>
              <w:left w:val="single" w:sz="4" w:space="0" w:color="auto"/>
            </w:tcBorders>
          </w:tcPr>
          <w:p w14:paraId="23A7EA81" w14:textId="77777777" w:rsidR="00993BDD" w:rsidRPr="00D37522" w:rsidRDefault="00993BDD" w:rsidP="00FB3D8F">
            <w:pPr>
              <w:pStyle w:val="a6"/>
              <w:ind w:left="30"/>
              <w:rPr>
                <w:rFonts w:ascii="Calibri Light" w:hAnsi="Calibri Light" w:cs="Times New Roman"/>
              </w:rPr>
            </w:pPr>
            <w:r w:rsidRPr="00D37522">
              <w:rPr>
                <w:rFonts w:ascii="Calibri Light" w:hAnsi="Calibri Light" w:cs="Times New Roman"/>
              </w:rPr>
              <w:t>un bel ami</w:t>
            </w:r>
          </w:p>
          <w:p w14:paraId="7BDC0DEF" w14:textId="77777777" w:rsidR="00993BDD" w:rsidRPr="00D37522" w:rsidRDefault="00993BDD" w:rsidP="00FB3D8F">
            <w:pPr>
              <w:pStyle w:val="a6"/>
              <w:numPr>
                <w:ilvl w:val="0"/>
                <w:numId w:val="16"/>
              </w:numPr>
              <w:rPr>
                <w:rFonts w:ascii="Calibri Light" w:hAnsi="Calibri Light" w:cs="Times New Roman"/>
              </w:rPr>
            </w:pPr>
            <w:r w:rsidRPr="00D37522">
              <w:rPr>
                <w:rFonts w:ascii="Calibri Light" w:hAnsi="Times New Roman" w:cs="Times New Roman"/>
              </w:rPr>
              <w:t>变形</w:t>
            </w:r>
          </w:p>
          <w:p w14:paraId="440F7712" w14:textId="77777777" w:rsidR="00993BDD" w:rsidRPr="00D37522" w:rsidRDefault="00993BDD" w:rsidP="00FB3D8F">
            <w:pPr>
              <w:pStyle w:val="a6"/>
              <w:numPr>
                <w:ilvl w:val="0"/>
                <w:numId w:val="16"/>
              </w:numPr>
              <w:rPr>
                <w:rFonts w:ascii="Calibri Light" w:hAnsi="Calibri Light" w:cs="Times New Roman"/>
              </w:rPr>
            </w:pPr>
            <w:r w:rsidRPr="00D37522">
              <w:rPr>
                <w:rFonts w:ascii="Calibri Light" w:hAnsi="Times New Roman" w:cs="Times New Roman"/>
              </w:rPr>
              <w:t>联诵</w:t>
            </w:r>
          </w:p>
        </w:tc>
        <w:tc>
          <w:tcPr>
            <w:tcW w:w="3344" w:type="dxa"/>
            <w:shd w:val="clear" w:color="auto" w:fill="FFFFBF"/>
          </w:tcPr>
          <w:p w14:paraId="2057C116" w14:textId="77777777" w:rsidR="00993BDD" w:rsidRPr="00D37522" w:rsidRDefault="00993BDD" w:rsidP="00FB3D8F">
            <w:pPr>
              <w:pStyle w:val="a6"/>
              <w:rPr>
                <w:rFonts w:ascii="Calibri Light" w:hAnsi="Calibri Light" w:cs="Times New Roman"/>
                <w:lang w:val="fr-FR"/>
              </w:rPr>
            </w:pPr>
            <w:r w:rsidRPr="00D37522">
              <w:rPr>
                <w:rFonts w:ascii="Calibri Light" w:hAnsi="Calibri Light" w:cs="Times New Roman"/>
                <w:b/>
                <w:bCs/>
                <w:i/>
                <w:iCs/>
                <w:lang w:val="fr-FR"/>
              </w:rPr>
              <w:t>de</w:t>
            </w:r>
            <w:r w:rsidRPr="00D37522">
              <w:rPr>
                <w:rFonts w:ascii="Calibri Light" w:hAnsi="Calibri Light" w:cs="Times New Roman"/>
                <w:lang w:val="fr-FR"/>
              </w:rPr>
              <w:t xml:space="preserve"> </w:t>
            </w:r>
            <w:r w:rsidRPr="00D37522">
              <w:rPr>
                <w:rFonts w:ascii="Calibri Light" w:hAnsi="Calibri Light" w:cs="Times New Roman"/>
                <w:b/>
                <w:bCs/>
                <w:i/>
                <w:iCs/>
                <w:color w:val="FF0000"/>
                <w:lang w:val="fr-FR"/>
              </w:rPr>
              <w:t>beaux</w:t>
            </w:r>
            <w:r w:rsidRPr="00D37522">
              <w:rPr>
                <w:rFonts w:ascii="Calibri Light" w:hAnsi="Calibri Light" w:cs="Times New Roman"/>
                <w:lang w:val="fr-FR"/>
              </w:rPr>
              <w:t xml:space="preserve"> amis</w:t>
            </w:r>
          </w:p>
          <w:p w14:paraId="619730C6" w14:textId="77777777" w:rsidR="00993BDD" w:rsidRPr="00D37522" w:rsidRDefault="00993BDD" w:rsidP="00FB3D8F">
            <w:pPr>
              <w:pStyle w:val="a6"/>
              <w:numPr>
                <w:ilvl w:val="0"/>
                <w:numId w:val="11"/>
              </w:numPr>
              <w:rPr>
                <w:rFonts w:ascii="Calibri Light" w:hAnsi="Calibri Light" w:cs="Times New Roman"/>
                <w:lang w:val="fr-FR"/>
              </w:rPr>
            </w:pPr>
            <w:r w:rsidRPr="00D37522">
              <w:rPr>
                <w:rFonts w:ascii="Calibri Light" w:hAnsi="Times New Roman" w:cs="Times New Roman"/>
                <w:lang w:val="fr-FR"/>
              </w:rPr>
              <w:t>恢复原形，变复数，加</w:t>
            </w:r>
            <w:r w:rsidRPr="00D37522">
              <w:rPr>
                <w:rFonts w:ascii="Calibri Light" w:hAnsi="Calibri Light" w:cs="Times New Roman"/>
              </w:rPr>
              <w:t>x</w:t>
            </w:r>
          </w:p>
          <w:p w14:paraId="0036F639" w14:textId="77777777" w:rsidR="00993BDD" w:rsidRPr="00D37522" w:rsidRDefault="00993BDD" w:rsidP="00FB3D8F">
            <w:pPr>
              <w:pStyle w:val="a6"/>
              <w:numPr>
                <w:ilvl w:val="0"/>
                <w:numId w:val="11"/>
              </w:numPr>
              <w:rPr>
                <w:rFonts w:ascii="Calibri Light" w:hAnsi="Calibri Light" w:cs="Times New Roman"/>
              </w:rPr>
            </w:pPr>
            <w:r w:rsidRPr="00D37522">
              <w:rPr>
                <w:rFonts w:ascii="Calibri Light" w:hAnsi="Calibri Light" w:cs="Times New Roman"/>
              </w:rPr>
              <w:t>des</w:t>
            </w:r>
            <w:r w:rsidRPr="00D37522">
              <w:rPr>
                <w:rFonts w:ascii="Calibri Light" w:hAnsi="Times New Roman" w:cs="Times New Roman"/>
              </w:rPr>
              <w:t>变</w:t>
            </w:r>
            <w:r w:rsidRPr="00D37522">
              <w:rPr>
                <w:rFonts w:ascii="Calibri Light" w:hAnsi="Calibri Light" w:cs="Times New Roman"/>
              </w:rPr>
              <w:t>de</w:t>
            </w:r>
          </w:p>
          <w:p w14:paraId="57909776" w14:textId="77777777" w:rsidR="00993BDD" w:rsidRPr="00D37522" w:rsidRDefault="00993BDD" w:rsidP="00FB3D8F">
            <w:pPr>
              <w:pStyle w:val="a6"/>
              <w:numPr>
                <w:ilvl w:val="0"/>
                <w:numId w:val="11"/>
              </w:numPr>
              <w:rPr>
                <w:rFonts w:ascii="Calibri Light" w:hAnsi="Calibri Light" w:cs="Times New Roman"/>
              </w:rPr>
            </w:pPr>
            <w:r w:rsidRPr="00D37522">
              <w:rPr>
                <w:rFonts w:ascii="Calibri Light" w:hAnsi="Times New Roman" w:cs="Times New Roman"/>
              </w:rPr>
              <w:t>联诵</w:t>
            </w:r>
          </w:p>
        </w:tc>
      </w:tr>
      <w:tr w:rsidR="00993BDD" w:rsidRPr="00D37522" w14:paraId="3982DBA3" w14:textId="77777777" w:rsidTr="00FB3D8F">
        <w:tc>
          <w:tcPr>
            <w:tcW w:w="1733" w:type="dxa"/>
            <w:tcBorders>
              <w:right w:val="single" w:sz="4" w:space="0" w:color="auto"/>
            </w:tcBorders>
          </w:tcPr>
          <w:p w14:paraId="286AE00D" w14:textId="77777777" w:rsidR="00993BDD" w:rsidRPr="00D37522" w:rsidRDefault="00993BDD" w:rsidP="00FB3D8F">
            <w:pPr>
              <w:pStyle w:val="a6"/>
              <w:jc w:val="center"/>
              <w:rPr>
                <w:rFonts w:ascii="Calibri Light" w:hAnsi="Calibri Light" w:cs="Times New Roman"/>
              </w:rPr>
            </w:pPr>
            <w:r w:rsidRPr="00D37522">
              <w:rPr>
                <w:rFonts w:ascii="Calibri Light" w:hAnsi="Calibri Light" w:cs="Times New Roman"/>
              </w:rPr>
              <w:t>nouveau</w:t>
            </w:r>
          </w:p>
          <w:p w14:paraId="27222AEA" w14:textId="77777777" w:rsidR="00993BDD" w:rsidRPr="00D37522" w:rsidRDefault="00993BDD" w:rsidP="00FB3D8F">
            <w:pPr>
              <w:pStyle w:val="a6"/>
              <w:jc w:val="center"/>
              <w:rPr>
                <w:rFonts w:ascii="Calibri Light" w:hAnsi="Calibri Light" w:cs="Times New Roman"/>
                <w:lang w:val="fr-FR"/>
              </w:rPr>
            </w:pPr>
          </w:p>
        </w:tc>
        <w:tc>
          <w:tcPr>
            <w:tcW w:w="2160" w:type="dxa"/>
            <w:tcBorders>
              <w:left w:val="single" w:sz="4" w:space="0" w:color="auto"/>
            </w:tcBorders>
          </w:tcPr>
          <w:p w14:paraId="64D524D4" w14:textId="77777777" w:rsidR="00993BDD" w:rsidRPr="00D37522" w:rsidRDefault="00993BDD" w:rsidP="00FB3D8F">
            <w:pPr>
              <w:pStyle w:val="a6"/>
              <w:ind w:leftChars="14" w:left="29"/>
              <w:rPr>
                <w:rFonts w:ascii="Calibri Light" w:hAnsi="Calibri Light" w:cs="Times New Roman"/>
                <w:lang w:val="fr-FR"/>
              </w:rPr>
            </w:pPr>
            <w:r w:rsidRPr="00D37522">
              <w:rPr>
                <w:rFonts w:ascii="Calibri Light" w:hAnsi="Calibri Light" w:cs="Times New Roman"/>
              </w:rPr>
              <w:t xml:space="preserve">un </w:t>
            </w:r>
            <w:r w:rsidRPr="00D37522">
              <w:rPr>
                <w:rFonts w:ascii="Calibri Light" w:hAnsi="Calibri Light" w:cs="Times New Roman"/>
                <w:lang w:val="fr-FR"/>
              </w:rPr>
              <w:t>nouvel hôtel</w:t>
            </w:r>
          </w:p>
          <w:p w14:paraId="5FF2C057" w14:textId="77777777" w:rsidR="00993BDD" w:rsidRPr="00D37522" w:rsidRDefault="00993BDD" w:rsidP="00FB3D8F">
            <w:pPr>
              <w:pStyle w:val="a6"/>
              <w:numPr>
                <w:ilvl w:val="0"/>
                <w:numId w:val="17"/>
              </w:numPr>
              <w:rPr>
                <w:rFonts w:ascii="Calibri Light" w:hAnsi="Calibri Light" w:cs="Times New Roman"/>
                <w:lang w:val="fr-FR"/>
              </w:rPr>
            </w:pPr>
            <w:r w:rsidRPr="00D37522">
              <w:rPr>
                <w:rFonts w:ascii="Calibri Light" w:hAnsi="Times New Roman" w:cs="Times New Roman"/>
              </w:rPr>
              <w:t>变形</w:t>
            </w:r>
          </w:p>
          <w:p w14:paraId="7EC9B5F3" w14:textId="77777777" w:rsidR="00993BDD" w:rsidRPr="00D37522" w:rsidRDefault="00993BDD" w:rsidP="00FB3D8F">
            <w:pPr>
              <w:pStyle w:val="a6"/>
              <w:numPr>
                <w:ilvl w:val="0"/>
                <w:numId w:val="17"/>
              </w:numPr>
              <w:rPr>
                <w:rFonts w:ascii="Calibri Light" w:hAnsi="Calibri Light" w:cs="Times New Roman"/>
                <w:lang w:val="fr-FR"/>
              </w:rPr>
            </w:pPr>
            <w:r w:rsidRPr="00D37522">
              <w:rPr>
                <w:rFonts w:ascii="Calibri Light" w:hAnsi="Times New Roman" w:cs="Times New Roman"/>
              </w:rPr>
              <w:t>联诵</w:t>
            </w:r>
          </w:p>
        </w:tc>
        <w:tc>
          <w:tcPr>
            <w:tcW w:w="3344" w:type="dxa"/>
            <w:shd w:val="clear" w:color="auto" w:fill="FFFFBF"/>
          </w:tcPr>
          <w:p w14:paraId="1B561E25" w14:textId="77777777" w:rsidR="00993BDD" w:rsidRPr="00D37522" w:rsidRDefault="00993BDD" w:rsidP="00FB3D8F">
            <w:pPr>
              <w:pStyle w:val="a6"/>
              <w:rPr>
                <w:rFonts w:ascii="Calibri Light" w:hAnsi="Calibri Light" w:cs="Times New Roman"/>
                <w:lang w:val="fr-FR"/>
              </w:rPr>
            </w:pPr>
            <w:r w:rsidRPr="00D37522">
              <w:rPr>
                <w:rFonts w:ascii="Calibri Light" w:hAnsi="Calibri Light" w:cs="Times New Roman"/>
                <w:b/>
                <w:bCs/>
                <w:i/>
                <w:iCs/>
                <w:color w:val="FF0000"/>
                <w:lang w:val="fr-FR"/>
              </w:rPr>
              <w:t>de nouveaux</w:t>
            </w:r>
            <w:r w:rsidRPr="00D37522">
              <w:rPr>
                <w:rFonts w:ascii="Calibri Light" w:hAnsi="Calibri Light" w:cs="Times New Roman"/>
                <w:i/>
                <w:iCs/>
                <w:color w:val="FF0000"/>
                <w:lang w:val="fr-FR"/>
              </w:rPr>
              <w:t xml:space="preserve"> </w:t>
            </w:r>
            <w:r w:rsidRPr="00D37522">
              <w:rPr>
                <w:rFonts w:ascii="Calibri Light" w:hAnsi="Calibri Light" w:cs="Times New Roman"/>
                <w:lang w:val="fr-FR"/>
              </w:rPr>
              <w:t>hôtels</w:t>
            </w:r>
          </w:p>
          <w:p w14:paraId="51CF3673" w14:textId="77777777" w:rsidR="00993BDD" w:rsidRPr="00D37522" w:rsidRDefault="00993BDD" w:rsidP="00FB3D8F">
            <w:pPr>
              <w:pStyle w:val="a6"/>
              <w:numPr>
                <w:ilvl w:val="0"/>
                <w:numId w:val="12"/>
              </w:numPr>
              <w:rPr>
                <w:rFonts w:ascii="Calibri Light" w:hAnsi="Calibri Light" w:cs="Times New Roman"/>
                <w:lang w:val="fr-FR"/>
              </w:rPr>
            </w:pPr>
            <w:r w:rsidRPr="00D37522">
              <w:rPr>
                <w:rFonts w:ascii="Calibri Light" w:hAnsi="Times New Roman" w:cs="Times New Roman"/>
                <w:lang w:val="fr-FR"/>
              </w:rPr>
              <w:t>恢复原形，变复数，加</w:t>
            </w:r>
            <w:r w:rsidRPr="00D37522">
              <w:rPr>
                <w:rFonts w:ascii="Calibri Light" w:hAnsi="Calibri Light" w:cs="Times New Roman"/>
              </w:rPr>
              <w:t>x</w:t>
            </w:r>
          </w:p>
          <w:p w14:paraId="1568BEC9" w14:textId="77777777" w:rsidR="00993BDD" w:rsidRPr="00D37522" w:rsidRDefault="00993BDD" w:rsidP="00FB3D8F">
            <w:pPr>
              <w:pStyle w:val="a6"/>
              <w:numPr>
                <w:ilvl w:val="0"/>
                <w:numId w:val="12"/>
              </w:numPr>
              <w:rPr>
                <w:rFonts w:ascii="Calibri Light" w:hAnsi="Calibri Light" w:cs="Times New Roman"/>
                <w:lang w:val="fr-FR"/>
              </w:rPr>
            </w:pPr>
            <w:r w:rsidRPr="00D37522">
              <w:rPr>
                <w:rFonts w:ascii="Calibri Light" w:hAnsi="Calibri Light" w:cs="Times New Roman"/>
              </w:rPr>
              <w:t>des</w:t>
            </w:r>
            <w:r w:rsidRPr="00D37522">
              <w:rPr>
                <w:rFonts w:ascii="Calibri Light" w:hAnsi="Times New Roman" w:cs="Times New Roman"/>
              </w:rPr>
              <w:t>变</w:t>
            </w:r>
            <w:r w:rsidRPr="00D37522">
              <w:rPr>
                <w:rFonts w:ascii="Calibri Light" w:hAnsi="Calibri Light" w:cs="Times New Roman"/>
              </w:rPr>
              <w:t>de</w:t>
            </w:r>
          </w:p>
          <w:p w14:paraId="6E6BD2CC" w14:textId="77777777" w:rsidR="00993BDD" w:rsidRPr="00D37522" w:rsidRDefault="00993BDD" w:rsidP="00FB3D8F">
            <w:pPr>
              <w:pStyle w:val="a6"/>
              <w:numPr>
                <w:ilvl w:val="0"/>
                <w:numId w:val="12"/>
              </w:numPr>
              <w:rPr>
                <w:rFonts w:ascii="Calibri Light" w:hAnsi="Calibri Light" w:cs="Times New Roman"/>
                <w:lang w:val="fr-FR"/>
              </w:rPr>
            </w:pPr>
            <w:r w:rsidRPr="00D37522">
              <w:rPr>
                <w:rFonts w:ascii="Calibri Light" w:hAnsi="Times New Roman" w:cs="Times New Roman"/>
              </w:rPr>
              <w:t>联诵</w:t>
            </w:r>
          </w:p>
        </w:tc>
      </w:tr>
      <w:tr w:rsidR="00993BDD" w:rsidRPr="00D37522" w14:paraId="5D6C835D" w14:textId="77777777" w:rsidTr="00FB3D8F">
        <w:tc>
          <w:tcPr>
            <w:tcW w:w="1733" w:type="dxa"/>
            <w:tcBorders>
              <w:right w:val="single" w:sz="4" w:space="0" w:color="auto"/>
            </w:tcBorders>
          </w:tcPr>
          <w:p w14:paraId="6C30DC0C" w14:textId="77777777" w:rsidR="00993BDD" w:rsidRPr="00D37522" w:rsidRDefault="00993BDD" w:rsidP="00FB3D8F">
            <w:pPr>
              <w:pStyle w:val="a6"/>
              <w:jc w:val="center"/>
              <w:rPr>
                <w:rFonts w:ascii="Calibri Light" w:hAnsi="Calibri Light" w:cs="Times New Roman"/>
                <w:lang w:val="fr-FR"/>
              </w:rPr>
            </w:pPr>
            <w:r w:rsidRPr="00D37522">
              <w:rPr>
                <w:rFonts w:ascii="Calibri Light" w:hAnsi="Calibri Light" w:cs="Times New Roman"/>
                <w:lang w:val="fr-FR"/>
              </w:rPr>
              <w:t>vieux</w:t>
            </w:r>
          </w:p>
        </w:tc>
        <w:tc>
          <w:tcPr>
            <w:tcW w:w="2160" w:type="dxa"/>
            <w:tcBorders>
              <w:left w:val="single" w:sz="4" w:space="0" w:color="auto"/>
            </w:tcBorders>
          </w:tcPr>
          <w:p w14:paraId="29769E6A" w14:textId="77777777" w:rsidR="00993BDD" w:rsidRPr="00D37522" w:rsidRDefault="00993BDD" w:rsidP="00FB3D8F">
            <w:pPr>
              <w:pStyle w:val="a6"/>
              <w:ind w:left="30"/>
              <w:rPr>
                <w:rFonts w:ascii="Calibri Light" w:hAnsi="Calibri Light" w:cs="Times New Roman"/>
                <w:lang w:val="fr-FR"/>
              </w:rPr>
            </w:pPr>
            <w:r w:rsidRPr="00D37522">
              <w:rPr>
                <w:rFonts w:ascii="Calibri Light" w:hAnsi="Calibri Light" w:cs="Times New Roman"/>
                <w:lang w:val="fr-FR"/>
              </w:rPr>
              <w:t>un vieil ami</w:t>
            </w:r>
          </w:p>
          <w:p w14:paraId="46A80B45" w14:textId="77777777" w:rsidR="00993BDD" w:rsidRPr="00D37522" w:rsidRDefault="00993BDD" w:rsidP="00FB3D8F">
            <w:pPr>
              <w:pStyle w:val="a6"/>
              <w:numPr>
                <w:ilvl w:val="0"/>
                <w:numId w:val="18"/>
              </w:numPr>
              <w:rPr>
                <w:rFonts w:ascii="Calibri Light" w:hAnsi="Calibri Light" w:cs="Times New Roman"/>
              </w:rPr>
            </w:pPr>
            <w:r w:rsidRPr="00D37522">
              <w:rPr>
                <w:rFonts w:ascii="Calibri Light" w:hAnsi="Times New Roman" w:cs="Times New Roman"/>
              </w:rPr>
              <w:t>变形</w:t>
            </w:r>
          </w:p>
          <w:p w14:paraId="37C529D6" w14:textId="77777777" w:rsidR="00993BDD" w:rsidRPr="00D37522" w:rsidRDefault="00993BDD" w:rsidP="00FB3D8F">
            <w:pPr>
              <w:pStyle w:val="a6"/>
              <w:numPr>
                <w:ilvl w:val="0"/>
                <w:numId w:val="18"/>
              </w:numPr>
              <w:rPr>
                <w:rFonts w:ascii="Calibri Light" w:hAnsi="Calibri Light" w:cs="Times New Roman"/>
                <w:lang w:val="fr-FR"/>
              </w:rPr>
            </w:pPr>
            <w:r w:rsidRPr="00D37522">
              <w:rPr>
                <w:rFonts w:ascii="Calibri Light" w:hAnsi="Times New Roman" w:cs="Times New Roman"/>
              </w:rPr>
              <w:t>联诵</w:t>
            </w:r>
          </w:p>
        </w:tc>
        <w:tc>
          <w:tcPr>
            <w:tcW w:w="3344" w:type="dxa"/>
            <w:tcBorders>
              <w:bottom w:val="single" w:sz="6" w:space="0" w:color="800000"/>
            </w:tcBorders>
            <w:shd w:val="clear" w:color="auto" w:fill="FFFFBF"/>
          </w:tcPr>
          <w:p w14:paraId="21E2D36E" w14:textId="77777777" w:rsidR="00993BDD" w:rsidRPr="00D37522" w:rsidRDefault="00993BDD" w:rsidP="00FB3D8F">
            <w:pPr>
              <w:pStyle w:val="a6"/>
              <w:rPr>
                <w:rFonts w:ascii="Calibri Light" w:hAnsi="Calibri Light" w:cs="Times New Roman"/>
                <w:lang w:val="fr-FR"/>
              </w:rPr>
            </w:pPr>
            <w:r w:rsidRPr="00D37522">
              <w:rPr>
                <w:rFonts w:ascii="Calibri Light" w:hAnsi="Calibri Light" w:cs="Times New Roman"/>
                <w:b/>
                <w:bCs/>
                <w:i/>
                <w:iCs/>
                <w:color w:val="FF0000"/>
                <w:lang w:val="fr-FR"/>
              </w:rPr>
              <w:t>de</w:t>
            </w:r>
            <w:r w:rsidRPr="00D37522">
              <w:rPr>
                <w:rFonts w:ascii="Calibri Light" w:hAnsi="Calibri Light" w:cs="Times New Roman"/>
                <w:lang w:val="fr-FR"/>
              </w:rPr>
              <w:t xml:space="preserve"> </w:t>
            </w:r>
            <w:r w:rsidRPr="00D37522">
              <w:rPr>
                <w:rFonts w:ascii="Calibri Light" w:hAnsi="Calibri Light" w:cs="Times New Roman"/>
                <w:b/>
                <w:bCs/>
                <w:i/>
                <w:iCs/>
                <w:color w:val="FF0000"/>
                <w:lang w:val="fr-FR"/>
              </w:rPr>
              <w:t xml:space="preserve">vieux </w:t>
            </w:r>
            <w:r w:rsidRPr="00D37522">
              <w:rPr>
                <w:rFonts w:ascii="Calibri Light" w:hAnsi="Calibri Light" w:cs="Times New Roman"/>
                <w:lang w:val="fr-FR"/>
              </w:rPr>
              <w:t>amis</w:t>
            </w:r>
          </w:p>
          <w:p w14:paraId="15D5F0E4" w14:textId="77777777" w:rsidR="00993BDD" w:rsidRPr="00D37522" w:rsidRDefault="00993BDD" w:rsidP="00FB3D8F">
            <w:pPr>
              <w:pStyle w:val="a6"/>
              <w:numPr>
                <w:ilvl w:val="0"/>
                <w:numId w:val="13"/>
              </w:numPr>
              <w:rPr>
                <w:rFonts w:ascii="Calibri Light" w:hAnsi="Calibri Light" w:cs="Times New Roman"/>
                <w:lang w:val="fr-FR"/>
              </w:rPr>
            </w:pPr>
            <w:r w:rsidRPr="00D37522">
              <w:rPr>
                <w:rFonts w:ascii="Calibri Light" w:hAnsi="Times New Roman" w:cs="Times New Roman"/>
                <w:lang w:val="fr-FR"/>
              </w:rPr>
              <w:t>恢复原形，复数</w:t>
            </w:r>
            <w:r w:rsidRPr="00D37522">
              <w:rPr>
                <w:rFonts w:ascii="Calibri Light" w:hAnsi="Times New Roman" w:cs="Times New Roman"/>
                <w:b/>
                <w:bCs/>
                <w:color w:val="FF0000"/>
                <w:lang w:val="fr-FR"/>
              </w:rPr>
              <w:t>不变</w:t>
            </w:r>
          </w:p>
          <w:p w14:paraId="4B870AB5" w14:textId="77777777" w:rsidR="00993BDD" w:rsidRPr="00D37522" w:rsidRDefault="00993BDD" w:rsidP="00FB3D8F">
            <w:pPr>
              <w:pStyle w:val="a6"/>
              <w:numPr>
                <w:ilvl w:val="0"/>
                <w:numId w:val="13"/>
              </w:numPr>
              <w:rPr>
                <w:rFonts w:ascii="Calibri Light" w:hAnsi="Calibri Light" w:cs="Times New Roman"/>
                <w:lang w:val="fr-FR"/>
              </w:rPr>
            </w:pPr>
            <w:r w:rsidRPr="00D37522">
              <w:rPr>
                <w:rFonts w:ascii="Calibri Light" w:hAnsi="Calibri Light" w:cs="Times New Roman"/>
              </w:rPr>
              <w:t>des</w:t>
            </w:r>
            <w:r w:rsidRPr="00D37522">
              <w:rPr>
                <w:rFonts w:ascii="Calibri Light" w:hAnsi="Times New Roman" w:cs="Times New Roman"/>
              </w:rPr>
              <w:t>变</w:t>
            </w:r>
            <w:r w:rsidRPr="00D37522">
              <w:rPr>
                <w:rFonts w:ascii="Calibri Light" w:hAnsi="Calibri Light" w:cs="Times New Roman"/>
              </w:rPr>
              <w:t>de</w:t>
            </w:r>
          </w:p>
          <w:p w14:paraId="16B29E38" w14:textId="77777777" w:rsidR="00993BDD" w:rsidRPr="00D37522" w:rsidRDefault="00993BDD" w:rsidP="00FB3D8F">
            <w:pPr>
              <w:pStyle w:val="a6"/>
              <w:numPr>
                <w:ilvl w:val="0"/>
                <w:numId w:val="13"/>
              </w:numPr>
              <w:rPr>
                <w:rFonts w:ascii="Calibri Light" w:hAnsi="Calibri Light" w:cs="Times New Roman"/>
                <w:lang w:val="fr-FR"/>
              </w:rPr>
            </w:pPr>
            <w:r w:rsidRPr="00D37522">
              <w:rPr>
                <w:rFonts w:ascii="Calibri Light" w:hAnsi="Times New Roman" w:cs="Times New Roman"/>
              </w:rPr>
              <w:t>联诵</w:t>
            </w:r>
          </w:p>
        </w:tc>
      </w:tr>
      <w:tr w:rsidR="00993BDD" w:rsidRPr="00D37522" w14:paraId="227C66C4" w14:textId="77777777" w:rsidTr="00FB3D8F">
        <w:tc>
          <w:tcPr>
            <w:tcW w:w="1733" w:type="dxa"/>
            <w:tcBorders>
              <w:right w:val="single" w:sz="4" w:space="0" w:color="auto"/>
            </w:tcBorders>
          </w:tcPr>
          <w:p w14:paraId="26F86965" w14:textId="77777777" w:rsidR="00993BDD" w:rsidRPr="00D37522" w:rsidRDefault="00993BDD" w:rsidP="00FB3D8F">
            <w:pPr>
              <w:pStyle w:val="a6"/>
              <w:jc w:val="center"/>
              <w:rPr>
                <w:rFonts w:ascii="Calibri Light" w:hAnsi="Calibri Light" w:cs="Times New Roman"/>
                <w:lang w:val="fr-FR"/>
              </w:rPr>
            </w:pPr>
            <w:r w:rsidRPr="00D37522">
              <w:rPr>
                <w:rFonts w:ascii="Calibri Light" w:hAnsi="Calibri Light" w:cs="Times New Roman"/>
                <w:lang w:val="fr-FR"/>
              </w:rPr>
              <w:t>fou</w:t>
            </w:r>
          </w:p>
        </w:tc>
        <w:tc>
          <w:tcPr>
            <w:tcW w:w="2160" w:type="dxa"/>
            <w:tcBorders>
              <w:left w:val="single" w:sz="4" w:space="0" w:color="auto"/>
            </w:tcBorders>
          </w:tcPr>
          <w:p w14:paraId="22EFFCAB" w14:textId="77777777" w:rsidR="00993BDD" w:rsidRPr="00D37522" w:rsidRDefault="00993BDD" w:rsidP="00FB3D8F">
            <w:pPr>
              <w:pStyle w:val="a6"/>
              <w:ind w:left="30"/>
              <w:rPr>
                <w:rFonts w:ascii="Calibri Light" w:hAnsi="Calibri Light" w:cs="Times New Roman"/>
                <w:lang w:val="fr-FR"/>
              </w:rPr>
            </w:pPr>
            <w:r w:rsidRPr="00D37522">
              <w:rPr>
                <w:rFonts w:ascii="Calibri Light" w:hAnsi="Calibri Light" w:cs="Times New Roman"/>
                <w:lang w:val="fr-FR"/>
              </w:rPr>
              <w:t>un fol espoir</w:t>
            </w:r>
          </w:p>
          <w:p w14:paraId="6BBCEFB4" w14:textId="77777777" w:rsidR="00993BDD" w:rsidRPr="00D37522" w:rsidRDefault="00993BDD" w:rsidP="00FB3D8F">
            <w:pPr>
              <w:pStyle w:val="a6"/>
              <w:numPr>
                <w:ilvl w:val="0"/>
                <w:numId w:val="19"/>
              </w:numPr>
              <w:rPr>
                <w:rFonts w:ascii="Calibri Light" w:hAnsi="Calibri Light" w:cs="Times New Roman"/>
                <w:lang w:val="fr-FR"/>
              </w:rPr>
            </w:pPr>
            <w:r w:rsidRPr="00D37522">
              <w:rPr>
                <w:rFonts w:ascii="Calibri Light" w:hAnsi="Times New Roman" w:cs="Times New Roman"/>
              </w:rPr>
              <w:t>变形</w:t>
            </w:r>
          </w:p>
          <w:p w14:paraId="4A44C673" w14:textId="77777777" w:rsidR="00993BDD" w:rsidRPr="00D37522" w:rsidRDefault="00993BDD" w:rsidP="00FB3D8F">
            <w:pPr>
              <w:pStyle w:val="a6"/>
              <w:numPr>
                <w:ilvl w:val="0"/>
                <w:numId w:val="19"/>
              </w:numPr>
              <w:rPr>
                <w:rFonts w:ascii="Calibri Light" w:hAnsi="Calibri Light" w:cs="Times New Roman"/>
                <w:lang w:val="fr-FR"/>
              </w:rPr>
            </w:pPr>
            <w:r w:rsidRPr="00D37522">
              <w:rPr>
                <w:rFonts w:ascii="Calibri Light" w:hAnsi="Times New Roman" w:cs="Times New Roman"/>
              </w:rPr>
              <w:t>联诵</w:t>
            </w:r>
          </w:p>
        </w:tc>
        <w:tc>
          <w:tcPr>
            <w:tcW w:w="3344" w:type="dxa"/>
            <w:shd w:val="clear" w:color="auto" w:fill="FFFFCF"/>
          </w:tcPr>
          <w:p w14:paraId="4B7DFF92" w14:textId="77777777" w:rsidR="00993BDD" w:rsidRPr="00D37522" w:rsidRDefault="00993BDD" w:rsidP="00FB3D8F">
            <w:pPr>
              <w:pStyle w:val="a6"/>
              <w:rPr>
                <w:rFonts w:ascii="Calibri Light" w:hAnsi="Calibri Light" w:cs="Times New Roman"/>
                <w:lang w:val="fr-FR"/>
              </w:rPr>
            </w:pPr>
            <w:r w:rsidRPr="00D37522">
              <w:rPr>
                <w:rFonts w:ascii="Calibri Light" w:hAnsi="Calibri Light" w:cs="Times New Roman"/>
                <w:b/>
                <w:bCs/>
                <w:i/>
                <w:iCs/>
                <w:color w:val="FF0000"/>
                <w:lang w:val="fr-FR"/>
              </w:rPr>
              <w:t>de</w:t>
            </w:r>
            <w:r w:rsidRPr="00D37522">
              <w:rPr>
                <w:rFonts w:ascii="Calibri Light" w:hAnsi="Calibri Light" w:cs="Times New Roman"/>
                <w:lang w:val="fr-FR"/>
              </w:rPr>
              <w:t xml:space="preserve"> </w:t>
            </w:r>
            <w:r w:rsidRPr="00D37522">
              <w:rPr>
                <w:rFonts w:ascii="Calibri Light" w:hAnsi="Calibri Light" w:cs="Times New Roman"/>
                <w:b/>
                <w:bCs/>
                <w:i/>
                <w:iCs/>
                <w:color w:val="FF0000"/>
                <w:lang w:val="fr-FR"/>
              </w:rPr>
              <w:t xml:space="preserve">fous </w:t>
            </w:r>
            <w:r w:rsidRPr="00D37522">
              <w:rPr>
                <w:rFonts w:ascii="Calibri Light" w:hAnsi="Calibri Light" w:cs="Times New Roman"/>
                <w:lang w:val="fr-FR"/>
              </w:rPr>
              <w:t>espoirs</w:t>
            </w:r>
          </w:p>
          <w:p w14:paraId="3BC25D0E" w14:textId="77777777" w:rsidR="00993BDD" w:rsidRPr="00D37522" w:rsidRDefault="00993BDD" w:rsidP="00FB3D8F">
            <w:pPr>
              <w:pStyle w:val="a6"/>
              <w:numPr>
                <w:ilvl w:val="0"/>
                <w:numId w:val="14"/>
              </w:numPr>
              <w:rPr>
                <w:rFonts w:ascii="Calibri Light" w:hAnsi="Calibri Light" w:cs="Times New Roman"/>
                <w:lang w:val="fr-FR"/>
              </w:rPr>
            </w:pPr>
            <w:r w:rsidRPr="00D37522">
              <w:rPr>
                <w:rFonts w:ascii="Calibri Light" w:hAnsi="Times New Roman" w:cs="Times New Roman"/>
                <w:lang w:val="fr-FR"/>
              </w:rPr>
              <w:t>恢复原形，变复数，加</w:t>
            </w:r>
            <w:r w:rsidRPr="00D37522">
              <w:rPr>
                <w:rFonts w:ascii="Calibri Light" w:hAnsi="Calibri Light" w:cs="Times New Roman"/>
              </w:rPr>
              <w:t>s</w:t>
            </w:r>
          </w:p>
          <w:p w14:paraId="2A78B3D6" w14:textId="77777777" w:rsidR="00993BDD" w:rsidRPr="00D37522" w:rsidRDefault="00993BDD" w:rsidP="00FB3D8F">
            <w:pPr>
              <w:pStyle w:val="a6"/>
              <w:numPr>
                <w:ilvl w:val="0"/>
                <w:numId w:val="14"/>
              </w:numPr>
              <w:rPr>
                <w:rFonts w:ascii="Calibri Light" w:hAnsi="Calibri Light" w:cs="Times New Roman"/>
                <w:lang w:val="fr-FR"/>
              </w:rPr>
            </w:pPr>
            <w:r w:rsidRPr="00D37522">
              <w:rPr>
                <w:rFonts w:ascii="Calibri Light" w:hAnsi="Calibri Light" w:cs="Times New Roman"/>
              </w:rPr>
              <w:t>des</w:t>
            </w:r>
            <w:r w:rsidRPr="00D37522">
              <w:rPr>
                <w:rFonts w:ascii="Calibri Light" w:hAnsi="Times New Roman" w:cs="Times New Roman"/>
              </w:rPr>
              <w:t>变</w:t>
            </w:r>
            <w:r w:rsidRPr="00D37522">
              <w:rPr>
                <w:rFonts w:ascii="Calibri Light" w:hAnsi="Calibri Light" w:cs="Times New Roman"/>
              </w:rPr>
              <w:t>de</w:t>
            </w:r>
          </w:p>
          <w:p w14:paraId="7397D2BC" w14:textId="77777777" w:rsidR="00993BDD" w:rsidRPr="00D37522" w:rsidRDefault="00993BDD" w:rsidP="00FB3D8F">
            <w:pPr>
              <w:pStyle w:val="a6"/>
              <w:numPr>
                <w:ilvl w:val="0"/>
                <w:numId w:val="14"/>
              </w:numPr>
              <w:rPr>
                <w:rFonts w:ascii="Calibri Light" w:hAnsi="Calibri Light" w:cs="Times New Roman"/>
              </w:rPr>
            </w:pPr>
            <w:r w:rsidRPr="00D37522">
              <w:rPr>
                <w:rFonts w:ascii="Calibri Light" w:hAnsi="Times New Roman" w:cs="Times New Roman"/>
              </w:rPr>
              <w:t>联诵</w:t>
            </w:r>
          </w:p>
        </w:tc>
      </w:tr>
      <w:tr w:rsidR="00993BDD" w:rsidRPr="00D37522" w14:paraId="141BAB58" w14:textId="77777777" w:rsidTr="00FB3D8F">
        <w:tc>
          <w:tcPr>
            <w:tcW w:w="1733" w:type="dxa"/>
            <w:tcBorders>
              <w:right w:val="single" w:sz="4" w:space="0" w:color="auto"/>
            </w:tcBorders>
          </w:tcPr>
          <w:p w14:paraId="197F3968" w14:textId="77777777" w:rsidR="00993BDD" w:rsidRPr="00D37522" w:rsidRDefault="00993BDD" w:rsidP="00FB3D8F">
            <w:pPr>
              <w:pStyle w:val="a6"/>
              <w:jc w:val="center"/>
              <w:rPr>
                <w:rFonts w:ascii="Calibri Light" w:hAnsi="Calibri Light" w:cs="Times New Roman"/>
              </w:rPr>
            </w:pPr>
            <w:r w:rsidRPr="00D37522">
              <w:rPr>
                <w:rFonts w:ascii="Calibri Light" w:hAnsi="Calibri Light" w:cs="Times New Roman"/>
              </w:rPr>
              <w:t>mou</w:t>
            </w:r>
          </w:p>
        </w:tc>
        <w:tc>
          <w:tcPr>
            <w:tcW w:w="2160" w:type="dxa"/>
            <w:tcBorders>
              <w:left w:val="single" w:sz="4" w:space="0" w:color="auto"/>
            </w:tcBorders>
          </w:tcPr>
          <w:p w14:paraId="40CA1A35" w14:textId="77777777" w:rsidR="00993BDD" w:rsidRPr="00D37522" w:rsidRDefault="00993BDD" w:rsidP="00FB3D8F">
            <w:pPr>
              <w:pStyle w:val="a6"/>
              <w:rPr>
                <w:rFonts w:ascii="Calibri Light" w:hAnsi="Calibri Light" w:cs="Times New Roman"/>
              </w:rPr>
            </w:pPr>
            <w:r w:rsidRPr="00D37522">
              <w:rPr>
                <w:rFonts w:ascii="Calibri Light" w:hAnsi="Calibri Light" w:cs="Times New Roman"/>
              </w:rPr>
              <w:t>un mol oreiller</w:t>
            </w:r>
          </w:p>
          <w:p w14:paraId="245C2B69" w14:textId="77777777" w:rsidR="00993BDD" w:rsidRPr="00D37522" w:rsidRDefault="00993BDD" w:rsidP="00FB3D8F">
            <w:pPr>
              <w:pStyle w:val="a6"/>
              <w:numPr>
                <w:ilvl w:val="0"/>
                <w:numId w:val="20"/>
              </w:numPr>
              <w:rPr>
                <w:rFonts w:ascii="Calibri Light" w:hAnsi="Calibri Light" w:cs="Times New Roman"/>
              </w:rPr>
            </w:pPr>
            <w:r w:rsidRPr="00D37522">
              <w:rPr>
                <w:rFonts w:ascii="Calibri Light" w:hAnsi="Times New Roman" w:cs="Times New Roman"/>
              </w:rPr>
              <w:t>变形</w:t>
            </w:r>
          </w:p>
          <w:p w14:paraId="7EFA31E8" w14:textId="77777777" w:rsidR="00993BDD" w:rsidRPr="00D37522" w:rsidRDefault="00993BDD" w:rsidP="00FB3D8F">
            <w:pPr>
              <w:pStyle w:val="a6"/>
              <w:numPr>
                <w:ilvl w:val="0"/>
                <w:numId w:val="20"/>
              </w:numPr>
              <w:rPr>
                <w:rFonts w:ascii="Calibri Light" w:hAnsi="Calibri Light" w:cs="Times New Roman"/>
              </w:rPr>
            </w:pPr>
            <w:r w:rsidRPr="00D37522">
              <w:rPr>
                <w:rFonts w:ascii="Calibri Light" w:hAnsi="Times New Roman" w:cs="Times New Roman"/>
              </w:rPr>
              <w:t>联诵</w:t>
            </w:r>
          </w:p>
        </w:tc>
        <w:tc>
          <w:tcPr>
            <w:tcW w:w="3344" w:type="dxa"/>
            <w:shd w:val="clear" w:color="auto" w:fill="FFFFCF"/>
          </w:tcPr>
          <w:p w14:paraId="5F599E85" w14:textId="77777777" w:rsidR="00993BDD" w:rsidRPr="00D37522" w:rsidRDefault="00993BDD" w:rsidP="00FB3D8F">
            <w:pPr>
              <w:pStyle w:val="a6"/>
              <w:rPr>
                <w:rFonts w:ascii="Calibri Light" w:hAnsi="Calibri Light" w:cs="Times New Roman"/>
              </w:rPr>
            </w:pPr>
            <w:r w:rsidRPr="00D37522">
              <w:rPr>
                <w:rFonts w:ascii="Calibri Light" w:hAnsi="Calibri Light" w:cs="Times New Roman"/>
                <w:b/>
                <w:bCs/>
                <w:i/>
                <w:iCs/>
                <w:color w:val="FF0000"/>
                <w:lang w:val="fr-FR"/>
              </w:rPr>
              <w:t>de</w:t>
            </w:r>
            <w:r w:rsidRPr="00D37522">
              <w:rPr>
                <w:rFonts w:ascii="Calibri Light" w:hAnsi="Calibri Light" w:cs="Times New Roman"/>
              </w:rPr>
              <w:t xml:space="preserve"> </w:t>
            </w:r>
            <w:r w:rsidRPr="00D37522">
              <w:rPr>
                <w:rFonts w:ascii="Calibri Light" w:hAnsi="Calibri Light" w:cs="Times New Roman"/>
                <w:b/>
                <w:bCs/>
                <w:i/>
                <w:iCs/>
                <w:color w:val="FF0000"/>
                <w:lang w:val="fr-FR"/>
              </w:rPr>
              <w:t xml:space="preserve">mous </w:t>
            </w:r>
            <w:r w:rsidRPr="00D37522">
              <w:rPr>
                <w:rFonts w:ascii="Calibri Light" w:hAnsi="Calibri Light" w:cs="Times New Roman"/>
                <w:lang w:val="fr-FR"/>
              </w:rPr>
              <w:t>o</w:t>
            </w:r>
            <w:r w:rsidRPr="00D37522">
              <w:rPr>
                <w:rFonts w:ascii="Calibri Light" w:hAnsi="Calibri Light" w:cs="Times New Roman"/>
              </w:rPr>
              <w:t>reillers</w:t>
            </w:r>
          </w:p>
          <w:p w14:paraId="0C233D4B" w14:textId="77777777" w:rsidR="00993BDD" w:rsidRPr="00D37522" w:rsidRDefault="00993BDD" w:rsidP="00FB3D8F">
            <w:pPr>
              <w:pStyle w:val="a6"/>
              <w:numPr>
                <w:ilvl w:val="0"/>
                <w:numId w:val="15"/>
              </w:numPr>
              <w:rPr>
                <w:rFonts w:ascii="Calibri Light" w:hAnsi="Calibri Light" w:cs="Times New Roman"/>
                <w:lang w:val="fr-FR"/>
              </w:rPr>
            </w:pPr>
            <w:r w:rsidRPr="00D37522">
              <w:rPr>
                <w:rFonts w:ascii="Calibri Light" w:hAnsi="Times New Roman" w:cs="Times New Roman"/>
                <w:lang w:val="fr-FR"/>
              </w:rPr>
              <w:t>恢复原形</w:t>
            </w:r>
            <w:r w:rsidRPr="00D37522">
              <w:rPr>
                <w:rFonts w:ascii="Calibri Light" w:hAnsi="Times New Roman" w:cs="Times New Roman"/>
              </w:rPr>
              <w:t>，</w:t>
            </w:r>
            <w:r w:rsidRPr="00D37522">
              <w:rPr>
                <w:rFonts w:ascii="Calibri Light" w:hAnsi="Times New Roman" w:cs="Times New Roman"/>
                <w:lang w:val="fr-FR"/>
              </w:rPr>
              <w:t>变复数，加</w:t>
            </w:r>
            <w:r w:rsidRPr="00D37522">
              <w:rPr>
                <w:rFonts w:ascii="Calibri Light" w:hAnsi="Calibri Light" w:cs="Times New Roman"/>
              </w:rPr>
              <w:t>s</w:t>
            </w:r>
          </w:p>
          <w:p w14:paraId="3EF32C14" w14:textId="77777777" w:rsidR="00993BDD" w:rsidRPr="00D37522" w:rsidRDefault="00993BDD" w:rsidP="00FB3D8F">
            <w:pPr>
              <w:pStyle w:val="a6"/>
              <w:numPr>
                <w:ilvl w:val="0"/>
                <w:numId w:val="15"/>
              </w:numPr>
              <w:rPr>
                <w:rFonts w:ascii="Calibri Light" w:hAnsi="Calibri Light" w:cs="Times New Roman"/>
              </w:rPr>
            </w:pPr>
            <w:r w:rsidRPr="00D37522">
              <w:rPr>
                <w:rFonts w:ascii="Calibri Light" w:hAnsi="Calibri Light" w:cs="Times New Roman"/>
              </w:rPr>
              <w:t>des</w:t>
            </w:r>
            <w:r w:rsidRPr="00D37522">
              <w:rPr>
                <w:rFonts w:ascii="Calibri Light" w:hAnsi="Times New Roman" w:cs="Times New Roman"/>
              </w:rPr>
              <w:t>变</w:t>
            </w:r>
            <w:r w:rsidRPr="00D37522">
              <w:rPr>
                <w:rFonts w:ascii="Calibri Light" w:hAnsi="Calibri Light" w:cs="Times New Roman"/>
              </w:rPr>
              <w:t>de</w:t>
            </w:r>
          </w:p>
          <w:p w14:paraId="11EEE032" w14:textId="77777777" w:rsidR="00993BDD" w:rsidRPr="00D37522" w:rsidRDefault="00993BDD" w:rsidP="00FB3D8F">
            <w:pPr>
              <w:pStyle w:val="a6"/>
              <w:numPr>
                <w:ilvl w:val="0"/>
                <w:numId w:val="15"/>
              </w:numPr>
              <w:rPr>
                <w:rFonts w:ascii="Calibri Light" w:hAnsi="Calibri Light" w:cs="Times New Roman"/>
              </w:rPr>
            </w:pPr>
            <w:r w:rsidRPr="00D37522">
              <w:rPr>
                <w:rFonts w:ascii="Calibri Light" w:hAnsi="Times New Roman" w:cs="Times New Roman"/>
              </w:rPr>
              <w:t>联诵</w:t>
            </w:r>
          </w:p>
        </w:tc>
      </w:tr>
    </w:tbl>
    <w:p w14:paraId="048905E5" w14:textId="77777777" w:rsidR="00993BDD" w:rsidRDefault="00993BDD" w:rsidP="00993BDD">
      <w:pPr>
        <w:pStyle w:val="a6"/>
        <w:ind w:leftChars="208" w:left="437" w:firstLineChars="250" w:firstLine="525"/>
        <w:rPr>
          <w:rFonts w:ascii="Calibri Light" w:hAnsi="Calibri Light" w:cs="Times New Roman"/>
          <w:lang w:val="fr-FR"/>
        </w:rPr>
      </w:pPr>
    </w:p>
    <w:p w14:paraId="17B3DB24" w14:textId="77777777" w:rsidR="00993BDD" w:rsidRPr="00CB3B05" w:rsidRDefault="00993BDD" w:rsidP="00993BDD">
      <w:pPr>
        <w:pStyle w:val="a6"/>
        <w:ind w:leftChars="208" w:left="437" w:firstLineChars="250" w:firstLine="527"/>
        <w:rPr>
          <w:rFonts w:ascii="Calibri Light" w:hAnsi="Calibri Light" w:cs="Times New Roman"/>
          <w:b/>
          <w:color w:val="FF0000"/>
        </w:rPr>
      </w:pPr>
      <w:r w:rsidRPr="00CB3B05">
        <w:rPr>
          <w:rFonts w:ascii="Calibri Light" w:hAnsi="Calibri Light" w:cs="Times New Roman" w:hint="eastAsia"/>
          <w:b/>
          <w:color w:val="FF0000"/>
          <w:lang w:val="fr-FR"/>
        </w:rPr>
        <w:t>注意：</w:t>
      </w:r>
      <w:r w:rsidRPr="00CB3B05">
        <w:rPr>
          <w:rFonts w:ascii="Calibri Light" w:hAnsi="Times New Roman" w:cs="Times New Roman"/>
          <w:b/>
          <w:color w:val="FF0000"/>
          <w:lang w:val="fr-FR"/>
        </w:rPr>
        <w:t>不定冠词复数</w:t>
      </w:r>
      <w:r w:rsidRPr="00CB3B05">
        <w:rPr>
          <w:rFonts w:ascii="Calibri Light" w:hAnsi="Calibri Light" w:cs="Times New Roman"/>
          <w:b/>
          <w:color w:val="FF0000"/>
        </w:rPr>
        <w:t xml:space="preserve"> des </w:t>
      </w:r>
      <w:r w:rsidRPr="00CB3B05">
        <w:rPr>
          <w:rFonts w:ascii="Calibri Light" w:hAnsi="Times New Roman" w:cs="Times New Roman"/>
          <w:b/>
          <w:color w:val="FF0000"/>
        </w:rPr>
        <w:t>后紧接形容词时，</w:t>
      </w:r>
      <w:r w:rsidRPr="00CB3B05">
        <w:rPr>
          <w:rFonts w:ascii="Calibri Light" w:hAnsi="Calibri Light" w:cs="Times New Roman"/>
          <w:b/>
          <w:bCs/>
          <w:color w:val="FF0000"/>
        </w:rPr>
        <w:t xml:space="preserve">des </w:t>
      </w:r>
      <w:r w:rsidRPr="00CB3B05">
        <w:rPr>
          <w:rFonts w:ascii="Calibri Light" w:hAnsi="Times New Roman" w:cs="Times New Roman"/>
          <w:b/>
          <w:bCs/>
          <w:color w:val="FF0000"/>
        </w:rPr>
        <w:t>要改为</w:t>
      </w:r>
      <w:r w:rsidRPr="00CB3B05">
        <w:rPr>
          <w:rFonts w:ascii="Calibri Light" w:hAnsi="Calibri Light" w:cs="Times New Roman"/>
          <w:b/>
          <w:bCs/>
          <w:color w:val="FF0000"/>
        </w:rPr>
        <w:t xml:space="preserve"> de</w:t>
      </w:r>
      <w:r w:rsidRPr="00CB3B05">
        <w:rPr>
          <w:rFonts w:ascii="Calibri Light" w:hAnsi="Calibri Light" w:cs="Times New Roman"/>
          <w:b/>
          <w:color w:val="FF0000"/>
        </w:rPr>
        <w:t xml:space="preserve"> !</w:t>
      </w:r>
    </w:p>
    <w:p w14:paraId="69EAA95A" w14:textId="77777777" w:rsidR="00993BDD" w:rsidRPr="00D37522" w:rsidRDefault="00993BDD" w:rsidP="00993BDD">
      <w:pPr>
        <w:pStyle w:val="a6"/>
        <w:ind w:leftChars="208" w:left="437" w:firstLineChars="200" w:firstLine="420"/>
        <w:rPr>
          <w:rFonts w:ascii="Calibri Light" w:hAnsi="Calibri Light" w:cs="Times New Roman"/>
        </w:rPr>
      </w:pPr>
    </w:p>
    <w:p w14:paraId="6A6FC127" w14:textId="77777777" w:rsidR="00993BDD" w:rsidRDefault="00993BDD" w:rsidP="00993BDD">
      <w:pPr>
        <w:pStyle w:val="a6"/>
        <w:ind w:leftChars="208" w:left="437" w:firstLineChars="98" w:firstLine="206"/>
        <w:rPr>
          <w:rFonts w:ascii="Calibri Light" w:hAnsi="Times New Roman" w:cs="Times New Roman"/>
        </w:rPr>
      </w:pPr>
      <w:r>
        <w:rPr>
          <w:rFonts w:ascii="Calibri Light" w:hAnsi="Calibri Light" w:cs="Times New Roman"/>
        </w:rPr>
        <w:t xml:space="preserve"> </w:t>
      </w:r>
    </w:p>
    <w:p w14:paraId="5C51DEBE" w14:textId="77777777" w:rsidR="00993BDD" w:rsidRDefault="00993BDD" w:rsidP="00993BDD">
      <w:pPr>
        <w:pStyle w:val="a6"/>
        <w:ind w:leftChars="399" w:left="838" w:firstLineChars="160" w:firstLine="336"/>
        <w:rPr>
          <w:rFonts w:ascii="Calibri Light" w:hAnsi="Times New Roman" w:cs="Times New Roman"/>
        </w:rPr>
      </w:pPr>
    </w:p>
    <w:p w14:paraId="4BDAF63D" w14:textId="77777777" w:rsidR="00993BDD" w:rsidRDefault="00993BDD" w:rsidP="00993BDD">
      <w:pPr>
        <w:ind w:firstLineChars="150" w:firstLine="315"/>
        <w:rPr>
          <w:lang w:val="fr-CA"/>
        </w:rPr>
      </w:pPr>
      <w:r>
        <w:rPr>
          <w:rFonts w:hint="eastAsia"/>
          <w:lang w:val="fr-CA"/>
        </w:rPr>
        <w:lastRenderedPageBreak/>
        <w:t xml:space="preserve">4.  </w:t>
      </w:r>
      <w:r>
        <w:rPr>
          <w:rFonts w:hint="eastAsia"/>
          <w:b/>
          <w:lang w:val="fr-CA"/>
        </w:rPr>
        <w:t>主有</w:t>
      </w:r>
      <w:r w:rsidRPr="00AB5A1B">
        <w:rPr>
          <w:rFonts w:hint="eastAsia"/>
          <w:b/>
          <w:lang w:val="fr-CA"/>
        </w:rPr>
        <w:t>形</w:t>
      </w:r>
      <w:r>
        <w:rPr>
          <w:rFonts w:hint="eastAsia"/>
          <w:b/>
          <w:lang w:val="fr-CA"/>
        </w:rPr>
        <w:t>容词</w:t>
      </w:r>
      <w:r>
        <w:rPr>
          <w:rFonts w:hint="eastAsia"/>
          <w:lang w:val="fr-CA"/>
        </w:rPr>
        <w:t>（</w:t>
      </w:r>
      <w:r>
        <w:rPr>
          <w:lang w:val="fr-CA"/>
        </w:rPr>
        <w:t>les adjectifs possessifs</w:t>
      </w:r>
      <w:r>
        <w:rPr>
          <w:rFonts w:hint="eastAsia"/>
          <w:lang w:val="fr-CA"/>
        </w:rPr>
        <w:t>）</w:t>
      </w:r>
    </w:p>
    <w:p w14:paraId="2A256C7C" w14:textId="77777777" w:rsidR="00993BDD" w:rsidRDefault="00993BDD" w:rsidP="00993BDD">
      <w:pPr>
        <w:ind w:leftChars="337" w:left="708"/>
        <w:rPr>
          <w:kern w:val="0"/>
          <w:szCs w:val="20"/>
          <w:lang w:val="zh-CN"/>
        </w:rPr>
      </w:pPr>
      <w:r>
        <w:rPr>
          <w:rFonts w:ascii="Times New Roman" w:hAnsi="Times New Roman" w:hint="eastAsia"/>
        </w:rPr>
        <w:t>主有</w:t>
      </w:r>
      <w:r w:rsidRPr="009639C1">
        <w:rPr>
          <w:rFonts w:ascii="Times New Roman" w:hAnsi="Times New Roman" w:hint="eastAsia"/>
        </w:rPr>
        <w:t>形容词</w:t>
      </w:r>
      <w:r>
        <w:rPr>
          <w:rFonts w:hint="eastAsia"/>
          <w:kern w:val="0"/>
          <w:szCs w:val="20"/>
          <w:lang w:val="zh-CN"/>
        </w:rPr>
        <w:t>属限定词</w:t>
      </w:r>
      <w:r w:rsidRPr="00480BDB">
        <w:rPr>
          <w:rFonts w:hint="eastAsia"/>
          <w:kern w:val="0"/>
          <w:szCs w:val="20"/>
          <w:lang w:val="fr-CA"/>
        </w:rPr>
        <w:t>，</w:t>
      </w:r>
      <w:r>
        <w:rPr>
          <w:rFonts w:hint="eastAsia"/>
          <w:kern w:val="0"/>
          <w:szCs w:val="20"/>
          <w:lang w:val="zh-CN"/>
        </w:rPr>
        <w:t>用来表示领属关系</w:t>
      </w:r>
      <w:r w:rsidRPr="00480BDB">
        <w:rPr>
          <w:rFonts w:hint="eastAsia"/>
          <w:kern w:val="0"/>
          <w:szCs w:val="20"/>
          <w:lang w:val="fr-CA"/>
        </w:rPr>
        <w:t>（</w:t>
      </w:r>
      <w:r>
        <w:rPr>
          <w:rFonts w:hint="eastAsia"/>
          <w:kern w:val="0"/>
          <w:szCs w:val="20"/>
          <w:lang w:val="zh-CN"/>
        </w:rPr>
        <w:t>或称所属关系</w:t>
      </w:r>
      <w:r w:rsidRPr="00480BDB">
        <w:rPr>
          <w:rFonts w:hint="eastAsia"/>
          <w:kern w:val="0"/>
          <w:szCs w:val="20"/>
          <w:lang w:val="fr-CA"/>
        </w:rPr>
        <w:t>）</w:t>
      </w:r>
      <w:r>
        <w:rPr>
          <w:rFonts w:hint="eastAsia"/>
          <w:kern w:val="0"/>
          <w:szCs w:val="20"/>
          <w:lang w:val="zh-CN"/>
        </w:rPr>
        <w:t>并限定名词。主有形容词是形容词中的一种，故其形式也分单、复数和阴、阳性，也应与其所限定名词的性、数相一致。</w:t>
      </w:r>
    </w:p>
    <w:p w14:paraId="78BFA138" w14:textId="77777777" w:rsidR="00993BDD" w:rsidRDefault="00993BDD" w:rsidP="00993BDD">
      <w:pPr>
        <w:ind w:leftChars="300" w:left="630" w:firstLineChars="50" w:firstLine="105"/>
        <w:rPr>
          <w:kern w:val="0"/>
          <w:szCs w:val="20"/>
          <w:lang w:val="zh-CN"/>
        </w:rPr>
      </w:pPr>
      <w:r w:rsidRPr="00F82D40">
        <w:rPr>
          <w:rFonts w:hint="eastAsia"/>
          <w:b/>
          <w:color w:val="FF0000"/>
          <w:kern w:val="0"/>
          <w:szCs w:val="20"/>
          <w:lang w:val="fr-CA"/>
        </w:rPr>
        <w:t>注意：</w:t>
      </w:r>
      <w:r w:rsidRPr="00F82D40">
        <w:rPr>
          <w:rFonts w:hint="eastAsia"/>
          <w:b/>
          <w:color w:val="FF0000"/>
          <w:kern w:val="0"/>
          <w:szCs w:val="20"/>
          <w:lang w:val="zh-CN"/>
        </w:rPr>
        <w:t>名词前如使用主有形容词</w:t>
      </w:r>
      <w:r w:rsidRPr="00F82D40">
        <w:rPr>
          <w:rFonts w:hint="eastAsia"/>
          <w:b/>
          <w:color w:val="FF0000"/>
          <w:kern w:val="0"/>
          <w:szCs w:val="20"/>
        </w:rPr>
        <w:t>，</w:t>
      </w:r>
      <w:r w:rsidRPr="00F82D40">
        <w:rPr>
          <w:rFonts w:hint="eastAsia"/>
          <w:b/>
          <w:color w:val="FF0000"/>
          <w:kern w:val="0"/>
          <w:szCs w:val="20"/>
          <w:lang w:val="zh-CN"/>
        </w:rPr>
        <w:t>就不再使用冠词等其它限定词。</w:t>
      </w:r>
    </w:p>
    <w:p w14:paraId="6A98C8D1" w14:textId="77777777" w:rsidR="00993BDD" w:rsidRDefault="00993BDD" w:rsidP="00993BDD">
      <w:pPr>
        <w:ind w:leftChars="300" w:left="630" w:firstLineChars="50" w:firstLine="105"/>
        <w:rPr>
          <w:kern w:val="0"/>
          <w:szCs w:val="20"/>
          <w:lang w:val="zh-CN"/>
        </w:rPr>
      </w:pPr>
      <w:r>
        <w:rPr>
          <w:rFonts w:hint="eastAsia"/>
          <w:kern w:val="0"/>
          <w:szCs w:val="20"/>
          <w:lang w:val="zh-CN"/>
        </w:rPr>
        <w:t>请见下表：</w:t>
      </w:r>
    </w:p>
    <w:p w14:paraId="025CF44A" w14:textId="77777777" w:rsidR="00993BDD" w:rsidRDefault="00993BDD" w:rsidP="00993BDD">
      <w:pPr>
        <w:autoSpaceDE w:val="0"/>
        <w:autoSpaceDN w:val="0"/>
        <w:adjustRightInd w:val="0"/>
        <w:ind w:firstLineChars="928" w:firstLine="2981"/>
        <w:jc w:val="left"/>
        <w:rPr>
          <w:rFonts w:eastAsia="文鼎粗魏碑繁"/>
          <w:b/>
          <w:bCs/>
          <w:imprint/>
          <w:noProof/>
          <w:color w:val="000000"/>
          <w:kern w:val="0"/>
          <w:sz w:val="32"/>
          <w:szCs w:val="20"/>
        </w:rPr>
      </w:pPr>
      <w:r>
        <w:rPr>
          <w:rFonts w:eastAsia="文鼎粗魏碑繁" w:hint="eastAsia"/>
          <w:b/>
          <w:bCs/>
          <w:imprint/>
          <w:color w:val="000000"/>
          <w:kern w:val="0"/>
          <w:sz w:val="32"/>
          <w:szCs w:val="20"/>
          <w:lang w:val="zh-CN"/>
        </w:rPr>
        <w:t>主有形容词词形表</w:t>
      </w:r>
    </w:p>
    <w:tbl>
      <w:tblPr>
        <w:tblW w:w="0" w:type="auto"/>
        <w:tblInd w:w="76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1997"/>
        <w:gridCol w:w="1755"/>
        <w:gridCol w:w="1755"/>
        <w:gridCol w:w="1755"/>
      </w:tblGrid>
      <w:tr w:rsidR="00993BDD" w:rsidRPr="00A94AD4" w14:paraId="395A8D6F" w14:textId="77777777" w:rsidTr="00FB3D8F">
        <w:trPr>
          <w:cantSplit/>
          <w:trHeight w:val="240"/>
        </w:trPr>
        <w:tc>
          <w:tcPr>
            <w:tcW w:w="1997" w:type="dxa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993300"/>
          </w:tcPr>
          <w:p w14:paraId="43145FBF" w14:textId="77777777" w:rsidR="00993BDD" w:rsidRPr="00A94AD4" w:rsidRDefault="00993BDD" w:rsidP="00FB3D8F">
            <w:pPr>
              <w:autoSpaceDE w:val="0"/>
              <w:autoSpaceDN w:val="0"/>
              <w:adjustRightInd w:val="0"/>
              <w:spacing w:line="440" w:lineRule="exact"/>
              <w:jc w:val="center"/>
              <w:rPr>
                <w:b/>
                <w:bCs/>
                <w:color w:val="FFFFFF"/>
                <w:kern w:val="0"/>
                <w:szCs w:val="20"/>
                <w:lang w:val="zh-CN"/>
              </w:rPr>
            </w:pPr>
            <w:r w:rsidRPr="00A94AD4">
              <w:rPr>
                <w:rFonts w:hint="eastAsia"/>
                <w:b/>
                <w:bCs/>
                <w:color w:val="FFFFFF"/>
                <w:kern w:val="0"/>
                <w:szCs w:val="20"/>
                <w:lang w:val="zh-CN"/>
              </w:rPr>
              <w:t>占</w:t>
            </w:r>
            <w:r w:rsidRPr="00A94AD4">
              <w:rPr>
                <w:rFonts w:hint="eastAsia"/>
                <w:b/>
                <w:bCs/>
                <w:color w:val="FFFFFF"/>
                <w:kern w:val="0"/>
                <w:szCs w:val="20"/>
                <w:lang w:val="zh-CN"/>
              </w:rPr>
              <w:t xml:space="preserve"> </w:t>
            </w:r>
            <w:r w:rsidRPr="00A94AD4">
              <w:rPr>
                <w:rFonts w:hint="eastAsia"/>
                <w:b/>
                <w:bCs/>
                <w:color w:val="FFFFFF"/>
                <w:kern w:val="0"/>
                <w:szCs w:val="20"/>
                <w:lang w:val="zh-CN"/>
              </w:rPr>
              <w:t>有</w:t>
            </w:r>
            <w:r w:rsidRPr="00A94AD4">
              <w:rPr>
                <w:rFonts w:hint="eastAsia"/>
                <w:b/>
                <w:bCs/>
                <w:color w:val="FFFFFF"/>
                <w:kern w:val="0"/>
                <w:szCs w:val="20"/>
                <w:lang w:val="zh-CN"/>
              </w:rPr>
              <w:t xml:space="preserve"> </w:t>
            </w:r>
            <w:r w:rsidRPr="00A94AD4">
              <w:rPr>
                <w:rFonts w:hint="eastAsia"/>
                <w:b/>
                <w:bCs/>
                <w:color w:val="FFFFFF"/>
                <w:kern w:val="0"/>
                <w:szCs w:val="20"/>
                <w:lang w:val="zh-CN"/>
              </w:rPr>
              <w:t>者</w:t>
            </w:r>
            <w:r w:rsidRPr="00A94AD4">
              <w:rPr>
                <w:rFonts w:hint="eastAsia"/>
                <w:b/>
                <w:bCs/>
                <w:color w:val="FFFFFF"/>
                <w:kern w:val="0"/>
                <w:szCs w:val="20"/>
                <w:lang w:val="zh-CN"/>
              </w:rPr>
              <w:t xml:space="preserve"> </w:t>
            </w:r>
            <w:r w:rsidRPr="00A94AD4">
              <w:rPr>
                <w:rFonts w:hint="eastAsia"/>
                <w:b/>
                <w:bCs/>
                <w:color w:val="FFFFFF"/>
                <w:kern w:val="0"/>
                <w:szCs w:val="20"/>
                <w:lang w:val="zh-CN"/>
              </w:rPr>
              <w:t>人</w:t>
            </w:r>
            <w:r w:rsidRPr="00A94AD4">
              <w:rPr>
                <w:rFonts w:hint="eastAsia"/>
                <w:b/>
                <w:bCs/>
                <w:color w:val="FFFFFF"/>
                <w:kern w:val="0"/>
                <w:szCs w:val="20"/>
                <w:lang w:val="zh-CN"/>
              </w:rPr>
              <w:t xml:space="preserve"> </w:t>
            </w:r>
            <w:r w:rsidRPr="00A94AD4">
              <w:rPr>
                <w:rFonts w:hint="eastAsia"/>
                <w:b/>
                <w:bCs/>
                <w:color w:val="FFFFFF"/>
                <w:kern w:val="0"/>
                <w:szCs w:val="20"/>
                <w:lang w:val="zh-CN"/>
              </w:rPr>
              <w:t>称</w:t>
            </w:r>
          </w:p>
        </w:tc>
        <w:tc>
          <w:tcPr>
            <w:tcW w:w="5265" w:type="dxa"/>
            <w:gridSpan w:val="3"/>
            <w:tcBorders>
              <w:top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993300"/>
          </w:tcPr>
          <w:p w14:paraId="7FAA0A50" w14:textId="77777777" w:rsidR="00993BDD" w:rsidRPr="00A94AD4" w:rsidRDefault="00993BDD" w:rsidP="00FB3D8F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FFFFFF"/>
                <w:kern w:val="0"/>
                <w:szCs w:val="20"/>
                <w:lang w:val="zh-CN"/>
              </w:rPr>
            </w:pPr>
            <w:r w:rsidRPr="00A94AD4">
              <w:rPr>
                <w:rFonts w:hint="eastAsia"/>
                <w:b/>
                <w:bCs/>
                <w:color w:val="FFFFFF"/>
                <w:kern w:val="0"/>
                <w:szCs w:val="20"/>
                <w:lang w:val="zh-CN"/>
              </w:rPr>
              <w:t>被</w:t>
            </w:r>
            <w:r w:rsidRPr="00A94AD4">
              <w:rPr>
                <w:rFonts w:hint="eastAsia"/>
                <w:b/>
                <w:bCs/>
                <w:color w:val="FFFFFF"/>
                <w:kern w:val="0"/>
                <w:szCs w:val="20"/>
                <w:lang w:val="zh-CN"/>
              </w:rPr>
              <w:t xml:space="preserve">  </w:t>
            </w:r>
            <w:r w:rsidRPr="00A94AD4">
              <w:rPr>
                <w:rFonts w:hint="eastAsia"/>
                <w:b/>
                <w:bCs/>
                <w:color w:val="FFFFFF"/>
                <w:kern w:val="0"/>
                <w:szCs w:val="20"/>
                <w:lang w:val="zh-CN"/>
              </w:rPr>
              <w:t>占</w:t>
            </w:r>
            <w:r w:rsidRPr="00A94AD4">
              <w:rPr>
                <w:rFonts w:hint="eastAsia"/>
                <w:b/>
                <w:bCs/>
                <w:color w:val="FFFFFF"/>
                <w:kern w:val="0"/>
                <w:szCs w:val="20"/>
                <w:lang w:val="zh-CN"/>
              </w:rPr>
              <w:t xml:space="preserve">  </w:t>
            </w:r>
            <w:r w:rsidRPr="00A94AD4">
              <w:rPr>
                <w:rFonts w:hint="eastAsia"/>
                <w:b/>
                <w:bCs/>
                <w:color w:val="FFFFFF"/>
                <w:kern w:val="0"/>
                <w:szCs w:val="20"/>
                <w:lang w:val="zh-CN"/>
              </w:rPr>
              <w:t>有</w:t>
            </w:r>
            <w:r w:rsidRPr="00A94AD4">
              <w:rPr>
                <w:rFonts w:hint="eastAsia"/>
                <w:b/>
                <w:bCs/>
                <w:color w:val="FFFFFF"/>
                <w:kern w:val="0"/>
                <w:szCs w:val="20"/>
                <w:lang w:val="zh-CN"/>
              </w:rPr>
              <w:t xml:space="preserve">  </w:t>
            </w:r>
            <w:r w:rsidRPr="00A94AD4">
              <w:rPr>
                <w:rFonts w:hint="eastAsia"/>
                <w:b/>
                <w:bCs/>
                <w:color w:val="FFFFFF"/>
                <w:kern w:val="0"/>
                <w:szCs w:val="20"/>
                <w:lang w:val="zh-CN"/>
              </w:rPr>
              <w:t>物</w:t>
            </w:r>
            <w:r w:rsidRPr="00A94AD4">
              <w:rPr>
                <w:rFonts w:hint="eastAsia"/>
                <w:b/>
                <w:bCs/>
                <w:color w:val="FFFFFF"/>
                <w:kern w:val="0"/>
                <w:szCs w:val="20"/>
                <w:lang w:val="zh-CN"/>
              </w:rPr>
              <w:t xml:space="preserve"> </w:t>
            </w:r>
            <w:r w:rsidRPr="00A94AD4">
              <w:rPr>
                <w:rFonts w:hint="eastAsia"/>
                <w:b/>
                <w:bCs/>
                <w:color w:val="FFFFFF"/>
                <w:kern w:val="0"/>
                <w:szCs w:val="20"/>
                <w:lang w:val="zh-CN"/>
              </w:rPr>
              <w:t>（或人）</w:t>
            </w:r>
            <w:r w:rsidRPr="00A94AD4">
              <w:rPr>
                <w:rFonts w:hint="eastAsia"/>
                <w:b/>
                <w:bCs/>
                <w:color w:val="FFFFFF"/>
                <w:kern w:val="0"/>
                <w:szCs w:val="20"/>
                <w:lang w:val="zh-CN"/>
              </w:rPr>
              <w:t xml:space="preserve"> </w:t>
            </w:r>
            <w:r w:rsidRPr="00A94AD4">
              <w:rPr>
                <w:rFonts w:hint="eastAsia"/>
                <w:b/>
                <w:bCs/>
                <w:color w:val="FFFFFF"/>
                <w:kern w:val="0"/>
                <w:szCs w:val="20"/>
                <w:lang w:val="zh-CN"/>
              </w:rPr>
              <w:t>的</w:t>
            </w:r>
            <w:r w:rsidRPr="00A94AD4">
              <w:rPr>
                <w:rFonts w:hint="eastAsia"/>
                <w:b/>
                <w:bCs/>
                <w:color w:val="FFFFFF"/>
                <w:kern w:val="0"/>
                <w:szCs w:val="20"/>
                <w:lang w:val="zh-CN"/>
              </w:rPr>
              <w:t xml:space="preserve">  </w:t>
            </w:r>
            <w:r w:rsidRPr="00A94AD4">
              <w:rPr>
                <w:rFonts w:hint="eastAsia"/>
                <w:b/>
                <w:bCs/>
                <w:color w:val="FFFFFF"/>
                <w:kern w:val="0"/>
                <w:szCs w:val="20"/>
                <w:lang w:val="zh-CN"/>
              </w:rPr>
              <w:t>性、数</w:t>
            </w:r>
          </w:p>
        </w:tc>
      </w:tr>
      <w:tr w:rsidR="00993BDD" w14:paraId="3EFDFA98" w14:textId="77777777" w:rsidTr="00FB3D8F">
        <w:trPr>
          <w:cantSplit/>
          <w:trHeight w:val="240"/>
        </w:trPr>
        <w:tc>
          <w:tcPr>
            <w:tcW w:w="1997" w:type="dxa"/>
            <w:vMerge/>
            <w:tcBorders>
              <w:left w:val="single" w:sz="12" w:space="0" w:color="auto"/>
              <w:bottom w:val="single" w:sz="8" w:space="0" w:color="auto"/>
            </w:tcBorders>
            <w:shd w:val="clear" w:color="auto" w:fill="FFCC99"/>
          </w:tcPr>
          <w:p w14:paraId="61F0A43A" w14:textId="77777777" w:rsidR="00993BDD" w:rsidRDefault="00993BDD" w:rsidP="00FB3D8F">
            <w:pPr>
              <w:autoSpaceDE w:val="0"/>
              <w:autoSpaceDN w:val="0"/>
              <w:adjustRightInd w:val="0"/>
              <w:jc w:val="left"/>
              <w:rPr>
                <w:color w:val="008000"/>
                <w:kern w:val="0"/>
                <w:szCs w:val="20"/>
                <w:lang w:val="zh-CN"/>
              </w:rPr>
            </w:pPr>
          </w:p>
        </w:tc>
        <w:tc>
          <w:tcPr>
            <w:tcW w:w="1755" w:type="dxa"/>
            <w:shd w:val="clear" w:color="auto" w:fill="E6E6E6"/>
          </w:tcPr>
          <w:p w14:paraId="67D93B28" w14:textId="77777777" w:rsidR="00993BDD" w:rsidRPr="004A6C15" w:rsidRDefault="00993BDD" w:rsidP="00FB3D8F">
            <w:pPr>
              <w:autoSpaceDE w:val="0"/>
              <w:autoSpaceDN w:val="0"/>
              <w:adjustRightInd w:val="0"/>
              <w:jc w:val="center"/>
              <w:rPr>
                <w:kern w:val="0"/>
                <w:szCs w:val="20"/>
                <w:lang w:val="zh-CN"/>
              </w:rPr>
            </w:pPr>
            <w:r w:rsidRPr="004A6C15">
              <w:rPr>
                <w:rFonts w:hint="eastAsia"/>
                <w:bCs/>
                <w:kern w:val="0"/>
                <w:szCs w:val="20"/>
                <w:lang w:val="zh-CN"/>
              </w:rPr>
              <w:t>阳</w:t>
            </w:r>
            <w:r w:rsidRPr="004A6C15">
              <w:rPr>
                <w:rFonts w:hint="eastAsia"/>
                <w:bCs/>
                <w:kern w:val="0"/>
                <w:szCs w:val="20"/>
                <w:lang w:val="zh-CN"/>
              </w:rPr>
              <w:t xml:space="preserve"> </w:t>
            </w:r>
            <w:r w:rsidRPr="004A6C15">
              <w:rPr>
                <w:rFonts w:hint="eastAsia"/>
                <w:bCs/>
                <w:kern w:val="0"/>
                <w:szCs w:val="20"/>
                <w:lang w:val="zh-CN"/>
              </w:rPr>
              <w:t>性</w:t>
            </w:r>
            <w:r w:rsidRPr="004A6C15">
              <w:rPr>
                <w:rFonts w:hint="eastAsia"/>
                <w:bCs/>
                <w:kern w:val="0"/>
                <w:szCs w:val="20"/>
                <w:lang w:val="zh-CN"/>
              </w:rPr>
              <w:t xml:space="preserve"> </w:t>
            </w:r>
            <w:r w:rsidRPr="004A6C15">
              <w:rPr>
                <w:rFonts w:hint="eastAsia"/>
                <w:bCs/>
                <w:kern w:val="0"/>
                <w:szCs w:val="20"/>
                <w:lang w:val="zh-CN"/>
              </w:rPr>
              <w:t>单</w:t>
            </w:r>
            <w:r w:rsidRPr="004A6C15">
              <w:rPr>
                <w:rFonts w:hint="eastAsia"/>
                <w:bCs/>
                <w:kern w:val="0"/>
                <w:szCs w:val="20"/>
                <w:lang w:val="zh-CN"/>
              </w:rPr>
              <w:t xml:space="preserve"> </w:t>
            </w:r>
            <w:r w:rsidRPr="004A6C15">
              <w:rPr>
                <w:rFonts w:hint="eastAsia"/>
                <w:bCs/>
                <w:kern w:val="0"/>
                <w:szCs w:val="20"/>
                <w:lang w:val="zh-CN"/>
              </w:rPr>
              <w:t>数</w:t>
            </w:r>
          </w:p>
        </w:tc>
        <w:tc>
          <w:tcPr>
            <w:tcW w:w="1755" w:type="dxa"/>
            <w:shd w:val="clear" w:color="auto" w:fill="E6E6E6"/>
          </w:tcPr>
          <w:p w14:paraId="13BF5190" w14:textId="77777777" w:rsidR="00993BDD" w:rsidRPr="004A6C15" w:rsidRDefault="00993BDD" w:rsidP="00FB3D8F">
            <w:pPr>
              <w:autoSpaceDE w:val="0"/>
              <w:autoSpaceDN w:val="0"/>
              <w:adjustRightInd w:val="0"/>
              <w:jc w:val="center"/>
              <w:rPr>
                <w:kern w:val="0"/>
                <w:szCs w:val="20"/>
                <w:lang w:val="zh-CN"/>
              </w:rPr>
            </w:pPr>
            <w:r w:rsidRPr="004A6C15">
              <w:rPr>
                <w:rFonts w:hint="eastAsia"/>
                <w:bCs/>
                <w:kern w:val="0"/>
                <w:szCs w:val="20"/>
                <w:lang w:val="zh-CN"/>
              </w:rPr>
              <w:t>阴</w:t>
            </w:r>
            <w:r w:rsidRPr="004A6C15">
              <w:rPr>
                <w:rFonts w:hint="eastAsia"/>
                <w:bCs/>
                <w:kern w:val="0"/>
                <w:szCs w:val="20"/>
                <w:lang w:val="zh-CN"/>
              </w:rPr>
              <w:t xml:space="preserve"> </w:t>
            </w:r>
            <w:r w:rsidRPr="004A6C15">
              <w:rPr>
                <w:rFonts w:hint="eastAsia"/>
                <w:bCs/>
                <w:kern w:val="0"/>
                <w:szCs w:val="20"/>
                <w:lang w:val="zh-CN"/>
              </w:rPr>
              <w:t>性</w:t>
            </w:r>
            <w:r w:rsidRPr="004A6C15">
              <w:rPr>
                <w:rFonts w:hint="eastAsia"/>
                <w:bCs/>
                <w:kern w:val="0"/>
                <w:szCs w:val="20"/>
                <w:lang w:val="zh-CN"/>
              </w:rPr>
              <w:t xml:space="preserve"> </w:t>
            </w:r>
            <w:r w:rsidRPr="004A6C15">
              <w:rPr>
                <w:rFonts w:hint="eastAsia"/>
                <w:bCs/>
                <w:kern w:val="0"/>
                <w:szCs w:val="20"/>
                <w:lang w:val="zh-CN"/>
              </w:rPr>
              <w:t>单</w:t>
            </w:r>
            <w:r w:rsidRPr="004A6C15">
              <w:rPr>
                <w:rFonts w:hint="eastAsia"/>
                <w:bCs/>
                <w:kern w:val="0"/>
                <w:szCs w:val="20"/>
                <w:lang w:val="zh-CN"/>
              </w:rPr>
              <w:t xml:space="preserve"> </w:t>
            </w:r>
            <w:r w:rsidRPr="004A6C15">
              <w:rPr>
                <w:rFonts w:hint="eastAsia"/>
                <w:bCs/>
                <w:kern w:val="0"/>
                <w:szCs w:val="20"/>
                <w:lang w:val="zh-CN"/>
              </w:rPr>
              <w:t>数</w:t>
            </w:r>
          </w:p>
        </w:tc>
        <w:tc>
          <w:tcPr>
            <w:tcW w:w="1755" w:type="dxa"/>
            <w:tcBorders>
              <w:right w:val="single" w:sz="12" w:space="0" w:color="auto"/>
            </w:tcBorders>
            <w:shd w:val="clear" w:color="auto" w:fill="E6E6E6"/>
          </w:tcPr>
          <w:p w14:paraId="2DA8C799" w14:textId="77777777" w:rsidR="00993BDD" w:rsidRPr="004A6C15" w:rsidRDefault="00993BDD" w:rsidP="00FB3D8F">
            <w:pPr>
              <w:autoSpaceDE w:val="0"/>
              <w:autoSpaceDN w:val="0"/>
              <w:adjustRightInd w:val="0"/>
              <w:jc w:val="center"/>
              <w:rPr>
                <w:kern w:val="0"/>
                <w:szCs w:val="20"/>
                <w:lang w:val="zh-CN"/>
              </w:rPr>
            </w:pPr>
            <w:r w:rsidRPr="004A6C15">
              <w:rPr>
                <w:rFonts w:hint="eastAsia"/>
                <w:bCs/>
                <w:kern w:val="0"/>
                <w:szCs w:val="20"/>
                <w:lang w:val="zh-CN"/>
              </w:rPr>
              <w:t>复</w:t>
            </w:r>
            <w:r w:rsidRPr="004A6C15">
              <w:rPr>
                <w:rFonts w:hint="eastAsia"/>
                <w:bCs/>
                <w:kern w:val="0"/>
                <w:szCs w:val="20"/>
                <w:lang w:val="zh-CN"/>
              </w:rPr>
              <w:t xml:space="preserve">    </w:t>
            </w:r>
            <w:r w:rsidRPr="004A6C15">
              <w:rPr>
                <w:rFonts w:hint="eastAsia"/>
                <w:bCs/>
                <w:kern w:val="0"/>
                <w:szCs w:val="20"/>
                <w:lang w:val="zh-CN"/>
              </w:rPr>
              <w:t>数</w:t>
            </w:r>
            <w:r w:rsidRPr="004A6C15">
              <w:rPr>
                <w:rFonts w:hint="eastAsia"/>
                <w:bCs/>
                <w:kern w:val="0"/>
                <w:szCs w:val="20"/>
                <w:lang w:val="zh-CN"/>
              </w:rPr>
              <w:t xml:space="preserve"> </w:t>
            </w:r>
          </w:p>
        </w:tc>
      </w:tr>
      <w:tr w:rsidR="00993BDD" w14:paraId="467B36BE" w14:textId="77777777" w:rsidTr="00FB3D8F">
        <w:trPr>
          <w:trHeight w:val="240"/>
        </w:trPr>
        <w:tc>
          <w:tcPr>
            <w:tcW w:w="1997" w:type="dxa"/>
            <w:tcBorders>
              <w:left w:val="single" w:sz="12" w:space="0" w:color="auto"/>
            </w:tcBorders>
            <w:shd w:val="clear" w:color="auto" w:fill="E6E6E6"/>
          </w:tcPr>
          <w:p w14:paraId="30837408" w14:textId="77777777" w:rsidR="00993BDD" w:rsidRPr="004A6C15" w:rsidRDefault="00993BDD" w:rsidP="00FB3D8F">
            <w:pPr>
              <w:autoSpaceDE w:val="0"/>
              <w:autoSpaceDN w:val="0"/>
              <w:adjustRightInd w:val="0"/>
              <w:jc w:val="center"/>
              <w:rPr>
                <w:bCs/>
                <w:kern w:val="0"/>
                <w:szCs w:val="20"/>
                <w:lang w:val="zh-CN"/>
              </w:rPr>
            </w:pPr>
            <w:r w:rsidRPr="004A6C15">
              <w:rPr>
                <w:rFonts w:hint="eastAsia"/>
                <w:bCs/>
                <w:kern w:val="0"/>
                <w:szCs w:val="20"/>
                <w:lang w:val="zh-CN"/>
              </w:rPr>
              <w:t>我的</w:t>
            </w:r>
          </w:p>
        </w:tc>
        <w:tc>
          <w:tcPr>
            <w:tcW w:w="1755" w:type="dxa"/>
          </w:tcPr>
          <w:p w14:paraId="3E073671" w14:textId="77777777" w:rsidR="00993BDD" w:rsidRPr="004A6C15" w:rsidRDefault="00993BDD" w:rsidP="00FB3D8F">
            <w:pPr>
              <w:autoSpaceDE w:val="0"/>
              <w:autoSpaceDN w:val="0"/>
              <w:adjustRightInd w:val="0"/>
              <w:jc w:val="center"/>
              <w:rPr>
                <w:bCs/>
                <w:kern w:val="0"/>
                <w:szCs w:val="20"/>
              </w:rPr>
            </w:pPr>
            <w:r w:rsidRPr="004A6C15">
              <w:rPr>
                <w:bCs/>
                <w:kern w:val="0"/>
                <w:szCs w:val="20"/>
              </w:rPr>
              <w:t>mon</w:t>
            </w:r>
          </w:p>
        </w:tc>
        <w:tc>
          <w:tcPr>
            <w:tcW w:w="1755" w:type="dxa"/>
          </w:tcPr>
          <w:p w14:paraId="35C0573B" w14:textId="77777777" w:rsidR="00993BDD" w:rsidRPr="004A6C15" w:rsidRDefault="00993BDD" w:rsidP="00FB3D8F">
            <w:pPr>
              <w:autoSpaceDE w:val="0"/>
              <w:autoSpaceDN w:val="0"/>
              <w:adjustRightInd w:val="0"/>
              <w:jc w:val="center"/>
              <w:rPr>
                <w:bCs/>
                <w:kern w:val="0"/>
                <w:szCs w:val="20"/>
              </w:rPr>
            </w:pPr>
            <w:r w:rsidRPr="004A6C15">
              <w:rPr>
                <w:bCs/>
                <w:kern w:val="0"/>
                <w:szCs w:val="20"/>
              </w:rPr>
              <w:t>ma</w:t>
            </w:r>
          </w:p>
        </w:tc>
        <w:tc>
          <w:tcPr>
            <w:tcW w:w="1755" w:type="dxa"/>
            <w:tcBorders>
              <w:right w:val="single" w:sz="12" w:space="0" w:color="auto"/>
            </w:tcBorders>
          </w:tcPr>
          <w:p w14:paraId="2EDF4588" w14:textId="77777777" w:rsidR="00993BDD" w:rsidRPr="004A6C15" w:rsidRDefault="00993BDD" w:rsidP="00FB3D8F">
            <w:pPr>
              <w:autoSpaceDE w:val="0"/>
              <w:autoSpaceDN w:val="0"/>
              <w:adjustRightInd w:val="0"/>
              <w:jc w:val="center"/>
              <w:rPr>
                <w:bCs/>
                <w:kern w:val="0"/>
                <w:szCs w:val="20"/>
              </w:rPr>
            </w:pPr>
            <w:r w:rsidRPr="004A6C15">
              <w:rPr>
                <w:bCs/>
                <w:kern w:val="0"/>
                <w:szCs w:val="20"/>
              </w:rPr>
              <w:t>mes</w:t>
            </w:r>
          </w:p>
        </w:tc>
      </w:tr>
      <w:tr w:rsidR="00993BDD" w14:paraId="2D39A0F7" w14:textId="77777777" w:rsidTr="00FB3D8F">
        <w:trPr>
          <w:trHeight w:val="240"/>
        </w:trPr>
        <w:tc>
          <w:tcPr>
            <w:tcW w:w="1997" w:type="dxa"/>
            <w:tcBorders>
              <w:left w:val="single" w:sz="12" w:space="0" w:color="auto"/>
            </w:tcBorders>
            <w:shd w:val="clear" w:color="auto" w:fill="E6E6E6"/>
          </w:tcPr>
          <w:p w14:paraId="7FEFE3AC" w14:textId="77777777" w:rsidR="00993BDD" w:rsidRPr="004A6C15" w:rsidRDefault="00993BDD" w:rsidP="00FB3D8F">
            <w:pPr>
              <w:autoSpaceDE w:val="0"/>
              <w:autoSpaceDN w:val="0"/>
              <w:adjustRightInd w:val="0"/>
              <w:jc w:val="center"/>
              <w:rPr>
                <w:bCs/>
                <w:kern w:val="0"/>
                <w:szCs w:val="20"/>
                <w:lang w:val="zh-CN"/>
              </w:rPr>
            </w:pPr>
            <w:r w:rsidRPr="004A6C15">
              <w:rPr>
                <w:rFonts w:hint="eastAsia"/>
                <w:bCs/>
                <w:kern w:val="0"/>
                <w:szCs w:val="20"/>
                <w:lang w:val="zh-CN"/>
              </w:rPr>
              <w:t>你的</w:t>
            </w:r>
          </w:p>
        </w:tc>
        <w:tc>
          <w:tcPr>
            <w:tcW w:w="1755" w:type="dxa"/>
          </w:tcPr>
          <w:p w14:paraId="30FE36B8" w14:textId="77777777" w:rsidR="00993BDD" w:rsidRPr="004A6C15" w:rsidRDefault="00993BDD" w:rsidP="00FB3D8F">
            <w:pPr>
              <w:autoSpaceDE w:val="0"/>
              <w:autoSpaceDN w:val="0"/>
              <w:adjustRightInd w:val="0"/>
              <w:jc w:val="center"/>
              <w:rPr>
                <w:bCs/>
                <w:kern w:val="0"/>
                <w:szCs w:val="20"/>
              </w:rPr>
            </w:pPr>
            <w:r w:rsidRPr="004A6C15">
              <w:rPr>
                <w:bCs/>
                <w:kern w:val="0"/>
                <w:szCs w:val="20"/>
              </w:rPr>
              <w:t>ton</w:t>
            </w:r>
          </w:p>
        </w:tc>
        <w:tc>
          <w:tcPr>
            <w:tcW w:w="1755" w:type="dxa"/>
          </w:tcPr>
          <w:p w14:paraId="238606CA" w14:textId="77777777" w:rsidR="00993BDD" w:rsidRPr="004A6C15" w:rsidRDefault="00993BDD" w:rsidP="00FB3D8F">
            <w:pPr>
              <w:autoSpaceDE w:val="0"/>
              <w:autoSpaceDN w:val="0"/>
              <w:adjustRightInd w:val="0"/>
              <w:jc w:val="center"/>
              <w:rPr>
                <w:bCs/>
                <w:kern w:val="0"/>
                <w:szCs w:val="20"/>
              </w:rPr>
            </w:pPr>
            <w:r w:rsidRPr="004A6C15">
              <w:rPr>
                <w:bCs/>
                <w:kern w:val="0"/>
                <w:szCs w:val="20"/>
              </w:rPr>
              <w:t>ta</w:t>
            </w:r>
          </w:p>
        </w:tc>
        <w:tc>
          <w:tcPr>
            <w:tcW w:w="1755" w:type="dxa"/>
            <w:tcBorders>
              <w:right w:val="single" w:sz="12" w:space="0" w:color="auto"/>
            </w:tcBorders>
          </w:tcPr>
          <w:p w14:paraId="67BF33F8" w14:textId="77777777" w:rsidR="00993BDD" w:rsidRPr="004A6C15" w:rsidRDefault="00993BDD" w:rsidP="00FB3D8F">
            <w:pPr>
              <w:autoSpaceDE w:val="0"/>
              <w:autoSpaceDN w:val="0"/>
              <w:adjustRightInd w:val="0"/>
              <w:jc w:val="center"/>
              <w:rPr>
                <w:bCs/>
                <w:kern w:val="0"/>
                <w:szCs w:val="20"/>
              </w:rPr>
            </w:pPr>
            <w:r w:rsidRPr="004A6C15">
              <w:rPr>
                <w:bCs/>
                <w:kern w:val="0"/>
                <w:szCs w:val="20"/>
              </w:rPr>
              <w:t>tes</w:t>
            </w:r>
          </w:p>
        </w:tc>
      </w:tr>
      <w:tr w:rsidR="00993BDD" w14:paraId="408BEEC3" w14:textId="77777777" w:rsidTr="00FB3D8F">
        <w:trPr>
          <w:trHeight w:val="240"/>
        </w:trPr>
        <w:tc>
          <w:tcPr>
            <w:tcW w:w="1997" w:type="dxa"/>
            <w:tcBorders>
              <w:left w:val="single" w:sz="12" w:space="0" w:color="auto"/>
            </w:tcBorders>
            <w:shd w:val="clear" w:color="auto" w:fill="E6E6E6"/>
          </w:tcPr>
          <w:p w14:paraId="16E0DE7A" w14:textId="77777777" w:rsidR="00993BDD" w:rsidRPr="004A6C15" w:rsidRDefault="00993BDD" w:rsidP="00FB3D8F">
            <w:pPr>
              <w:autoSpaceDE w:val="0"/>
              <w:autoSpaceDN w:val="0"/>
              <w:adjustRightInd w:val="0"/>
              <w:jc w:val="center"/>
              <w:rPr>
                <w:bCs/>
                <w:kern w:val="0"/>
                <w:szCs w:val="20"/>
                <w:lang w:val="zh-CN"/>
              </w:rPr>
            </w:pPr>
            <w:r w:rsidRPr="004A6C15">
              <w:rPr>
                <w:rFonts w:hint="eastAsia"/>
                <w:bCs/>
                <w:kern w:val="0"/>
                <w:szCs w:val="20"/>
                <w:lang w:val="zh-CN"/>
              </w:rPr>
              <w:t>他（她、它）的</w:t>
            </w:r>
          </w:p>
        </w:tc>
        <w:tc>
          <w:tcPr>
            <w:tcW w:w="1755" w:type="dxa"/>
          </w:tcPr>
          <w:p w14:paraId="4BC3B161" w14:textId="77777777" w:rsidR="00993BDD" w:rsidRPr="004A6C15" w:rsidRDefault="00993BDD" w:rsidP="00FB3D8F">
            <w:pPr>
              <w:autoSpaceDE w:val="0"/>
              <w:autoSpaceDN w:val="0"/>
              <w:adjustRightInd w:val="0"/>
              <w:jc w:val="center"/>
              <w:rPr>
                <w:bCs/>
                <w:kern w:val="0"/>
                <w:szCs w:val="20"/>
              </w:rPr>
            </w:pPr>
            <w:r w:rsidRPr="004A6C15">
              <w:rPr>
                <w:bCs/>
                <w:kern w:val="0"/>
                <w:szCs w:val="20"/>
              </w:rPr>
              <w:t>son</w:t>
            </w:r>
          </w:p>
        </w:tc>
        <w:tc>
          <w:tcPr>
            <w:tcW w:w="1755" w:type="dxa"/>
          </w:tcPr>
          <w:p w14:paraId="2D78C5E2" w14:textId="77777777" w:rsidR="00993BDD" w:rsidRPr="004A6C15" w:rsidRDefault="00993BDD" w:rsidP="00FB3D8F">
            <w:pPr>
              <w:autoSpaceDE w:val="0"/>
              <w:autoSpaceDN w:val="0"/>
              <w:adjustRightInd w:val="0"/>
              <w:jc w:val="center"/>
              <w:rPr>
                <w:bCs/>
                <w:kern w:val="0"/>
                <w:szCs w:val="20"/>
              </w:rPr>
            </w:pPr>
            <w:r w:rsidRPr="004A6C15">
              <w:rPr>
                <w:bCs/>
                <w:kern w:val="0"/>
                <w:szCs w:val="20"/>
              </w:rPr>
              <w:t>sa</w:t>
            </w:r>
          </w:p>
        </w:tc>
        <w:tc>
          <w:tcPr>
            <w:tcW w:w="1755" w:type="dxa"/>
            <w:tcBorders>
              <w:right w:val="single" w:sz="12" w:space="0" w:color="auto"/>
            </w:tcBorders>
          </w:tcPr>
          <w:p w14:paraId="0D4C3B4F" w14:textId="77777777" w:rsidR="00993BDD" w:rsidRPr="004A6C15" w:rsidRDefault="00993BDD" w:rsidP="00FB3D8F">
            <w:pPr>
              <w:autoSpaceDE w:val="0"/>
              <w:autoSpaceDN w:val="0"/>
              <w:adjustRightInd w:val="0"/>
              <w:jc w:val="center"/>
              <w:rPr>
                <w:bCs/>
                <w:kern w:val="0"/>
                <w:szCs w:val="20"/>
              </w:rPr>
            </w:pPr>
            <w:r w:rsidRPr="004A6C15">
              <w:rPr>
                <w:bCs/>
                <w:kern w:val="0"/>
                <w:szCs w:val="20"/>
              </w:rPr>
              <w:t>ses</w:t>
            </w:r>
          </w:p>
        </w:tc>
      </w:tr>
      <w:tr w:rsidR="00993BDD" w14:paraId="7EA6E724" w14:textId="77777777" w:rsidTr="00FB3D8F">
        <w:trPr>
          <w:cantSplit/>
          <w:trHeight w:val="240"/>
        </w:trPr>
        <w:tc>
          <w:tcPr>
            <w:tcW w:w="1997" w:type="dxa"/>
            <w:tcBorders>
              <w:left w:val="single" w:sz="12" w:space="0" w:color="auto"/>
            </w:tcBorders>
            <w:shd w:val="clear" w:color="auto" w:fill="E6E6E6"/>
          </w:tcPr>
          <w:p w14:paraId="535376FF" w14:textId="77777777" w:rsidR="00993BDD" w:rsidRPr="004A6C15" w:rsidRDefault="00993BDD" w:rsidP="00FB3D8F">
            <w:pPr>
              <w:autoSpaceDE w:val="0"/>
              <w:autoSpaceDN w:val="0"/>
              <w:adjustRightInd w:val="0"/>
              <w:jc w:val="center"/>
              <w:rPr>
                <w:bCs/>
                <w:kern w:val="0"/>
                <w:szCs w:val="20"/>
                <w:lang w:val="zh-CN"/>
              </w:rPr>
            </w:pPr>
            <w:r w:rsidRPr="004A6C15">
              <w:rPr>
                <w:rFonts w:hint="eastAsia"/>
                <w:bCs/>
                <w:kern w:val="0"/>
                <w:szCs w:val="20"/>
                <w:lang w:val="zh-CN"/>
              </w:rPr>
              <w:t>我们的</w:t>
            </w:r>
          </w:p>
        </w:tc>
        <w:tc>
          <w:tcPr>
            <w:tcW w:w="3510" w:type="dxa"/>
            <w:gridSpan w:val="2"/>
          </w:tcPr>
          <w:p w14:paraId="4408EB67" w14:textId="77777777" w:rsidR="00993BDD" w:rsidRPr="004A6C15" w:rsidRDefault="00993BDD" w:rsidP="00FB3D8F">
            <w:pPr>
              <w:autoSpaceDE w:val="0"/>
              <w:autoSpaceDN w:val="0"/>
              <w:adjustRightInd w:val="0"/>
              <w:jc w:val="center"/>
              <w:rPr>
                <w:bCs/>
                <w:kern w:val="0"/>
                <w:szCs w:val="20"/>
              </w:rPr>
            </w:pPr>
            <w:r w:rsidRPr="004A6C15">
              <w:rPr>
                <w:bCs/>
                <w:kern w:val="0"/>
                <w:szCs w:val="20"/>
              </w:rPr>
              <w:t>notre</w:t>
            </w:r>
          </w:p>
        </w:tc>
        <w:tc>
          <w:tcPr>
            <w:tcW w:w="1755" w:type="dxa"/>
            <w:tcBorders>
              <w:right w:val="single" w:sz="12" w:space="0" w:color="auto"/>
            </w:tcBorders>
          </w:tcPr>
          <w:p w14:paraId="253BB54C" w14:textId="77777777" w:rsidR="00993BDD" w:rsidRPr="004A6C15" w:rsidRDefault="00993BDD" w:rsidP="00FB3D8F">
            <w:pPr>
              <w:autoSpaceDE w:val="0"/>
              <w:autoSpaceDN w:val="0"/>
              <w:adjustRightInd w:val="0"/>
              <w:jc w:val="center"/>
              <w:rPr>
                <w:bCs/>
                <w:kern w:val="0"/>
                <w:szCs w:val="20"/>
              </w:rPr>
            </w:pPr>
            <w:r w:rsidRPr="004A6C15">
              <w:rPr>
                <w:bCs/>
                <w:kern w:val="0"/>
                <w:szCs w:val="20"/>
              </w:rPr>
              <w:t>nos</w:t>
            </w:r>
          </w:p>
        </w:tc>
      </w:tr>
      <w:tr w:rsidR="00993BDD" w14:paraId="67CB15B7" w14:textId="77777777" w:rsidTr="00FB3D8F">
        <w:trPr>
          <w:cantSplit/>
          <w:trHeight w:val="240"/>
        </w:trPr>
        <w:tc>
          <w:tcPr>
            <w:tcW w:w="1997" w:type="dxa"/>
            <w:tcBorders>
              <w:left w:val="single" w:sz="12" w:space="0" w:color="auto"/>
            </w:tcBorders>
            <w:shd w:val="clear" w:color="auto" w:fill="E6E6E6"/>
          </w:tcPr>
          <w:p w14:paraId="63FE5BAB" w14:textId="77777777" w:rsidR="00993BDD" w:rsidRPr="004A6C15" w:rsidRDefault="00993BDD" w:rsidP="00FB3D8F">
            <w:pPr>
              <w:autoSpaceDE w:val="0"/>
              <w:autoSpaceDN w:val="0"/>
              <w:adjustRightInd w:val="0"/>
              <w:jc w:val="center"/>
              <w:rPr>
                <w:bCs/>
                <w:kern w:val="0"/>
                <w:szCs w:val="20"/>
                <w:lang w:val="zh-CN"/>
              </w:rPr>
            </w:pPr>
            <w:r w:rsidRPr="004A6C15">
              <w:rPr>
                <w:rFonts w:hint="eastAsia"/>
                <w:bCs/>
                <w:kern w:val="0"/>
                <w:szCs w:val="20"/>
                <w:lang w:val="zh-CN"/>
              </w:rPr>
              <w:t>你们（您）的</w:t>
            </w:r>
          </w:p>
        </w:tc>
        <w:tc>
          <w:tcPr>
            <w:tcW w:w="3510" w:type="dxa"/>
            <w:gridSpan w:val="2"/>
          </w:tcPr>
          <w:p w14:paraId="300F983F" w14:textId="77777777" w:rsidR="00993BDD" w:rsidRPr="004A6C15" w:rsidRDefault="00993BDD" w:rsidP="00FB3D8F">
            <w:pPr>
              <w:autoSpaceDE w:val="0"/>
              <w:autoSpaceDN w:val="0"/>
              <w:adjustRightInd w:val="0"/>
              <w:jc w:val="center"/>
              <w:rPr>
                <w:bCs/>
                <w:kern w:val="0"/>
                <w:szCs w:val="20"/>
              </w:rPr>
            </w:pPr>
            <w:r w:rsidRPr="004A6C15">
              <w:rPr>
                <w:bCs/>
                <w:kern w:val="0"/>
                <w:szCs w:val="20"/>
              </w:rPr>
              <w:t>votre</w:t>
            </w:r>
          </w:p>
        </w:tc>
        <w:tc>
          <w:tcPr>
            <w:tcW w:w="1755" w:type="dxa"/>
            <w:tcBorders>
              <w:right w:val="single" w:sz="12" w:space="0" w:color="auto"/>
            </w:tcBorders>
          </w:tcPr>
          <w:p w14:paraId="61507CA8" w14:textId="77777777" w:rsidR="00993BDD" w:rsidRPr="004A6C15" w:rsidRDefault="00993BDD" w:rsidP="00FB3D8F">
            <w:pPr>
              <w:autoSpaceDE w:val="0"/>
              <w:autoSpaceDN w:val="0"/>
              <w:adjustRightInd w:val="0"/>
              <w:jc w:val="center"/>
              <w:rPr>
                <w:bCs/>
                <w:kern w:val="0"/>
                <w:szCs w:val="20"/>
              </w:rPr>
            </w:pPr>
            <w:r w:rsidRPr="004A6C15">
              <w:rPr>
                <w:bCs/>
                <w:kern w:val="0"/>
                <w:szCs w:val="20"/>
              </w:rPr>
              <w:t>vos</w:t>
            </w:r>
          </w:p>
        </w:tc>
      </w:tr>
      <w:tr w:rsidR="00993BDD" w14:paraId="40F947A6" w14:textId="77777777" w:rsidTr="00FB3D8F">
        <w:trPr>
          <w:cantSplit/>
          <w:trHeight w:val="240"/>
        </w:trPr>
        <w:tc>
          <w:tcPr>
            <w:tcW w:w="1997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E6E6E6"/>
          </w:tcPr>
          <w:p w14:paraId="750D01C4" w14:textId="77777777" w:rsidR="00993BDD" w:rsidRPr="004A6C15" w:rsidRDefault="00993BDD" w:rsidP="00FB3D8F">
            <w:pPr>
              <w:autoSpaceDE w:val="0"/>
              <w:autoSpaceDN w:val="0"/>
              <w:adjustRightInd w:val="0"/>
              <w:jc w:val="center"/>
              <w:rPr>
                <w:bCs/>
                <w:kern w:val="0"/>
                <w:szCs w:val="20"/>
                <w:lang w:val="zh-CN"/>
              </w:rPr>
            </w:pPr>
            <w:r w:rsidRPr="004A6C15">
              <w:rPr>
                <w:rFonts w:hint="eastAsia"/>
                <w:bCs/>
                <w:kern w:val="0"/>
                <w:szCs w:val="20"/>
                <w:lang w:val="zh-CN"/>
              </w:rPr>
              <w:t>他（她、它）们的</w:t>
            </w:r>
          </w:p>
        </w:tc>
        <w:tc>
          <w:tcPr>
            <w:tcW w:w="3510" w:type="dxa"/>
            <w:gridSpan w:val="2"/>
            <w:tcBorders>
              <w:bottom w:val="single" w:sz="12" w:space="0" w:color="auto"/>
            </w:tcBorders>
          </w:tcPr>
          <w:p w14:paraId="0F09B8D0" w14:textId="77777777" w:rsidR="00993BDD" w:rsidRPr="004A6C15" w:rsidRDefault="00993BDD" w:rsidP="00FB3D8F">
            <w:pPr>
              <w:autoSpaceDE w:val="0"/>
              <w:autoSpaceDN w:val="0"/>
              <w:adjustRightInd w:val="0"/>
              <w:jc w:val="center"/>
              <w:rPr>
                <w:bCs/>
                <w:kern w:val="0"/>
                <w:szCs w:val="20"/>
              </w:rPr>
            </w:pPr>
            <w:r w:rsidRPr="004A6C15">
              <w:rPr>
                <w:bCs/>
                <w:kern w:val="0"/>
                <w:szCs w:val="20"/>
              </w:rPr>
              <w:t>leur</w:t>
            </w:r>
          </w:p>
        </w:tc>
        <w:tc>
          <w:tcPr>
            <w:tcW w:w="1755" w:type="dxa"/>
            <w:tcBorders>
              <w:bottom w:val="single" w:sz="12" w:space="0" w:color="auto"/>
              <w:right w:val="single" w:sz="12" w:space="0" w:color="auto"/>
            </w:tcBorders>
          </w:tcPr>
          <w:p w14:paraId="0303B9BD" w14:textId="77777777" w:rsidR="00993BDD" w:rsidRPr="004A6C15" w:rsidRDefault="00993BDD" w:rsidP="00FB3D8F">
            <w:pPr>
              <w:autoSpaceDE w:val="0"/>
              <w:autoSpaceDN w:val="0"/>
              <w:adjustRightInd w:val="0"/>
              <w:jc w:val="center"/>
              <w:rPr>
                <w:bCs/>
                <w:kern w:val="0"/>
                <w:szCs w:val="20"/>
              </w:rPr>
            </w:pPr>
            <w:r w:rsidRPr="004A6C15">
              <w:rPr>
                <w:bCs/>
                <w:kern w:val="0"/>
                <w:szCs w:val="20"/>
              </w:rPr>
              <w:t>leurs</w:t>
            </w:r>
          </w:p>
        </w:tc>
      </w:tr>
    </w:tbl>
    <w:p w14:paraId="363E89CB" w14:textId="77777777" w:rsidR="00993BDD" w:rsidRDefault="00993BDD" w:rsidP="00993BDD">
      <w:pPr>
        <w:autoSpaceDE w:val="0"/>
        <w:autoSpaceDN w:val="0"/>
        <w:adjustRightInd w:val="0"/>
        <w:spacing w:line="80" w:lineRule="exact"/>
        <w:ind w:firstLineChars="226" w:firstLine="475"/>
        <w:jc w:val="left"/>
      </w:pPr>
    </w:p>
    <w:p w14:paraId="1838FD1A" w14:textId="77777777" w:rsidR="00993BDD" w:rsidRPr="003F1D61" w:rsidRDefault="00993BDD" w:rsidP="00993BDD">
      <w:pPr>
        <w:autoSpaceDE w:val="0"/>
        <w:autoSpaceDN w:val="0"/>
        <w:adjustRightInd w:val="0"/>
        <w:ind w:firstLineChars="200" w:firstLine="643"/>
        <w:jc w:val="left"/>
        <w:rPr>
          <w:b/>
          <w:bCs/>
          <w:color w:val="FF0000"/>
          <w:sz w:val="32"/>
          <w:szCs w:val="32"/>
        </w:rPr>
      </w:pPr>
      <w:r w:rsidRPr="003F1D61">
        <w:rPr>
          <w:rFonts w:hint="eastAsia"/>
          <w:b/>
          <w:color w:val="FF0000"/>
          <w:kern w:val="0"/>
          <w:sz w:val="32"/>
          <w:szCs w:val="32"/>
          <w:lang w:val="zh-CN"/>
        </w:rPr>
        <w:t>重要提示：</w:t>
      </w:r>
    </w:p>
    <w:p w14:paraId="5D528571" w14:textId="77777777" w:rsidR="00993BDD" w:rsidRDefault="00993BDD" w:rsidP="00993BDD">
      <w:pPr>
        <w:autoSpaceDE w:val="0"/>
        <w:autoSpaceDN w:val="0"/>
        <w:adjustRightInd w:val="0"/>
        <w:ind w:leftChars="321" w:left="1388" w:hangingChars="340" w:hanging="714"/>
        <w:jc w:val="left"/>
        <w:rPr>
          <w:kern w:val="0"/>
          <w:szCs w:val="20"/>
          <w:lang w:val="zh-CN"/>
        </w:rPr>
      </w:pPr>
      <w:r>
        <w:rPr>
          <w:rFonts w:hint="eastAsia"/>
          <w:noProof/>
          <w:color w:val="FF0000"/>
        </w:rPr>
        <w:drawing>
          <wp:inline distT="0" distB="0" distL="0" distR="0" wp14:anchorId="51342091" wp14:editId="57D22FCB">
            <wp:extent cx="114300" cy="114300"/>
            <wp:effectExtent l="19050" t="0" r="0" b="0"/>
            <wp:docPr id="7" name="图片 7" descr="BD14868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D14868_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  <w:kern w:val="0"/>
          <w:szCs w:val="20"/>
          <w:lang w:val="zh-CN"/>
        </w:rPr>
        <w:t>主有形容词本身并</w:t>
      </w:r>
      <w:r w:rsidRPr="00FC4A41">
        <w:rPr>
          <w:rFonts w:hint="eastAsia"/>
          <w:b/>
          <w:kern w:val="0"/>
          <w:szCs w:val="20"/>
          <w:lang w:val="zh-CN"/>
        </w:rPr>
        <w:t>不表示所有者的性别</w:t>
      </w:r>
      <w:r>
        <w:rPr>
          <w:rFonts w:hint="eastAsia"/>
          <w:kern w:val="0"/>
          <w:szCs w:val="20"/>
          <w:lang w:val="zh-CN"/>
        </w:rPr>
        <w:t>。</w:t>
      </w:r>
    </w:p>
    <w:p w14:paraId="41D62654" w14:textId="77777777" w:rsidR="00993BDD" w:rsidRDefault="00993BDD" w:rsidP="00993BDD">
      <w:pPr>
        <w:tabs>
          <w:tab w:val="num" w:pos="1696"/>
        </w:tabs>
        <w:autoSpaceDE w:val="0"/>
        <w:autoSpaceDN w:val="0"/>
        <w:adjustRightInd w:val="0"/>
        <w:ind w:leftChars="319" w:left="991" w:hangingChars="153" w:hanging="321"/>
        <w:jc w:val="left"/>
        <w:rPr>
          <w:kern w:val="0"/>
          <w:szCs w:val="20"/>
          <w:lang w:val="zh-CN"/>
        </w:rPr>
      </w:pPr>
      <w:r>
        <w:rPr>
          <w:rFonts w:hint="eastAsia"/>
          <w:noProof/>
          <w:color w:val="FF0000"/>
        </w:rPr>
        <w:drawing>
          <wp:inline distT="0" distB="0" distL="0" distR="0" wp14:anchorId="358065C6" wp14:editId="19CD2D68">
            <wp:extent cx="114300" cy="114300"/>
            <wp:effectExtent l="19050" t="0" r="0" b="0"/>
            <wp:docPr id="8" name="图片 8" descr="BD14868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BD14868_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  <w:kern w:val="0"/>
          <w:szCs w:val="20"/>
          <w:lang w:val="zh-CN"/>
        </w:rPr>
        <w:t>主有形容词阴、阳性的使用</w:t>
      </w:r>
      <w:r>
        <w:rPr>
          <w:rFonts w:hint="eastAsia"/>
          <w:b/>
          <w:bCs/>
          <w:kern w:val="0"/>
          <w:szCs w:val="20"/>
          <w:lang w:val="zh-CN"/>
        </w:rPr>
        <w:t>取决于被限定的人或物</w:t>
      </w:r>
      <w:r>
        <w:rPr>
          <w:rFonts w:hint="eastAsia"/>
          <w:kern w:val="0"/>
          <w:szCs w:val="20"/>
          <w:lang w:val="zh-CN"/>
        </w:rPr>
        <w:t>，而</w:t>
      </w:r>
      <w:r>
        <w:rPr>
          <w:rFonts w:hint="eastAsia"/>
          <w:b/>
          <w:bCs/>
          <w:kern w:val="0"/>
          <w:szCs w:val="20"/>
          <w:lang w:val="zh-CN"/>
        </w:rPr>
        <w:t>非所有者本人</w:t>
      </w:r>
      <w:r>
        <w:rPr>
          <w:rFonts w:hint="eastAsia"/>
          <w:kern w:val="0"/>
          <w:szCs w:val="20"/>
          <w:lang w:val="zh-CN"/>
        </w:rPr>
        <w:t>的性别！</w:t>
      </w:r>
    </w:p>
    <w:p w14:paraId="4F893C08" w14:textId="77777777" w:rsidR="00993BDD" w:rsidRDefault="00EF093F" w:rsidP="00993BDD">
      <w:pPr>
        <w:tabs>
          <w:tab w:val="num" w:pos="1696"/>
        </w:tabs>
        <w:autoSpaceDE w:val="0"/>
        <w:autoSpaceDN w:val="0"/>
        <w:adjustRightInd w:val="0"/>
        <w:ind w:leftChars="319" w:left="670" w:firstLine="315"/>
        <w:jc w:val="left"/>
        <w:rPr>
          <w:kern w:val="0"/>
          <w:szCs w:val="20"/>
          <w:lang w:val="zh-CN"/>
        </w:rPr>
      </w:pPr>
      <w:r>
        <w:rPr>
          <w:noProof/>
          <w:kern w:val="0"/>
          <w:szCs w:val="20"/>
        </w:rPr>
        <w:pict w14:anchorId="6F53A567">
          <v:rect id="_x0000_s1049" style="position:absolute;left:0;text-align:left;margin-left:52pt;margin-top:.55pt;width:348.5pt;height:24.25pt;z-index:-251613184" fillcolor="#f90">
            <v:fill opacity="39977f" color2="#330"/>
            <v:textbox style="mso-next-textbox:#_x0000_s1049">
              <w:txbxContent>
                <w:p w14:paraId="24C0B492" w14:textId="77777777" w:rsidR="003F180D" w:rsidRDefault="003F180D" w:rsidP="00993BDD">
                  <w:pPr>
                    <w:tabs>
                      <w:tab w:val="num" w:pos="1696"/>
                    </w:tabs>
                    <w:autoSpaceDE w:val="0"/>
                    <w:autoSpaceDN w:val="0"/>
                    <w:adjustRightInd w:val="0"/>
                    <w:jc w:val="left"/>
                  </w:pPr>
                  <w:r>
                    <w:rPr>
                      <w:rFonts w:hint="eastAsia"/>
                      <w:kern w:val="0"/>
                      <w:szCs w:val="20"/>
                      <w:lang w:val="zh-CN"/>
                    </w:rPr>
                    <w:t>应遵循的定律是：</w:t>
                  </w:r>
                  <w:r>
                    <w:rPr>
                      <w:rFonts w:hint="eastAsia"/>
                    </w:rPr>
                    <w:t>人称与所有者一致；性、数和所有物（或人）一致。</w:t>
                  </w:r>
                </w:p>
                <w:p w14:paraId="0FDC070E" w14:textId="77777777" w:rsidR="003F180D" w:rsidRPr="00FC4A41" w:rsidRDefault="003F180D" w:rsidP="00993BDD"/>
              </w:txbxContent>
            </v:textbox>
          </v:rect>
        </w:pict>
      </w:r>
    </w:p>
    <w:p w14:paraId="5ED0DEBD" w14:textId="77777777" w:rsidR="00993BDD" w:rsidRDefault="00993BDD" w:rsidP="00993BDD">
      <w:pPr>
        <w:tabs>
          <w:tab w:val="num" w:pos="1696"/>
        </w:tabs>
        <w:autoSpaceDE w:val="0"/>
        <w:autoSpaceDN w:val="0"/>
        <w:adjustRightInd w:val="0"/>
        <w:ind w:leftChars="319" w:left="670" w:firstLine="315"/>
        <w:jc w:val="left"/>
        <w:rPr>
          <w:kern w:val="0"/>
          <w:szCs w:val="20"/>
          <w:lang w:val="zh-CN"/>
        </w:rPr>
      </w:pPr>
    </w:p>
    <w:p w14:paraId="0DFDDEB7" w14:textId="77777777" w:rsidR="00993BDD" w:rsidRDefault="00993BDD" w:rsidP="00993BDD">
      <w:pPr>
        <w:autoSpaceDE w:val="0"/>
        <w:autoSpaceDN w:val="0"/>
        <w:adjustRightInd w:val="0"/>
        <w:ind w:leftChars="321" w:left="1388" w:hangingChars="340" w:hanging="714"/>
        <w:jc w:val="left"/>
      </w:pPr>
      <w:r>
        <w:rPr>
          <w:rFonts w:hint="eastAsia"/>
          <w:noProof/>
          <w:color w:val="FF0000"/>
        </w:rPr>
        <w:drawing>
          <wp:inline distT="0" distB="0" distL="0" distR="0" wp14:anchorId="76FD4A37" wp14:editId="6E150C19">
            <wp:extent cx="114300" cy="114300"/>
            <wp:effectExtent l="19050" t="0" r="0" b="0"/>
            <wp:docPr id="9" name="图片 9" descr="BD14868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BD14868_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</w:rPr>
        <w:t>如被限定名词是以元音字母或哑音</w:t>
      </w:r>
      <w:r>
        <w:t xml:space="preserve"> h</w:t>
      </w:r>
      <w:r>
        <w:rPr>
          <w:rFonts w:hint="eastAsia"/>
        </w:rPr>
        <w:t xml:space="preserve"> </w:t>
      </w:r>
      <w:r>
        <w:rPr>
          <w:rFonts w:hint="eastAsia"/>
        </w:rPr>
        <w:t>起始的阴性单数名词，或被限定的阴性单</w:t>
      </w:r>
    </w:p>
    <w:p w14:paraId="5F55D517" w14:textId="77777777" w:rsidR="00993BDD" w:rsidRDefault="00993BDD" w:rsidP="00993BDD">
      <w:pPr>
        <w:autoSpaceDE w:val="0"/>
        <w:autoSpaceDN w:val="0"/>
        <w:adjustRightInd w:val="0"/>
        <w:ind w:leftChars="466" w:left="1386" w:hangingChars="194" w:hanging="407"/>
        <w:jc w:val="left"/>
      </w:pPr>
      <w:r>
        <w:rPr>
          <w:rFonts w:hint="eastAsia"/>
        </w:rPr>
        <w:t>数名词前有一个以元音字母或哑音</w:t>
      </w:r>
      <w:r>
        <w:t xml:space="preserve"> h</w:t>
      </w:r>
      <w:r>
        <w:rPr>
          <w:rFonts w:hint="eastAsia"/>
        </w:rPr>
        <w:t xml:space="preserve"> </w:t>
      </w:r>
      <w:r>
        <w:rPr>
          <w:rFonts w:hint="eastAsia"/>
        </w:rPr>
        <w:t>起始的阴性单数形容词，那么，为了读音</w:t>
      </w:r>
    </w:p>
    <w:p w14:paraId="7ADCBF8C" w14:textId="77777777" w:rsidR="00993BDD" w:rsidRDefault="00993BDD" w:rsidP="00993BDD">
      <w:pPr>
        <w:autoSpaceDE w:val="0"/>
        <w:autoSpaceDN w:val="0"/>
        <w:adjustRightInd w:val="0"/>
        <w:ind w:leftChars="466" w:left="1386" w:hangingChars="194" w:hanging="407"/>
        <w:jc w:val="left"/>
        <w:rPr>
          <w:b/>
          <w:bCs/>
        </w:rPr>
      </w:pPr>
      <w:r>
        <w:rPr>
          <w:rFonts w:hint="eastAsia"/>
        </w:rPr>
        <w:t>的关系，应使用</w:t>
      </w:r>
      <w:r>
        <w:rPr>
          <w:rFonts w:hint="eastAsia"/>
        </w:rPr>
        <w:t xml:space="preserve"> </w:t>
      </w:r>
      <w:r>
        <w:t xml:space="preserve">mon, ton, son </w:t>
      </w:r>
      <w:r>
        <w:rPr>
          <w:rFonts w:hint="eastAsia"/>
        </w:rPr>
        <w:t>来代替</w:t>
      </w:r>
      <w:r>
        <w:rPr>
          <w:rFonts w:hint="eastAsia"/>
        </w:rPr>
        <w:t xml:space="preserve"> </w:t>
      </w:r>
      <w:r>
        <w:t>ma, ta, sa</w:t>
      </w:r>
      <w:r>
        <w:rPr>
          <w:rFonts w:hint="eastAsia"/>
        </w:rPr>
        <w:t xml:space="preserve"> </w:t>
      </w:r>
      <w:r>
        <w:rPr>
          <w:rFonts w:hint="eastAsia"/>
        </w:rPr>
        <w:t>！</w:t>
      </w:r>
      <w:r>
        <w:t xml:space="preserve"> </w:t>
      </w:r>
    </w:p>
    <w:p w14:paraId="01AD6928" w14:textId="77777777" w:rsidR="00993BDD" w:rsidRDefault="00993BDD" w:rsidP="00993BDD">
      <w:pPr>
        <w:autoSpaceDE w:val="0"/>
        <w:autoSpaceDN w:val="0"/>
        <w:adjustRightInd w:val="0"/>
        <w:ind w:leftChars="321" w:left="674" w:firstLineChars="150" w:firstLine="316"/>
        <w:jc w:val="left"/>
        <w:rPr>
          <w:kern w:val="0"/>
          <w:szCs w:val="20"/>
        </w:rPr>
      </w:pPr>
      <w:r>
        <w:rPr>
          <w:rFonts w:hint="eastAsia"/>
          <w:b/>
          <w:bCs/>
        </w:rPr>
        <w:t>请比较以下两类情况：</w:t>
      </w:r>
      <w:r w:rsidRPr="004B173F">
        <w:rPr>
          <w:rFonts w:hint="eastAsia"/>
          <w:kern w:val="0"/>
          <w:szCs w:val="21"/>
        </w:rPr>
        <w:sym w:font="Wingdings" w:char="F083"/>
      </w:r>
    </w:p>
    <w:p w14:paraId="74A7CA6B" w14:textId="77777777" w:rsidR="00993BDD" w:rsidRDefault="00993BDD" w:rsidP="00993BDD">
      <w:pPr>
        <w:autoSpaceDE w:val="0"/>
        <w:autoSpaceDN w:val="0"/>
        <w:adjustRightInd w:val="0"/>
        <w:ind w:leftChars="384" w:left="2178" w:hangingChars="381" w:hanging="1372"/>
        <w:jc w:val="left"/>
        <w:rPr>
          <w:kern w:val="0"/>
          <w:szCs w:val="20"/>
        </w:rPr>
      </w:pPr>
      <w:r>
        <w:rPr>
          <w:rFonts w:hint="eastAsia"/>
          <w:kern w:val="0"/>
          <w:sz w:val="36"/>
          <w:szCs w:val="20"/>
        </w:rPr>
        <w:t xml:space="preserve"> </w:t>
      </w:r>
      <w:r w:rsidRPr="004B173F">
        <w:rPr>
          <w:rFonts w:hint="eastAsia"/>
          <w:kern w:val="0"/>
          <w:szCs w:val="21"/>
        </w:rPr>
        <w:sym w:font="Wingdings" w:char="F081"/>
      </w:r>
      <w:r>
        <w:rPr>
          <w:rFonts w:hint="eastAsia"/>
        </w:rPr>
        <w:t xml:space="preserve"> </w:t>
      </w:r>
      <w:r>
        <w:t xml:space="preserve">ma, ta, sa </w:t>
      </w:r>
      <w:r>
        <w:rPr>
          <w:rFonts w:hint="eastAsia"/>
        </w:rPr>
        <w:t>在以元音字母或哑音</w:t>
      </w:r>
      <w:r>
        <w:t xml:space="preserve"> h</w:t>
      </w:r>
      <w:r>
        <w:rPr>
          <w:rFonts w:hint="eastAsia"/>
        </w:rPr>
        <w:t xml:space="preserve"> </w:t>
      </w:r>
      <w:r>
        <w:rPr>
          <w:rFonts w:hint="eastAsia"/>
        </w:rPr>
        <w:t>起始的阴性单数名词</w:t>
      </w:r>
      <w:r>
        <w:rPr>
          <w:rFonts w:hint="eastAsia"/>
          <w:b/>
          <w:bCs/>
        </w:rPr>
        <w:t>要改为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mon, ton, son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tbl>
      <w:tblPr>
        <w:tblStyle w:val="a4"/>
        <w:tblW w:w="0" w:type="auto"/>
        <w:tblInd w:w="1101" w:type="dxa"/>
        <w:tblLook w:val="04A0" w:firstRow="1" w:lastRow="0" w:firstColumn="1" w:lastColumn="0" w:noHBand="0" w:noVBand="1"/>
      </w:tblPr>
      <w:tblGrid>
        <w:gridCol w:w="2268"/>
        <w:gridCol w:w="1984"/>
        <w:gridCol w:w="3169"/>
      </w:tblGrid>
      <w:tr w:rsidR="00993BDD" w14:paraId="4946B5AA" w14:textId="77777777" w:rsidTr="00FB3D8F">
        <w:tc>
          <w:tcPr>
            <w:tcW w:w="2268" w:type="dxa"/>
            <w:shd w:val="clear" w:color="auto" w:fill="FBD4B4" w:themeFill="accent6" w:themeFillTint="66"/>
          </w:tcPr>
          <w:p w14:paraId="640D4F20" w14:textId="77777777" w:rsidR="00993BDD" w:rsidRPr="003F1D61" w:rsidRDefault="00993BDD" w:rsidP="00FB3D8F">
            <w:pPr>
              <w:autoSpaceDE w:val="0"/>
              <w:autoSpaceDN w:val="0"/>
              <w:adjustRightInd w:val="0"/>
              <w:jc w:val="center"/>
              <w:rPr>
                <w:b/>
                <w:kern w:val="0"/>
                <w:szCs w:val="20"/>
              </w:rPr>
            </w:pPr>
            <w:r w:rsidRPr="003F1D61">
              <w:rPr>
                <w:rFonts w:hint="eastAsia"/>
                <w:b/>
                <w:kern w:val="0"/>
                <w:szCs w:val="20"/>
              </w:rPr>
              <w:t>正常情况</w:t>
            </w:r>
          </w:p>
        </w:tc>
        <w:tc>
          <w:tcPr>
            <w:tcW w:w="1984" w:type="dxa"/>
          </w:tcPr>
          <w:p w14:paraId="6DA170E3" w14:textId="77777777" w:rsidR="00993BDD" w:rsidRPr="003F1D61" w:rsidRDefault="00993BDD" w:rsidP="00FB3D8F">
            <w:pPr>
              <w:autoSpaceDE w:val="0"/>
              <w:autoSpaceDN w:val="0"/>
              <w:adjustRightInd w:val="0"/>
              <w:jc w:val="center"/>
              <w:rPr>
                <w:b/>
                <w:kern w:val="0"/>
                <w:szCs w:val="20"/>
              </w:rPr>
            </w:pPr>
            <w:r w:rsidRPr="003F1D61">
              <w:rPr>
                <w:rFonts w:hint="eastAsia"/>
                <w:b/>
                <w:kern w:val="0"/>
                <w:szCs w:val="20"/>
              </w:rPr>
              <w:t>错误配合</w:t>
            </w:r>
          </w:p>
        </w:tc>
        <w:tc>
          <w:tcPr>
            <w:tcW w:w="3169" w:type="dxa"/>
          </w:tcPr>
          <w:p w14:paraId="6574B4BD" w14:textId="77777777" w:rsidR="00993BDD" w:rsidRPr="003F1D61" w:rsidRDefault="00993BDD" w:rsidP="00FB3D8F">
            <w:pPr>
              <w:autoSpaceDE w:val="0"/>
              <w:autoSpaceDN w:val="0"/>
              <w:adjustRightInd w:val="0"/>
              <w:jc w:val="center"/>
              <w:rPr>
                <w:b/>
                <w:kern w:val="0"/>
                <w:szCs w:val="20"/>
              </w:rPr>
            </w:pPr>
            <w:r w:rsidRPr="003F1D61">
              <w:rPr>
                <w:rFonts w:hint="eastAsia"/>
                <w:b/>
                <w:kern w:val="0"/>
                <w:szCs w:val="20"/>
              </w:rPr>
              <w:t>正确配合</w:t>
            </w:r>
          </w:p>
        </w:tc>
      </w:tr>
      <w:tr w:rsidR="00993BDD" w14:paraId="7EB50E37" w14:textId="77777777" w:rsidTr="00FB3D8F">
        <w:tc>
          <w:tcPr>
            <w:tcW w:w="2268" w:type="dxa"/>
            <w:shd w:val="clear" w:color="auto" w:fill="FBD4B4" w:themeFill="accent6" w:themeFillTint="66"/>
          </w:tcPr>
          <w:p w14:paraId="38B41007" w14:textId="77777777" w:rsidR="00993BDD" w:rsidRDefault="00993BDD" w:rsidP="00FB3D8F">
            <w:pPr>
              <w:autoSpaceDE w:val="0"/>
              <w:autoSpaceDN w:val="0"/>
              <w:adjustRightInd w:val="0"/>
              <w:jc w:val="left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ma mère</w:t>
            </w:r>
            <w:r>
              <w:rPr>
                <w:rFonts w:hint="eastAsia"/>
                <w:kern w:val="0"/>
                <w:szCs w:val="20"/>
              </w:rPr>
              <w:t>（我的母亲）</w:t>
            </w:r>
          </w:p>
        </w:tc>
        <w:tc>
          <w:tcPr>
            <w:tcW w:w="1984" w:type="dxa"/>
          </w:tcPr>
          <w:p w14:paraId="6ED7AB24" w14:textId="77777777" w:rsidR="00993BDD" w:rsidRDefault="00993BDD" w:rsidP="00FB3D8F">
            <w:pPr>
              <w:autoSpaceDE w:val="0"/>
              <w:autoSpaceDN w:val="0"/>
              <w:adjustRightInd w:val="0"/>
              <w:jc w:val="left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ma amie</w:t>
            </w:r>
            <w:r>
              <w:rPr>
                <w:rFonts w:hint="eastAsia"/>
                <w:b/>
                <w:bCs/>
                <w:color w:val="FF0000"/>
                <w:kern w:val="0"/>
                <w:sz w:val="18"/>
                <w:szCs w:val="20"/>
              </w:rPr>
              <w:sym w:font="Webdings" w:char="F072"/>
            </w:r>
            <w:r>
              <w:rPr>
                <w:rFonts w:hint="eastAsia"/>
                <w:kern w:val="0"/>
                <w:szCs w:val="20"/>
              </w:rPr>
              <w:tab/>
            </w:r>
          </w:p>
        </w:tc>
        <w:tc>
          <w:tcPr>
            <w:tcW w:w="3169" w:type="dxa"/>
          </w:tcPr>
          <w:p w14:paraId="62CD72AC" w14:textId="77777777" w:rsidR="00993BDD" w:rsidRDefault="00993BDD" w:rsidP="00FB3D8F">
            <w:pPr>
              <w:autoSpaceDE w:val="0"/>
              <w:autoSpaceDN w:val="0"/>
              <w:adjustRightInd w:val="0"/>
              <w:jc w:val="left"/>
              <w:rPr>
                <w:kern w:val="0"/>
                <w:szCs w:val="20"/>
              </w:rPr>
            </w:pPr>
            <w:r>
              <w:rPr>
                <w:rFonts w:hint="eastAsia"/>
                <w:b/>
                <w:bCs/>
                <w:kern w:val="0"/>
                <w:szCs w:val="20"/>
              </w:rPr>
              <w:t>mon a</w:t>
            </w:r>
            <w:r>
              <w:rPr>
                <w:rFonts w:hint="eastAsia"/>
                <w:kern w:val="0"/>
                <w:szCs w:val="20"/>
              </w:rPr>
              <w:t>mie</w:t>
            </w:r>
            <w:r>
              <w:rPr>
                <w:rFonts w:hint="eastAsia"/>
                <w:color w:val="FF0000"/>
                <w:kern w:val="0"/>
                <w:sz w:val="24"/>
                <w:szCs w:val="20"/>
              </w:rPr>
              <w:sym w:font="Webdings" w:char="F061"/>
            </w:r>
            <w:r>
              <w:rPr>
                <w:rFonts w:hint="eastAsia"/>
                <w:kern w:val="0"/>
                <w:szCs w:val="20"/>
              </w:rPr>
              <w:t>（我的女友）</w:t>
            </w:r>
          </w:p>
        </w:tc>
      </w:tr>
      <w:tr w:rsidR="00993BDD" w14:paraId="5A61CB6E" w14:textId="77777777" w:rsidTr="00FB3D8F">
        <w:tc>
          <w:tcPr>
            <w:tcW w:w="2268" w:type="dxa"/>
            <w:shd w:val="clear" w:color="auto" w:fill="FBD4B4" w:themeFill="accent6" w:themeFillTint="66"/>
          </w:tcPr>
          <w:p w14:paraId="02EF5D1A" w14:textId="77777777" w:rsidR="00993BDD" w:rsidRDefault="00993BDD" w:rsidP="00FB3D8F">
            <w:pPr>
              <w:autoSpaceDE w:val="0"/>
              <w:autoSpaceDN w:val="0"/>
              <w:adjustRightInd w:val="0"/>
              <w:jc w:val="left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ta montre</w:t>
            </w:r>
            <w:r>
              <w:rPr>
                <w:rFonts w:hint="eastAsia"/>
                <w:kern w:val="0"/>
                <w:szCs w:val="20"/>
              </w:rPr>
              <w:t>（你的手表）</w:t>
            </w:r>
          </w:p>
        </w:tc>
        <w:tc>
          <w:tcPr>
            <w:tcW w:w="1984" w:type="dxa"/>
          </w:tcPr>
          <w:p w14:paraId="33D37182" w14:textId="77777777" w:rsidR="00993BDD" w:rsidRDefault="00993BDD" w:rsidP="00FB3D8F">
            <w:pPr>
              <w:autoSpaceDE w:val="0"/>
              <w:autoSpaceDN w:val="0"/>
              <w:adjustRightInd w:val="0"/>
              <w:jc w:val="left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ta h</w:t>
            </w:r>
            <w:r>
              <w:rPr>
                <w:rFonts w:hint="eastAsia"/>
                <w:kern w:val="0"/>
                <w:szCs w:val="20"/>
              </w:rPr>
              <w:t>orloge</w:t>
            </w:r>
            <w:r>
              <w:rPr>
                <w:rFonts w:hint="eastAsia"/>
                <w:b/>
                <w:bCs/>
                <w:color w:val="FF0000"/>
                <w:kern w:val="0"/>
                <w:sz w:val="18"/>
                <w:szCs w:val="20"/>
              </w:rPr>
              <w:sym w:font="Webdings" w:char="F072"/>
            </w:r>
          </w:p>
        </w:tc>
        <w:tc>
          <w:tcPr>
            <w:tcW w:w="3169" w:type="dxa"/>
          </w:tcPr>
          <w:p w14:paraId="51B65182" w14:textId="77777777" w:rsidR="00993BDD" w:rsidRDefault="00993BDD" w:rsidP="00FB3D8F">
            <w:pPr>
              <w:autoSpaceDE w:val="0"/>
              <w:autoSpaceDN w:val="0"/>
              <w:adjustRightInd w:val="0"/>
              <w:jc w:val="left"/>
              <w:rPr>
                <w:kern w:val="0"/>
                <w:szCs w:val="20"/>
              </w:rPr>
            </w:pPr>
            <w:r>
              <w:rPr>
                <w:b/>
                <w:bCs/>
                <w:kern w:val="0"/>
                <w:szCs w:val="20"/>
              </w:rPr>
              <w:t>ton h</w:t>
            </w:r>
            <w:r>
              <w:rPr>
                <w:kern w:val="0"/>
                <w:szCs w:val="20"/>
              </w:rPr>
              <w:t>orloge</w:t>
            </w:r>
            <w:r>
              <w:rPr>
                <w:rFonts w:hint="eastAsia"/>
                <w:color w:val="FF0000"/>
                <w:kern w:val="0"/>
                <w:sz w:val="24"/>
                <w:szCs w:val="20"/>
              </w:rPr>
              <w:sym w:font="Webdings" w:char="F061"/>
            </w:r>
            <w:r>
              <w:rPr>
                <w:rFonts w:hint="eastAsia"/>
                <w:kern w:val="0"/>
                <w:szCs w:val="20"/>
              </w:rPr>
              <w:t>（你的座钟）</w:t>
            </w:r>
          </w:p>
        </w:tc>
      </w:tr>
      <w:tr w:rsidR="00993BDD" w14:paraId="5E677E84" w14:textId="77777777" w:rsidTr="00FB3D8F">
        <w:tc>
          <w:tcPr>
            <w:tcW w:w="2268" w:type="dxa"/>
            <w:shd w:val="clear" w:color="auto" w:fill="FBD4B4" w:themeFill="accent6" w:themeFillTint="66"/>
          </w:tcPr>
          <w:p w14:paraId="74C627AE" w14:textId="77777777" w:rsidR="00993BDD" w:rsidRDefault="00993BDD" w:rsidP="00FB3D8F">
            <w:pPr>
              <w:autoSpaceDE w:val="0"/>
              <w:autoSpaceDN w:val="0"/>
              <w:adjustRightInd w:val="0"/>
              <w:jc w:val="left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sa fille</w:t>
            </w:r>
            <w:r>
              <w:rPr>
                <w:rFonts w:hint="eastAsia"/>
                <w:kern w:val="0"/>
                <w:szCs w:val="20"/>
              </w:rPr>
              <w:t>（他</w:t>
            </w:r>
            <w:r>
              <w:rPr>
                <w:rFonts w:hint="eastAsia"/>
                <w:kern w:val="0"/>
                <w:szCs w:val="20"/>
              </w:rPr>
              <w:t>/</w:t>
            </w:r>
            <w:r>
              <w:rPr>
                <w:rFonts w:hint="eastAsia"/>
                <w:kern w:val="0"/>
                <w:szCs w:val="20"/>
              </w:rPr>
              <w:t>她的女儿）</w:t>
            </w:r>
          </w:p>
        </w:tc>
        <w:tc>
          <w:tcPr>
            <w:tcW w:w="1984" w:type="dxa"/>
          </w:tcPr>
          <w:p w14:paraId="70ED2D8D" w14:textId="77777777" w:rsidR="00993BDD" w:rsidRDefault="00993BDD" w:rsidP="00FB3D8F">
            <w:pPr>
              <w:autoSpaceDE w:val="0"/>
              <w:autoSpaceDN w:val="0"/>
              <w:adjustRightInd w:val="0"/>
              <w:jc w:val="left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sa étudiante</w:t>
            </w:r>
            <w:r>
              <w:rPr>
                <w:rFonts w:hint="eastAsia"/>
                <w:b/>
                <w:bCs/>
                <w:color w:val="FF0000"/>
                <w:kern w:val="0"/>
                <w:sz w:val="18"/>
                <w:szCs w:val="20"/>
              </w:rPr>
              <w:sym w:font="Webdings" w:char="F072"/>
            </w:r>
          </w:p>
        </w:tc>
        <w:tc>
          <w:tcPr>
            <w:tcW w:w="3169" w:type="dxa"/>
          </w:tcPr>
          <w:p w14:paraId="55F9776D" w14:textId="77777777" w:rsidR="00993BDD" w:rsidRDefault="00993BDD" w:rsidP="00FB3D8F">
            <w:pPr>
              <w:autoSpaceDE w:val="0"/>
              <w:autoSpaceDN w:val="0"/>
              <w:adjustRightInd w:val="0"/>
              <w:jc w:val="left"/>
              <w:rPr>
                <w:kern w:val="0"/>
                <w:szCs w:val="20"/>
              </w:rPr>
            </w:pPr>
            <w:r>
              <w:rPr>
                <w:b/>
                <w:bCs/>
                <w:kern w:val="0"/>
                <w:szCs w:val="20"/>
              </w:rPr>
              <w:t>son é</w:t>
            </w:r>
            <w:r>
              <w:rPr>
                <w:kern w:val="0"/>
                <w:szCs w:val="20"/>
              </w:rPr>
              <w:t>tudiante</w:t>
            </w:r>
            <w:r>
              <w:rPr>
                <w:rFonts w:hint="eastAsia"/>
                <w:color w:val="FF0000"/>
                <w:kern w:val="0"/>
                <w:sz w:val="24"/>
                <w:szCs w:val="20"/>
              </w:rPr>
              <w:sym w:font="Webdings" w:char="F061"/>
            </w:r>
            <w:r>
              <w:rPr>
                <w:rFonts w:hint="eastAsia"/>
                <w:kern w:val="0"/>
                <w:szCs w:val="20"/>
              </w:rPr>
              <w:t>（他</w:t>
            </w:r>
            <w:r>
              <w:rPr>
                <w:rFonts w:hint="eastAsia"/>
                <w:kern w:val="0"/>
                <w:szCs w:val="20"/>
              </w:rPr>
              <w:t>/</w:t>
            </w:r>
            <w:r>
              <w:rPr>
                <w:rFonts w:hint="eastAsia"/>
                <w:kern w:val="0"/>
                <w:szCs w:val="20"/>
              </w:rPr>
              <w:t>她的学生）</w:t>
            </w:r>
          </w:p>
        </w:tc>
      </w:tr>
    </w:tbl>
    <w:p w14:paraId="436D79B3" w14:textId="77777777" w:rsidR="00993BDD" w:rsidRDefault="00993BDD" w:rsidP="00993BDD">
      <w:pPr>
        <w:autoSpaceDE w:val="0"/>
        <w:autoSpaceDN w:val="0"/>
        <w:adjustRightInd w:val="0"/>
        <w:ind w:leftChars="473" w:left="1604" w:hangingChars="291" w:hanging="611"/>
        <w:jc w:val="left"/>
        <w:rPr>
          <w:kern w:val="0"/>
          <w:szCs w:val="20"/>
        </w:rPr>
      </w:pPr>
    </w:p>
    <w:p w14:paraId="59E2A982" w14:textId="77777777" w:rsidR="00993BDD" w:rsidRDefault="00993BDD" w:rsidP="00993BDD">
      <w:pPr>
        <w:autoSpaceDE w:val="0"/>
        <w:autoSpaceDN w:val="0"/>
        <w:adjustRightInd w:val="0"/>
        <w:ind w:leftChars="473" w:left="1604" w:hangingChars="291" w:hanging="611"/>
        <w:jc w:val="left"/>
      </w:pPr>
      <w:r w:rsidRPr="004B173F">
        <w:rPr>
          <w:rFonts w:hint="eastAsia"/>
          <w:kern w:val="0"/>
          <w:szCs w:val="21"/>
        </w:rPr>
        <w:sym w:font="Wingdings" w:char="F082"/>
      </w:r>
      <w:r>
        <w:rPr>
          <w:rFonts w:hint="eastAsia"/>
          <w:kern w:val="0"/>
          <w:sz w:val="10"/>
          <w:szCs w:val="20"/>
        </w:rPr>
        <w:t xml:space="preserve"> </w:t>
      </w:r>
      <w:r>
        <w:rPr>
          <w:rFonts w:hint="eastAsia"/>
          <w:kern w:val="0"/>
          <w:szCs w:val="20"/>
        </w:rPr>
        <w:t>如果</w:t>
      </w:r>
      <w:r>
        <w:rPr>
          <w:rFonts w:hint="eastAsia"/>
        </w:rPr>
        <w:t>被限定的阴性单数名词前如果有以元音字母或哑音</w:t>
      </w:r>
      <w:r>
        <w:t xml:space="preserve"> h</w:t>
      </w:r>
      <w:r>
        <w:rPr>
          <w:rFonts w:hint="eastAsia"/>
        </w:rPr>
        <w:t xml:space="preserve"> </w:t>
      </w:r>
      <w:r>
        <w:rPr>
          <w:rFonts w:hint="eastAsia"/>
        </w:rPr>
        <w:t>起始的阴性单数形</w:t>
      </w:r>
    </w:p>
    <w:p w14:paraId="678DC620" w14:textId="77777777" w:rsidR="00993BDD" w:rsidRDefault="00993BDD" w:rsidP="00993BDD">
      <w:pPr>
        <w:autoSpaceDE w:val="0"/>
        <w:autoSpaceDN w:val="0"/>
        <w:adjustRightInd w:val="0"/>
        <w:ind w:leftChars="573" w:left="1604" w:hangingChars="191" w:hanging="401"/>
        <w:jc w:val="left"/>
      </w:pPr>
      <w:r>
        <w:rPr>
          <w:rFonts w:hint="eastAsia"/>
        </w:rPr>
        <w:t>容词，那么</w:t>
      </w:r>
      <w:r>
        <w:t xml:space="preserve">ma, ta, sa </w:t>
      </w:r>
      <w:r>
        <w:rPr>
          <w:rFonts w:hint="eastAsia"/>
          <w:b/>
          <w:bCs/>
        </w:rPr>
        <w:t>仍要改为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mon, ton, son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tbl>
      <w:tblPr>
        <w:tblStyle w:val="a4"/>
        <w:tblW w:w="7654" w:type="dxa"/>
        <w:tblInd w:w="1101" w:type="dxa"/>
        <w:tblLook w:val="04A0" w:firstRow="1" w:lastRow="0" w:firstColumn="1" w:lastColumn="0" w:noHBand="0" w:noVBand="1"/>
      </w:tblPr>
      <w:tblGrid>
        <w:gridCol w:w="2268"/>
        <w:gridCol w:w="1701"/>
        <w:gridCol w:w="3685"/>
      </w:tblGrid>
      <w:tr w:rsidR="00993BDD" w14:paraId="3EAD7FFC" w14:textId="77777777" w:rsidTr="00FB3D8F">
        <w:tc>
          <w:tcPr>
            <w:tcW w:w="2268" w:type="dxa"/>
            <w:shd w:val="clear" w:color="auto" w:fill="FBD4B4" w:themeFill="accent6" w:themeFillTint="66"/>
          </w:tcPr>
          <w:p w14:paraId="44F6BB07" w14:textId="77777777" w:rsidR="00993BDD" w:rsidRPr="00F82D40" w:rsidRDefault="00993BDD" w:rsidP="00FB3D8F">
            <w:pPr>
              <w:autoSpaceDE w:val="0"/>
              <w:autoSpaceDN w:val="0"/>
              <w:adjustRightInd w:val="0"/>
              <w:ind w:rightChars="-85" w:right="-178"/>
              <w:jc w:val="center"/>
              <w:rPr>
                <w:b/>
              </w:rPr>
            </w:pPr>
            <w:r w:rsidRPr="00F82D40">
              <w:rPr>
                <w:rFonts w:hint="eastAsia"/>
                <w:b/>
              </w:rPr>
              <w:t>无形容词时</w:t>
            </w:r>
          </w:p>
        </w:tc>
        <w:tc>
          <w:tcPr>
            <w:tcW w:w="1701" w:type="dxa"/>
          </w:tcPr>
          <w:p w14:paraId="4871C99E" w14:textId="77777777" w:rsidR="00993BDD" w:rsidRPr="00F82D40" w:rsidRDefault="00993BDD" w:rsidP="00FB3D8F">
            <w:pPr>
              <w:autoSpaceDE w:val="0"/>
              <w:autoSpaceDN w:val="0"/>
              <w:adjustRightInd w:val="0"/>
              <w:ind w:rightChars="-85" w:right="-178"/>
              <w:jc w:val="center"/>
              <w:rPr>
                <w:b/>
              </w:rPr>
            </w:pPr>
            <w:r w:rsidRPr="00F82D40">
              <w:rPr>
                <w:rFonts w:hint="eastAsia"/>
                <w:b/>
              </w:rPr>
              <w:t>错误配合</w:t>
            </w:r>
          </w:p>
        </w:tc>
        <w:tc>
          <w:tcPr>
            <w:tcW w:w="3685" w:type="dxa"/>
          </w:tcPr>
          <w:p w14:paraId="50509694" w14:textId="77777777" w:rsidR="00993BDD" w:rsidRPr="00F82D40" w:rsidRDefault="00993BDD" w:rsidP="00FB3D8F">
            <w:pPr>
              <w:autoSpaceDE w:val="0"/>
              <w:autoSpaceDN w:val="0"/>
              <w:adjustRightInd w:val="0"/>
              <w:ind w:rightChars="-85" w:right="-178"/>
              <w:jc w:val="center"/>
              <w:rPr>
                <w:b/>
              </w:rPr>
            </w:pPr>
            <w:r w:rsidRPr="00F82D40">
              <w:rPr>
                <w:rFonts w:hint="eastAsia"/>
                <w:b/>
              </w:rPr>
              <w:t>正确配合</w:t>
            </w:r>
          </w:p>
        </w:tc>
      </w:tr>
      <w:tr w:rsidR="00993BDD" w14:paraId="3480A691" w14:textId="77777777" w:rsidTr="00FB3D8F">
        <w:tc>
          <w:tcPr>
            <w:tcW w:w="2268" w:type="dxa"/>
            <w:shd w:val="clear" w:color="auto" w:fill="FBD4B4" w:themeFill="accent6" w:themeFillTint="66"/>
          </w:tcPr>
          <w:p w14:paraId="2113C6AF" w14:textId="77777777" w:rsidR="00993BDD" w:rsidRDefault="00993BDD" w:rsidP="00FB3D8F">
            <w:pPr>
              <w:autoSpaceDE w:val="0"/>
              <w:autoSpaceDN w:val="0"/>
              <w:adjustRightInd w:val="0"/>
              <w:ind w:rightChars="-85" w:right="-178"/>
              <w:jc w:val="left"/>
            </w:pPr>
            <w:r>
              <w:t>ma classe</w:t>
            </w:r>
            <w:r>
              <w:rPr>
                <w:rFonts w:hint="eastAsia"/>
              </w:rPr>
              <w:t>（我的班）</w:t>
            </w:r>
          </w:p>
        </w:tc>
        <w:tc>
          <w:tcPr>
            <w:tcW w:w="1701" w:type="dxa"/>
          </w:tcPr>
          <w:p w14:paraId="0EB9DCC7" w14:textId="77777777" w:rsidR="00993BDD" w:rsidRDefault="00993BDD" w:rsidP="00FB3D8F">
            <w:pPr>
              <w:autoSpaceDE w:val="0"/>
              <w:autoSpaceDN w:val="0"/>
              <w:adjustRightInd w:val="0"/>
              <w:ind w:rightChars="-85" w:right="-178"/>
              <w:jc w:val="left"/>
            </w:pPr>
            <w:r>
              <w:t>ma ancienne classe</w:t>
            </w:r>
            <w:r>
              <w:rPr>
                <w:rFonts w:hint="eastAsia"/>
                <w:b/>
                <w:bCs/>
                <w:color w:val="FF0000"/>
                <w:sz w:val="18"/>
              </w:rPr>
              <w:sym w:font="Webdings" w:char="F072"/>
            </w:r>
          </w:p>
        </w:tc>
        <w:tc>
          <w:tcPr>
            <w:tcW w:w="3685" w:type="dxa"/>
          </w:tcPr>
          <w:p w14:paraId="0B57706C" w14:textId="77777777" w:rsidR="00993BDD" w:rsidRDefault="00993BDD" w:rsidP="00FB3D8F">
            <w:pPr>
              <w:autoSpaceDE w:val="0"/>
              <w:autoSpaceDN w:val="0"/>
              <w:adjustRightInd w:val="0"/>
              <w:ind w:rightChars="-85" w:right="-178"/>
              <w:jc w:val="left"/>
            </w:pPr>
            <w:r>
              <w:rPr>
                <w:b/>
                <w:bCs/>
              </w:rPr>
              <w:t>mon an</w:t>
            </w:r>
            <w:r>
              <w:t>cienne classe</w:t>
            </w:r>
            <w:r>
              <w:rPr>
                <w:rFonts w:hint="eastAsia"/>
                <w:color w:val="FF0000"/>
                <w:sz w:val="24"/>
              </w:rPr>
              <w:sym w:font="Webdings" w:char="F061"/>
            </w:r>
            <w:r>
              <w:rPr>
                <w:rFonts w:hint="eastAsia"/>
              </w:rPr>
              <w:t>（我从前的班）</w:t>
            </w:r>
          </w:p>
        </w:tc>
      </w:tr>
      <w:tr w:rsidR="00993BDD" w14:paraId="56924011" w14:textId="77777777" w:rsidTr="00FB3D8F">
        <w:tc>
          <w:tcPr>
            <w:tcW w:w="2268" w:type="dxa"/>
            <w:shd w:val="clear" w:color="auto" w:fill="FBD4B4" w:themeFill="accent6" w:themeFillTint="66"/>
          </w:tcPr>
          <w:p w14:paraId="4682DF85" w14:textId="77777777" w:rsidR="00993BDD" w:rsidRDefault="00993BDD" w:rsidP="00FB3D8F">
            <w:pPr>
              <w:autoSpaceDE w:val="0"/>
              <w:autoSpaceDN w:val="0"/>
              <w:adjustRightInd w:val="0"/>
              <w:ind w:rightChars="-85" w:right="-178"/>
              <w:jc w:val="left"/>
            </w:pPr>
            <w:r>
              <w:t>ta mémoire</w:t>
            </w:r>
            <w:r>
              <w:rPr>
                <w:rFonts w:hint="eastAsia"/>
              </w:rPr>
              <w:t>（你的记性）</w:t>
            </w:r>
          </w:p>
        </w:tc>
        <w:tc>
          <w:tcPr>
            <w:tcW w:w="1701" w:type="dxa"/>
          </w:tcPr>
          <w:p w14:paraId="25C5B8CD" w14:textId="77777777" w:rsidR="00993BDD" w:rsidRDefault="00993BDD" w:rsidP="00FB3D8F">
            <w:pPr>
              <w:autoSpaceDE w:val="0"/>
              <w:autoSpaceDN w:val="0"/>
              <w:adjustRightInd w:val="0"/>
              <w:ind w:rightChars="-85" w:right="-178"/>
              <w:jc w:val="left"/>
            </w:pPr>
            <w:r>
              <w:t>ta heureuse mémoire</w:t>
            </w:r>
            <w:r>
              <w:rPr>
                <w:rFonts w:hint="eastAsia"/>
                <w:b/>
                <w:bCs/>
                <w:color w:val="FF0000"/>
                <w:sz w:val="18"/>
              </w:rPr>
              <w:sym w:font="Webdings" w:char="F072"/>
            </w:r>
          </w:p>
        </w:tc>
        <w:tc>
          <w:tcPr>
            <w:tcW w:w="3685" w:type="dxa"/>
          </w:tcPr>
          <w:p w14:paraId="2D4F4EE4" w14:textId="77777777" w:rsidR="00993BDD" w:rsidRDefault="00993BDD" w:rsidP="00FB3D8F">
            <w:pPr>
              <w:autoSpaceDE w:val="0"/>
              <w:autoSpaceDN w:val="0"/>
              <w:adjustRightInd w:val="0"/>
              <w:ind w:rightChars="-85" w:right="-178"/>
              <w:jc w:val="left"/>
            </w:pPr>
            <w:r>
              <w:rPr>
                <w:b/>
                <w:bCs/>
              </w:rPr>
              <w:t>ton h</w:t>
            </w:r>
            <w:r>
              <w:t>eureuse mémoire</w:t>
            </w:r>
            <w:r>
              <w:rPr>
                <w:rFonts w:hint="eastAsia"/>
                <w:color w:val="FF0000"/>
                <w:sz w:val="24"/>
              </w:rPr>
              <w:sym w:font="Webdings" w:char="F061"/>
            </w:r>
            <w:r>
              <w:rPr>
                <w:rFonts w:hint="eastAsia"/>
              </w:rPr>
              <w:t>（你的好记性）</w:t>
            </w:r>
          </w:p>
        </w:tc>
      </w:tr>
      <w:tr w:rsidR="00993BDD" w14:paraId="32207963" w14:textId="77777777" w:rsidTr="00FB3D8F">
        <w:tc>
          <w:tcPr>
            <w:tcW w:w="2268" w:type="dxa"/>
            <w:shd w:val="clear" w:color="auto" w:fill="FBD4B4" w:themeFill="accent6" w:themeFillTint="66"/>
          </w:tcPr>
          <w:p w14:paraId="43B0B1B4" w14:textId="77777777" w:rsidR="00993BDD" w:rsidRDefault="00993BDD" w:rsidP="00FB3D8F">
            <w:pPr>
              <w:autoSpaceDE w:val="0"/>
              <w:autoSpaceDN w:val="0"/>
              <w:adjustRightInd w:val="0"/>
              <w:ind w:rightChars="-85" w:right="-178"/>
              <w:jc w:val="left"/>
            </w:pPr>
            <w:r>
              <w:t>sa fille</w:t>
            </w:r>
            <w:r>
              <w:rPr>
                <w:rFonts w:hint="eastAsia"/>
              </w:rPr>
              <w:t>（他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她的女儿）</w:t>
            </w:r>
          </w:p>
        </w:tc>
        <w:tc>
          <w:tcPr>
            <w:tcW w:w="1701" w:type="dxa"/>
          </w:tcPr>
          <w:p w14:paraId="6C9E24F3" w14:textId="77777777" w:rsidR="00993BDD" w:rsidRDefault="00993BDD" w:rsidP="00FB3D8F">
            <w:pPr>
              <w:autoSpaceDE w:val="0"/>
              <w:autoSpaceDN w:val="0"/>
              <w:adjustRightInd w:val="0"/>
              <w:ind w:rightChars="-85" w:right="-178"/>
              <w:jc w:val="left"/>
            </w:pPr>
            <w:r>
              <w:t>sa unique fille</w:t>
            </w:r>
            <w:r>
              <w:rPr>
                <w:rFonts w:hint="eastAsia"/>
                <w:b/>
                <w:bCs/>
                <w:color w:val="FF0000"/>
                <w:sz w:val="18"/>
              </w:rPr>
              <w:sym w:font="Webdings" w:char="F072"/>
            </w:r>
          </w:p>
        </w:tc>
        <w:tc>
          <w:tcPr>
            <w:tcW w:w="3685" w:type="dxa"/>
          </w:tcPr>
          <w:p w14:paraId="09FC60F6" w14:textId="77777777" w:rsidR="00993BDD" w:rsidRDefault="00993BDD" w:rsidP="00FB3D8F">
            <w:pPr>
              <w:autoSpaceDE w:val="0"/>
              <w:autoSpaceDN w:val="0"/>
              <w:adjustRightInd w:val="0"/>
              <w:ind w:rightChars="-85" w:right="-178"/>
              <w:jc w:val="left"/>
            </w:pPr>
            <w:r>
              <w:rPr>
                <w:b/>
                <w:bCs/>
              </w:rPr>
              <w:t>son u</w:t>
            </w:r>
            <w:r>
              <w:t>nique fille</w:t>
            </w:r>
            <w:r>
              <w:rPr>
                <w:rFonts w:hint="eastAsia"/>
                <w:color w:val="FF0000"/>
                <w:sz w:val="24"/>
              </w:rPr>
              <w:sym w:font="Webdings" w:char="F061"/>
            </w:r>
            <w:r>
              <w:rPr>
                <w:rFonts w:hint="eastAsia"/>
              </w:rPr>
              <w:t>（他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她仅存的女儿）</w:t>
            </w:r>
          </w:p>
        </w:tc>
      </w:tr>
    </w:tbl>
    <w:p w14:paraId="22DD9166" w14:textId="77777777" w:rsidR="00993BDD" w:rsidRDefault="00993BDD" w:rsidP="00993BDD">
      <w:pPr>
        <w:pStyle w:val="ab"/>
        <w:tabs>
          <w:tab w:val="left" w:pos="900"/>
          <w:tab w:val="left" w:pos="8280"/>
          <w:tab w:val="left" w:pos="8460"/>
        </w:tabs>
        <w:ind w:firstLineChars="100" w:firstLine="210"/>
        <w:rPr>
          <w:color w:val="FF0000"/>
        </w:rPr>
      </w:pPr>
    </w:p>
    <w:p w14:paraId="291FC601" w14:textId="77777777" w:rsidR="00993BDD" w:rsidRDefault="00993BDD" w:rsidP="00993BDD">
      <w:pPr>
        <w:pStyle w:val="ab"/>
        <w:tabs>
          <w:tab w:val="left" w:pos="900"/>
          <w:tab w:val="left" w:pos="8280"/>
          <w:tab w:val="left" w:pos="8460"/>
        </w:tabs>
        <w:ind w:leftChars="319" w:left="979" w:hangingChars="147" w:hanging="309"/>
        <w:rPr>
          <w:lang w:val="zh-CN"/>
        </w:rPr>
      </w:pPr>
      <w:r>
        <w:rPr>
          <w:rFonts w:hint="eastAsia"/>
          <w:noProof/>
          <w:color w:val="FF0000"/>
          <w:lang w:val="en-US"/>
        </w:rPr>
        <w:drawing>
          <wp:inline distT="0" distB="0" distL="0" distR="0" wp14:anchorId="387E1F7B" wp14:editId="598A8A06">
            <wp:extent cx="114300" cy="114300"/>
            <wp:effectExtent l="19050" t="0" r="0" b="0"/>
            <wp:docPr id="10" name="图片 10" descr="BD14868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BD14868_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fr-CA"/>
        </w:rPr>
        <w:t xml:space="preserve"> </w:t>
      </w:r>
      <w:r>
        <w:rPr>
          <w:rFonts w:hint="eastAsia"/>
          <w:lang w:val="zh-CN"/>
        </w:rPr>
        <w:t>主有形容词与所限定名词联诵</w:t>
      </w:r>
    </w:p>
    <w:p w14:paraId="42FBE6EF" w14:textId="77777777" w:rsidR="00993BDD" w:rsidRDefault="00993BDD" w:rsidP="00993BDD">
      <w:pPr>
        <w:autoSpaceDE w:val="0"/>
        <w:autoSpaceDN w:val="0"/>
        <w:adjustRightInd w:val="0"/>
        <w:ind w:leftChars="290" w:left="609" w:firstLineChars="183" w:firstLine="384"/>
        <w:jc w:val="left"/>
        <w:rPr>
          <w:kern w:val="0"/>
          <w:szCs w:val="20"/>
          <w:lang w:val="zh-CN"/>
        </w:rPr>
      </w:pPr>
      <w:r>
        <w:rPr>
          <w:rFonts w:hint="eastAsia"/>
          <w:lang w:val="zh-CN"/>
        </w:rPr>
        <w:t>只要被</w:t>
      </w:r>
      <w:r>
        <w:rPr>
          <w:rFonts w:hint="eastAsia"/>
          <w:kern w:val="0"/>
          <w:szCs w:val="20"/>
          <w:lang w:val="zh-CN"/>
        </w:rPr>
        <w:t>主有形容词</w:t>
      </w:r>
      <w:r>
        <w:rPr>
          <w:rFonts w:hint="eastAsia"/>
          <w:lang w:val="zh-CN"/>
        </w:rPr>
        <w:t>限定的名词是</w:t>
      </w:r>
      <w:r>
        <w:rPr>
          <w:rFonts w:hint="eastAsia"/>
        </w:rPr>
        <w:t>以元音字母或哑音</w:t>
      </w:r>
      <w:r>
        <w:t xml:space="preserve"> h</w:t>
      </w:r>
      <w:r>
        <w:rPr>
          <w:rFonts w:hint="eastAsia"/>
        </w:rPr>
        <w:t xml:space="preserve"> </w:t>
      </w:r>
      <w:r>
        <w:rPr>
          <w:rFonts w:hint="eastAsia"/>
        </w:rPr>
        <w:t>起始的，那么全部</w:t>
      </w:r>
      <w:r>
        <w:rPr>
          <w:rFonts w:hint="eastAsia"/>
          <w:kern w:val="0"/>
          <w:szCs w:val="20"/>
          <w:lang w:val="zh-CN"/>
        </w:rPr>
        <w:t>主有形</w:t>
      </w:r>
    </w:p>
    <w:p w14:paraId="54D73F1B" w14:textId="77777777" w:rsidR="00993BDD" w:rsidRDefault="00993BDD" w:rsidP="00993BDD">
      <w:pPr>
        <w:autoSpaceDE w:val="0"/>
        <w:autoSpaceDN w:val="0"/>
        <w:adjustRightInd w:val="0"/>
        <w:ind w:leftChars="473" w:left="993"/>
        <w:jc w:val="left"/>
      </w:pPr>
      <w:r>
        <w:rPr>
          <w:rFonts w:hint="eastAsia"/>
          <w:kern w:val="0"/>
          <w:szCs w:val="20"/>
          <w:lang w:val="zh-CN"/>
        </w:rPr>
        <w:lastRenderedPageBreak/>
        <w:t>容词</w:t>
      </w:r>
      <w:r>
        <w:rPr>
          <w:rFonts w:hint="eastAsia"/>
          <w:lang w:val="zh-CN"/>
        </w:rPr>
        <w:t>都</w:t>
      </w:r>
      <w:r>
        <w:rPr>
          <w:rFonts w:hint="eastAsia"/>
        </w:rPr>
        <w:t>会与其发生联诵！</w:t>
      </w:r>
      <w:r>
        <w:rPr>
          <w:rFonts w:hint="eastAsia"/>
        </w:rPr>
        <w:t xml:space="preserve"> </w:t>
      </w:r>
      <w:r>
        <w:t>ma, ta, sa</w:t>
      </w:r>
      <w:r>
        <w:rPr>
          <w:rFonts w:hint="eastAsia"/>
        </w:rPr>
        <w:t xml:space="preserve"> </w:t>
      </w:r>
      <w:r>
        <w:rPr>
          <w:rFonts w:hint="eastAsia"/>
        </w:rPr>
        <w:t>被规定改为</w:t>
      </w:r>
      <w:r>
        <w:rPr>
          <w:rFonts w:hint="eastAsia"/>
        </w:rPr>
        <w:t xml:space="preserve"> </w:t>
      </w:r>
      <w:r>
        <w:t xml:space="preserve">mon, ton, son </w:t>
      </w:r>
      <w:r>
        <w:rPr>
          <w:rFonts w:hint="eastAsia"/>
        </w:rPr>
        <w:t>的根本原因也是为了保证读音的方便和流畅。</w:t>
      </w:r>
    </w:p>
    <w:p w14:paraId="609CD84E" w14:textId="77777777" w:rsidR="00993BDD" w:rsidRDefault="00993BDD" w:rsidP="00993BDD">
      <w:pPr>
        <w:autoSpaceDE w:val="0"/>
        <w:autoSpaceDN w:val="0"/>
        <w:adjustRightInd w:val="0"/>
        <w:ind w:firstLine="315"/>
        <w:jc w:val="left"/>
      </w:pPr>
    </w:p>
    <w:p w14:paraId="7C231EF2" w14:textId="77777777" w:rsidR="00993BDD" w:rsidRDefault="00993BDD" w:rsidP="00993BDD">
      <w:pPr>
        <w:autoSpaceDE w:val="0"/>
        <w:autoSpaceDN w:val="0"/>
        <w:adjustRightInd w:val="0"/>
        <w:ind w:firstLine="315"/>
        <w:jc w:val="left"/>
      </w:pPr>
    </w:p>
    <w:p w14:paraId="6A67185B" w14:textId="77777777" w:rsidR="00993BDD" w:rsidRDefault="00993BDD" w:rsidP="00993BDD">
      <w:pPr>
        <w:autoSpaceDE w:val="0"/>
        <w:autoSpaceDN w:val="0"/>
        <w:adjustRightInd w:val="0"/>
        <w:ind w:firstLine="315"/>
        <w:jc w:val="left"/>
      </w:pPr>
    </w:p>
    <w:p w14:paraId="101E5160" w14:textId="77777777" w:rsidR="00993BDD" w:rsidRDefault="00993BDD" w:rsidP="00993BDD">
      <w:pPr>
        <w:autoSpaceDE w:val="0"/>
        <w:autoSpaceDN w:val="0"/>
        <w:adjustRightInd w:val="0"/>
        <w:ind w:firstLine="315"/>
        <w:jc w:val="left"/>
      </w:pPr>
    </w:p>
    <w:p w14:paraId="76247C14" w14:textId="77777777" w:rsidR="00993BDD" w:rsidRDefault="00993BDD" w:rsidP="00993BDD">
      <w:pPr>
        <w:autoSpaceDE w:val="0"/>
        <w:autoSpaceDN w:val="0"/>
        <w:adjustRightInd w:val="0"/>
        <w:ind w:firstLine="315"/>
        <w:jc w:val="left"/>
        <w:rPr>
          <w:rFonts w:eastAsia="文鼎粗魏碑"/>
          <w:b/>
          <w:bCs/>
          <w:shadow/>
          <w:color w:val="FF0000"/>
          <w:sz w:val="32"/>
        </w:rPr>
      </w:pPr>
      <w:r>
        <w:rPr>
          <w:rFonts w:hint="eastAsia"/>
        </w:rPr>
        <w:t>为方便大家理解和记忆，特列出下表：</w:t>
      </w:r>
    </w:p>
    <w:p w14:paraId="70B911E9" w14:textId="77777777" w:rsidR="00993BDD" w:rsidRPr="0032067C" w:rsidRDefault="00993BDD" w:rsidP="00993BDD">
      <w:pPr>
        <w:autoSpaceDE w:val="0"/>
        <w:autoSpaceDN w:val="0"/>
        <w:adjustRightInd w:val="0"/>
        <w:ind w:firstLineChars="500" w:firstLine="1606"/>
        <w:jc w:val="left"/>
        <w:outlineLvl w:val="0"/>
        <w:rPr>
          <w:rFonts w:ascii="宋体" w:hAnsi="宋体"/>
          <w:b/>
          <w:bCs/>
          <w:shadow/>
          <w:color w:val="FF0000"/>
          <w:szCs w:val="21"/>
        </w:rPr>
      </w:pPr>
      <w:r>
        <w:rPr>
          <w:rFonts w:eastAsia="文鼎粗魏碑" w:hint="eastAsia"/>
          <w:b/>
          <w:bCs/>
          <w:shadow/>
          <w:color w:val="FF0000"/>
          <w:sz w:val="32"/>
          <w:lang w:val="fr-FR"/>
        </w:rPr>
        <w:sym w:font="Wingdings" w:char="F096"/>
      </w:r>
      <w:r>
        <w:rPr>
          <w:rFonts w:eastAsia="文鼎粗魏碑" w:hint="eastAsia"/>
          <w:b/>
          <w:bCs/>
          <w:shadow/>
          <w:color w:val="FF0000"/>
          <w:sz w:val="32"/>
          <w:lang w:val="fr-FR"/>
        </w:rPr>
        <w:t xml:space="preserve"> </w:t>
      </w:r>
      <w:r>
        <w:rPr>
          <w:rFonts w:eastAsia="文鼎粗魏碑" w:hint="eastAsia"/>
          <w:b/>
          <w:bCs/>
          <w:shadow/>
          <w:sz w:val="32"/>
        </w:rPr>
        <w:t>主有形容词关系及特殊变化表</w:t>
      </w:r>
      <w:r w:rsidRPr="0032067C">
        <w:rPr>
          <w:rFonts w:ascii="宋体" w:hAnsi="宋体" w:hint="eastAsia"/>
          <w:b/>
          <w:bCs/>
          <w:shadow/>
          <w:color w:val="FF0000"/>
          <w:szCs w:val="21"/>
        </w:rPr>
        <w:t xml:space="preserve"> </w:t>
      </w:r>
      <w:r>
        <w:rPr>
          <w:rFonts w:ascii="宋体" w:hAnsi="宋体" w:hint="eastAsia"/>
          <w:b/>
          <w:bCs/>
          <w:shadow/>
          <w:color w:val="FF0000"/>
          <w:szCs w:val="21"/>
        </w:rPr>
        <w:t xml:space="preserve"> </w:t>
      </w:r>
      <w:r w:rsidRPr="00F82D40">
        <w:rPr>
          <w:rFonts w:ascii="宋体" w:hAnsi="宋体" w:hint="eastAsia"/>
          <w:b/>
          <w:bCs/>
          <w:shadow/>
          <w:color w:val="FF0000"/>
          <w:sz w:val="32"/>
          <w:szCs w:val="32"/>
          <w:lang w:val="fr-FR"/>
        </w:rPr>
        <w:sym w:font="Wingdings" w:char="F097"/>
      </w:r>
    </w:p>
    <w:tbl>
      <w:tblPr>
        <w:tblW w:w="8241" w:type="dxa"/>
        <w:tblInd w:w="468" w:type="dxa"/>
        <w:tblBorders>
          <w:top w:val="single" w:sz="8" w:space="0" w:color="800000"/>
          <w:left w:val="single" w:sz="8" w:space="0" w:color="800000"/>
          <w:bottom w:val="single" w:sz="8" w:space="0" w:color="800000"/>
          <w:right w:val="single" w:sz="8" w:space="0" w:color="800000"/>
          <w:insideH w:val="single" w:sz="8" w:space="0" w:color="800000"/>
          <w:insideV w:val="single" w:sz="8" w:space="0" w:color="800000"/>
        </w:tblBorders>
        <w:tblLayout w:type="fixed"/>
        <w:tblLook w:val="00A0" w:firstRow="1" w:lastRow="0" w:firstColumn="1" w:lastColumn="0" w:noHBand="0" w:noVBand="0"/>
      </w:tblPr>
      <w:tblGrid>
        <w:gridCol w:w="1530"/>
        <w:gridCol w:w="924"/>
        <w:gridCol w:w="1834"/>
        <w:gridCol w:w="3953"/>
      </w:tblGrid>
      <w:tr w:rsidR="00993BDD" w:rsidRPr="0032067C" w14:paraId="3CEF54A0" w14:textId="77777777" w:rsidTr="00FB3D8F">
        <w:trPr>
          <w:cantSplit/>
        </w:trPr>
        <w:tc>
          <w:tcPr>
            <w:tcW w:w="1530" w:type="dxa"/>
            <w:tcBorders>
              <w:bottom w:val="single" w:sz="8" w:space="0" w:color="800000"/>
            </w:tcBorders>
            <w:shd w:val="clear" w:color="auto" w:fill="993300"/>
          </w:tcPr>
          <w:p w14:paraId="06F10139" w14:textId="77777777" w:rsidR="00993BDD" w:rsidRPr="0032067C" w:rsidRDefault="00993BDD" w:rsidP="00FB3D8F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b/>
                <w:color w:val="FFFFFF"/>
                <w:szCs w:val="21"/>
              </w:rPr>
            </w:pPr>
            <w:r>
              <w:rPr>
                <w:rFonts w:ascii="宋体" w:hAnsi="宋体" w:hint="eastAsia"/>
                <w:b/>
                <w:color w:val="FFFFFF"/>
                <w:szCs w:val="21"/>
              </w:rPr>
              <w:t xml:space="preserve">拥 </w:t>
            </w:r>
            <w:r w:rsidRPr="0032067C">
              <w:rPr>
                <w:rFonts w:ascii="宋体" w:hAnsi="宋体" w:hint="eastAsia"/>
                <w:b/>
                <w:color w:val="FFFFFF"/>
                <w:szCs w:val="21"/>
              </w:rPr>
              <w:t>有</w:t>
            </w:r>
            <w:r w:rsidRPr="0032067C">
              <w:rPr>
                <w:rFonts w:ascii="宋体" w:hAnsi="宋体"/>
                <w:b/>
                <w:color w:val="FFFFFF"/>
                <w:szCs w:val="21"/>
              </w:rPr>
              <w:t xml:space="preserve"> </w:t>
            </w:r>
            <w:r w:rsidRPr="0032067C">
              <w:rPr>
                <w:rFonts w:ascii="宋体" w:hAnsi="宋体" w:hint="eastAsia"/>
                <w:b/>
                <w:color w:val="FFFFFF"/>
                <w:szCs w:val="21"/>
              </w:rPr>
              <w:t>者</w:t>
            </w:r>
          </w:p>
        </w:tc>
        <w:tc>
          <w:tcPr>
            <w:tcW w:w="924" w:type="dxa"/>
            <w:shd w:val="clear" w:color="auto" w:fill="993300"/>
          </w:tcPr>
          <w:p w14:paraId="66C898A2" w14:textId="77777777" w:rsidR="00993BDD" w:rsidRPr="0032067C" w:rsidRDefault="00993BDD" w:rsidP="00FB3D8F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b/>
                <w:color w:val="FFFFFF"/>
                <w:szCs w:val="21"/>
              </w:rPr>
            </w:pPr>
            <w:r w:rsidRPr="0032067C">
              <w:rPr>
                <w:rFonts w:ascii="宋体" w:hAnsi="宋体" w:hint="eastAsia"/>
                <w:b/>
                <w:color w:val="FFFFFF"/>
                <w:szCs w:val="21"/>
              </w:rPr>
              <w:t>关系</w:t>
            </w:r>
          </w:p>
        </w:tc>
        <w:tc>
          <w:tcPr>
            <w:tcW w:w="1834" w:type="dxa"/>
            <w:tcBorders>
              <w:bottom w:val="single" w:sz="8" w:space="0" w:color="800000"/>
            </w:tcBorders>
            <w:shd w:val="clear" w:color="auto" w:fill="993300"/>
          </w:tcPr>
          <w:p w14:paraId="38947025" w14:textId="77777777" w:rsidR="00993BDD" w:rsidRPr="0032067C" w:rsidRDefault="00993BDD" w:rsidP="00FB3D8F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b/>
                <w:color w:val="FFFFFF"/>
                <w:szCs w:val="21"/>
              </w:rPr>
            </w:pPr>
            <w:r w:rsidRPr="0032067C">
              <w:rPr>
                <w:rFonts w:ascii="宋体" w:hAnsi="宋体" w:hint="eastAsia"/>
                <w:b/>
                <w:color w:val="FFFFFF"/>
                <w:kern w:val="0"/>
                <w:szCs w:val="21"/>
              </w:rPr>
              <w:t>被</w:t>
            </w:r>
            <w:r>
              <w:rPr>
                <w:rFonts w:ascii="宋体" w:hAnsi="宋体" w:hint="eastAsia"/>
                <w:b/>
                <w:color w:val="FFFFFF"/>
                <w:kern w:val="0"/>
                <w:szCs w:val="21"/>
              </w:rPr>
              <w:t>拥</w:t>
            </w:r>
            <w:r w:rsidRPr="0032067C">
              <w:rPr>
                <w:rFonts w:ascii="宋体" w:hAnsi="宋体" w:hint="eastAsia"/>
                <w:b/>
                <w:color w:val="FFFFFF"/>
                <w:kern w:val="0"/>
                <w:szCs w:val="21"/>
              </w:rPr>
              <w:t>有物或人</w:t>
            </w:r>
          </w:p>
        </w:tc>
        <w:tc>
          <w:tcPr>
            <w:tcW w:w="3953" w:type="dxa"/>
            <w:tcBorders>
              <w:bottom w:val="single" w:sz="8" w:space="0" w:color="800000"/>
            </w:tcBorders>
            <w:shd w:val="clear" w:color="auto" w:fill="993300"/>
          </w:tcPr>
          <w:p w14:paraId="319F077F" w14:textId="77777777" w:rsidR="00993BDD" w:rsidRPr="0032067C" w:rsidRDefault="00993BDD" w:rsidP="00FB3D8F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b/>
                <w:color w:val="FFFFFF"/>
                <w:szCs w:val="21"/>
              </w:rPr>
            </w:pPr>
            <w:r w:rsidRPr="0032067C">
              <w:rPr>
                <w:rFonts w:ascii="宋体" w:hAnsi="宋体" w:hint="eastAsia"/>
                <w:b/>
                <w:color w:val="FFFFFF"/>
                <w:kern w:val="0"/>
                <w:szCs w:val="21"/>
              </w:rPr>
              <w:t>使 用 主 有 形 容 词 例 句</w:t>
            </w:r>
          </w:p>
        </w:tc>
      </w:tr>
      <w:tr w:rsidR="00993BDD" w14:paraId="364559FB" w14:textId="77777777" w:rsidTr="00FB3D8F">
        <w:trPr>
          <w:cantSplit/>
          <w:trHeight w:val="255"/>
        </w:trPr>
        <w:tc>
          <w:tcPr>
            <w:tcW w:w="1530" w:type="dxa"/>
            <w:vMerge w:val="restart"/>
            <w:shd w:val="clear" w:color="auto" w:fill="F3F3F3"/>
          </w:tcPr>
          <w:p w14:paraId="448E4E86" w14:textId="77777777" w:rsidR="00993BDD" w:rsidRDefault="00EF093F" w:rsidP="00FB3D8F">
            <w:pPr>
              <w:autoSpaceDE w:val="0"/>
              <w:autoSpaceDN w:val="0"/>
              <w:adjustRightInd w:val="0"/>
              <w:spacing w:line="400" w:lineRule="exact"/>
            </w:pPr>
            <w:r>
              <w:rPr>
                <w:noProof/>
                <w:sz w:val="20"/>
              </w:rPr>
              <w:pict w14:anchorId="32DDE7F0">
                <v:line id="_x0000_s1048" style="position:absolute;left:0;text-align:left;flip:x;z-index:251702272;mso-position-horizontal-relative:text;mso-position-vertical-relative:text" from="12.6pt,18.35pt" to="30.6pt,33.95pt" stroked="f"/>
              </w:pict>
            </w:r>
          </w:p>
          <w:p w14:paraId="226740B3" w14:textId="77777777" w:rsidR="00993BDD" w:rsidRDefault="00993BDD" w:rsidP="00FB3D8F">
            <w:pPr>
              <w:shd w:val="clear" w:color="auto" w:fill="CCCCCC"/>
              <w:autoSpaceDE w:val="0"/>
              <w:autoSpaceDN w:val="0"/>
              <w:adjustRightInd w:val="0"/>
              <w:spacing w:line="400" w:lineRule="exact"/>
            </w:pPr>
            <w:r>
              <w:rPr>
                <w:noProof/>
                <w:sz w:val="20"/>
              </w:rPr>
              <w:drawing>
                <wp:anchor distT="0" distB="0" distL="114300" distR="114300" simplePos="0" relativeHeight="251660288" behindDoc="0" locked="0" layoutInCell="1" allowOverlap="1" wp14:anchorId="0617C146" wp14:editId="585E6129">
                  <wp:simplePos x="0" y="0"/>
                  <wp:positionH relativeFrom="column">
                    <wp:posOffset>39370</wp:posOffset>
                  </wp:positionH>
                  <wp:positionV relativeFrom="paragraph">
                    <wp:posOffset>17145</wp:posOffset>
                  </wp:positionV>
                  <wp:extent cx="742950" cy="554355"/>
                  <wp:effectExtent l="19050" t="0" r="0" b="0"/>
                  <wp:wrapNone/>
                  <wp:docPr id="29" name="图片 5" descr="DA00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A00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grayscl/>
                            <a:biLevel thresh="50000"/>
                          </a:blip>
                          <a:srcRect l="4546" t="2121" r="6818" b="969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2950" cy="5543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6E29DA95" w14:textId="77777777" w:rsidR="00993BDD" w:rsidRDefault="00993BDD" w:rsidP="00FB3D8F">
            <w:pPr>
              <w:shd w:val="clear" w:color="auto" w:fill="CCCCCC"/>
              <w:autoSpaceDE w:val="0"/>
              <w:autoSpaceDN w:val="0"/>
              <w:adjustRightInd w:val="0"/>
              <w:spacing w:line="480" w:lineRule="exact"/>
              <w:rPr>
                <w:sz w:val="44"/>
              </w:rPr>
            </w:pPr>
          </w:p>
          <w:p w14:paraId="56B371E0" w14:textId="77777777" w:rsidR="00993BDD" w:rsidRDefault="00993BDD" w:rsidP="00FB3D8F">
            <w:pPr>
              <w:shd w:val="clear" w:color="auto" w:fill="CCCCCC"/>
              <w:autoSpaceDE w:val="0"/>
              <w:autoSpaceDN w:val="0"/>
              <w:adjustRightInd w:val="0"/>
              <w:jc w:val="center"/>
            </w:pPr>
            <w:r>
              <w:t>mon,ton,son</w:t>
            </w:r>
          </w:p>
          <w:p w14:paraId="3D248002" w14:textId="77777777" w:rsidR="00993BDD" w:rsidRDefault="00993BDD" w:rsidP="00FB3D8F">
            <w:pPr>
              <w:shd w:val="clear" w:color="auto" w:fill="CCCCCC"/>
              <w:autoSpaceDE w:val="0"/>
              <w:autoSpaceDN w:val="0"/>
              <w:adjustRightInd w:val="0"/>
              <w:ind w:firstLineChars="157" w:firstLine="330"/>
            </w:pPr>
            <w:r>
              <w:t>ma,ta,sa</w:t>
            </w:r>
          </w:p>
          <w:p w14:paraId="3C4F9A34" w14:textId="77777777" w:rsidR="00993BDD" w:rsidRDefault="00993BDD" w:rsidP="00FB3D8F">
            <w:pPr>
              <w:shd w:val="clear" w:color="auto" w:fill="CCCCCC"/>
              <w:autoSpaceDE w:val="0"/>
              <w:autoSpaceDN w:val="0"/>
              <w:adjustRightInd w:val="0"/>
              <w:jc w:val="center"/>
            </w:pPr>
            <w:r>
              <w:t>mes, tes, ses</w:t>
            </w:r>
          </w:p>
          <w:p w14:paraId="54DB8FAF" w14:textId="77777777" w:rsidR="00993BDD" w:rsidRDefault="00993BDD" w:rsidP="00FB3D8F">
            <w:pPr>
              <w:autoSpaceDE w:val="0"/>
              <w:autoSpaceDN w:val="0"/>
              <w:adjustRightInd w:val="0"/>
            </w:pPr>
          </w:p>
          <w:p w14:paraId="062421C4" w14:textId="77777777" w:rsidR="00993BDD" w:rsidRDefault="00993BDD" w:rsidP="00FB3D8F">
            <w:pPr>
              <w:autoSpaceDE w:val="0"/>
              <w:autoSpaceDN w:val="0"/>
              <w:adjustRightInd w:val="0"/>
            </w:pPr>
          </w:p>
          <w:p w14:paraId="333012FA" w14:textId="77777777" w:rsidR="00993BDD" w:rsidRDefault="00993BDD" w:rsidP="00FB3D8F">
            <w:pPr>
              <w:shd w:val="clear" w:color="auto" w:fill="FFFFFF"/>
              <w:tabs>
                <w:tab w:val="left" w:pos="720"/>
                <w:tab w:val="left" w:pos="1440"/>
              </w:tabs>
              <w:autoSpaceDE w:val="0"/>
              <w:autoSpaceDN w:val="0"/>
              <w:adjustRightInd w:val="0"/>
              <w:ind w:firstLineChars="100" w:firstLine="210"/>
              <w:rPr>
                <w:sz w:val="48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37C24DB8" wp14:editId="342C4DEE">
                  <wp:extent cx="495300" cy="514350"/>
                  <wp:effectExtent l="19050" t="0" r="0" b="0"/>
                  <wp:docPr id="11" name="图片 11" descr="DA0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DA01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 l="5682" t="2745" r="9091" b="848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5300" cy="514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654D231" w14:textId="77777777" w:rsidR="00993BDD" w:rsidRDefault="00993BDD" w:rsidP="00FB3D8F">
            <w:pPr>
              <w:shd w:val="clear" w:color="auto" w:fill="FFFFFF"/>
              <w:autoSpaceDE w:val="0"/>
              <w:autoSpaceDN w:val="0"/>
              <w:adjustRightInd w:val="0"/>
              <w:jc w:val="center"/>
            </w:pPr>
            <w:r>
              <w:t>mon,ton,son</w:t>
            </w:r>
          </w:p>
          <w:p w14:paraId="0F1085AF" w14:textId="77777777" w:rsidR="00993BDD" w:rsidRDefault="00993BDD" w:rsidP="00FB3D8F">
            <w:pPr>
              <w:shd w:val="clear" w:color="auto" w:fill="FFFFFF"/>
              <w:autoSpaceDE w:val="0"/>
              <w:autoSpaceDN w:val="0"/>
              <w:adjustRightInd w:val="0"/>
              <w:ind w:firstLineChars="157" w:firstLine="330"/>
            </w:pPr>
            <w:r>
              <w:t>ma,ta,sa</w:t>
            </w:r>
          </w:p>
          <w:p w14:paraId="07E542ED" w14:textId="77777777" w:rsidR="00993BDD" w:rsidRDefault="00993BDD" w:rsidP="00FB3D8F">
            <w:pPr>
              <w:shd w:val="clear" w:color="auto" w:fill="FFFFFF"/>
              <w:autoSpaceDE w:val="0"/>
              <w:autoSpaceDN w:val="0"/>
              <w:adjustRightInd w:val="0"/>
              <w:jc w:val="center"/>
            </w:pPr>
            <w:r>
              <w:t>mes, tes, ses</w:t>
            </w:r>
          </w:p>
        </w:tc>
        <w:tc>
          <w:tcPr>
            <w:tcW w:w="924" w:type="dxa"/>
            <w:vMerge w:val="restart"/>
            <w:shd w:val="clear" w:color="auto" w:fill="FFFF99"/>
          </w:tcPr>
          <w:p w14:paraId="014521FE" w14:textId="77777777" w:rsidR="00993BDD" w:rsidRDefault="00993BDD" w:rsidP="00FB3D8F">
            <w:pPr>
              <w:widowControl/>
              <w:spacing w:line="360" w:lineRule="auto"/>
              <w:jc w:val="left"/>
              <w:rPr>
                <w:b/>
                <w:bCs/>
              </w:rPr>
            </w:pPr>
          </w:p>
          <w:p w14:paraId="5435C0F9" w14:textId="77777777" w:rsidR="00993BDD" w:rsidRDefault="00993BDD" w:rsidP="00FB3D8F">
            <w:pPr>
              <w:widowControl/>
              <w:jc w:val="left"/>
            </w:pPr>
            <w:r>
              <w:rPr>
                <w:rFonts w:hint="eastAsia"/>
                <w:b/>
                <w:bCs/>
              </w:rPr>
              <w:t>单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数</w:t>
            </w:r>
          </w:p>
          <w:p w14:paraId="2D38F709" w14:textId="77777777" w:rsidR="00993BDD" w:rsidRDefault="00993BDD" w:rsidP="00FB3D8F">
            <w:pPr>
              <w:widowControl/>
              <w:spacing w:line="360" w:lineRule="auto"/>
              <w:jc w:val="center"/>
              <w:rPr>
                <w:color w:val="FF0000"/>
              </w:rPr>
            </w:pPr>
          </w:p>
          <w:p w14:paraId="7D69ECC2" w14:textId="77777777" w:rsidR="00993BDD" w:rsidRDefault="00993BDD" w:rsidP="00FB3D8F">
            <w:pPr>
              <w:widowControl/>
              <w:spacing w:line="360" w:lineRule="auto"/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sym w:font="Wingdings 3" w:char="F0A4"/>
            </w:r>
          </w:p>
          <w:p w14:paraId="63ACBC2B" w14:textId="77777777" w:rsidR="00993BDD" w:rsidRDefault="00993BDD" w:rsidP="00FB3D8F">
            <w:pPr>
              <w:widowControl/>
              <w:jc w:val="left"/>
              <w:rPr>
                <w:b/>
                <w:bCs/>
              </w:rPr>
            </w:pPr>
          </w:p>
          <w:p w14:paraId="74BBBAD3" w14:textId="77777777" w:rsidR="00993BDD" w:rsidRDefault="00993BDD" w:rsidP="00FB3D8F">
            <w:pPr>
              <w:widowControl/>
              <w:jc w:val="left"/>
              <w:rPr>
                <w:b/>
                <w:bCs/>
              </w:rPr>
            </w:pPr>
          </w:p>
          <w:p w14:paraId="60FB1E7F" w14:textId="77777777" w:rsidR="00993BDD" w:rsidRDefault="00993BDD" w:rsidP="00FB3D8F">
            <w:pPr>
              <w:widowControl/>
              <w:jc w:val="left"/>
              <w:rPr>
                <w:sz w:val="28"/>
              </w:rPr>
            </w:pPr>
            <w:r>
              <w:rPr>
                <w:rFonts w:hint="eastAsia"/>
                <w:b/>
                <w:bCs/>
              </w:rPr>
              <w:t>单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数</w:t>
            </w:r>
          </w:p>
        </w:tc>
        <w:tc>
          <w:tcPr>
            <w:tcW w:w="1834" w:type="dxa"/>
            <w:tcBorders>
              <w:bottom w:val="single" w:sz="8" w:space="0" w:color="800000"/>
            </w:tcBorders>
            <w:shd w:val="clear" w:color="000000" w:fill="CCCCCC"/>
          </w:tcPr>
          <w:p w14:paraId="1CCDD311" w14:textId="77777777" w:rsidR="00993BDD" w:rsidRDefault="00993BDD" w:rsidP="00FB3D8F">
            <w:pPr>
              <w:autoSpaceDE w:val="0"/>
              <w:autoSpaceDN w:val="0"/>
              <w:adjustRightInd w:val="0"/>
              <w:spacing w:line="400" w:lineRule="exact"/>
              <w:jc w:val="left"/>
            </w:pPr>
            <w:r>
              <w:rPr>
                <w:rFonts w:hint="eastAsia"/>
                <w:spacing w:val="-20"/>
                <w:sz w:val="32"/>
              </w:rPr>
              <w:sym w:font="Webdings" w:char="F0A7"/>
            </w:r>
            <w:r>
              <w:rPr>
                <w:spacing w:val="-20"/>
                <w:sz w:val="32"/>
              </w:rPr>
              <w:t xml:space="preserve"> </w:t>
            </w:r>
            <w:r>
              <w:rPr>
                <w:rFonts w:hint="eastAsia"/>
                <w:spacing w:val="-20"/>
                <w:sz w:val="32"/>
              </w:rPr>
              <w:t xml:space="preserve">  </w:t>
            </w:r>
            <w:r>
              <w:t>un livre</w:t>
            </w:r>
          </w:p>
        </w:tc>
        <w:tc>
          <w:tcPr>
            <w:tcW w:w="3953" w:type="dxa"/>
            <w:tcBorders>
              <w:bottom w:val="single" w:sz="8" w:space="0" w:color="800000"/>
            </w:tcBorders>
            <w:shd w:val="clear" w:color="000000" w:fill="CCCCCC"/>
          </w:tcPr>
          <w:p w14:paraId="1F27005B" w14:textId="77777777" w:rsidR="00993BDD" w:rsidRDefault="00993BDD" w:rsidP="00FB3D8F">
            <w:pPr>
              <w:autoSpaceDE w:val="0"/>
              <w:autoSpaceDN w:val="0"/>
              <w:adjustRightInd w:val="0"/>
              <w:spacing w:line="400" w:lineRule="exact"/>
              <w:jc w:val="left"/>
            </w:pPr>
            <w:r>
              <w:t xml:space="preserve">mon livre </w:t>
            </w:r>
            <w:r>
              <w:rPr>
                <w:rFonts w:hint="eastAsia"/>
              </w:rPr>
              <w:t xml:space="preserve">/ </w:t>
            </w:r>
            <w:r>
              <w:t xml:space="preserve">ton livre </w:t>
            </w:r>
            <w:r>
              <w:rPr>
                <w:rFonts w:hint="eastAsia"/>
              </w:rPr>
              <w:t xml:space="preserve">/ </w:t>
            </w:r>
            <w:r>
              <w:t>son livre</w:t>
            </w:r>
          </w:p>
        </w:tc>
      </w:tr>
      <w:tr w:rsidR="00993BDD" w14:paraId="2397B389" w14:textId="77777777" w:rsidTr="00FB3D8F">
        <w:trPr>
          <w:cantSplit/>
          <w:trHeight w:val="255"/>
        </w:trPr>
        <w:tc>
          <w:tcPr>
            <w:tcW w:w="1530" w:type="dxa"/>
            <w:vMerge/>
            <w:shd w:val="clear" w:color="auto" w:fill="F3F3F3"/>
          </w:tcPr>
          <w:p w14:paraId="1D99D17F" w14:textId="77777777" w:rsidR="00993BDD" w:rsidRDefault="00993BDD" w:rsidP="00FB3D8F">
            <w:pPr>
              <w:shd w:val="clear" w:color="auto" w:fill="F3F3F3"/>
              <w:autoSpaceDE w:val="0"/>
              <w:autoSpaceDN w:val="0"/>
              <w:adjustRightInd w:val="0"/>
              <w:jc w:val="center"/>
              <w:rPr>
                <w:sz w:val="44"/>
              </w:rPr>
            </w:pPr>
          </w:p>
        </w:tc>
        <w:tc>
          <w:tcPr>
            <w:tcW w:w="924" w:type="dxa"/>
            <w:vMerge/>
            <w:shd w:val="clear" w:color="auto" w:fill="FFFF99"/>
          </w:tcPr>
          <w:p w14:paraId="3106AA69" w14:textId="77777777" w:rsidR="00993BDD" w:rsidRDefault="00993BDD" w:rsidP="00FB3D8F">
            <w:pPr>
              <w:widowControl/>
              <w:spacing w:line="400" w:lineRule="exact"/>
              <w:jc w:val="left"/>
              <w:rPr>
                <w:b/>
                <w:bCs/>
              </w:rPr>
            </w:pPr>
          </w:p>
        </w:tc>
        <w:tc>
          <w:tcPr>
            <w:tcW w:w="1834" w:type="dxa"/>
            <w:shd w:val="clear" w:color="000000" w:fill="F3F3F3"/>
          </w:tcPr>
          <w:p w14:paraId="67C45D9A" w14:textId="77777777" w:rsidR="00993BDD" w:rsidRDefault="00993BDD" w:rsidP="00FB3D8F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spacing w:val="-20"/>
              </w:rPr>
            </w:pPr>
            <w:r>
              <w:rPr>
                <w:rFonts w:hint="eastAsia"/>
                <w:spacing w:val="-20"/>
                <w:sz w:val="32"/>
              </w:rPr>
              <w:sym w:font="Webdings" w:char="F044"/>
            </w:r>
            <w:r>
              <w:rPr>
                <w:spacing w:val="-20"/>
              </w:rPr>
              <w:t xml:space="preserve">    </w:t>
            </w:r>
            <w:r>
              <w:t>une maison</w:t>
            </w:r>
          </w:p>
        </w:tc>
        <w:tc>
          <w:tcPr>
            <w:tcW w:w="3953" w:type="dxa"/>
            <w:tcBorders>
              <w:bottom w:val="single" w:sz="8" w:space="0" w:color="800000"/>
            </w:tcBorders>
            <w:shd w:val="clear" w:color="000000" w:fill="F3F3F3"/>
          </w:tcPr>
          <w:p w14:paraId="7347C684" w14:textId="77777777" w:rsidR="00993BDD" w:rsidRDefault="00993BDD" w:rsidP="00FB3D8F">
            <w:pPr>
              <w:autoSpaceDE w:val="0"/>
              <w:autoSpaceDN w:val="0"/>
              <w:adjustRightInd w:val="0"/>
              <w:spacing w:line="400" w:lineRule="exact"/>
              <w:jc w:val="left"/>
            </w:pPr>
            <w:r>
              <w:t xml:space="preserve">ma maison </w:t>
            </w:r>
            <w:r>
              <w:rPr>
                <w:rFonts w:hint="eastAsia"/>
              </w:rPr>
              <w:t xml:space="preserve">/ </w:t>
            </w:r>
            <w:r>
              <w:t xml:space="preserve">ta maison </w:t>
            </w:r>
            <w:r>
              <w:rPr>
                <w:rFonts w:hint="eastAsia"/>
              </w:rPr>
              <w:t>/</w:t>
            </w:r>
            <w:r>
              <w:t xml:space="preserve"> sa maison</w:t>
            </w:r>
          </w:p>
        </w:tc>
      </w:tr>
      <w:tr w:rsidR="00993BDD" w14:paraId="4BC9D24F" w14:textId="77777777" w:rsidTr="00FB3D8F">
        <w:trPr>
          <w:cantSplit/>
          <w:trHeight w:val="255"/>
        </w:trPr>
        <w:tc>
          <w:tcPr>
            <w:tcW w:w="1530" w:type="dxa"/>
            <w:vMerge/>
            <w:shd w:val="clear" w:color="auto" w:fill="F3F3F3"/>
          </w:tcPr>
          <w:p w14:paraId="0DCF52BC" w14:textId="77777777" w:rsidR="00993BDD" w:rsidRDefault="00993BDD" w:rsidP="00FB3D8F">
            <w:pPr>
              <w:shd w:val="clear" w:color="auto" w:fill="F3F3F3"/>
              <w:autoSpaceDE w:val="0"/>
              <w:autoSpaceDN w:val="0"/>
              <w:adjustRightInd w:val="0"/>
              <w:jc w:val="center"/>
              <w:rPr>
                <w:sz w:val="44"/>
              </w:rPr>
            </w:pPr>
          </w:p>
        </w:tc>
        <w:tc>
          <w:tcPr>
            <w:tcW w:w="924" w:type="dxa"/>
            <w:vMerge/>
            <w:shd w:val="clear" w:color="auto" w:fill="FFFF99"/>
          </w:tcPr>
          <w:p w14:paraId="65A5A01B" w14:textId="77777777" w:rsidR="00993BDD" w:rsidRDefault="00993BDD" w:rsidP="00FB3D8F">
            <w:pPr>
              <w:widowControl/>
              <w:spacing w:line="400" w:lineRule="exact"/>
              <w:jc w:val="left"/>
              <w:rPr>
                <w:b/>
                <w:bCs/>
              </w:rPr>
            </w:pPr>
          </w:p>
        </w:tc>
        <w:tc>
          <w:tcPr>
            <w:tcW w:w="1834" w:type="dxa"/>
            <w:shd w:val="pct5" w:color="000000" w:fill="FFFFFF"/>
          </w:tcPr>
          <w:p w14:paraId="1DFC1349" w14:textId="77777777" w:rsidR="00993BDD" w:rsidRDefault="00993BDD" w:rsidP="00FB3D8F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spacing w:val="-20"/>
              </w:rPr>
            </w:pPr>
            <w:r>
              <w:rPr>
                <w:rFonts w:hint="eastAsia"/>
                <w:spacing w:val="-20"/>
                <w:sz w:val="44"/>
              </w:rPr>
              <w:sym w:font="Webdings" w:char="F0A1"/>
            </w:r>
            <w:r>
              <w:rPr>
                <w:rFonts w:hint="eastAsia"/>
                <w:spacing w:val="-20"/>
              </w:rPr>
              <w:t xml:space="preserve">  </w:t>
            </w:r>
            <w:r>
              <w:rPr>
                <w:color w:val="FF0000"/>
              </w:rPr>
              <w:t>une h</w:t>
            </w:r>
            <w:r>
              <w:t>orloge</w:t>
            </w:r>
            <w:r>
              <w:rPr>
                <w:rFonts w:hint="eastAsia"/>
                <w:spacing w:val="-20"/>
                <w:sz w:val="32"/>
              </w:rPr>
              <w:t xml:space="preserve"> </w:t>
            </w:r>
          </w:p>
        </w:tc>
        <w:tc>
          <w:tcPr>
            <w:tcW w:w="3953" w:type="dxa"/>
            <w:shd w:val="clear" w:color="000000" w:fill="FFFF99"/>
          </w:tcPr>
          <w:p w14:paraId="6A7CAB70" w14:textId="77777777" w:rsidR="00993BDD" w:rsidRDefault="00993BDD" w:rsidP="00FB3D8F">
            <w:pPr>
              <w:autoSpaceDE w:val="0"/>
              <w:autoSpaceDN w:val="0"/>
              <w:adjustRightInd w:val="0"/>
              <w:spacing w:line="400" w:lineRule="exact"/>
              <w:jc w:val="left"/>
            </w:pPr>
            <w:r>
              <w:rPr>
                <w:b/>
                <w:bCs/>
                <w:color w:val="FF0000"/>
              </w:rPr>
              <w:t>mon h</w:t>
            </w:r>
            <w:r>
              <w:t xml:space="preserve">orloge </w:t>
            </w:r>
            <w:r>
              <w:rPr>
                <w:rFonts w:hint="eastAsia"/>
              </w:rPr>
              <w:t>/</w:t>
            </w:r>
            <w:r>
              <w:rPr>
                <w:b/>
                <w:bCs/>
                <w:color w:val="FF0000"/>
              </w:rPr>
              <w:t xml:space="preserve"> ton h</w:t>
            </w:r>
            <w:r>
              <w:t xml:space="preserve">orloge </w:t>
            </w:r>
            <w:r>
              <w:rPr>
                <w:rFonts w:hint="eastAsia"/>
              </w:rPr>
              <w:t>/</w:t>
            </w:r>
            <w:r>
              <w:rPr>
                <w:b/>
                <w:bCs/>
                <w:color w:val="FF0000"/>
              </w:rPr>
              <w:t xml:space="preserve"> son h</w:t>
            </w:r>
            <w:r>
              <w:t>orloge</w:t>
            </w:r>
          </w:p>
        </w:tc>
      </w:tr>
      <w:tr w:rsidR="00993BDD" w14:paraId="5B7FCE07" w14:textId="77777777" w:rsidTr="00FB3D8F">
        <w:trPr>
          <w:cantSplit/>
          <w:trHeight w:val="225"/>
        </w:trPr>
        <w:tc>
          <w:tcPr>
            <w:tcW w:w="1530" w:type="dxa"/>
            <w:vMerge/>
            <w:shd w:val="clear" w:color="auto" w:fill="F3F3F3"/>
          </w:tcPr>
          <w:p w14:paraId="18960CC0" w14:textId="77777777" w:rsidR="00993BDD" w:rsidRDefault="00993BDD" w:rsidP="00FB3D8F">
            <w:pPr>
              <w:shd w:val="clear" w:color="auto" w:fill="F3F3F3"/>
              <w:autoSpaceDE w:val="0"/>
              <w:autoSpaceDN w:val="0"/>
              <w:adjustRightInd w:val="0"/>
              <w:jc w:val="center"/>
              <w:rPr>
                <w:sz w:val="44"/>
              </w:rPr>
            </w:pPr>
          </w:p>
        </w:tc>
        <w:tc>
          <w:tcPr>
            <w:tcW w:w="924" w:type="dxa"/>
            <w:vMerge/>
            <w:shd w:val="clear" w:color="auto" w:fill="FFFF99"/>
          </w:tcPr>
          <w:p w14:paraId="4F73D261" w14:textId="77777777" w:rsidR="00993BDD" w:rsidRDefault="00993BDD" w:rsidP="00FB3D8F">
            <w:pPr>
              <w:autoSpaceDE w:val="0"/>
              <w:autoSpaceDN w:val="0"/>
              <w:adjustRightInd w:val="0"/>
              <w:jc w:val="left"/>
              <w:rPr>
                <w:sz w:val="44"/>
              </w:rPr>
            </w:pPr>
          </w:p>
        </w:tc>
        <w:tc>
          <w:tcPr>
            <w:tcW w:w="1834" w:type="dxa"/>
            <w:tcBorders>
              <w:bottom w:val="single" w:sz="8" w:space="0" w:color="800000"/>
            </w:tcBorders>
            <w:shd w:val="pct20" w:color="000000" w:fill="FFFFFF"/>
          </w:tcPr>
          <w:p w14:paraId="295AA8A9" w14:textId="77777777" w:rsidR="00993BDD" w:rsidRDefault="00993BDD" w:rsidP="00FB3D8F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spacing w:val="-20"/>
              </w:rPr>
            </w:pPr>
            <w:r>
              <w:rPr>
                <w:noProof/>
                <w:sz w:val="20"/>
              </w:rPr>
              <w:drawing>
                <wp:anchor distT="0" distB="0" distL="114300" distR="114300" simplePos="0" relativeHeight="251667456" behindDoc="0" locked="0" layoutInCell="1" allowOverlap="1" wp14:anchorId="22B6853F" wp14:editId="4F2276EF">
                  <wp:simplePos x="0" y="0"/>
                  <wp:positionH relativeFrom="column">
                    <wp:posOffset>6350</wp:posOffset>
                  </wp:positionH>
                  <wp:positionV relativeFrom="paragraph">
                    <wp:posOffset>16510</wp:posOffset>
                  </wp:positionV>
                  <wp:extent cx="114300" cy="230505"/>
                  <wp:effectExtent l="19050" t="0" r="0" b="0"/>
                  <wp:wrapNone/>
                  <wp:docPr id="28" name="图片 12" descr="DA02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DA02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lum bright="-12000" contrast="-18000"/>
                          </a:blip>
                          <a:srcRect l="31714" t="2251" r="34268" b="475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230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  <w:spacing w:val="-20"/>
                <w:sz w:val="32"/>
              </w:rPr>
              <w:t xml:space="preserve">     </w:t>
            </w:r>
            <w:r>
              <w:t>un ami</w:t>
            </w:r>
          </w:p>
        </w:tc>
        <w:tc>
          <w:tcPr>
            <w:tcW w:w="3953" w:type="dxa"/>
            <w:tcBorders>
              <w:bottom w:val="single" w:sz="8" w:space="0" w:color="800000"/>
            </w:tcBorders>
            <w:shd w:val="pct20" w:color="000000" w:fill="FFFFFF"/>
          </w:tcPr>
          <w:p w14:paraId="16051192" w14:textId="77777777" w:rsidR="00993BDD" w:rsidRDefault="00993BDD" w:rsidP="00FB3D8F">
            <w:pPr>
              <w:pStyle w:val="3"/>
              <w:rPr>
                <w:sz w:val="21"/>
              </w:rPr>
            </w:pPr>
            <w:r>
              <w:rPr>
                <w:sz w:val="21"/>
              </w:rPr>
              <w:t xml:space="preserve">mon ami </w:t>
            </w:r>
            <w:r>
              <w:rPr>
                <w:rFonts w:hint="eastAsia"/>
                <w:sz w:val="21"/>
              </w:rPr>
              <w:t>/</w:t>
            </w:r>
            <w:r>
              <w:rPr>
                <w:sz w:val="21"/>
              </w:rPr>
              <w:t xml:space="preserve"> ton ami </w:t>
            </w:r>
            <w:r>
              <w:rPr>
                <w:rFonts w:hint="eastAsia"/>
                <w:sz w:val="21"/>
              </w:rPr>
              <w:t>/</w:t>
            </w:r>
            <w:r>
              <w:rPr>
                <w:sz w:val="21"/>
              </w:rPr>
              <w:t xml:space="preserve"> son ami </w:t>
            </w:r>
          </w:p>
        </w:tc>
      </w:tr>
      <w:tr w:rsidR="00993BDD" w14:paraId="2B2CB196" w14:textId="77777777" w:rsidTr="00FB3D8F">
        <w:trPr>
          <w:cantSplit/>
          <w:trHeight w:val="225"/>
        </w:trPr>
        <w:tc>
          <w:tcPr>
            <w:tcW w:w="1530" w:type="dxa"/>
            <w:vMerge/>
            <w:shd w:val="clear" w:color="auto" w:fill="F3F3F3"/>
          </w:tcPr>
          <w:p w14:paraId="510FC107" w14:textId="77777777" w:rsidR="00993BDD" w:rsidRDefault="00993BDD" w:rsidP="00FB3D8F">
            <w:pPr>
              <w:shd w:val="clear" w:color="auto" w:fill="F3F3F3"/>
              <w:autoSpaceDE w:val="0"/>
              <w:autoSpaceDN w:val="0"/>
              <w:adjustRightInd w:val="0"/>
              <w:jc w:val="center"/>
              <w:rPr>
                <w:sz w:val="44"/>
              </w:rPr>
            </w:pPr>
          </w:p>
        </w:tc>
        <w:tc>
          <w:tcPr>
            <w:tcW w:w="924" w:type="dxa"/>
            <w:vMerge/>
            <w:shd w:val="clear" w:color="auto" w:fill="FFFF99"/>
          </w:tcPr>
          <w:p w14:paraId="646D0541" w14:textId="77777777" w:rsidR="00993BDD" w:rsidRDefault="00993BDD" w:rsidP="00FB3D8F">
            <w:pPr>
              <w:autoSpaceDE w:val="0"/>
              <w:autoSpaceDN w:val="0"/>
              <w:adjustRightInd w:val="0"/>
              <w:jc w:val="left"/>
              <w:rPr>
                <w:sz w:val="44"/>
              </w:rPr>
            </w:pPr>
          </w:p>
        </w:tc>
        <w:tc>
          <w:tcPr>
            <w:tcW w:w="1834" w:type="dxa"/>
            <w:tcBorders>
              <w:bottom w:val="single" w:sz="8" w:space="0" w:color="800000"/>
            </w:tcBorders>
            <w:shd w:val="pct5" w:color="000000" w:fill="FFFFFF"/>
          </w:tcPr>
          <w:p w14:paraId="456F750A" w14:textId="77777777" w:rsidR="00993BDD" w:rsidRDefault="00993BDD" w:rsidP="00FB3D8F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spacing w:val="-20"/>
              </w:rPr>
            </w:pPr>
            <w:r>
              <w:rPr>
                <w:noProof/>
                <w:spacing w:val="-20"/>
                <w:sz w:val="20"/>
              </w:rPr>
              <w:drawing>
                <wp:anchor distT="0" distB="0" distL="114300" distR="114300" simplePos="0" relativeHeight="251664384" behindDoc="0" locked="0" layoutInCell="1" allowOverlap="1" wp14:anchorId="78399FBD" wp14:editId="55B20B99">
                  <wp:simplePos x="0" y="0"/>
                  <wp:positionH relativeFrom="column">
                    <wp:posOffset>11430</wp:posOffset>
                  </wp:positionH>
                  <wp:positionV relativeFrom="paragraph">
                    <wp:posOffset>20320</wp:posOffset>
                  </wp:positionV>
                  <wp:extent cx="114300" cy="217170"/>
                  <wp:effectExtent l="19050" t="0" r="0" b="0"/>
                  <wp:wrapNone/>
                  <wp:docPr id="27" name="图片 9" descr="DA0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DA01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lum contrast="-12000"/>
                          </a:blip>
                          <a:srcRect l="23639" t="3000" r="23175" b="6850"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114300" cy="2171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spacing w:val="-20"/>
              </w:rPr>
              <w:t xml:space="preserve">    </w:t>
            </w:r>
            <w:r>
              <w:rPr>
                <w:rFonts w:hint="eastAsia"/>
                <w:spacing w:val="-20"/>
              </w:rPr>
              <w:t xml:space="preserve">    </w:t>
            </w:r>
            <w:r>
              <w:t>une femme</w:t>
            </w:r>
          </w:p>
        </w:tc>
        <w:tc>
          <w:tcPr>
            <w:tcW w:w="3953" w:type="dxa"/>
            <w:tcBorders>
              <w:bottom w:val="single" w:sz="8" w:space="0" w:color="800000"/>
            </w:tcBorders>
            <w:shd w:val="pct5" w:color="000000" w:fill="FFFFFF"/>
          </w:tcPr>
          <w:p w14:paraId="5FE9E616" w14:textId="77777777" w:rsidR="00993BDD" w:rsidRDefault="00993BDD" w:rsidP="00FB3D8F">
            <w:pPr>
              <w:pStyle w:val="3"/>
              <w:rPr>
                <w:sz w:val="21"/>
              </w:rPr>
            </w:pPr>
            <w:r>
              <w:rPr>
                <w:sz w:val="21"/>
              </w:rPr>
              <w:t xml:space="preserve">ma femme </w:t>
            </w:r>
            <w:r>
              <w:rPr>
                <w:rFonts w:hint="eastAsia"/>
                <w:sz w:val="21"/>
              </w:rPr>
              <w:t>/</w:t>
            </w:r>
            <w:r>
              <w:rPr>
                <w:sz w:val="21"/>
              </w:rPr>
              <w:t xml:space="preserve"> ta femme </w:t>
            </w:r>
            <w:r>
              <w:rPr>
                <w:rFonts w:hint="eastAsia"/>
                <w:sz w:val="21"/>
              </w:rPr>
              <w:t>/</w:t>
            </w:r>
            <w:r>
              <w:rPr>
                <w:sz w:val="21"/>
              </w:rPr>
              <w:t xml:space="preserve"> sa femme</w:t>
            </w:r>
          </w:p>
        </w:tc>
      </w:tr>
      <w:tr w:rsidR="00993BDD" w14:paraId="6BDF700A" w14:textId="77777777" w:rsidTr="00FB3D8F">
        <w:trPr>
          <w:cantSplit/>
          <w:trHeight w:val="225"/>
        </w:trPr>
        <w:tc>
          <w:tcPr>
            <w:tcW w:w="1530" w:type="dxa"/>
            <w:vMerge/>
            <w:shd w:val="clear" w:color="auto" w:fill="F3F3F3"/>
          </w:tcPr>
          <w:p w14:paraId="6CA587EE" w14:textId="77777777" w:rsidR="00993BDD" w:rsidRDefault="00993BDD" w:rsidP="00FB3D8F">
            <w:pPr>
              <w:shd w:val="clear" w:color="auto" w:fill="F3F3F3"/>
              <w:autoSpaceDE w:val="0"/>
              <w:autoSpaceDN w:val="0"/>
              <w:adjustRightInd w:val="0"/>
              <w:jc w:val="center"/>
              <w:rPr>
                <w:sz w:val="44"/>
              </w:rPr>
            </w:pPr>
          </w:p>
        </w:tc>
        <w:tc>
          <w:tcPr>
            <w:tcW w:w="924" w:type="dxa"/>
            <w:vMerge/>
            <w:shd w:val="clear" w:color="auto" w:fill="FFFF99"/>
          </w:tcPr>
          <w:p w14:paraId="255C9765" w14:textId="77777777" w:rsidR="00993BDD" w:rsidRDefault="00993BDD" w:rsidP="00FB3D8F">
            <w:pPr>
              <w:autoSpaceDE w:val="0"/>
              <w:autoSpaceDN w:val="0"/>
              <w:adjustRightInd w:val="0"/>
              <w:jc w:val="left"/>
              <w:rPr>
                <w:sz w:val="44"/>
              </w:rPr>
            </w:pPr>
          </w:p>
        </w:tc>
        <w:tc>
          <w:tcPr>
            <w:tcW w:w="1834" w:type="dxa"/>
            <w:tcBorders>
              <w:bottom w:val="single" w:sz="8" w:space="0" w:color="800000"/>
            </w:tcBorders>
            <w:shd w:val="clear" w:color="000000" w:fill="F3F3F3"/>
          </w:tcPr>
          <w:p w14:paraId="6C28C0C0" w14:textId="77777777" w:rsidR="00993BDD" w:rsidRDefault="00993BDD" w:rsidP="00FB3D8F">
            <w:pPr>
              <w:autoSpaceDE w:val="0"/>
              <w:autoSpaceDN w:val="0"/>
              <w:adjustRightInd w:val="0"/>
              <w:spacing w:line="400" w:lineRule="exact"/>
              <w:jc w:val="left"/>
            </w:pPr>
            <w:r>
              <w:rPr>
                <w:noProof/>
                <w:spacing w:val="-20"/>
                <w:sz w:val="20"/>
              </w:rPr>
              <w:drawing>
                <wp:anchor distT="0" distB="0" distL="114300" distR="114300" simplePos="0" relativeHeight="251665408" behindDoc="0" locked="0" layoutInCell="1" allowOverlap="1" wp14:anchorId="2A73C2D3" wp14:editId="3605F51D">
                  <wp:simplePos x="0" y="0"/>
                  <wp:positionH relativeFrom="column">
                    <wp:posOffset>24130</wp:posOffset>
                  </wp:positionH>
                  <wp:positionV relativeFrom="paragraph">
                    <wp:posOffset>29845</wp:posOffset>
                  </wp:positionV>
                  <wp:extent cx="114300" cy="217170"/>
                  <wp:effectExtent l="19050" t="0" r="0" b="0"/>
                  <wp:wrapNone/>
                  <wp:docPr id="26" name="图片 10" descr="DA0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DA01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lum contrast="-12000"/>
                          </a:blip>
                          <a:srcRect l="23639" t="3000" r="23175" b="6850"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114300" cy="2171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  <w:spacing w:val="-20"/>
              </w:rPr>
              <w:t xml:space="preserve">  </w:t>
            </w:r>
            <w:r>
              <w:rPr>
                <w:rFonts w:hint="eastAsia"/>
                <w:color w:val="FF0000"/>
              </w:rPr>
              <w:t xml:space="preserve">    </w:t>
            </w:r>
            <w:r>
              <w:rPr>
                <w:color w:val="FF0000"/>
              </w:rPr>
              <w:t>une a</w:t>
            </w:r>
            <w:r>
              <w:t>mi</w:t>
            </w:r>
            <w:r>
              <w:rPr>
                <w:color w:val="FF0000"/>
              </w:rPr>
              <w:t>e</w:t>
            </w:r>
          </w:p>
        </w:tc>
        <w:tc>
          <w:tcPr>
            <w:tcW w:w="3953" w:type="dxa"/>
            <w:tcBorders>
              <w:bottom w:val="single" w:sz="8" w:space="0" w:color="800000"/>
            </w:tcBorders>
            <w:shd w:val="clear" w:color="000000" w:fill="FFFF99"/>
          </w:tcPr>
          <w:p w14:paraId="72777564" w14:textId="77777777" w:rsidR="00993BDD" w:rsidRDefault="00993BDD" w:rsidP="00FB3D8F">
            <w:pPr>
              <w:autoSpaceDE w:val="0"/>
              <w:autoSpaceDN w:val="0"/>
              <w:adjustRightInd w:val="0"/>
              <w:spacing w:line="400" w:lineRule="exact"/>
              <w:jc w:val="left"/>
            </w:pPr>
            <w:r>
              <w:rPr>
                <w:b/>
                <w:bCs/>
                <w:color w:val="FF0000"/>
              </w:rPr>
              <w:t>mon a</w:t>
            </w:r>
            <w:r>
              <w:t>mi</w:t>
            </w:r>
            <w:r>
              <w:rPr>
                <w:color w:val="FF0000"/>
              </w:rPr>
              <w:t>e</w:t>
            </w:r>
            <w:r>
              <w:t xml:space="preserve"> </w:t>
            </w:r>
            <w:r>
              <w:rPr>
                <w:rFonts w:hint="eastAsia"/>
              </w:rPr>
              <w:t xml:space="preserve">/ </w:t>
            </w:r>
            <w:r>
              <w:rPr>
                <w:b/>
                <w:bCs/>
                <w:color w:val="FF0000"/>
              </w:rPr>
              <w:t>ton a</w:t>
            </w:r>
            <w:r>
              <w:t>mi</w:t>
            </w:r>
            <w:r>
              <w:rPr>
                <w:color w:val="FF0000"/>
              </w:rPr>
              <w:t>e</w:t>
            </w:r>
            <w:r>
              <w:t xml:space="preserve"> </w:t>
            </w:r>
            <w:r>
              <w:rPr>
                <w:rFonts w:hint="eastAsia"/>
              </w:rPr>
              <w:t xml:space="preserve">/ </w:t>
            </w:r>
            <w:r>
              <w:rPr>
                <w:b/>
                <w:bCs/>
                <w:color w:val="FF0000"/>
              </w:rPr>
              <w:t>son a</w:t>
            </w:r>
            <w:r>
              <w:t>mi</w:t>
            </w:r>
            <w:r>
              <w:rPr>
                <w:color w:val="FF0000"/>
              </w:rPr>
              <w:t>e</w:t>
            </w:r>
          </w:p>
        </w:tc>
      </w:tr>
      <w:tr w:rsidR="00993BDD" w14:paraId="462F925D" w14:textId="77777777" w:rsidTr="00FB3D8F">
        <w:trPr>
          <w:cantSplit/>
          <w:trHeight w:val="369"/>
        </w:trPr>
        <w:tc>
          <w:tcPr>
            <w:tcW w:w="1530" w:type="dxa"/>
            <w:vMerge/>
            <w:shd w:val="clear" w:color="auto" w:fill="F3F3F3"/>
          </w:tcPr>
          <w:p w14:paraId="75DA336E" w14:textId="77777777" w:rsidR="00993BDD" w:rsidRDefault="00993BDD" w:rsidP="00FB3D8F">
            <w:pPr>
              <w:shd w:val="clear" w:color="auto" w:fill="F3F3F3"/>
              <w:autoSpaceDE w:val="0"/>
              <w:autoSpaceDN w:val="0"/>
              <w:adjustRightInd w:val="0"/>
              <w:jc w:val="center"/>
              <w:rPr>
                <w:sz w:val="44"/>
              </w:rPr>
            </w:pPr>
          </w:p>
        </w:tc>
        <w:tc>
          <w:tcPr>
            <w:tcW w:w="924" w:type="dxa"/>
            <w:vMerge/>
            <w:shd w:val="clear" w:color="auto" w:fill="FFFF99"/>
          </w:tcPr>
          <w:p w14:paraId="4EF3F048" w14:textId="77777777" w:rsidR="00993BDD" w:rsidRDefault="00993BDD" w:rsidP="00FB3D8F">
            <w:pPr>
              <w:autoSpaceDE w:val="0"/>
              <w:autoSpaceDN w:val="0"/>
              <w:adjustRightInd w:val="0"/>
              <w:jc w:val="left"/>
              <w:rPr>
                <w:sz w:val="44"/>
              </w:rPr>
            </w:pPr>
          </w:p>
        </w:tc>
        <w:tc>
          <w:tcPr>
            <w:tcW w:w="1834" w:type="dxa"/>
            <w:tcBorders>
              <w:bottom w:val="single" w:sz="8" w:space="0" w:color="800000"/>
            </w:tcBorders>
            <w:shd w:val="clear" w:color="auto" w:fill="F3F3F3"/>
          </w:tcPr>
          <w:p w14:paraId="7F55D497" w14:textId="77777777" w:rsidR="00993BDD" w:rsidRDefault="00993BDD" w:rsidP="00FB3D8F">
            <w:pPr>
              <w:autoSpaceDE w:val="0"/>
              <w:autoSpaceDN w:val="0"/>
              <w:adjustRightInd w:val="0"/>
              <w:spacing w:line="400" w:lineRule="exact"/>
              <w:ind w:firstLineChars="170" w:firstLine="340"/>
            </w:pPr>
            <w:r>
              <w:rPr>
                <w:noProof/>
                <w:spacing w:val="-20"/>
                <w:sz w:val="20"/>
              </w:rPr>
              <w:drawing>
                <wp:anchor distT="0" distB="0" distL="114300" distR="114300" simplePos="0" relativeHeight="251666432" behindDoc="0" locked="0" layoutInCell="1" allowOverlap="1" wp14:anchorId="1D9938EC" wp14:editId="1A2971FB">
                  <wp:simplePos x="0" y="0"/>
                  <wp:positionH relativeFrom="column">
                    <wp:posOffset>22225</wp:posOffset>
                  </wp:positionH>
                  <wp:positionV relativeFrom="paragraph">
                    <wp:posOffset>22225</wp:posOffset>
                  </wp:positionV>
                  <wp:extent cx="125730" cy="217170"/>
                  <wp:effectExtent l="19050" t="0" r="7620" b="0"/>
                  <wp:wrapNone/>
                  <wp:docPr id="25" name="图片 11" descr="DA0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DA01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lum contrast="-12000"/>
                          </a:blip>
                          <a:srcRect l="23639" t="3000" r="23175" b="6850"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125730" cy="2171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t xml:space="preserve"> </w:t>
            </w:r>
            <w:r>
              <w:rPr>
                <w:rFonts w:hint="eastAsia"/>
              </w:rPr>
              <w:t xml:space="preserve"> </w:t>
            </w:r>
            <w:r>
              <w:rPr>
                <w:color w:val="FF0000"/>
              </w:rPr>
              <w:t>une h</w:t>
            </w:r>
            <w:r>
              <w:t>éroïne</w:t>
            </w:r>
          </w:p>
        </w:tc>
        <w:tc>
          <w:tcPr>
            <w:tcW w:w="3953" w:type="dxa"/>
            <w:tcBorders>
              <w:bottom w:val="single" w:sz="8" w:space="0" w:color="800000"/>
            </w:tcBorders>
            <w:shd w:val="clear" w:color="auto" w:fill="FFFF99"/>
          </w:tcPr>
          <w:p w14:paraId="1AC9AE47" w14:textId="77777777" w:rsidR="00993BDD" w:rsidRDefault="00993BDD" w:rsidP="00FB3D8F">
            <w:pPr>
              <w:autoSpaceDE w:val="0"/>
              <w:autoSpaceDN w:val="0"/>
              <w:adjustRightInd w:val="0"/>
              <w:spacing w:line="400" w:lineRule="exact"/>
              <w:jc w:val="left"/>
            </w:pPr>
            <w:r>
              <w:rPr>
                <w:b/>
                <w:bCs/>
                <w:color w:val="FF0000"/>
              </w:rPr>
              <w:t>mon h</w:t>
            </w:r>
            <w:r>
              <w:t xml:space="preserve">éroïne </w:t>
            </w:r>
            <w:r>
              <w:rPr>
                <w:rFonts w:hint="eastAsia"/>
              </w:rPr>
              <w:t>/</w:t>
            </w:r>
            <w:r>
              <w:t xml:space="preserve"> </w:t>
            </w:r>
            <w:r>
              <w:rPr>
                <w:b/>
                <w:bCs/>
                <w:color w:val="FF0000"/>
              </w:rPr>
              <w:t>ton h</w:t>
            </w:r>
            <w:r>
              <w:t xml:space="preserve">éroïne </w:t>
            </w:r>
            <w:r>
              <w:rPr>
                <w:rFonts w:hint="eastAsia"/>
              </w:rPr>
              <w:t>/</w:t>
            </w:r>
            <w:r>
              <w:t xml:space="preserve"> </w:t>
            </w:r>
            <w:r>
              <w:rPr>
                <w:b/>
                <w:bCs/>
                <w:color w:val="FF0000"/>
              </w:rPr>
              <w:t>son h</w:t>
            </w:r>
            <w:r>
              <w:t>éroïne</w:t>
            </w:r>
          </w:p>
        </w:tc>
      </w:tr>
      <w:tr w:rsidR="00993BDD" w14:paraId="6818FDD6" w14:textId="77777777" w:rsidTr="00FB3D8F">
        <w:trPr>
          <w:cantSplit/>
          <w:trHeight w:val="360"/>
        </w:trPr>
        <w:tc>
          <w:tcPr>
            <w:tcW w:w="1530" w:type="dxa"/>
            <w:vMerge/>
            <w:shd w:val="clear" w:color="auto" w:fill="F3F3F3"/>
          </w:tcPr>
          <w:p w14:paraId="2A0ED8F2" w14:textId="77777777" w:rsidR="00993BDD" w:rsidRDefault="00993BDD" w:rsidP="00FB3D8F">
            <w:pPr>
              <w:shd w:val="clear" w:color="auto" w:fill="F3F3F3"/>
              <w:autoSpaceDE w:val="0"/>
              <w:autoSpaceDN w:val="0"/>
              <w:adjustRightInd w:val="0"/>
              <w:jc w:val="center"/>
            </w:pPr>
          </w:p>
        </w:tc>
        <w:tc>
          <w:tcPr>
            <w:tcW w:w="924" w:type="dxa"/>
            <w:vMerge w:val="restart"/>
            <w:shd w:val="clear" w:color="auto" w:fill="FFFF99"/>
          </w:tcPr>
          <w:p w14:paraId="16A5899E" w14:textId="77777777" w:rsidR="00993BDD" w:rsidRDefault="00993BDD" w:rsidP="00FB3D8F">
            <w:pPr>
              <w:widowControl/>
              <w:spacing w:line="560" w:lineRule="exact"/>
              <w:jc w:val="left"/>
            </w:pPr>
            <w:r>
              <w:rPr>
                <w:rFonts w:hint="eastAsia"/>
                <w:b/>
                <w:bCs/>
              </w:rPr>
              <w:t>单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数</w:t>
            </w:r>
          </w:p>
          <w:p w14:paraId="679D33BC" w14:textId="77777777" w:rsidR="00993BDD" w:rsidRDefault="00993BDD" w:rsidP="00FB3D8F">
            <w:pPr>
              <w:widowControl/>
              <w:spacing w:line="400" w:lineRule="exact"/>
              <w:ind w:firstLineChars="100" w:firstLine="210"/>
              <w:jc w:val="left"/>
            </w:pPr>
            <w:r>
              <w:rPr>
                <w:rFonts w:hint="eastAsia"/>
                <w:color w:val="FF0000"/>
              </w:rPr>
              <w:sym w:font="Wingdings 3" w:char="F0A4"/>
            </w:r>
          </w:p>
          <w:p w14:paraId="14D69C20" w14:textId="77777777" w:rsidR="00993BDD" w:rsidRDefault="00993BDD" w:rsidP="00FB3D8F">
            <w:pPr>
              <w:widowControl/>
              <w:spacing w:line="400" w:lineRule="exact"/>
              <w:jc w:val="left"/>
            </w:pPr>
            <w:r>
              <w:rPr>
                <w:rFonts w:hint="eastAsia"/>
                <w:b/>
                <w:bCs/>
              </w:rPr>
              <w:t>复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数</w:t>
            </w:r>
          </w:p>
        </w:tc>
        <w:tc>
          <w:tcPr>
            <w:tcW w:w="1834" w:type="dxa"/>
            <w:tcBorders>
              <w:bottom w:val="single" w:sz="8" w:space="0" w:color="800000"/>
            </w:tcBorders>
            <w:shd w:val="clear" w:color="000000" w:fill="CCCCCC"/>
          </w:tcPr>
          <w:p w14:paraId="08302F86" w14:textId="77777777" w:rsidR="00993BDD" w:rsidRDefault="00993BDD" w:rsidP="00FB3D8F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spacing w:val="-20"/>
              </w:rPr>
            </w:pPr>
            <w:r>
              <w:rPr>
                <w:rFonts w:hint="eastAsia"/>
                <w:sz w:val="32"/>
              </w:rPr>
              <w:sym w:font="Webdings" w:char="F0A8"/>
            </w:r>
            <w:r>
              <w:rPr>
                <w:rFonts w:hint="eastAsia"/>
                <w:sz w:val="32"/>
              </w:rPr>
              <w:t xml:space="preserve">  </w:t>
            </w:r>
            <w:r>
              <w:t>des livres</w:t>
            </w:r>
          </w:p>
        </w:tc>
        <w:tc>
          <w:tcPr>
            <w:tcW w:w="3953" w:type="dxa"/>
            <w:tcBorders>
              <w:bottom w:val="single" w:sz="8" w:space="0" w:color="800000"/>
            </w:tcBorders>
            <w:shd w:val="clear" w:color="000000" w:fill="CCCCCC"/>
          </w:tcPr>
          <w:p w14:paraId="3B9BEE7D" w14:textId="77777777" w:rsidR="00993BDD" w:rsidRDefault="00993BDD" w:rsidP="00FB3D8F">
            <w:pPr>
              <w:autoSpaceDE w:val="0"/>
              <w:autoSpaceDN w:val="0"/>
              <w:adjustRightInd w:val="0"/>
              <w:spacing w:line="400" w:lineRule="exact"/>
              <w:jc w:val="left"/>
            </w:pPr>
            <w:r>
              <w:t xml:space="preserve">mes livres </w:t>
            </w:r>
            <w:r>
              <w:rPr>
                <w:rFonts w:hint="eastAsia"/>
              </w:rPr>
              <w:t>/</w:t>
            </w:r>
            <w:r>
              <w:t xml:space="preserve"> tes livres </w:t>
            </w:r>
            <w:r>
              <w:rPr>
                <w:rFonts w:hint="eastAsia"/>
              </w:rPr>
              <w:t>/</w:t>
            </w:r>
            <w:r>
              <w:t xml:space="preserve"> ses livres</w:t>
            </w:r>
          </w:p>
        </w:tc>
      </w:tr>
      <w:tr w:rsidR="00993BDD" w14:paraId="66CD9700" w14:textId="77777777" w:rsidTr="00FB3D8F">
        <w:trPr>
          <w:cantSplit/>
          <w:trHeight w:val="360"/>
        </w:trPr>
        <w:tc>
          <w:tcPr>
            <w:tcW w:w="1530" w:type="dxa"/>
            <w:vMerge/>
            <w:shd w:val="clear" w:color="auto" w:fill="F3F3F3"/>
          </w:tcPr>
          <w:p w14:paraId="21CEDF13" w14:textId="77777777" w:rsidR="00993BDD" w:rsidRDefault="00993BDD" w:rsidP="00FB3D8F">
            <w:pPr>
              <w:autoSpaceDE w:val="0"/>
              <w:autoSpaceDN w:val="0"/>
              <w:adjustRightInd w:val="0"/>
              <w:spacing w:line="600" w:lineRule="exact"/>
              <w:jc w:val="center"/>
              <w:rPr>
                <w:sz w:val="44"/>
              </w:rPr>
            </w:pPr>
          </w:p>
        </w:tc>
        <w:tc>
          <w:tcPr>
            <w:tcW w:w="924" w:type="dxa"/>
            <w:vMerge/>
            <w:shd w:val="clear" w:color="auto" w:fill="FFFF99"/>
          </w:tcPr>
          <w:p w14:paraId="185097B3" w14:textId="77777777" w:rsidR="00993BDD" w:rsidRDefault="00993BDD" w:rsidP="00FB3D8F">
            <w:pPr>
              <w:widowControl/>
              <w:spacing w:line="400" w:lineRule="exact"/>
              <w:jc w:val="left"/>
              <w:rPr>
                <w:b/>
                <w:bCs/>
              </w:rPr>
            </w:pPr>
          </w:p>
        </w:tc>
        <w:tc>
          <w:tcPr>
            <w:tcW w:w="1834" w:type="dxa"/>
            <w:tcBorders>
              <w:bottom w:val="single" w:sz="8" w:space="0" w:color="800000"/>
            </w:tcBorders>
            <w:shd w:val="clear" w:color="000000" w:fill="F3F3F3"/>
          </w:tcPr>
          <w:p w14:paraId="66D85F8E" w14:textId="77777777" w:rsidR="00993BDD" w:rsidRDefault="00993BDD" w:rsidP="00FB3D8F">
            <w:pPr>
              <w:autoSpaceDE w:val="0"/>
              <w:autoSpaceDN w:val="0"/>
              <w:adjustRightInd w:val="0"/>
              <w:spacing w:line="400" w:lineRule="exact"/>
              <w:jc w:val="left"/>
            </w:pPr>
            <w:r>
              <w:rPr>
                <w:rFonts w:hint="eastAsia"/>
                <w:spacing w:val="-20"/>
                <w:sz w:val="32"/>
              </w:rPr>
              <w:sym w:font="Webdings" w:char="F042"/>
            </w:r>
            <w:r>
              <w:rPr>
                <w:rFonts w:hint="eastAsia"/>
                <w:spacing w:val="-20"/>
              </w:rPr>
              <w:t xml:space="preserve">  </w:t>
            </w:r>
            <w:r>
              <w:t>des maisons</w:t>
            </w:r>
          </w:p>
        </w:tc>
        <w:tc>
          <w:tcPr>
            <w:tcW w:w="3953" w:type="dxa"/>
            <w:tcBorders>
              <w:bottom w:val="single" w:sz="8" w:space="0" w:color="800000"/>
            </w:tcBorders>
            <w:shd w:val="clear" w:color="000000" w:fill="F3F3F3"/>
          </w:tcPr>
          <w:p w14:paraId="15D6A6E7" w14:textId="77777777" w:rsidR="00993BDD" w:rsidRDefault="00993BDD" w:rsidP="00FB3D8F">
            <w:pPr>
              <w:autoSpaceDE w:val="0"/>
              <w:autoSpaceDN w:val="0"/>
              <w:adjustRightInd w:val="0"/>
              <w:spacing w:line="400" w:lineRule="exact"/>
              <w:jc w:val="left"/>
            </w:pPr>
            <w:r>
              <w:t xml:space="preserve">mes maisons </w:t>
            </w:r>
            <w:r>
              <w:rPr>
                <w:rFonts w:hint="eastAsia"/>
              </w:rPr>
              <w:t>/</w:t>
            </w:r>
            <w:r>
              <w:t xml:space="preserve"> tes maisons </w:t>
            </w:r>
            <w:r>
              <w:rPr>
                <w:rFonts w:hint="eastAsia"/>
              </w:rPr>
              <w:t>/</w:t>
            </w:r>
            <w:r>
              <w:t xml:space="preserve"> ses maisons</w:t>
            </w:r>
          </w:p>
        </w:tc>
      </w:tr>
      <w:tr w:rsidR="00993BDD" w14:paraId="47F5ECE1" w14:textId="77777777" w:rsidTr="00FB3D8F">
        <w:trPr>
          <w:cantSplit/>
          <w:trHeight w:val="300"/>
        </w:trPr>
        <w:tc>
          <w:tcPr>
            <w:tcW w:w="1530" w:type="dxa"/>
            <w:vMerge/>
            <w:shd w:val="clear" w:color="auto" w:fill="F3F3F3"/>
          </w:tcPr>
          <w:p w14:paraId="7826C5D8" w14:textId="77777777" w:rsidR="00993BDD" w:rsidRDefault="00993BDD" w:rsidP="00FB3D8F">
            <w:pPr>
              <w:autoSpaceDE w:val="0"/>
              <w:autoSpaceDN w:val="0"/>
              <w:adjustRightInd w:val="0"/>
              <w:jc w:val="left"/>
              <w:rPr>
                <w:sz w:val="44"/>
              </w:rPr>
            </w:pPr>
          </w:p>
        </w:tc>
        <w:tc>
          <w:tcPr>
            <w:tcW w:w="924" w:type="dxa"/>
            <w:vMerge/>
            <w:shd w:val="clear" w:color="auto" w:fill="FFFF99"/>
          </w:tcPr>
          <w:p w14:paraId="0280F06D" w14:textId="77777777" w:rsidR="00993BDD" w:rsidRDefault="00993BDD" w:rsidP="00FB3D8F">
            <w:pPr>
              <w:autoSpaceDE w:val="0"/>
              <w:autoSpaceDN w:val="0"/>
              <w:adjustRightInd w:val="0"/>
              <w:jc w:val="left"/>
              <w:rPr>
                <w:sz w:val="44"/>
              </w:rPr>
            </w:pPr>
          </w:p>
        </w:tc>
        <w:tc>
          <w:tcPr>
            <w:tcW w:w="1834" w:type="dxa"/>
            <w:tcBorders>
              <w:bottom w:val="single" w:sz="8" w:space="0" w:color="800000"/>
            </w:tcBorders>
            <w:shd w:val="pct20" w:color="000000" w:fill="FFFFFF"/>
          </w:tcPr>
          <w:p w14:paraId="279429F1" w14:textId="77777777" w:rsidR="00993BDD" w:rsidRDefault="00993BDD" w:rsidP="00FB3D8F">
            <w:pPr>
              <w:autoSpaceDE w:val="0"/>
              <w:autoSpaceDN w:val="0"/>
              <w:adjustRightInd w:val="0"/>
              <w:spacing w:line="360" w:lineRule="exact"/>
              <w:ind w:firstLineChars="210" w:firstLine="420"/>
              <w:jc w:val="left"/>
            </w:pPr>
            <w:r>
              <w:rPr>
                <w:noProof/>
                <w:sz w:val="20"/>
              </w:rPr>
              <w:drawing>
                <wp:anchor distT="0" distB="0" distL="114300" distR="114300" simplePos="0" relativeHeight="251675648" behindDoc="0" locked="0" layoutInCell="1" allowOverlap="1" wp14:anchorId="43065F28" wp14:editId="667D6B7A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19685</wp:posOffset>
                  </wp:positionV>
                  <wp:extent cx="314960" cy="231775"/>
                  <wp:effectExtent l="19050" t="0" r="8890" b="0"/>
                  <wp:wrapNone/>
                  <wp:docPr id="24" name="图片 20" descr="DA04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DA04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lum bright="-12000" contrast="-18000"/>
                          </a:blip>
                          <a:srcRect l="15453" t="6750" r="3139" b="8501"/>
                          <a:stretch>
                            <a:fillRect/>
                          </a:stretch>
                        </pic:blipFill>
                        <pic:spPr bwMode="auto">
                          <a:xfrm rot="10706140" flipV="1">
                            <a:off x="0" y="0"/>
                            <a:ext cx="314960" cy="231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t xml:space="preserve"> </w:t>
            </w:r>
            <w:r>
              <w:rPr>
                <w:rFonts w:hint="eastAsia"/>
              </w:rPr>
              <w:t xml:space="preserve">  </w:t>
            </w:r>
            <w:r>
              <w:t>des amis</w:t>
            </w:r>
          </w:p>
        </w:tc>
        <w:tc>
          <w:tcPr>
            <w:tcW w:w="3953" w:type="dxa"/>
            <w:tcBorders>
              <w:bottom w:val="single" w:sz="8" w:space="0" w:color="800000"/>
            </w:tcBorders>
            <w:shd w:val="pct20" w:color="000000" w:fill="FFFFFF"/>
          </w:tcPr>
          <w:p w14:paraId="7A19B9B2" w14:textId="77777777" w:rsidR="00993BDD" w:rsidRDefault="00993BDD" w:rsidP="00FB3D8F">
            <w:pPr>
              <w:autoSpaceDE w:val="0"/>
              <w:autoSpaceDN w:val="0"/>
              <w:adjustRightInd w:val="0"/>
              <w:spacing w:line="400" w:lineRule="exact"/>
              <w:jc w:val="left"/>
            </w:pPr>
            <w:r>
              <w:t xml:space="preserve">mes amis </w:t>
            </w:r>
            <w:r>
              <w:rPr>
                <w:rFonts w:hint="eastAsia"/>
              </w:rPr>
              <w:t>/</w:t>
            </w:r>
            <w:r>
              <w:t xml:space="preserve"> tes amis </w:t>
            </w:r>
            <w:r>
              <w:rPr>
                <w:rFonts w:hint="eastAsia"/>
              </w:rPr>
              <w:t>/</w:t>
            </w:r>
            <w:r>
              <w:t xml:space="preserve"> ses amis </w:t>
            </w:r>
          </w:p>
        </w:tc>
      </w:tr>
      <w:tr w:rsidR="00993BDD" w14:paraId="10BB3184" w14:textId="77777777" w:rsidTr="00FB3D8F">
        <w:trPr>
          <w:cantSplit/>
          <w:trHeight w:val="330"/>
        </w:trPr>
        <w:tc>
          <w:tcPr>
            <w:tcW w:w="1530" w:type="dxa"/>
            <w:vMerge/>
            <w:shd w:val="clear" w:color="auto" w:fill="F3F3F3"/>
          </w:tcPr>
          <w:p w14:paraId="408D6076" w14:textId="77777777" w:rsidR="00993BDD" w:rsidRDefault="00993BDD" w:rsidP="00FB3D8F">
            <w:pPr>
              <w:autoSpaceDE w:val="0"/>
              <w:autoSpaceDN w:val="0"/>
              <w:adjustRightInd w:val="0"/>
              <w:jc w:val="left"/>
              <w:rPr>
                <w:sz w:val="44"/>
              </w:rPr>
            </w:pPr>
          </w:p>
        </w:tc>
        <w:tc>
          <w:tcPr>
            <w:tcW w:w="924" w:type="dxa"/>
            <w:vMerge/>
            <w:shd w:val="clear" w:color="auto" w:fill="FFFF99"/>
          </w:tcPr>
          <w:p w14:paraId="0ABA57DA" w14:textId="77777777" w:rsidR="00993BDD" w:rsidRDefault="00993BDD" w:rsidP="00FB3D8F">
            <w:pPr>
              <w:autoSpaceDE w:val="0"/>
              <w:autoSpaceDN w:val="0"/>
              <w:adjustRightInd w:val="0"/>
              <w:jc w:val="left"/>
              <w:rPr>
                <w:sz w:val="44"/>
              </w:rPr>
            </w:pPr>
          </w:p>
        </w:tc>
        <w:tc>
          <w:tcPr>
            <w:tcW w:w="1834" w:type="dxa"/>
            <w:tcBorders>
              <w:bottom w:val="single" w:sz="8" w:space="0" w:color="800000"/>
            </w:tcBorders>
            <w:shd w:val="clear" w:color="000000" w:fill="F3F3F3"/>
          </w:tcPr>
          <w:p w14:paraId="29C8F687" w14:textId="77777777" w:rsidR="00993BDD" w:rsidRDefault="00993BDD" w:rsidP="00FB3D8F">
            <w:pPr>
              <w:autoSpaceDE w:val="0"/>
              <w:autoSpaceDN w:val="0"/>
              <w:adjustRightInd w:val="0"/>
              <w:spacing w:line="400" w:lineRule="exact"/>
              <w:ind w:firstLineChars="300" w:firstLine="600"/>
              <w:jc w:val="left"/>
              <w:rPr>
                <w:w w:val="50"/>
                <w:sz w:val="32"/>
              </w:rPr>
            </w:pPr>
            <w:r>
              <w:rPr>
                <w:noProof/>
                <w:spacing w:val="-20"/>
                <w:sz w:val="20"/>
              </w:rPr>
              <w:drawing>
                <wp:anchor distT="0" distB="0" distL="114300" distR="114300" simplePos="0" relativeHeight="251670528" behindDoc="0" locked="0" layoutInCell="1" allowOverlap="1" wp14:anchorId="74912160" wp14:editId="7EBA5BF4">
                  <wp:simplePos x="0" y="0"/>
                  <wp:positionH relativeFrom="column">
                    <wp:posOffset>195580</wp:posOffset>
                  </wp:positionH>
                  <wp:positionV relativeFrom="paragraph">
                    <wp:posOffset>8890</wp:posOffset>
                  </wp:positionV>
                  <wp:extent cx="114300" cy="217170"/>
                  <wp:effectExtent l="19050" t="0" r="0" b="0"/>
                  <wp:wrapNone/>
                  <wp:docPr id="23" name="图片 15" descr="DA0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DA01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lum contrast="-12000"/>
                          </a:blip>
                          <a:srcRect l="23639" t="3000" r="23175" b="685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2171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spacing w:val="-20"/>
                <w:sz w:val="20"/>
              </w:rPr>
              <w:drawing>
                <wp:anchor distT="0" distB="0" distL="114300" distR="114300" simplePos="0" relativeHeight="251668480" behindDoc="0" locked="0" layoutInCell="1" allowOverlap="1" wp14:anchorId="4E66980D" wp14:editId="50E400AA">
                  <wp:simplePos x="0" y="0"/>
                  <wp:positionH relativeFrom="column">
                    <wp:posOffset>62865</wp:posOffset>
                  </wp:positionH>
                  <wp:positionV relativeFrom="paragraph">
                    <wp:posOffset>16510</wp:posOffset>
                  </wp:positionV>
                  <wp:extent cx="125730" cy="217170"/>
                  <wp:effectExtent l="19050" t="0" r="7620" b="0"/>
                  <wp:wrapNone/>
                  <wp:docPr id="22" name="图片 13" descr="DA0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DA01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lum contrast="-12000"/>
                          </a:blip>
                          <a:srcRect l="23639" t="3000" r="23175" b="6850"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125730" cy="2171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spacing w:val="-20"/>
                <w:sz w:val="20"/>
              </w:rPr>
              <w:drawing>
                <wp:anchor distT="0" distB="0" distL="114300" distR="114300" simplePos="0" relativeHeight="251669504" behindDoc="0" locked="0" layoutInCell="1" allowOverlap="1" wp14:anchorId="55FA60B5" wp14:editId="015CEFA0">
                  <wp:simplePos x="0" y="0"/>
                  <wp:positionH relativeFrom="column">
                    <wp:posOffset>-41275</wp:posOffset>
                  </wp:positionH>
                  <wp:positionV relativeFrom="paragraph">
                    <wp:posOffset>27940</wp:posOffset>
                  </wp:positionV>
                  <wp:extent cx="125730" cy="217170"/>
                  <wp:effectExtent l="19050" t="0" r="7620" b="0"/>
                  <wp:wrapNone/>
                  <wp:docPr id="20" name="图片 14" descr="DA0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DA01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lum contrast="-12000"/>
                          </a:blip>
                          <a:srcRect l="23639" t="3000" r="23175" b="6850"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125730" cy="2171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  <w:spacing w:val="-20"/>
                <w:w w:val="66"/>
                <w:sz w:val="32"/>
              </w:rPr>
              <w:t xml:space="preserve">  </w:t>
            </w:r>
            <w:r>
              <w:t>des amies</w:t>
            </w:r>
          </w:p>
        </w:tc>
        <w:tc>
          <w:tcPr>
            <w:tcW w:w="3953" w:type="dxa"/>
            <w:tcBorders>
              <w:bottom w:val="single" w:sz="8" w:space="0" w:color="800000"/>
            </w:tcBorders>
            <w:shd w:val="clear" w:color="000000" w:fill="F3F3F3"/>
          </w:tcPr>
          <w:p w14:paraId="1DA65297" w14:textId="77777777" w:rsidR="00993BDD" w:rsidRDefault="00993BDD" w:rsidP="00FB3D8F">
            <w:pPr>
              <w:autoSpaceDE w:val="0"/>
              <w:autoSpaceDN w:val="0"/>
              <w:adjustRightInd w:val="0"/>
              <w:spacing w:line="400" w:lineRule="exact"/>
              <w:jc w:val="left"/>
            </w:pPr>
            <w:r>
              <w:t xml:space="preserve">mes amies </w:t>
            </w:r>
            <w:r>
              <w:rPr>
                <w:rFonts w:hint="eastAsia"/>
              </w:rPr>
              <w:t>/</w:t>
            </w:r>
            <w:r>
              <w:t xml:space="preserve"> tes amies </w:t>
            </w:r>
            <w:r>
              <w:rPr>
                <w:rFonts w:hint="eastAsia"/>
              </w:rPr>
              <w:t>/</w:t>
            </w:r>
            <w:r>
              <w:t xml:space="preserve"> ses amies</w:t>
            </w:r>
          </w:p>
        </w:tc>
      </w:tr>
      <w:tr w:rsidR="00993BDD" w14:paraId="09548317" w14:textId="77777777" w:rsidTr="00FB3D8F">
        <w:trPr>
          <w:cantSplit/>
          <w:trHeight w:val="270"/>
        </w:trPr>
        <w:tc>
          <w:tcPr>
            <w:tcW w:w="1530" w:type="dxa"/>
            <w:vMerge w:val="restart"/>
            <w:shd w:val="pct5" w:color="000000" w:fill="FFFFFF"/>
          </w:tcPr>
          <w:p w14:paraId="78675371" w14:textId="77777777" w:rsidR="00993BDD" w:rsidRDefault="00993BDD" w:rsidP="00FB3D8F">
            <w:pPr>
              <w:autoSpaceDE w:val="0"/>
              <w:autoSpaceDN w:val="0"/>
              <w:adjustRightInd w:val="0"/>
              <w:spacing w:line="880" w:lineRule="exact"/>
              <w:rPr>
                <w:sz w:val="52"/>
              </w:rPr>
            </w:pPr>
            <w:r>
              <w:rPr>
                <w:noProof/>
                <w:sz w:val="20"/>
              </w:rPr>
              <w:drawing>
                <wp:anchor distT="0" distB="0" distL="114300" distR="114300" simplePos="0" relativeHeight="251661312" behindDoc="0" locked="0" layoutInCell="1" allowOverlap="1" wp14:anchorId="656187DE" wp14:editId="69A63912">
                  <wp:simplePos x="0" y="0"/>
                  <wp:positionH relativeFrom="column">
                    <wp:posOffset>162560</wp:posOffset>
                  </wp:positionH>
                  <wp:positionV relativeFrom="paragraph">
                    <wp:posOffset>151765</wp:posOffset>
                  </wp:positionV>
                  <wp:extent cx="441960" cy="447675"/>
                  <wp:effectExtent l="19050" t="0" r="0" b="0"/>
                  <wp:wrapNone/>
                  <wp:docPr id="15" name="图片 6" descr="DA04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DA04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lum contrast="-12000"/>
                          </a:blip>
                          <a:srcRect l="2559" t="5920" r="36330" b="1000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1960" cy="447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2EF902A0" w14:textId="77777777" w:rsidR="00993BDD" w:rsidRDefault="00993BDD" w:rsidP="00FB3D8F">
            <w:pPr>
              <w:autoSpaceDE w:val="0"/>
              <w:autoSpaceDN w:val="0"/>
              <w:adjustRightInd w:val="0"/>
            </w:pPr>
          </w:p>
          <w:p w14:paraId="21E66F3F" w14:textId="77777777" w:rsidR="00993BDD" w:rsidRDefault="00993BDD" w:rsidP="00FB3D8F">
            <w:pPr>
              <w:autoSpaceDE w:val="0"/>
              <w:autoSpaceDN w:val="0"/>
              <w:adjustRightInd w:val="0"/>
            </w:pPr>
            <w:r>
              <w:t>notre,</w:t>
            </w:r>
            <w:r>
              <w:rPr>
                <w:rFonts w:hint="eastAsia"/>
              </w:rPr>
              <w:t xml:space="preserve"> </w:t>
            </w:r>
            <w:r>
              <w:t>votre,</w:t>
            </w:r>
          </w:p>
          <w:p w14:paraId="2046836E" w14:textId="77777777" w:rsidR="00993BDD" w:rsidRDefault="00993BDD" w:rsidP="00FB3D8F">
            <w:pPr>
              <w:autoSpaceDE w:val="0"/>
              <w:autoSpaceDN w:val="0"/>
              <w:adjustRightInd w:val="0"/>
            </w:pPr>
            <w:r>
              <w:t>leur</w:t>
            </w:r>
          </w:p>
        </w:tc>
        <w:tc>
          <w:tcPr>
            <w:tcW w:w="924" w:type="dxa"/>
            <w:vMerge w:val="restart"/>
            <w:shd w:val="clear" w:color="auto" w:fill="FFFF99"/>
          </w:tcPr>
          <w:p w14:paraId="4C2CC7A3" w14:textId="77777777" w:rsidR="00993BDD" w:rsidRDefault="00993BDD" w:rsidP="00FB3D8F">
            <w:pPr>
              <w:widowControl/>
              <w:spacing w:line="560" w:lineRule="exact"/>
              <w:jc w:val="left"/>
            </w:pPr>
            <w:r>
              <w:rPr>
                <w:rFonts w:hint="eastAsia"/>
                <w:b/>
                <w:bCs/>
              </w:rPr>
              <w:t>复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数</w:t>
            </w:r>
          </w:p>
          <w:p w14:paraId="6CF3864A" w14:textId="77777777" w:rsidR="00993BDD" w:rsidRDefault="00993BDD" w:rsidP="00FB3D8F">
            <w:pPr>
              <w:widowControl/>
              <w:spacing w:line="400" w:lineRule="exact"/>
              <w:ind w:firstLineChars="100" w:firstLine="210"/>
              <w:jc w:val="left"/>
            </w:pPr>
            <w:r>
              <w:rPr>
                <w:rFonts w:hint="eastAsia"/>
                <w:color w:val="FF0000"/>
              </w:rPr>
              <w:sym w:font="Wingdings 3" w:char="F0A4"/>
            </w:r>
          </w:p>
          <w:p w14:paraId="5573A910" w14:textId="77777777" w:rsidR="00993BDD" w:rsidRDefault="00993BDD" w:rsidP="00FB3D8F">
            <w:pPr>
              <w:widowControl/>
              <w:spacing w:line="400" w:lineRule="exact"/>
              <w:jc w:val="left"/>
            </w:pPr>
            <w:r>
              <w:rPr>
                <w:rFonts w:hint="eastAsia"/>
                <w:b/>
                <w:bCs/>
              </w:rPr>
              <w:t>单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数</w:t>
            </w:r>
          </w:p>
        </w:tc>
        <w:tc>
          <w:tcPr>
            <w:tcW w:w="1834" w:type="dxa"/>
            <w:shd w:val="clear" w:color="000000" w:fill="CCCCCC"/>
          </w:tcPr>
          <w:p w14:paraId="51299F1B" w14:textId="77777777" w:rsidR="00993BDD" w:rsidRDefault="00993BDD" w:rsidP="00FB3D8F">
            <w:pPr>
              <w:autoSpaceDE w:val="0"/>
              <w:autoSpaceDN w:val="0"/>
              <w:adjustRightInd w:val="0"/>
              <w:spacing w:line="400" w:lineRule="exact"/>
              <w:jc w:val="left"/>
            </w:pPr>
            <w:r>
              <w:rPr>
                <w:rFonts w:hint="eastAsia"/>
                <w:sz w:val="32"/>
              </w:rPr>
              <w:sym w:font="Webdings" w:char="F0A7"/>
            </w:r>
            <w:r>
              <w:t xml:space="preserve"> </w:t>
            </w:r>
            <w:r>
              <w:rPr>
                <w:rFonts w:hint="eastAsia"/>
              </w:rPr>
              <w:t xml:space="preserve">  </w:t>
            </w:r>
            <w:r>
              <w:t>un livre</w:t>
            </w:r>
          </w:p>
        </w:tc>
        <w:tc>
          <w:tcPr>
            <w:tcW w:w="3953" w:type="dxa"/>
            <w:shd w:val="clear" w:color="000000" w:fill="CCCCCC"/>
          </w:tcPr>
          <w:p w14:paraId="44C9B5E9" w14:textId="77777777" w:rsidR="00993BDD" w:rsidRDefault="00993BDD" w:rsidP="00FB3D8F">
            <w:pPr>
              <w:autoSpaceDE w:val="0"/>
              <w:autoSpaceDN w:val="0"/>
              <w:adjustRightInd w:val="0"/>
              <w:spacing w:line="400" w:lineRule="exact"/>
              <w:jc w:val="left"/>
            </w:pPr>
            <w:r>
              <w:t xml:space="preserve">notre livre </w:t>
            </w:r>
            <w:r>
              <w:rPr>
                <w:rFonts w:hint="eastAsia"/>
              </w:rPr>
              <w:t>/</w:t>
            </w:r>
            <w:r>
              <w:t xml:space="preserve"> votre livre </w:t>
            </w:r>
            <w:r>
              <w:rPr>
                <w:rFonts w:hint="eastAsia"/>
              </w:rPr>
              <w:t>/</w:t>
            </w:r>
            <w:r>
              <w:t xml:space="preserve"> leur livre</w:t>
            </w:r>
          </w:p>
        </w:tc>
      </w:tr>
      <w:tr w:rsidR="00993BDD" w14:paraId="3C223BDF" w14:textId="77777777" w:rsidTr="00FB3D8F">
        <w:trPr>
          <w:cantSplit/>
          <w:trHeight w:val="270"/>
        </w:trPr>
        <w:tc>
          <w:tcPr>
            <w:tcW w:w="1530" w:type="dxa"/>
            <w:vMerge/>
            <w:shd w:val="pct5" w:color="000000" w:fill="FFFFFF"/>
          </w:tcPr>
          <w:p w14:paraId="0A35BBDC" w14:textId="77777777" w:rsidR="00993BDD" w:rsidRDefault="00993BDD" w:rsidP="00FB3D8F">
            <w:pPr>
              <w:autoSpaceDE w:val="0"/>
              <w:autoSpaceDN w:val="0"/>
              <w:adjustRightInd w:val="0"/>
              <w:spacing w:line="600" w:lineRule="exact"/>
              <w:jc w:val="center"/>
              <w:rPr>
                <w:sz w:val="44"/>
              </w:rPr>
            </w:pPr>
          </w:p>
        </w:tc>
        <w:tc>
          <w:tcPr>
            <w:tcW w:w="924" w:type="dxa"/>
            <w:vMerge/>
            <w:shd w:val="clear" w:color="auto" w:fill="FFFF99"/>
          </w:tcPr>
          <w:p w14:paraId="4A74AABB" w14:textId="77777777" w:rsidR="00993BDD" w:rsidRDefault="00993BDD" w:rsidP="00FB3D8F">
            <w:pPr>
              <w:widowControl/>
              <w:spacing w:line="400" w:lineRule="exact"/>
              <w:jc w:val="left"/>
              <w:rPr>
                <w:b/>
                <w:bCs/>
              </w:rPr>
            </w:pPr>
          </w:p>
        </w:tc>
        <w:tc>
          <w:tcPr>
            <w:tcW w:w="1834" w:type="dxa"/>
            <w:shd w:val="pct5" w:color="000000" w:fill="FFFFFF"/>
          </w:tcPr>
          <w:p w14:paraId="78C6B088" w14:textId="77777777" w:rsidR="00993BDD" w:rsidRDefault="00993BDD" w:rsidP="00FB3D8F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sz w:val="32"/>
              </w:rPr>
            </w:pPr>
            <w:r>
              <w:rPr>
                <w:rFonts w:hint="eastAsia"/>
                <w:spacing w:val="-20"/>
                <w:sz w:val="32"/>
              </w:rPr>
              <w:sym w:font="Webdings" w:char="F044"/>
            </w:r>
            <w:r>
              <w:rPr>
                <w:spacing w:val="-20"/>
              </w:rPr>
              <w:t xml:space="preserve">    </w:t>
            </w:r>
            <w:r>
              <w:t>une maison</w:t>
            </w:r>
          </w:p>
        </w:tc>
        <w:tc>
          <w:tcPr>
            <w:tcW w:w="3953" w:type="dxa"/>
            <w:shd w:val="pct5" w:color="000000" w:fill="FFFFFF"/>
          </w:tcPr>
          <w:p w14:paraId="796F411F" w14:textId="77777777" w:rsidR="00993BDD" w:rsidRDefault="00993BDD" w:rsidP="00FB3D8F">
            <w:pPr>
              <w:autoSpaceDE w:val="0"/>
              <w:autoSpaceDN w:val="0"/>
              <w:adjustRightInd w:val="0"/>
              <w:spacing w:line="400" w:lineRule="exact"/>
              <w:jc w:val="left"/>
            </w:pPr>
            <w:r>
              <w:t xml:space="preserve">notre maison </w:t>
            </w:r>
            <w:r>
              <w:rPr>
                <w:rFonts w:hint="eastAsia"/>
              </w:rPr>
              <w:t>/</w:t>
            </w:r>
            <w:r>
              <w:t xml:space="preserve"> votre maison </w:t>
            </w:r>
            <w:r>
              <w:rPr>
                <w:rFonts w:hint="eastAsia"/>
              </w:rPr>
              <w:t>/</w:t>
            </w:r>
            <w:r>
              <w:t xml:space="preserve"> leur maison</w:t>
            </w:r>
          </w:p>
        </w:tc>
      </w:tr>
      <w:tr w:rsidR="00993BDD" w14:paraId="393EB8C7" w14:textId="77777777" w:rsidTr="00FB3D8F">
        <w:trPr>
          <w:cantSplit/>
          <w:trHeight w:val="225"/>
        </w:trPr>
        <w:tc>
          <w:tcPr>
            <w:tcW w:w="1530" w:type="dxa"/>
            <w:vMerge/>
            <w:shd w:val="pct20" w:color="000000" w:fill="FFFFFF"/>
          </w:tcPr>
          <w:p w14:paraId="085FAC5D" w14:textId="77777777" w:rsidR="00993BDD" w:rsidRDefault="00993BDD" w:rsidP="00FB3D8F">
            <w:pPr>
              <w:autoSpaceDE w:val="0"/>
              <w:autoSpaceDN w:val="0"/>
              <w:adjustRightInd w:val="0"/>
              <w:jc w:val="left"/>
              <w:rPr>
                <w:sz w:val="44"/>
              </w:rPr>
            </w:pPr>
          </w:p>
        </w:tc>
        <w:tc>
          <w:tcPr>
            <w:tcW w:w="924" w:type="dxa"/>
            <w:vMerge/>
            <w:shd w:val="clear" w:color="auto" w:fill="FFFF99"/>
          </w:tcPr>
          <w:p w14:paraId="596410CC" w14:textId="77777777" w:rsidR="00993BDD" w:rsidRDefault="00993BDD" w:rsidP="00FB3D8F">
            <w:pPr>
              <w:autoSpaceDE w:val="0"/>
              <w:autoSpaceDN w:val="0"/>
              <w:adjustRightInd w:val="0"/>
              <w:jc w:val="left"/>
              <w:rPr>
                <w:sz w:val="44"/>
              </w:rPr>
            </w:pPr>
          </w:p>
        </w:tc>
        <w:tc>
          <w:tcPr>
            <w:tcW w:w="1834" w:type="dxa"/>
            <w:shd w:val="pct20" w:color="000000" w:fill="FFFFFF"/>
          </w:tcPr>
          <w:p w14:paraId="6EE557F8" w14:textId="77777777" w:rsidR="00993BDD" w:rsidRDefault="00993BDD" w:rsidP="00FB3D8F">
            <w:pPr>
              <w:autoSpaceDE w:val="0"/>
              <w:autoSpaceDN w:val="0"/>
              <w:adjustRightInd w:val="0"/>
              <w:spacing w:line="400" w:lineRule="exact"/>
              <w:ind w:firstLineChars="100" w:firstLine="200"/>
              <w:jc w:val="left"/>
              <w:rPr>
                <w:spacing w:val="-20"/>
              </w:rPr>
            </w:pPr>
            <w:r>
              <w:rPr>
                <w:noProof/>
                <w:spacing w:val="-20"/>
                <w:sz w:val="20"/>
              </w:rPr>
              <w:drawing>
                <wp:anchor distT="0" distB="0" distL="114300" distR="114300" simplePos="0" relativeHeight="251671552" behindDoc="0" locked="0" layoutInCell="1" allowOverlap="1" wp14:anchorId="28E862A6" wp14:editId="761D3E7D">
                  <wp:simplePos x="0" y="0"/>
                  <wp:positionH relativeFrom="column">
                    <wp:posOffset>15875</wp:posOffset>
                  </wp:positionH>
                  <wp:positionV relativeFrom="paragraph">
                    <wp:posOffset>14605</wp:posOffset>
                  </wp:positionV>
                  <wp:extent cx="114300" cy="230505"/>
                  <wp:effectExtent l="19050" t="0" r="0" b="0"/>
                  <wp:wrapNone/>
                  <wp:docPr id="14" name="图片 16" descr="DA02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DA02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lum bright="-12000" contrast="-18000"/>
                          </a:blip>
                          <a:srcRect l="31714" t="2251" r="34268" b="475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230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  <w:spacing w:val="-20"/>
                <w:sz w:val="32"/>
              </w:rPr>
              <w:t xml:space="preserve">  </w:t>
            </w:r>
            <w:r>
              <w:rPr>
                <w:rFonts w:hint="eastAsia"/>
              </w:rPr>
              <w:t xml:space="preserve"> </w:t>
            </w:r>
            <w:r>
              <w:t>un ami</w:t>
            </w:r>
          </w:p>
        </w:tc>
        <w:tc>
          <w:tcPr>
            <w:tcW w:w="3953" w:type="dxa"/>
            <w:shd w:val="pct20" w:color="000000" w:fill="FFFFFF"/>
          </w:tcPr>
          <w:p w14:paraId="6F6CBA94" w14:textId="77777777" w:rsidR="00993BDD" w:rsidRDefault="00993BDD" w:rsidP="00FB3D8F">
            <w:pPr>
              <w:autoSpaceDE w:val="0"/>
              <w:autoSpaceDN w:val="0"/>
              <w:adjustRightInd w:val="0"/>
              <w:spacing w:line="400" w:lineRule="exact"/>
              <w:jc w:val="left"/>
            </w:pPr>
            <w:r>
              <w:t xml:space="preserve">notre ami </w:t>
            </w:r>
            <w:r>
              <w:rPr>
                <w:rFonts w:hint="eastAsia"/>
              </w:rPr>
              <w:t>/</w:t>
            </w:r>
            <w:r>
              <w:t xml:space="preserve"> votre ami </w:t>
            </w:r>
            <w:r>
              <w:rPr>
                <w:rFonts w:hint="eastAsia"/>
              </w:rPr>
              <w:t>/</w:t>
            </w:r>
            <w:r>
              <w:t xml:space="preserve"> leur ami</w:t>
            </w:r>
          </w:p>
        </w:tc>
      </w:tr>
      <w:tr w:rsidR="00993BDD" w14:paraId="44458DF3" w14:textId="77777777" w:rsidTr="00FB3D8F">
        <w:trPr>
          <w:cantSplit/>
          <w:trHeight w:val="281"/>
        </w:trPr>
        <w:tc>
          <w:tcPr>
            <w:tcW w:w="1530" w:type="dxa"/>
            <w:vMerge/>
            <w:shd w:val="pct5" w:color="000000" w:fill="FFFFFF"/>
          </w:tcPr>
          <w:p w14:paraId="36436B42" w14:textId="77777777" w:rsidR="00993BDD" w:rsidRDefault="00993BDD" w:rsidP="00FB3D8F">
            <w:pPr>
              <w:autoSpaceDE w:val="0"/>
              <w:autoSpaceDN w:val="0"/>
              <w:adjustRightInd w:val="0"/>
              <w:jc w:val="left"/>
              <w:rPr>
                <w:sz w:val="44"/>
              </w:rPr>
            </w:pPr>
          </w:p>
        </w:tc>
        <w:tc>
          <w:tcPr>
            <w:tcW w:w="924" w:type="dxa"/>
            <w:vMerge/>
            <w:shd w:val="clear" w:color="auto" w:fill="FFFF99"/>
          </w:tcPr>
          <w:p w14:paraId="537688F5" w14:textId="77777777" w:rsidR="00993BDD" w:rsidRDefault="00993BDD" w:rsidP="00FB3D8F">
            <w:pPr>
              <w:autoSpaceDE w:val="0"/>
              <w:autoSpaceDN w:val="0"/>
              <w:adjustRightInd w:val="0"/>
              <w:jc w:val="left"/>
              <w:rPr>
                <w:sz w:val="44"/>
              </w:rPr>
            </w:pPr>
          </w:p>
        </w:tc>
        <w:tc>
          <w:tcPr>
            <w:tcW w:w="1834" w:type="dxa"/>
            <w:shd w:val="pct5" w:color="000000" w:fill="FFFFFF"/>
          </w:tcPr>
          <w:p w14:paraId="057111DF" w14:textId="77777777" w:rsidR="00993BDD" w:rsidRDefault="00993BDD" w:rsidP="00FB3D8F">
            <w:pPr>
              <w:tabs>
                <w:tab w:val="num" w:pos="720"/>
              </w:tabs>
              <w:autoSpaceDE w:val="0"/>
              <w:autoSpaceDN w:val="0"/>
              <w:adjustRightInd w:val="0"/>
              <w:spacing w:line="400" w:lineRule="exact"/>
              <w:jc w:val="left"/>
            </w:pPr>
            <w:r>
              <w:rPr>
                <w:noProof/>
                <w:sz w:val="20"/>
              </w:rPr>
              <w:drawing>
                <wp:anchor distT="0" distB="0" distL="114300" distR="114300" simplePos="0" relativeHeight="251663360" behindDoc="0" locked="0" layoutInCell="1" allowOverlap="1" wp14:anchorId="5AF3267D" wp14:editId="3D186499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26035</wp:posOffset>
                  </wp:positionV>
                  <wp:extent cx="114935" cy="217170"/>
                  <wp:effectExtent l="19050" t="0" r="0" b="0"/>
                  <wp:wrapNone/>
                  <wp:docPr id="12" name="图片 8" descr="DA0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DA01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lum contrast="-12000"/>
                          </a:blip>
                          <a:srcRect l="23639" t="3000" r="23175" b="6850"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114935" cy="2171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  <w:spacing w:val="-20"/>
                <w:sz w:val="32"/>
              </w:rPr>
              <w:t xml:space="preserve">     </w:t>
            </w:r>
            <w:r>
              <w:t>une amie</w:t>
            </w:r>
          </w:p>
        </w:tc>
        <w:tc>
          <w:tcPr>
            <w:tcW w:w="3953" w:type="dxa"/>
            <w:shd w:val="pct5" w:color="000000" w:fill="FFFFFF"/>
          </w:tcPr>
          <w:p w14:paraId="5DC75CF2" w14:textId="77777777" w:rsidR="00993BDD" w:rsidRDefault="00993BDD" w:rsidP="00FB3D8F">
            <w:pPr>
              <w:autoSpaceDE w:val="0"/>
              <w:autoSpaceDN w:val="0"/>
              <w:adjustRightInd w:val="0"/>
              <w:spacing w:line="400" w:lineRule="exact"/>
              <w:jc w:val="left"/>
            </w:pPr>
            <w:r>
              <w:t xml:space="preserve">notre amie </w:t>
            </w:r>
            <w:r>
              <w:rPr>
                <w:rFonts w:hint="eastAsia"/>
              </w:rPr>
              <w:t>/</w:t>
            </w:r>
            <w:r>
              <w:t xml:space="preserve"> votre amie </w:t>
            </w:r>
            <w:r>
              <w:rPr>
                <w:rFonts w:hint="eastAsia"/>
              </w:rPr>
              <w:t>/</w:t>
            </w:r>
            <w:r>
              <w:t xml:space="preserve"> leur amie</w:t>
            </w:r>
          </w:p>
        </w:tc>
      </w:tr>
      <w:tr w:rsidR="00993BDD" w14:paraId="61958AF1" w14:textId="77777777" w:rsidTr="00FB3D8F">
        <w:trPr>
          <w:cantSplit/>
          <w:trHeight w:val="225"/>
        </w:trPr>
        <w:tc>
          <w:tcPr>
            <w:tcW w:w="1530" w:type="dxa"/>
            <w:vMerge w:val="restart"/>
            <w:shd w:val="pct20" w:color="000000" w:fill="FFFFFF"/>
          </w:tcPr>
          <w:p w14:paraId="3B637B8B" w14:textId="77777777" w:rsidR="00993BDD" w:rsidRDefault="00993BDD" w:rsidP="00FB3D8F">
            <w:pPr>
              <w:autoSpaceDE w:val="0"/>
              <w:autoSpaceDN w:val="0"/>
              <w:adjustRightInd w:val="0"/>
              <w:spacing w:line="880" w:lineRule="exact"/>
              <w:rPr>
                <w:sz w:val="52"/>
              </w:rPr>
            </w:pPr>
            <w:r>
              <w:rPr>
                <w:noProof/>
                <w:sz w:val="20"/>
              </w:rPr>
              <w:drawing>
                <wp:anchor distT="0" distB="0" distL="114300" distR="114300" simplePos="0" relativeHeight="251662336" behindDoc="0" locked="0" layoutInCell="1" allowOverlap="1" wp14:anchorId="6BD81D97" wp14:editId="5CF42C28">
                  <wp:simplePos x="0" y="0"/>
                  <wp:positionH relativeFrom="column">
                    <wp:posOffset>162560</wp:posOffset>
                  </wp:positionH>
                  <wp:positionV relativeFrom="paragraph">
                    <wp:posOffset>174625</wp:posOffset>
                  </wp:positionV>
                  <wp:extent cx="452120" cy="415925"/>
                  <wp:effectExtent l="19050" t="0" r="5080" b="0"/>
                  <wp:wrapNone/>
                  <wp:docPr id="6" name="图片 7" descr="DA04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DA04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lum contrast="-42000"/>
                          </a:blip>
                          <a:srcRect l="2559" t="5920" r="36330" b="1000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2120" cy="415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72875C49" w14:textId="77777777" w:rsidR="00993BDD" w:rsidRDefault="00993BDD" w:rsidP="00FB3D8F">
            <w:pPr>
              <w:autoSpaceDE w:val="0"/>
              <w:autoSpaceDN w:val="0"/>
              <w:adjustRightInd w:val="0"/>
              <w:jc w:val="center"/>
            </w:pPr>
          </w:p>
          <w:p w14:paraId="4DEC3FB9" w14:textId="77777777" w:rsidR="00993BDD" w:rsidRDefault="00993BDD" w:rsidP="00FB3D8F">
            <w:pPr>
              <w:autoSpaceDE w:val="0"/>
              <w:autoSpaceDN w:val="0"/>
              <w:adjustRightInd w:val="0"/>
              <w:jc w:val="center"/>
              <w:rPr>
                <w:sz w:val="44"/>
              </w:rPr>
            </w:pPr>
            <w:r>
              <w:t>nos,vos,leurs</w:t>
            </w:r>
          </w:p>
        </w:tc>
        <w:tc>
          <w:tcPr>
            <w:tcW w:w="924" w:type="dxa"/>
            <w:vMerge w:val="restart"/>
            <w:shd w:val="clear" w:color="auto" w:fill="FFFF99"/>
          </w:tcPr>
          <w:p w14:paraId="7B5588ED" w14:textId="77777777" w:rsidR="00993BDD" w:rsidRDefault="00993BDD" w:rsidP="00FB3D8F">
            <w:pPr>
              <w:widowControl/>
              <w:spacing w:line="560" w:lineRule="exact"/>
              <w:jc w:val="left"/>
            </w:pPr>
            <w:r>
              <w:rPr>
                <w:rFonts w:hint="eastAsia"/>
                <w:b/>
                <w:bCs/>
              </w:rPr>
              <w:t>复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数</w:t>
            </w:r>
          </w:p>
          <w:p w14:paraId="1B72DB72" w14:textId="77777777" w:rsidR="00993BDD" w:rsidRDefault="00993BDD" w:rsidP="00FB3D8F">
            <w:pPr>
              <w:widowControl/>
              <w:spacing w:line="400" w:lineRule="exact"/>
              <w:ind w:firstLineChars="100" w:firstLine="210"/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sym w:font="Wingdings 3" w:char="F0A4"/>
            </w:r>
          </w:p>
          <w:p w14:paraId="205954E5" w14:textId="77777777" w:rsidR="00993BDD" w:rsidRDefault="00993BDD" w:rsidP="00FB3D8F">
            <w:pPr>
              <w:widowControl/>
              <w:spacing w:line="400" w:lineRule="exact"/>
              <w:jc w:val="left"/>
            </w:pPr>
            <w:r>
              <w:rPr>
                <w:rFonts w:hint="eastAsia"/>
                <w:b/>
                <w:bCs/>
              </w:rPr>
              <w:t>复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数</w:t>
            </w:r>
          </w:p>
        </w:tc>
        <w:tc>
          <w:tcPr>
            <w:tcW w:w="1834" w:type="dxa"/>
            <w:tcBorders>
              <w:bottom w:val="single" w:sz="8" w:space="0" w:color="800000"/>
            </w:tcBorders>
            <w:shd w:val="pct20" w:color="000000" w:fill="FFFFFF"/>
          </w:tcPr>
          <w:p w14:paraId="1E1A9CAD" w14:textId="77777777" w:rsidR="00993BDD" w:rsidRDefault="00993BDD" w:rsidP="00FB3D8F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spacing w:val="-20"/>
              </w:rPr>
            </w:pPr>
            <w:r>
              <w:rPr>
                <w:rFonts w:hint="eastAsia"/>
                <w:sz w:val="32"/>
              </w:rPr>
              <w:sym w:font="Webdings" w:char="F0A8"/>
            </w:r>
            <w:r>
              <w:rPr>
                <w:rFonts w:hint="eastAsia"/>
                <w:sz w:val="32"/>
              </w:rPr>
              <w:t xml:space="preserve">  </w:t>
            </w:r>
            <w:r>
              <w:t>des livres</w:t>
            </w:r>
          </w:p>
        </w:tc>
        <w:tc>
          <w:tcPr>
            <w:tcW w:w="3953" w:type="dxa"/>
            <w:tcBorders>
              <w:bottom w:val="single" w:sz="8" w:space="0" w:color="800000"/>
            </w:tcBorders>
            <w:shd w:val="pct20" w:color="000000" w:fill="FFFFFF"/>
          </w:tcPr>
          <w:p w14:paraId="7DF95742" w14:textId="77777777" w:rsidR="00993BDD" w:rsidRDefault="00993BDD" w:rsidP="00FB3D8F">
            <w:pPr>
              <w:autoSpaceDE w:val="0"/>
              <w:autoSpaceDN w:val="0"/>
              <w:adjustRightInd w:val="0"/>
              <w:spacing w:line="400" w:lineRule="exact"/>
              <w:jc w:val="left"/>
            </w:pPr>
            <w:r>
              <w:t xml:space="preserve">nos livres </w:t>
            </w:r>
            <w:r>
              <w:rPr>
                <w:rFonts w:hint="eastAsia"/>
              </w:rPr>
              <w:t>/</w:t>
            </w:r>
            <w:r>
              <w:t xml:space="preserve"> vos livres </w:t>
            </w:r>
            <w:r>
              <w:rPr>
                <w:rFonts w:hint="eastAsia"/>
              </w:rPr>
              <w:t>/</w:t>
            </w:r>
            <w:r>
              <w:t xml:space="preserve"> leurs livres</w:t>
            </w:r>
          </w:p>
        </w:tc>
      </w:tr>
      <w:tr w:rsidR="00993BDD" w14:paraId="042382E8" w14:textId="77777777" w:rsidTr="00FB3D8F">
        <w:trPr>
          <w:cantSplit/>
          <w:trHeight w:val="225"/>
        </w:trPr>
        <w:tc>
          <w:tcPr>
            <w:tcW w:w="1530" w:type="dxa"/>
            <w:vMerge/>
            <w:tcBorders>
              <w:bottom w:val="single" w:sz="8" w:space="0" w:color="800000"/>
            </w:tcBorders>
            <w:shd w:val="pct20" w:color="000000" w:fill="FFFFFF"/>
          </w:tcPr>
          <w:p w14:paraId="41002514" w14:textId="77777777" w:rsidR="00993BDD" w:rsidRDefault="00993BDD" w:rsidP="00FB3D8F">
            <w:pPr>
              <w:autoSpaceDE w:val="0"/>
              <w:autoSpaceDN w:val="0"/>
              <w:adjustRightInd w:val="0"/>
              <w:spacing w:line="600" w:lineRule="exact"/>
              <w:jc w:val="center"/>
              <w:rPr>
                <w:sz w:val="44"/>
              </w:rPr>
            </w:pPr>
          </w:p>
        </w:tc>
        <w:tc>
          <w:tcPr>
            <w:tcW w:w="924" w:type="dxa"/>
            <w:vMerge/>
            <w:tcBorders>
              <w:bottom w:val="single" w:sz="8" w:space="0" w:color="800000"/>
            </w:tcBorders>
            <w:shd w:val="clear" w:color="auto" w:fill="FFFF99"/>
          </w:tcPr>
          <w:p w14:paraId="3D9B4ED3" w14:textId="77777777" w:rsidR="00993BDD" w:rsidRDefault="00993BDD" w:rsidP="00FB3D8F">
            <w:pPr>
              <w:widowControl/>
              <w:spacing w:line="400" w:lineRule="exact"/>
              <w:jc w:val="left"/>
              <w:rPr>
                <w:b/>
                <w:bCs/>
              </w:rPr>
            </w:pPr>
          </w:p>
        </w:tc>
        <w:tc>
          <w:tcPr>
            <w:tcW w:w="1834" w:type="dxa"/>
            <w:tcBorders>
              <w:bottom w:val="single" w:sz="8" w:space="0" w:color="800000"/>
            </w:tcBorders>
            <w:shd w:val="clear" w:color="000000" w:fill="F3F3F3"/>
          </w:tcPr>
          <w:p w14:paraId="0A2BD756" w14:textId="77777777" w:rsidR="00993BDD" w:rsidRDefault="00993BDD" w:rsidP="00FB3D8F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sz w:val="32"/>
              </w:rPr>
            </w:pPr>
            <w:r>
              <w:rPr>
                <w:rFonts w:hint="eastAsia"/>
                <w:spacing w:val="-20"/>
                <w:sz w:val="32"/>
              </w:rPr>
              <w:sym w:font="Webdings" w:char="F042"/>
            </w:r>
            <w:r>
              <w:rPr>
                <w:rFonts w:hint="eastAsia"/>
                <w:spacing w:val="-20"/>
              </w:rPr>
              <w:t xml:space="preserve">  </w:t>
            </w:r>
            <w:r>
              <w:t>des maisons</w:t>
            </w:r>
          </w:p>
        </w:tc>
        <w:tc>
          <w:tcPr>
            <w:tcW w:w="3953" w:type="dxa"/>
            <w:tcBorders>
              <w:bottom w:val="single" w:sz="8" w:space="0" w:color="800000"/>
            </w:tcBorders>
            <w:shd w:val="clear" w:color="000000" w:fill="F3F3F3"/>
          </w:tcPr>
          <w:p w14:paraId="4EF0BA2F" w14:textId="77777777" w:rsidR="00993BDD" w:rsidRDefault="00993BDD" w:rsidP="00FB3D8F">
            <w:pPr>
              <w:autoSpaceDE w:val="0"/>
              <w:autoSpaceDN w:val="0"/>
              <w:adjustRightInd w:val="0"/>
              <w:spacing w:line="400" w:lineRule="exact"/>
              <w:jc w:val="left"/>
            </w:pPr>
            <w:r>
              <w:t xml:space="preserve">nos maisons </w:t>
            </w:r>
            <w:r>
              <w:rPr>
                <w:rFonts w:hint="eastAsia"/>
              </w:rPr>
              <w:t>/</w:t>
            </w:r>
            <w:r>
              <w:t xml:space="preserve"> vos maisons </w:t>
            </w:r>
            <w:r>
              <w:rPr>
                <w:rFonts w:hint="eastAsia"/>
              </w:rPr>
              <w:t>/</w:t>
            </w:r>
            <w:r>
              <w:t xml:space="preserve"> leurs maisons</w:t>
            </w:r>
          </w:p>
        </w:tc>
      </w:tr>
      <w:tr w:rsidR="00993BDD" w14:paraId="3A7AB4AB" w14:textId="77777777" w:rsidTr="00FB3D8F">
        <w:trPr>
          <w:cantSplit/>
          <w:trHeight w:val="360"/>
        </w:trPr>
        <w:tc>
          <w:tcPr>
            <w:tcW w:w="1530" w:type="dxa"/>
            <w:vMerge/>
            <w:tcBorders>
              <w:bottom w:val="single" w:sz="8" w:space="0" w:color="800000"/>
            </w:tcBorders>
            <w:shd w:val="pct20" w:color="auto" w:fill="auto"/>
          </w:tcPr>
          <w:p w14:paraId="6161ABFC" w14:textId="77777777" w:rsidR="00993BDD" w:rsidRDefault="00993BDD" w:rsidP="00FB3D8F">
            <w:pPr>
              <w:autoSpaceDE w:val="0"/>
              <w:autoSpaceDN w:val="0"/>
              <w:adjustRightInd w:val="0"/>
              <w:jc w:val="left"/>
              <w:rPr>
                <w:sz w:val="44"/>
              </w:rPr>
            </w:pPr>
          </w:p>
        </w:tc>
        <w:tc>
          <w:tcPr>
            <w:tcW w:w="924" w:type="dxa"/>
            <w:vMerge/>
            <w:tcBorders>
              <w:bottom w:val="single" w:sz="8" w:space="0" w:color="800000"/>
            </w:tcBorders>
            <w:shd w:val="pct20" w:color="auto" w:fill="auto"/>
          </w:tcPr>
          <w:p w14:paraId="7B0FDB1A" w14:textId="77777777" w:rsidR="00993BDD" w:rsidRDefault="00993BDD" w:rsidP="00FB3D8F">
            <w:pPr>
              <w:autoSpaceDE w:val="0"/>
              <w:autoSpaceDN w:val="0"/>
              <w:adjustRightInd w:val="0"/>
              <w:jc w:val="left"/>
              <w:rPr>
                <w:sz w:val="44"/>
              </w:rPr>
            </w:pPr>
          </w:p>
        </w:tc>
        <w:tc>
          <w:tcPr>
            <w:tcW w:w="1834" w:type="dxa"/>
            <w:tcBorders>
              <w:bottom w:val="single" w:sz="8" w:space="0" w:color="800000"/>
            </w:tcBorders>
            <w:shd w:val="pct20" w:color="auto" w:fill="auto"/>
          </w:tcPr>
          <w:p w14:paraId="2A557E9D" w14:textId="77777777" w:rsidR="00993BDD" w:rsidRDefault="00993BDD" w:rsidP="00FB3D8F">
            <w:pPr>
              <w:autoSpaceDE w:val="0"/>
              <w:autoSpaceDN w:val="0"/>
              <w:adjustRightInd w:val="0"/>
              <w:spacing w:line="360" w:lineRule="exact"/>
              <w:ind w:firstLineChars="315" w:firstLine="630"/>
              <w:jc w:val="left"/>
            </w:pPr>
            <w:r>
              <w:rPr>
                <w:noProof/>
                <w:sz w:val="20"/>
              </w:rPr>
              <w:drawing>
                <wp:anchor distT="0" distB="0" distL="114300" distR="114300" simplePos="0" relativeHeight="251676672" behindDoc="0" locked="0" layoutInCell="1" allowOverlap="1" wp14:anchorId="1E4ECF94" wp14:editId="507E1A76">
                  <wp:simplePos x="0" y="0"/>
                  <wp:positionH relativeFrom="column">
                    <wp:posOffset>-35560</wp:posOffset>
                  </wp:positionH>
                  <wp:positionV relativeFrom="paragraph">
                    <wp:posOffset>12700</wp:posOffset>
                  </wp:positionV>
                  <wp:extent cx="314960" cy="231775"/>
                  <wp:effectExtent l="19050" t="0" r="8890" b="0"/>
                  <wp:wrapNone/>
                  <wp:docPr id="21" name="图片 21" descr="DA04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DA04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lum bright="-12000" contrast="-18000"/>
                          </a:blip>
                          <a:srcRect l="15453" t="6750" r="3139" b="8501"/>
                          <a:stretch>
                            <a:fillRect/>
                          </a:stretch>
                        </pic:blipFill>
                        <pic:spPr bwMode="auto">
                          <a:xfrm rot="10800000" flipV="1">
                            <a:off x="0" y="0"/>
                            <a:ext cx="314960" cy="231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</w:rPr>
              <w:t xml:space="preserve"> </w:t>
            </w:r>
            <w:r>
              <w:t>des amis</w:t>
            </w:r>
          </w:p>
        </w:tc>
        <w:tc>
          <w:tcPr>
            <w:tcW w:w="3953" w:type="dxa"/>
            <w:tcBorders>
              <w:bottom w:val="single" w:sz="8" w:space="0" w:color="800000"/>
            </w:tcBorders>
            <w:shd w:val="pct20" w:color="auto" w:fill="auto"/>
          </w:tcPr>
          <w:p w14:paraId="2CE724C7" w14:textId="77777777" w:rsidR="00993BDD" w:rsidRDefault="00993BDD" w:rsidP="00FB3D8F">
            <w:pPr>
              <w:autoSpaceDE w:val="0"/>
              <w:autoSpaceDN w:val="0"/>
              <w:adjustRightInd w:val="0"/>
              <w:spacing w:line="400" w:lineRule="exact"/>
              <w:jc w:val="left"/>
            </w:pPr>
            <w:r>
              <w:t xml:space="preserve">nos amis </w:t>
            </w:r>
            <w:r>
              <w:rPr>
                <w:rFonts w:hint="eastAsia"/>
              </w:rPr>
              <w:t>/</w:t>
            </w:r>
            <w:r>
              <w:t xml:space="preserve"> vos amis </w:t>
            </w:r>
            <w:r>
              <w:rPr>
                <w:rFonts w:hint="eastAsia"/>
              </w:rPr>
              <w:t>/</w:t>
            </w:r>
            <w:r>
              <w:t xml:space="preserve"> leurs amis</w:t>
            </w:r>
          </w:p>
        </w:tc>
      </w:tr>
      <w:tr w:rsidR="00993BDD" w14:paraId="1A19AFAB" w14:textId="77777777" w:rsidTr="00FB3D8F">
        <w:trPr>
          <w:cantSplit/>
          <w:trHeight w:val="360"/>
        </w:trPr>
        <w:tc>
          <w:tcPr>
            <w:tcW w:w="1530" w:type="dxa"/>
            <w:vMerge/>
            <w:shd w:val="clear" w:color="auto" w:fill="F3F3F3"/>
          </w:tcPr>
          <w:p w14:paraId="1071DDD0" w14:textId="77777777" w:rsidR="00993BDD" w:rsidRDefault="00993BDD" w:rsidP="00FB3D8F">
            <w:pPr>
              <w:autoSpaceDE w:val="0"/>
              <w:autoSpaceDN w:val="0"/>
              <w:adjustRightInd w:val="0"/>
              <w:jc w:val="left"/>
              <w:rPr>
                <w:sz w:val="44"/>
              </w:rPr>
            </w:pPr>
          </w:p>
        </w:tc>
        <w:tc>
          <w:tcPr>
            <w:tcW w:w="924" w:type="dxa"/>
            <w:vMerge/>
            <w:shd w:val="clear" w:color="auto" w:fill="F3F3F3"/>
          </w:tcPr>
          <w:p w14:paraId="7B57384B" w14:textId="77777777" w:rsidR="00993BDD" w:rsidRDefault="00993BDD" w:rsidP="00FB3D8F">
            <w:pPr>
              <w:autoSpaceDE w:val="0"/>
              <w:autoSpaceDN w:val="0"/>
              <w:adjustRightInd w:val="0"/>
              <w:jc w:val="left"/>
              <w:rPr>
                <w:sz w:val="44"/>
              </w:rPr>
            </w:pPr>
          </w:p>
        </w:tc>
        <w:tc>
          <w:tcPr>
            <w:tcW w:w="1834" w:type="dxa"/>
            <w:shd w:val="clear" w:color="auto" w:fill="F3F3F3"/>
          </w:tcPr>
          <w:p w14:paraId="5C179D3D" w14:textId="77777777" w:rsidR="00993BDD" w:rsidRDefault="00993BDD" w:rsidP="00FB3D8F">
            <w:pPr>
              <w:autoSpaceDE w:val="0"/>
              <w:autoSpaceDN w:val="0"/>
              <w:adjustRightInd w:val="0"/>
              <w:spacing w:line="400" w:lineRule="exact"/>
              <w:ind w:firstLineChars="300" w:firstLine="600"/>
              <w:jc w:val="left"/>
              <w:rPr>
                <w:w w:val="50"/>
                <w:sz w:val="32"/>
              </w:rPr>
            </w:pPr>
            <w:r>
              <w:rPr>
                <w:noProof/>
                <w:spacing w:val="-20"/>
                <w:sz w:val="20"/>
              </w:rPr>
              <w:drawing>
                <wp:anchor distT="0" distB="0" distL="114300" distR="114300" simplePos="0" relativeHeight="251674624" behindDoc="0" locked="0" layoutInCell="1" allowOverlap="1" wp14:anchorId="10C9F577" wp14:editId="2EDA8C7B">
                  <wp:simplePos x="0" y="0"/>
                  <wp:positionH relativeFrom="column">
                    <wp:posOffset>195580</wp:posOffset>
                  </wp:positionH>
                  <wp:positionV relativeFrom="paragraph">
                    <wp:posOffset>8890</wp:posOffset>
                  </wp:positionV>
                  <wp:extent cx="114300" cy="217170"/>
                  <wp:effectExtent l="19050" t="0" r="0" b="0"/>
                  <wp:wrapNone/>
                  <wp:docPr id="19" name="图片 19" descr="DA0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DA01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lum contrast="-12000"/>
                          </a:blip>
                          <a:srcRect l="23639" t="3000" r="23175" b="685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2171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spacing w:val="-20"/>
                <w:sz w:val="20"/>
              </w:rPr>
              <w:drawing>
                <wp:anchor distT="0" distB="0" distL="114300" distR="114300" simplePos="0" relativeHeight="251672576" behindDoc="0" locked="0" layoutInCell="1" allowOverlap="1" wp14:anchorId="114C11A5" wp14:editId="2E4D9AF1">
                  <wp:simplePos x="0" y="0"/>
                  <wp:positionH relativeFrom="column">
                    <wp:posOffset>62865</wp:posOffset>
                  </wp:positionH>
                  <wp:positionV relativeFrom="paragraph">
                    <wp:posOffset>16510</wp:posOffset>
                  </wp:positionV>
                  <wp:extent cx="125730" cy="217170"/>
                  <wp:effectExtent l="19050" t="0" r="7620" b="0"/>
                  <wp:wrapNone/>
                  <wp:docPr id="17" name="图片 17" descr="DA0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DA01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lum contrast="-12000"/>
                          </a:blip>
                          <a:srcRect l="23639" t="3000" r="23175" b="6850"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125730" cy="2171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spacing w:val="-20"/>
                <w:sz w:val="20"/>
              </w:rPr>
              <w:drawing>
                <wp:anchor distT="0" distB="0" distL="114300" distR="114300" simplePos="0" relativeHeight="251673600" behindDoc="0" locked="0" layoutInCell="1" allowOverlap="1" wp14:anchorId="723DEBA3" wp14:editId="4C85AF1F">
                  <wp:simplePos x="0" y="0"/>
                  <wp:positionH relativeFrom="column">
                    <wp:posOffset>-41275</wp:posOffset>
                  </wp:positionH>
                  <wp:positionV relativeFrom="paragraph">
                    <wp:posOffset>27940</wp:posOffset>
                  </wp:positionV>
                  <wp:extent cx="125730" cy="217170"/>
                  <wp:effectExtent l="19050" t="0" r="7620" b="0"/>
                  <wp:wrapNone/>
                  <wp:docPr id="18" name="图片 18" descr="DA0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DA01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lum contrast="-12000"/>
                          </a:blip>
                          <a:srcRect l="23639" t="3000" r="23175" b="6850"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125730" cy="2171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  <w:spacing w:val="-20"/>
                <w:w w:val="66"/>
                <w:sz w:val="32"/>
              </w:rPr>
              <w:t xml:space="preserve">  </w:t>
            </w:r>
            <w:r>
              <w:t>des amies</w:t>
            </w:r>
          </w:p>
        </w:tc>
        <w:tc>
          <w:tcPr>
            <w:tcW w:w="3953" w:type="dxa"/>
            <w:shd w:val="clear" w:color="auto" w:fill="F3F3F3"/>
          </w:tcPr>
          <w:p w14:paraId="10F82114" w14:textId="77777777" w:rsidR="00993BDD" w:rsidRDefault="00993BDD" w:rsidP="00FB3D8F">
            <w:pPr>
              <w:autoSpaceDE w:val="0"/>
              <w:autoSpaceDN w:val="0"/>
              <w:adjustRightInd w:val="0"/>
              <w:spacing w:line="400" w:lineRule="exact"/>
              <w:jc w:val="left"/>
            </w:pPr>
            <w:r>
              <w:t xml:space="preserve">nos amies </w:t>
            </w:r>
            <w:r>
              <w:rPr>
                <w:rFonts w:hint="eastAsia"/>
              </w:rPr>
              <w:t>/</w:t>
            </w:r>
            <w:r>
              <w:t xml:space="preserve"> vos amies </w:t>
            </w:r>
            <w:r>
              <w:rPr>
                <w:rFonts w:hint="eastAsia"/>
              </w:rPr>
              <w:t>/</w:t>
            </w:r>
            <w:r>
              <w:t xml:space="preserve"> leurs amies</w:t>
            </w:r>
          </w:p>
        </w:tc>
      </w:tr>
    </w:tbl>
    <w:p w14:paraId="6674FDD3" w14:textId="77777777" w:rsidR="00993BDD" w:rsidRDefault="00993BDD" w:rsidP="00993BDD">
      <w:pPr>
        <w:pStyle w:val="ab"/>
        <w:tabs>
          <w:tab w:val="left" w:pos="900"/>
          <w:tab w:val="left" w:pos="8280"/>
          <w:tab w:val="left" w:pos="8460"/>
        </w:tabs>
        <w:ind w:leftChars="0" w:left="0"/>
        <w:rPr>
          <w:lang w:val="fr-CA"/>
        </w:rPr>
      </w:pPr>
    </w:p>
    <w:p w14:paraId="313A652A" w14:textId="77777777" w:rsidR="00993BDD" w:rsidRDefault="00993BDD" w:rsidP="00993BDD">
      <w:pPr>
        <w:pStyle w:val="ab"/>
        <w:tabs>
          <w:tab w:val="left" w:pos="900"/>
          <w:tab w:val="left" w:pos="8280"/>
          <w:tab w:val="left" w:pos="8460"/>
        </w:tabs>
        <w:ind w:leftChars="0" w:left="0"/>
        <w:rPr>
          <w:lang w:val="fr-CA"/>
        </w:rPr>
      </w:pPr>
    </w:p>
    <w:p w14:paraId="2847CA1C" w14:textId="77777777" w:rsidR="00993BDD" w:rsidRDefault="00993BDD" w:rsidP="00993BDD">
      <w:pPr>
        <w:pStyle w:val="ab"/>
        <w:tabs>
          <w:tab w:val="left" w:pos="900"/>
          <w:tab w:val="left" w:pos="8280"/>
          <w:tab w:val="left" w:pos="8460"/>
        </w:tabs>
        <w:ind w:leftChars="0" w:left="0"/>
        <w:rPr>
          <w:lang w:val="fr-CA"/>
        </w:rPr>
      </w:pPr>
    </w:p>
    <w:p w14:paraId="1662FA01" w14:textId="77777777" w:rsidR="005C3E64" w:rsidRDefault="005C3E64" w:rsidP="005C3E64">
      <w:pPr>
        <w:pStyle w:val="ab"/>
        <w:tabs>
          <w:tab w:val="left" w:pos="900"/>
          <w:tab w:val="left" w:pos="8280"/>
          <w:tab w:val="left" w:pos="8460"/>
        </w:tabs>
        <w:rPr>
          <w:i/>
          <w:color w:val="FF0000"/>
          <w:lang w:val="en-US"/>
        </w:rPr>
      </w:pPr>
      <w:r>
        <w:rPr>
          <w:rFonts w:hint="eastAsia"/>
          <w:i/>
          <w:color w:val="FF0000"/>
          <w:lang w:val="en-US"/>
        </w:rPr>
        <w:t>分数的法语是</w:t>
      </w:r>
      <w:r>
        <w:rPr>
          <w:i/>
          <w:color w:val="FF0000"/>
          <w:lang w:val="en-US"/>
        </w:rPr>
        <w:t>Fraction</w:t>
      </w:r>
    </w:p>
    <w:p w14:paraId="6E1DA565" w14:textId="77777777" w:rsidR="005C3E64" w:rsidRDefault="005C3E64" w:rsidP="005C3E64">
      <w:pPr>
        <w:pStyle w:val="ab"/>
        <w:tabs>
          <w:tab w:val="left" w:pos="900"/>
          <w:tab w:val="left" w:pos="8280"/>
          <w:tab w:val="left" w:pos="8460"/>
        </w:tabs>
        <w:rPr>
          <w:lang w:val="en-US"/>
        </w:rPr>
      </w:pPr>
      <w:r>
        <w:rPr>
          <w:rFonts w:hint="eastAsia"/>
          <w:b/>
          <w:bCs/>
          <w:lang w:val="en-US"/>
        </w:rPr>
        <w:t>在法语中呢</w:t>
      </w:r>
      <w:r>
        <w:rPr>
          <w:b/>
          <w:bCs/>
          <w:lang w:val="en-US"/>
        </w:rPr>
        <w:t xml:space="preserve"> </w:t>
      </w:r>
      <w:r>
        <w:rPr>
          <w:rFonts w:hint="eastAsia"/>
          <w:b/>
          <w:bCs/>
          <w:lang w:val="en-US"/>
        </w:rPr>
        <w:t>有五个特殊的分数表达分别是：</w:t>
      </w:r>
    </w:p>
    <w:p w14:paraId="025EF3E7" w14:textId="77777777" w:rsidR="005C3E64" w:rsidRDefault="005C3E64" w:rsidP="005C3E64">
      <w:pPr>
        <w:pStyle w:val="ab"/>
        <w:tabs>
          <w:tab w:val="left" w:pos="900"/>
          <w:tab w:val="left" w:pos="8280"/>
          <w:tab w:val="left" w:pos="8460"/>
        </w:tabs>
        <w:rPr>
          <w:lang w:val="en-US"/>
        </w:rPr>
      </w:pPr>
      <w:r>
        <w:rPr>
          <w:lang w:val="en-US"/>
        </w:rPr>
        <w:t xml:space="preserve">1/2 un demi </w:t>
      </w:r>
      <w:r>
        <w:rPr>
          <w:rFonts w:hint="eastAsia"/>
          <w:lang w:val="en-US"/>
        </w:rPr>
        <w:t>，</w:t>
      </w:r>
      <w:r>
        <w:rPr>
          <w:lang w:val="en-US"/>
        </w:rPr>
        <w:t>une moitié</w:t>
      </w:r>
    </w:p>
    <w:p w14:paraId="0FBFA117" w14:textId="77777777" w:rsidR="005C3E64" w:rsidRDefault="005C3E64" w:rsidP="005C3E64">
      <w:pPr>
        <w:pStyle w:val="ab"/>
        <w:tabs>
          <w:tab w:val="left" w:pos="900"/>
          <w:tab w:val="left" w:pos="8280"/>
          <w:tab w:val="left" w:pos="8460"/>
        </w:tabs>
        <w:rPr>
          <w:lang w:val="en-US"/>
        </w:rPr>
      </w:pPr>
      <w:r>
        <w:rPr>
          <w:lang w:val="en-US"/>
        </w:rPr>
        <w:t>1/3 un tiers</w:t>
      </w:r>
    </w:p>
    <w:p w14:paraId="45939D5D" w14:textId="77777777" w:rsidR="005C3E64" w:rsidRDefault="005C3E64" w:rsidP="005C3E64">
      <w:pPr>
        <w:pStyle w:val="ab"/>
        <w:tabs>
          <w:tab w:val="left" w:pos="900"/>
          <w:tab w:val="left" w:pos="8280"/>
          <w:tab w:val="left" w:pos="8460"/>
        </w:tabs>
        <w:rPr>
          <w:lang w:val="en-US"/>
        </w:rPr>
      </w:pPr>
      <w:r>
        <w:rPr>
          <w:lang w:val="en-US"/>
        </w:rPr>
        <w:t>2/3 deux tiers</w:t>
      </w:r>
    </w:p>
    <w:p w14:paraId="4B08D77F" w14:textId="77777777" w:rsidR="005C3E64" w:rsidRDefault="005C3E64" w:rsidP="005C3E64">
      <w:pPr>
        <w:pStyle w:val="ab"/>
        <w:tabs>
          <w:tab w:val="left" w:pos="900"/>
          <w:tab w:val="left" w:pos="8280"/>
          <w:tab w:val="left" w:pos="8460"/>
        </w:tabs>
        <w:rPr>
          <w:lang w:val="en-US"/>
        </w:rPr>
      </w:pPr>
      <w:r>
        <w:rPr>
          <w:lang w:val="en-US"/>
        </w:rPr>
        <w:lastRenderedPageBreak/>
        <w:t>1/4 un quart</w:t>
      </w:r>
    </w:p>
    <w:p w14:paraId="2D3FED64" w14:textId="59027868" w:rsidR="005C3E64" w:rsidRDefault="005C3E64" w:rsidP="005C3E64">
      <w:pPr>
        <w:pStyle w:val="ab"/>
        <w:tabs>
          <w:tab w:val="left" w:pos="900"/>
          <w:tab w:val="left" w:pos="8280"/>
          <w:tab w:val="left" w:pos="8460"/>
        </w:tabs>
        <w:rPr>
          <w:lang w:val="en-US"/>
        </w:rPr>
      </w:pPr>
      <w:r>
        <w:rPr>
          <w:lang w:val="en-US"/>
        </w:rPr>
        <w:t>3/4 trois quart</w:t>
      </w:r>
      <w:r w:rsidR="000856A9">
        <w:rPr>
          <w:lang w:val="en-US"/>
        </w:rPr>
        <w:t>s</w:t>
      </w:r>
    </w:p>
    <w:p w14:paraId="0882EF65" w14:textId="77777777" w:rsidR="005C3E64" w:rsidRDefault="005C3E64" w:rsidP="005C3E64">
      <w:pPr>
        <w:pStyle w:val="ab"/>
        <w:tabs>
          <w:tab w:val="left" w:pos="900"/>
          <w:tab w:val="left" w:pos="8280"/>
          <w:tab w:val="left" w:pos="8460"/>
        </w:tabs>
        <w:rPr>
          <w:lang w:val="en-US"/>
        </w:rPr>
      </w:pPr>
      <w:r>
        <w:rPr>
          <w:rFonts w:hint="eastAsia"/>
          <w:b/>
          <w:bCs/>
          <w:lang w:val="en-US"/>
        </w:rPr>
        <w:t>除了这五个特殊的分数表达外，其他的分数表达，分子是基数词，分母是序数词。</w:t>
      </w:r>
    </w:p>
    <w:p w14:paraId="2226B5E8" w14:textId="77777777" w:rsidR="005C3E64" w:rsidRDefault="005C3E64" w:rsidP="005C3E64">
      <w:pPr>
        <w:pStyle w:val="ab"/>
        <w:tabs>
          <w:tab w:val="left" w:pos="900"/>
          <w:tab w:val="left" w:pos="8280"/>
          <w:tab w:val="left" w:pos="8460"/>
        </w:tabs>
        <w:rPr>
          <w:lang w:val="en-US"/>
        </w:rPr>
      </w:pPr>
      <w:r>
        <w:rPr>
          <w:rFonts w:hint="eastAsia"/>
          <w:lang w:val="en-US"/>
        </w:rPr>
        <w:t>例如：</w:t>
      </w:r>
      <w:r>
        <w:rPr>
          <w:lang w:val="en-US"/>
        </w:rPr>
        <w:t>1/5 un cinquième  2/6 deux sixièmes  3/7trois septièmes</w:t>
      </w:r>
    </w:p>
    <w:p w14:paraId="421D524F" w14:textId="77777777" w:rsidR="005C3E64" w:rsidRDefault="005C3E64" w:rsidP="005C3E64">
      <w:pPr>
        <w:pStyle w:val="ab"/>
        <w:tabs>
          <w:tab w:val="left" w:pos="900"/>
          <w:tab w:val="left" w:pos="8280"/>
          <w:tab w:val="left" w:pos="8460"/>
        </w:tabs>
        <w:rPr>
          <w:lang w:val="en-US"/>
        </w:rPr>
      </w:pPr>
      <w:r>
        <w:rPr>
          <w:rFonts w:hint="eastAsia"/>
          <w:lang w:val="en-US"/>
        </w:rPr>
        <w:t>需要注意的是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当分子大于</w:t>
      </w:r>
      <w:r>
        <w:rPr>
          <w:lang w:val="en-US"/>
        </w:rPr>
        <w:t>1</w:t>
      </w:r>
      <w:r>
        <w:rPr>
          <w:rFonts w:hint="eastAsia"/>
          <w:lang w:val="en-US"/>
        </w:rPr>
        <w:t>时，分母的序数词得加上</w:t>
      </w:r>
      <w:r>
        <w:rPr>
          <w:lang w:val="en-US"/>
        </w:rPr>
        <w:t>s</w:t>
      </w:r>
      <w:r>
        <w:rPr>
          <w:rFonts w:hint="eastAsia"/>
          <w:lang w:val="en-US"/>
        </w:rPr>
        <w:t>哦</w:t>
      </w:r>
    </w:p>
    <w:p w14:paraId="79EB700C" w14:textId="77777777" w:rsidR="005C3E64" w:rsidRDefault="005C3E64" w:rsidP="005C3E64">
      <w:pPr>
        <w:pStyle w:val="ab"/>
        <w:tabs>
          <w:tab w:val="left" w:pos="900"/>
          <w:tab w:val="left" w:pos="8280"/>
          <w:tab w:val="left" w:pos="8460"/>
        </w:tabs>
        <w:rPr>
          <w:lang w:val="en-US"/>
        </w:rPr>
      </w:pPr>
      <w:r>
        <w:rPr>
          <w:rFonts w:hint="eastAsia"/>
          <w:b/>
          <w:bCs/>
          <w:lang w:val="en-US"/>
        </w:rPr>
        <w:t>当分子数字过大时</w:t>
      </w:r>
      <w:r>
        <w:rPr>
          <w:b/>
          <w:bCs/>
          <w:lang w:val="en-US"/>
        </w:rPr>
        <w:t xml:space="preserve"> </w:t>
      </w:r>
      <w:r>
        <w:rPr>
          <w:rFonts w:hint="eastAsia"/>
          <w:b/>
          <w:bCs/>
          <w:lang w:val="en-US"/>
        </w:rPr>
        <w:t>我们可以借助</w:t>
      </w:r>
      <w:r>
        <w:rPr>
          <w:b/>
          <w:bCs/>
          <w:lang w:val="en-US"/>
        </w:rPr>
        <w:t xml:space="preserve"> sur </w:t>
      </w:r>
      <w:r>
        <w:rPr>
          <w:rFonts w:hint="eastAsia"/>
          <w:b/>
          <w:bCs/>
          <w:lang w:val="en-US"/>
        </w:rPr>
        <w:t>来表达</w:t>
      </w:r>
    </w:p>
    <w:p w14:paraId="1D58C3CB" w14:textId="75D43BF5" w:rsidR="00993BDD" w:rsidRPr="003F180D" w:rsidRDefault="005C3E64" w:rsidP="003F180D">
      <w:pPr>
        <w:pStyle w:val="ab"/>
        <w:tabs>
          <w:tab w:val="left" w:pos="900"/>
          <w:tab w:val="left" w:pos="8280"/>
          <w:tab w:val="left" w:pos="8460"/>
        </w:tabs>
        <w:rPr>
          <w:lang w:val="en-US"/>
        </w:rPr>
      </w:pPr>
      <w:r>
        <w:rPr>
          <w:rFonts w:hint="eastAsia"/>
          <w:lang w:val="en-US"/>
        </w:rPr>
        <w:t>例如：</w:t>
      </w:r>
      <w:r>
        <w:rPr>
          <w:lang w:val="en-US"/>
        </w:rPr>
        <w:t xml:space="preserve">23/100 vingt-trois sur cent  </w:t>
      </w:r>
      <w:r>
        <w:rPr>
          <w:rFonts w:hint="eastAsia"/>
          <w:lang w:val="en-US"/>
        </w:rPr>
        <w:t>即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分子</w:t>
      </w:r>
      <w:r>
        <w:rPr>
          <w:lang w:val="en-US"/>
        </w:rPr>
        <w:t>sur</w:t>
      </w:r>
      <w:r w:rsidR="003F180D">
        <w:rPr>
          <w:rFonts w:hint="eastAsia"/>
          <w:lang w:val="en-US"/>
        </w:rPr>
        <w:t>分</w:t>
      </w:r>
    </w:p>
    <w:p w14:paraId="715C0CD9" w14:textId="77777777" w:rsidR="00993BDD" w:rsidRDefault="00993BDD" w:rsidP="00993BDD">
      <w:pPr>
        <w:pStyle w:val="ab"/>
        <w:tabs>
          <w:tab w:val="left" w:pos="900"/>
          <w:tab w:val="left" w:pos="8280"/>
          <w:tab w:val="left" w:pos="8460"/>
        </w:tabs>
        <w:ind w:leftChars="0" w:left="0"/>
        <w:rPr>
          <w:lang w:val="fr-CA"/>
        </w:rPr>
      </w:pPr>
    </w:p>
    <w:p w14:paraId="7365D352" w14:textId="77777777" w:rsidR="00993BDD" w:rsidRDefault="00993BDD" w:rsidP="00993BDD">
      <w:pPr>
        <w:rPr>
          <w:lang w:val="fr-CA"/>
        </w:rPr>
      </w:pPr>
      <w:bookmarkStart w:id="30" w:name="OLE_LINK31"/>
      <w:bookmarkStart w:id="31" w:name="OLE_LINK32"/>
      <w:r>
        <w:rPr>
          <w:b/>
          <w:sz w:val="32"/>
          <w:szCs w:val="32"/>
          <w:lang w:val="fr-CA"/>
        </w:rPr>
        <w:t xml:space="preserve">IV. Unité </w:t>
      </w:r>
      <w:r>
        <w:rPr>
          <w:rFonts w:hint="eastAsia"/>
          <w:b/>
          <w:sz w:val="32"/>
          <w:szCs w:val="32"/>
          <w:lang w:val="fr-CA"/>
        </w:rPr>
        <w:t>3</w:t>
      </w:r>
      <w:r>
        <w:rPr>
          <w:b/>
          <w:sz w:val="32"/>
          <w:szCs w:val="32"/>
          <w:lang w:val="fr-CA"/>
        </w:rPr>
        <w:t xml:space="preserve"> </w:t>
      </w:r>
      <w:r>
        <w:rPr>
          <w:lang w:val="fr-CA"/>
        </w:rPr>
        <w:t xml:space="preserve"> ( </w:t>
      </w:r>
      <w:r>
        <w:rPr>
          <w:rFonts w:hint="eastAsia"/>
          <w:lang w:val="fr-CA"/>
        </w:rPr>
        <w:t>第</w:t>
      </w:r>
      <w:r>
        <w:rPr>
          <w:rFonts w:hint="eastAsia"/>
          <w:lang w:val="fr-CA"/>
        </w:rPr>
        <w:t>71</w:t>
      </w:r>
      <w:r>
        <w:rPr>
          <w:rFonts w:hint="eastAsia"/>
          <w:lang w:val="fr-CA"/>
        </w:rPr>
        <w:t>页</w:t>
      </w:r>
      <w:r>
        <w:rPr>
          <w:lang w:val="fr-CA"/>
        </w:rPr>
        <w:t xml:space="preserve"> )</w:t>
      </w:r>
    </w:p>
    <w:p w14:paraId="2468DF9C" w14:textId="77777777" w:rsidR="00993BDD" w:rsidRDefault="00993BDD" w:rsidP="00993BDD">
      <w:pPr>
        <w:rPr>
          <w:lang w:val="fr-CA"/>
        </w:rPr>
      </w:pPr>
      <w:r>
        <w:rPr>
          <w:lang w:val="fr-CA"/>
        </w:rPr>
        <w:t xml:space="preserve">  </w:t>
      </w:r>
      <w:bookmarkStart w:id="32" w:name="OLE_LINK29"/>
      <w:bookmarkStart w:id="33" w:name="OLE_LINK30"/>
      <w:r w:rsidRPr="00A37F23">
        <w:rPr>
          <w:rFonts w:hint="eastAsia"/>
          <w:b/>
          <w:lang w:val="fr-CA"/>
        </w:rPr>
        <w:t xml:space="preserve">1. </w:t>
      </w:r>
      <w:r>
        <w:rPr>
          <w:rFonts w:hint="eastAsia"/>
          <w:b/>
          <w:lang w:val="fr-CA"/>
        </w:rPr>
        <w:t>缩合冠词</w:t>
      </w:r>
      <w:r>
        <w:rPr>
          <w:rFonts w:hint="eastAsia"/>
          <w:lang w:val="fr-CA"/>
        </w:rPr>
        <w:t>（</w:t>
      </w:r>
      <w:r>
        <w:rPr>
          <w:lang w:val="fr-CA"/>
        </w:rPr>
        <w:t>les articles contractés</w:t>
      </w:r>
      <w:r>
        <w:rPr>
          <w:rFonts w:hint="eastAsia"/>
          <w:lang w:val="fr-CA"/>
        </w:rPr>
        <w:t>）</w:t>
      </w:r>
      <w:r>
        <w:rPr>
          <w:lang w:val="fr-CA"/>
        </w:rPr>
        <w:t xml:space="preserve"> </w:t>
      </w:r>
    </w:p>
    <w:p w14:paraId="66573006" w14:textId="77777777" w:rsidR="00993BDD" w:rsidRDefault="00993BDD" w:rsidP="00993BDD">
      <w:pPr>
        <w:pStyle w:val="1"/>
        <w:tabs>
          <w:tab w:val="left" w:pos="540"/>
        </w:tabs>
        <w:ind w:left="435"/>
        <w:rPr>
          <w:rFonts w:ascii="Calibri Light" w:hAnsi="Times New Roman"/>
          <w:color w:val="000000"/>
          <w:sz w:val="21"/>
        </w:rPr>
      </w:pPr>
      <w:r w:rsidRPr="00040DFA">
        <w:rPr>
          <w:rFonts w:ascii="Calibri Light" w:hAnsi="Times New Roman"/>
          <w:color w:val="000000"/>
          <w:sz w:val="21"/>
        </w:rPr>
        <w:t>法语语法规定：介词</w:t>
      </w:r>
      <w:r w:rsidRPr="00040DFA">
        <w:rPr>
          <w:rFonts w:ascii="Calibri Light" w:hAnsi="Calibri Light"/>
          <w:color w:val="000000"/>
          <w:sz w:val="21"/>
        </w:rPr>
        <w:t xml:space="preserve"> à </w:t>
      </w:r>
      <w:r w:rsidRPr="00040DFA">
        <w:rPr>
          <w:rFonts w:ascii="Calibri Light" w:hAnsi="Times New Roman"/>
          <w:color w:val="000000"/>
          <w:sz w:val="21"/>
        </w:rPr>
        <w:t>或</w:t>
      </w:r>
      <w:r w:rsidRPr="00040DFA">
        <w:rPr>
          <w:rFonts w:ascii="Calibri Light" w:hAnsi="Calibri Light"/>
          <w:color w:val="000000"/>
          <w:sz w:val="21"/>
        </w:rPr>
        <w:t xml:space="preserve"> de </w:t>
      </w:r>
      <w:r w:rsidRPr="00040DFA">
        <w:rPr>
          <w:rFonts w:ascii="Calibri Light" w:hAnsi="Times New Roman"/>
          <w:color w:val="000000"/>
          <w:sz w:val="21"/>
        </w:rPr>
        <w:t>后接定冠词</w:t>
      </w:r>
      <w:r w:rsidRPr="00040DFA">
        <w:rPr>
          <w:rFonts w:ascii="Calibri Light" w:hAnsi="Calibri Light"/>
          <w:color w:val="000000"/>
          <w:sz w:val="21"/>
        </w:rPr>
        <w:t xml:space="preserve"> le </w:t>
      </w:r>
      <w:r w:rsidRPr="00040DFA">
        <w:rPr>
          <w:rFonts w:ascii="Calibri Light" w:hAnsi="Times New Roman"/>
          <w:color w:val="000000"/>
          <w:sz w:val="21"/>
        </w:rPr>
        <w:t>和</w:t>
      </w:r>
      <w:r w:rsidRPr="00040DFA">
        <w:rPr>
          <w:rFonts w:ascii="Calibri Light" w:hAnsi="Calibri Light"/>
          <w:color w:val="000000"/>
          <w:sz w:val="21"/>
        </w:rPr>
        <w:t xml:space="preserve"> les </w:t>
      </w:r>
      <w:r w:rsidRPr="00040DFA">
        <w:rPr>
          <w:rFonts w:ascii="Calibri Light" w:hAnsi="Times New Roman"/>
          <w:color w:val="000000"/>
          <w:sz w:val="21"/>
        </w:rPr>
        <w:t>时，两者均要改变形式。我们称之为冠词的</w:t>
      </w:r>
      <w:r w:rsidRPr="00040DFA">
        <w:rPr>
          <w:rFonts w:ascii="Calibri Light" w:hAnsi="Times New Roman"/>
          <w:b/>
          <w:color w:val="000000"/>
          <w:sz w:val="21"/>
        </w:rPr>
        <w:t>缩合</w:t>
      </w:r>
      <w:r w:rsidRPr="00040DFA">
        <w:rPr>
          <w:rFonts w:ascii="Calibri Light" w:hAnsi="Times New Roman"/>
          <w:color w:val="000000"/>
          <w:sz w:val="21"/>
        </w:rPr>
        <w:t>；缩合后的介词与冠词</w:t>
      </w:r>
      <w:bookmarkEnd w:id="30"/>
      <w:bookmarkEnd w:id="31"/>
      <w:r w:rsidRPr="00040DFA">
        <w:rPr>
          <w:rFonts w:ascii="Calibri Light" w:hAnsi="Times New Roman"/>
          <w:color w:val="000000"/>
          <w:sz w:val="21"/>
        </w:rPr>
        <w:t>被称为</w:t>
      </w:r>
      <w:r w:rsidRPr="00040DFA">
        <w:rPr>
          <w:rFonts w:ascii="Calibri Light" w:hAnsi="Times New Roman"/>
          <w:b/>
          <w:bCs/>
          <w:color w:val="000000"/>
          <w:sz w:val="21"/>
        </w:rPr>
        <w:t>缩合冠词</w:t>
      </w:r>
      <w:r w:rsidRPr="00040DFA">
        <w:rPr>
          <w:rFonts w:ascii="Calibri Light" w:hAnsi="Times New Roman"/>
          <w:color w:val="000000"/>
          <w:sz w:val="21"/>
        </w:rPr>
        <w:t>。请见下表：</w:t>
      </w:r>
    </w:p>
    <w:bookmarkEnd w:id="32"/>
    <w:bookmarkEnd w:id="33"/>
    <w:p w14:paraId="39DA338B" w14:textId="77777777" w:rsidR="00993BDD" w:rsidRPr="00040DFA" w:rsidRDefault="00993BDD" w:rsidP="00993BDD">
      <w:pPr>
        <w:pStyle w:val="1"/>
        <w:tabs>
          <w:tab w:val="left" w:pos="540"/>
        </w:tabs>
        <w:ind w:left="435" w:firstLineChars="900" w:firstLine="2891"/>
        <w:rPr>
          <w:rFonts w:ascii="Calibri Light" w:hAnsi="Calibri Light"/>
          <w:b/>
          <w:color w:val="000000"/>
          <w:sz w:val="32"/>
          <w:szCs w:val="32"/>
        </w:rPr>
      </w:pPr>
      <w:r w:rsidRPr="00040DFA">
        <w:rPr>
          <w:rFonts w:ascii="Calibri Light" w:hAnsi="Times New Roman" w:hint="eastAsia"/>
          <w:b/>
          <w:color w:val="000000"/>
          <w:sz w:val="32"/>
          <w:szCs w:val="32"/>
        </w:rPr>
        <w:t>缩合冠词表</w:t>
      </w:r>
    </w:p>
    <w:tbl>
      <w:tblPr>
        <w:tblW w:w="8221" w:type="dxa"/>
        <w:tblInd w:w="39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0A0" w:firstRow="1" w:lastRow="0" w:firstColumn="1" w:lastColumn="0" w:noHBand="0" w:noVBand="0"/>
      </w:tblPr>
      <w:tblGrid>
        <w:gridCol w:w="780"/>
        <w:gridCol w:w="354"/>
        <w:gridCol w:w="567"/>
        <w:gridCol w:w="293"/>
        <w:gridCol w:w="416"/>
        <w:gridCol w:w="425"/>
        <w:gridCol w:w="709"/>
        <w:gridCol w:w="4677"/>
      </w:tblGrid>
      <w:tr w:rsidR="00993BDD" w:rsidRPr="00040DFA" w14:paraId="7CAA9D95" w14:textId="77777777" w:rsidTr="00FB3D8F"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3300"/>
            <w:hideMark/>
          </w:tcPr>
          <w:p w14:paraId="02F81B6A" w14:textId="77777777" w:rsidR="00993BDD" w:rsidRPr="00040DFA" w:rsidRDefault="00993BDD" w:rsidP="00FB3D8F">
            <w:pPr>
              <w:pStyle w:val="1"/>
              <w:tabs>
                <w:tab w:val="left" w:pos="540"/>
              </w:tabs>
              <w:rPr>
                <w:rFonts w:ascii="Calibri Light" w:hAnsi="Calibri Light"/>
                <w:b/>
                <w:bCs/>
                <w:color w:val="FFFFFF"/>
                <w:sz w:val="21"/>
              </w:rPr>
            </w:pPr>
            <w:r w:rsidRPr="00040DFA">
              <w:rPr>
                <w:rFonts w:ascii="Calibri Light" w:hAnsi="Times New Roman"/>
                <w:b/>
                <w:bCs/>
                <w:color w:val="FFFFFF"/>
                <w:sz w:val="21"/>
              </w:rPr>
              <w:t>介</w:t>
            </w:r>
            <w:r w:rsidRPr="00040DFA">
              <w:rPr>
                <w:rFonts w:ascii="Calibri Light" w:hAnsi="Calibri Light"/>
                <w:b/>
                <w:bCs/>
                <w:color w:val="FFFFFF"/>
                <w:sz w:val="21"/>
              </w:rPr>
              <w:t xml:space="preserve"> </w:t>
            </w:r>
            <w:r w:rsidRPr="00040DFA">
              <w:rPr>
                <w:rFonts w:ascii="Calibri Light" w:hAnsi="Times New Roman"/>
                <w:b/>
                <w:bCs/>
                <w:color w:val="FFFFFF"/>
                <w:sz w:val="21"/>
              </w:rPr>
              <w:t>词</w:t>
            </w:r>
          </w:p>
        </w:tc>
        <w:tc>
          <w:tcPr>
            <w:tcW w:w="3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auto"/>
            </w:tcBorders>
            <w:shd w:val="clear" w:color="auto" w:fill="993300"/>
            <w:hideMark/>
          </w:tcPr>
          <w:p w14:paraId="034062AA" w14:textId="77777777" w:rsidR="00993BDD" w:rsidRPr="00040DFA" w:rsidRDefault="00993BDD" w:rsidP="00FB3D8F">
            <w:pPr>
              <w:pStyle w:val="1"/>
              <w:tabs>
                <w:tab w:val="left" w:pos="540"/>
              </w:tabs>
              <w:rPr>
                <w:rFonts w:ascii="Calibri Light" w:hAnsi="Calibri Light"/>
                <w:b/>
                <w:bCs/>
                <w:color w:val="FFFFFF"/>
                <w:sz w:val="21"/>
              </w:rPr>
            </w:pPr>
            <w:r w:rsidRPr="00040DFA">
              <w:rPr>
                <w:rFonts w:ascii="Calibri Light" w:hAnsi="Calibri Light"/>
                <w:b/>
                <w:bCs/>
                <w:color w:val="FFFFFF"/>
                <w:sz w:val="21"/>
              </w:rPr>
              <w:t>+</w:t>
            </w:r>
          </w:p>
        </w:tc>
        <w:tc>
          <w:tcPr>
            <w:tcW w:w="860" w:type="dxa"/>
            <w:gridSpan w:val="2"/>
            <w:tcBorders>
              <w:top w:val="single" w:sz="12" w:space="0" w:color="000000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auto" w:fill="993300"/>
            <w:hideMark/>
          </w:tcPr>
          <w:p w14:paraId="5815CD3B" w14:textId="77777777" w:rsidR="00993BDD" w:rsidRPr="00040DFA" w:rsidRDefault="00993BDD" w:rsidP="00FB3D8F">
            <w:pPr>
              <w:pStyle w:val="1"/>
              <w:tabs>
                <w:tab w:val="left" w:pos="540"/>
              </w:tabs>
              <w:jc w:val="center"/>
              <w:rPr>
                <w:rFonts w:ascii="Calibri Light" w:hAnsi="Calibri Light"/>
                <w:b/>
                <w:bCs/>
                <w:color w:val="FFFFFF"/>
                <w:sz w:val="21"/>
              </w:rPr>
            </w:pPr>
            <w:r w:rsidRPr="00040DFA">
              <w:rPr>
                <w:rFonts w:ascii="Calibri Light" w:hAnsi="Times New Roman"/>
                <w:b/>
                <w:bCs/>
                <w:color w:val="FFFFFF"/>
                <w:sz w:val="21"/>
              </w:rPr>
              <w:t>定冠词</w:t>
            </w:r>
          </w:p>
        </w:tc>
        <w:tc>
          <w:tcPr>
            <w:tcW w:w="4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auto"/>
            </w:tcBorders>
            <w:shd w:val="clear" w:color="auto" w:fill="993300"/>
            <w:hideMark/>
          </w:tcPr>
          <w:p w14:paraId="576F271F" w14:textId="77777777" w:rsidR="00993BDD" w:rsidRPr="00040DFA" w:rsidRDefault="00993BDD" w:rsidP="00FB3D8F">
            <w:pPr>
              <w:pStyle w:val="1"/>
              <w:tabs>
                <w:tab w:val="left" w:pos="540"/>
              </w:tabs>
              <w:jc w:val="center"/>
              <w:rPr>
                <w:rFonts w:ascii="Calibri Light" w:hAnsi="Calibri Light"/>
                <w:b/>
                <w:bCs/>
                <w:color w:val="FFFFFF"/>
                <w:sz w:val="21"/>
              </w:rPr>
            </w:pPr>
            <w:r w:rsidRPr="00040DFA">
              <w:rPr>
                <w:rFonts w:ascii="Calibri Light" w:hAnsi="Calibri Light"/>
                <w:b/>
                <w:bCs/>
                <w:color w:val="FFFFFF"/>
                <w:sz w:val="21"/>
              </w:rPr>
              <w:t>=</w:t>
            </w:r>
          </w:p>
        </w:tc>
        <w:tc>
          <w:tcPr>
            <w:tcW w:w="1134" w:type="dxa"/>
            <w:gridSpan w:val="2"/>
            <w:tcBorders>
              <w:top w:val="single" w:sz="12" w:space="0" w:color="000000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auto" w:fill="FFFF99"/>
            <w:hideMark/>
          </w:tcPr>
          <w:p w14:paraId="5E3CA887" w14:textId="77777777" w:rsidR="00993BDD" w:rsidRPr="00040DFA" w:rsidRDefault="00993BDD" w:rsidP="00FB3D8F">
            <w:pPr>
              <w:pStyle w:val="1"/>
              <w:tabs>
                <w:tab w:val="left" w:pos="540"/>
              </w:tabs>
              <w:jc w:val="center"/>
              <w:rPr>
                <w:rFonts w:ascii="Calibri Light" w:hAnsi="Calibri Light"/>
                <w:b/>
                <w:bCs/>
                <w:sz w:val="21"/>
              </w:rPr>
            </w:pPr>
            <w:r w:rsidRPr="00040DFA">
              <w:rPr>
                <w:rFonts w:ascii="Calibri Light" w:hAnsi="Times New Roman"/>
                <w:b/>
                <w:bCs/>
                <w:sz w:val="21"/>
              </w:rPr>
              <w:t>缩合冠词</w:t>
            </w:r>
          </w:p>
        </w:tc>
        <w:tc>
          <w:tcPr>
            <w:tcW w:w="467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3300"/>
            <w:hideMark/>
          </w:tcPr>
          <w:p w14:paraId="581A1BD5" w14:textId="77777777" w:rsidR="00993BDD" w:rsidRPr="00040DFA" w:rsidRDefault="00993BDD" w:rsidP="00FB3D8F">
            <w:pPr>
              <w:pStyle w:val="1"/>
              <w:tabs>
                <w:tab w:val="left" w:pos="540"/>
              </w:tabs>
              <w:ind w:firstLineChars="597" w:firstLine="1259"/>
              <w:rPr>
                <w:rFonts w:ascii="Calibri Light" w:hAnsi="Calibri Light"/>
                <w:b/>
                <w:bCs/>
                <w:color w:val="FFFFFF"/>
                <w:sz w:val="21"/>
              </w:rPr>
            </w:pPr>
            <w:r>
              <w:rPr>
                <w:rFonts w:ascii="Calibri Light" w:hAnsi="Times New Roman" w:hint="eastAsia"/>
                <w:b/>
                <w:bCs/>
                <w:color w:val="FFFFFF"/>
                <w:sz w:val="21"/>
              </w:rPr>
              <w:t>例</w:t>
            </w:r>
            <w:r>
              <w:rPr>
                <w:rFonts w:ascii="Calibri Light" w:hAnsi="Times New Roman" w:hint="eastAsia"/>
                <w:b/>
                <w:bCs/>
                <w:color w:val="FFFFFF"/>
                <w:sz w:val="21"/>
              </w:rPr>
              <w:t xml:space="preserve">         </w:t>
            </w:r>
            <w:r>
              <w:rPr>
                <w:rFonts w:ascii="Calibri Light" w:hAnsi="Times New Roman" w:hint="eastAsia"/>
                <w:b/>
                <w:bCs/>
                <w:color w:val="FFFFFF"/>
                <w:sz w:val="21"/>
              </w:rPr>
              <w:t>句</w:t>
            </w:r>
          </w:p>
        </w:tc>
      </w:tr>
      <w:tr w:rsidR="00993BDD" w:rsidRPr="00040DFA" w14:paraId="28FFBA30" w14:textId="77777777" w:rsidTr="00FB3D8F"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86C49DA" w14:textId="77777777" w:rsidR="00993BDD" w:rsidRPr="00040DFA" w:rsidRDefault="00993BDD" w:rsidP="00FB3D8F">
            <w:pPr>
              <w:pStyle w:val="1"/>
              <w:tabs>
                <w:tab w:val="left" w:pos="540"/>
              </w:tabs>
              <w:ind w:firstLineChars="100" w:firstLine="210"/>
              <w:jc w:val="center"/>
              <w:rPr>
                <w:rFonts w:ascii="Calibri Light" w:hAnsi="Calibri Light"/>
                <w:sz w:val="21"/>
              </w:rPr>
            </w:pPr>
            <w:r w:rsidRPr="00040DFA">
              <w:rPr>
                <w:rFonts w:ascii="Calibri Light" w:hAnsi="Calibri Light"/>
                <w:sz w:val="21"/>
              </w:rPr>
              <w:t>à</w:t>
            </w:r>
          </w:p>
        </w:tc>
        <w:tc>
          <w:tcPr>
            <w:tcW w:w="3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auto"/>
            </w:tcBorders>
            <w:hideMark/>
          </w:tcPr>
          <w:p w14:paraId="2D59F940" w14:textId="77777777" w:rsidR="00993BDD" w:rsidRPr="00040DFA" w:rsidRDefault="00993BDD" w:rsidP="00FB3D8F">
            <w:pPr>
              <w:pStyle w:val="1"/>
              <w:tabs>
                <w:tab w:val="left" w:pos="540"/>
              </w:tabs>
              <w:jc w:val="center"/>
              <w:rPr>
                <w:rFonts w:ascii="Calibri Light" w:hAnsi="Calibri Light"/>
                <w:sz w:val="21"/>
              </w:rPr>
            </w:pPr>
            <w:r w:rsidRPr="00040DFA">
              <w:rPr>
                <w:rFonts w:ascii="Calibri Light" w:hAnsi="Calibri Light"/>
                <w:sz w:val="21"/>
              </w:rPr>
              <w:t>+</w:t>
            </w:r>
          </w:p>
        </w:tc>
        <w:tc>
          <w:tcPr>
            <w:tcW w:w="860" w:type="dxa"/>
            <w:gridSpan w:val="2"/>
            <w:tcBorders>
              <w:top w:val="single" w:sz="12" w:space="0" w:color="000000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hideMark/>
          </w:tcPr>
          <w:p w14:paraId="6FBBE9E8" w14:textId="77777777" w:rsidR="00993BDD" w:rsidRPr="00040DFA" w:rsidRDefault="00993BDD" w:rsidP="00FB3D8F">
            <w:pPr>
              <w:pStyle w:val="1"/>
              <w:tabs>
                <w:tab w:val="left" w:pos="540"/>
              </w:tabs>
              <w:ind w:left="45"/>
              <w:jc w:val="center"/>
              <w:rPr>
                <w:rFonts w:ascii="Calibri Light" w:hAnsi="Calibri Light"/>
                <w:sz w:val="21"/>
              </w:rPr>
            </w:pPr>
            <w:r w:rsidRPr="00040DFA">
              <w:rPr>
                <w:rFonts w:ascii="Calibri Light" w:hAnsi="Calibri Light"/>
                <w:sz w:val="21"/>
              </w:rPr>
              <w:t>le</w:t>
            </w:r>
          </w:p>
        </w:tc>
        <w:tc>
          <w:tcPr>
            <w:tcW w:w="4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auto"/>
            </w:tcBorders>
            <w:shd w:val="clear" w:color="auto" w:fill="FFFFFF"/>
            <w:hideMark/>
          </w:tcPr>
          <w:p w14:paraId="17096B6F" w14:textId="77777777" w:rsidR="00993BDD" w:rsidRPr="00040DFA" w:rsidRDefault="00993BDD" w:rsidP="00FB3D8F">
            <w:pPr>
              <w:pStyle w:val="1"/>
              <w:tabs>
                <w:tab w:val="left" w:pos="540"/>
              </w:tabs>
              <w:rPr>
                <w:rFonts w:ascii="Calibri Light" w:hAnsi="Calibri Light"/>
                <w:b/>
                <w:bCs/>
                <w:sz w:val="21"/>
              </w:rPr>
            </w:pPr>
            <w:r w:rsidRPr="00040DFA">
              <w:rPr>
                <w:rFonts w:ascii="Calibri Light" w:hAnsi="Calibri Light"/>
                <w:b/>
                <w:bCs/>
                <w:sz w:val="21"/>
              </w:rPr>
              <w:t>=</w:t>
            </w:r>
          </w:p>
        </w:tc>
        <w:tc>
          <w:tcPr>
            <w:tcW w:w="1134" w:type="dxa"/>
            <w:gridSpan w:val="2"/>
            <w:tcBorders>
              <w:top w:val="single" w:sz="12" w:space="0" w:color="000000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auto" w:fill="FFFF99"/>
            <w:hideMark/>
          </w:tcPr>
          <w:p w14:paraId="5F6B486E" w14:textId="77777777" w:rsidR="00993BDD" w:rsidRPr="00040DFA" w:rsidRDefault="00993BDD" w:rsidP="00FB3D8F">
            <w:pPr>
              <w:pStyle w:val="1"/>
              <w:tabs>
                <w:tab w:val="left" w:pos="540"/>
              </w:tabs>
              <w:ind w:left="182" w:firstLine="210"/>
              <w:rPr>
                <w:rFonts w:ascii="Calibri Light" w:hAnsi="Calibri Light"/>
                <w:b/>
                <w:bCs/>
                <w:color w:val="FF0000"/>
                <w:sz w:val="21"/>
              </w:rPr>
            </w:pPr>
            <w:r w:rsidRPr="00040DFA">
              <w:rPr>
                <w:rFonts w:ascii="Calibri Light" w:hAnsi="Calibri Light"/>
                <w:b/>
                <w:bCs/>
                <w:color w:val="FF0000"/>
                <w:sz w:val="21"/>
              </w:rPr>
              <w:t>au</w:t>
            </w:r>
          </w:p>
        </w:tc>
        <w:tc>
          <w:tcPr>
            <w:tcW w:w="467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1C68C43" w14:textId="77777777" w:rsidR="00993BDD" w:rsidRPr="00040DFA" w:rsidRDefault="00993BDD" w:rsidP="00FB3D8F">
            <w:pPr>
              <w:pStyle w:val="1"/>
              <w:tabs>
                <w:tab w:val="left" w:pos="540"/>
              </w:tabs>
              <w:rPr>
                <w:rFonts w:ascii="Calibri Light" w:hAnsi="Calibri Light"/>
                <w:sz w:val="21"/>
              </w:rPr>
            </w:pPr>
            <w:r w:rsidRPr="00040DFA">
              <w:rPr>
                <w:rFonts w:ascii="Calibri Light" w:hAnsi="Calibri Light"/>
                <w:sz w:val="21"/>
              </w:rPr>
              <w:t xml:space="preserve">Nous allons </w:t>
            </w:r>
            <w:r w:rsidRPr="00040DFA">
              <w:rPr>
                <w:rFonts w:ascii="Calibri Light" w:hAnsi="Calibri Light"/>
                <w:b/>
                <w:bCs/>
                <w:sz w:val="21"/>
              </w:rPr>
              <w:t>au</w:t>
            </w:r>
            <w:r w:rsidRPr="00040DFA">
              <w:rPr>
                <w:rFonts w:ascii="Calibri Light" w:hAnsi="Calibri Light"/>
                <w:sz w:val="21"/>
              </w:rPr>
              <w:t xml:space="preserve"> Canada.</w:t>
            </w:r>
            <w:r>
              <w:rPr>
                <w:rFonts w:ascii="Calibri Light" w:hAnsi="Calibri Light" w:hint="eastAsia"/>
                <w:sz w:val="21"/>
              </w:rPr>
              <w:t xml:space="preserve">      </w:t>
            </w:r>
            <w:r>
              <w:rPr>
                <w:rFonts w:ascii="Calibri Light" w:hAnsi="Calibri Light" w:hint="eastAsia"/>
                <w:sz w:val="21"/>
              </w:rPr>
              <w:t>我们去加拿大。</w:t>
            </w:r>
          </w:p>
        </w:tc>
      </w:tr>
      <w:tr w:rsidR="00993BDD" w:rsidRPr="00040DFA" w14:paraId="29F3F0B4" w14:textId="77777777" w:rsidTr="00FB3D8F"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59680BA" w14:textId="77777777" w:rsidR="00993BDD" w:rsidRPr="00040DFA" w:rsidRDefault="00993BDD" w:rsidP="00FB3D8F">
            <w:pPr>
              <w:pStyle w:val="1"/>
              <w:tabs>
                <w:tab w:val="left" w:pos="540"/>
              </w:tabs>
              <w:ind w:firstLineChars="100" w:firstLine="210"/>
              <w:jc w:val="center"/>
              <w:rPr>
                <w:rFonts w:ascii="Calibri Light" w:hAnsi="Calibri Light"/>
                <w:sz w:val="21"/>
              </w:rPr>
            </w:pPr>
            <w:r w:rsidRPr="00040DFA">
              <w:rPr>
                <w:rFonts w:ascii="Calibri Light" w:hAnsi="Calibri Light"/>
                <w:sz w:val="21"/>
              </w:rPr>
              <w:t>à</w:t>
            </w:r>
          </w:p>
        </w:tc>
        <w:tc>
          <w:tcPr>
            <w:tcW w:w="3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auto"/>
            </w:tcBorders>
            <w:hideMark/>
          </w:tcPr>
          <w:p w14:paraId="29D54FBD" w14:textId="77777777" w:rsidR="00993BDD" w:rsidRPr="00040DFA" w:rsidRDefault="00993BDD" w:rsidP="00FB3D8F">
            <w:pPr>
              <w:pStyle w:val="1"/>
              <w:tabs>
                <w:tab w:val="left" w:pos="540"/>
              </w:tabs>
              <w:jc w:val="center"/>
              <w:rPr>
                <w:rFonts w:ascii="Calibri Light" w:hAnsi="Calibri Light"/>
                <w:sz w:val="21"/>
              </w:rPr>
            </w:pPr>
            <w:r w:rsidRPr="00040DFA">
              <w:rPr>
                <w:rFonts w:ascii="Calibri Light" w:hAnsi="Calibri Light"/>
                <w:sz w:val="21"/>
              </w:rPr>
              <w:t>+</w:t>
            </w:r>
          </w:p>
        </w:tc>
        <w:tc>
          <w:tcPr>
            <w:tcW w:w="860" w:type="dxa"/>
            <w:gridSpan w:val="2"/>
            <w:tcBorders>
              <w:top w:val="single" w:sz="12" w:space="0" w:color="000000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hideMark/>
          </w:tcPr>
          <w:p w14:paraId="7760DC59" w14:textId="77777777" w:rsidR="00993BDD" w:rsidRPr="00040DFA" w:rsidRDefault="00993BDD" w:rsidP="00FB3D8F">
            <w:pPr>
              <w:pStyle w:val="1"/>
              <w:tabs>
                <w:tab w:val="left" w:pos="540"/>
              </w:tabs>
              <w:jc w:val="center"/>
              <w:rPr>
                <w:rFonts w:ascii="Calibri Light" w:hAnsi="Calibri Light"/>
                <w:sz w:val="21"/>
              </w:rPr>
            </w:pPr>
            <w:r w:rsidRPr="00040DFA">
              <w:rPr>
                <w:rFonts w:ascii="Calibri Light" w:hAnsi="Calibri Light"/>
                <w:sz w:val="21"/>
              </w:rPr>
              <w:t>les</w:t>
            </w:r>
          </w:p>
        </w:tc>
        <w:tc>
          <w:tcPr>
            <w:tcW w:w="4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auto"/>
            </w:tcBorders>
            <w:shd w:val="clear" w:color="auto" w:fill="FFFFFF"/>
            <w:hideMark/>
          </w:tcPr>
          <w:p w14:paraId="59F2489A" w14:textId="77777777" w:rsidR="00993BDD" w:rsidRPr="00040DFA" w:rsidRDefault="00993BDD" w:rsidP="00FB3D8F">
            <w:pPr>
              <w:pStyle w:val="1"/>
              <w:tabs>
                <w:tab w:val="left" w:pos="540"/>
              </w:tabs>
              <w:rPr>
                <w:rFonts w:ascii="Calibri Light" w:hAnsi="Calibri Light"/>
                <w:b/>
                <w:bCs/>
                <w:sz w:val="21"/>
              </w:rPr>
            </w:pPr>
            <w:r w:rsidRPr="00040DFA">
              <w:rPr>
                <w:rFonts w:ascii="Calibri Light" w:hAnsi="Calibri Light"/>
                <w:b/>
                <w:bCs/>
                <w:sz w:val="21"/>
              </w:rPr>
              <w:t>=</w:t>
            </w:r>
          </w:p>
        </w:tc>
        <w:tc>
          <w:tcPr>
            <w:tcW w:w="1134" w:type="dxa"/>
            <w:gridSpan w:val="2"/>
            <w:tcBorders>
              <w:top w:val="single" w:sz="12" w:space="0" w:color="000000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auto" w:fill="FFFF99"/>
            <w:hideMark/>
          </w:tcPr>
          <w:p w14:paraId="3ED828F7" w14:textId="77777777" w:rsidR="00993BDD" w:rsidRPr="00040DFA" w:rsidRDefault="00993BDD" w:rsidP="00FB3D8F">
            <w:pPr>
              <w:pStyle w:val="1"/>
              <w:tabs>
                <w:tab w:val="left" w:pos="540"/>
              </w:tabs>
              <w:ind w:left="182" w:firstLine="168"/>
              <w:rPr>
                <w:rFonts w:ascii="Calibri Light" w:hAnsi="Calibri Light"/>
                <w:b/>
                <w:bCs/>
                <w:color w:val="FF0000"/>
                <w:sz w:val="21"/>
              </w:rPr>
            </w:pPr>
            <w:r w:rsidRPr="00040DFA">
              <w:rPr>
                <w:rFonts w:ascii="Calibri Light" w:hAnsi="Calibri Light"/>
                <w:b/>
                <w:bCs/>
                <w:color w:val="FF0000"/>
                <w:sz w:val="21"/>
              </w:rPr>
              <w:t>aux</w:t>
            </w:r>
          </w:p>
        </w:tc>
        <w:tc>
          <w:tcPr>
            <w:tcW w:w="467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5A87096" w14:textId="77777777" w:rsidR="00993BDD" w:rsidRPr="00040DFA" w:rsidRDefault="00993BDD" w:rsidP="00FB3D8F">
            <w:pPr>
              <w:pStyle w:val="1"/>
              <w:tabs>
                <w:tab w:val="left" w:pos="540"/>
              </w:tabs>
              <w:rPr>
                <w:rFonts w:ascii="Calibri Light" w:hAnsi="Calibri Light"/>
                <w:sz w:val="21"/>
              </w:rPr>
            </w:pPr>
            <w:r w:rsidRPr="00040DFA">
              <w:rPr>
                <w:rFonts w:ascii="Calibri Light" w:hAnsi="Calibri Light"/>
                <w:sz w:val="21"/>
              </w:rPr>
              <w:t>Vous allez</w:t>
            </w:r>
            <w:r w:rsidRPr="00040DFA">
              <w:rPr>
                <w:rFonts w:ascii="Calibri Light" w:hAnsi="Calibri Light"/>
                <w:b/>
                <w:bCs/>
                <w:sz w:val="21"/>
              </w:rPr>
              <w:t xml:space="preserve"> aux</w:t>
            </w:r>
            <w:r w:rsidRPr="00040DFA">
              <w:rPr>
                <w:rFonts w:ascii="Calibri Light" w:hAnsi="Calibri Light"/>
                <w:sz w:val="21"/>
              </w:rPr>
              <w:t xml:space="preserve"> États-Unis.</w:t>
            </w:r>
            <w:r>
              <w:rPr>
                <w:rFonts w:ascii="Calibri Light" w:hAnsi="Calibri Light" w:hint="eastAsia"/>
                <w:sz w:val="21"/>
              </w:rPr>
              <w:t xml:space="preserve">    </w:t>
            </w:r>
            <w:r>
              <w:rPr>
                <w:rFonts w:ascii="Calibri Light" w:hAnsi="Calibri Light" w:hint="eastAsia"/>
                <w:sz w:val="21"/>
              </w:rPr>
              <w:t>您去美国。</w:t>
            </w:r>
          </w:p>
        </w:tc>
      </w:tr>
      <w:tr w:rsidR="00993BDD" w:rsidRPr="00040DFA" w14:paraId="02A1B3B2" w14:textId="77777777" w:rsidTr="00FB3D8F"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E65E470" w14:textId="77777777" w:rsidR="00993BDD" w:rsidRPr="00040DFA" w:rsidRDefault="00993BDD" w:rsidP="00FB3D8F">
            <w:pPr>
              <w:pStyle w:val="1"/>
              <w:tabs>
                <w:tab w:val="left" w:pos="540"/>
              </w:tabs>
              <w:ind w:firstLineChars="61" w:firstLine="128"/>
              <w:jc w:val="center"/>
              <w:rPr>
                <w:rFonts w:ascii="Calibri Light" w:hAnsi="Calibri Light"/>
                <w:sz w:val="21"/>
              </w:rPr>
            </w:pPr>
            <w:r w:rsidRPr="00040DFA">
              <w:rPr>
                <w:rFonts w:ascii="Calibri Light" w:hAnsi="Calibri Light"/>
                <w:sz w:val="21"/>
              </w:rPr>
              <w:t>de</w:t>
            </w:r>
          </w:p>
        </w:tc>
        <w:tc>
          <w:tcPr>
            <w:tcW w:w="3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auto"/>
            </w:tcBorders>
            <w:hideMark/>
          </w:tcPr>
          <w:p w14:paraId="75F95541" w14:textId="77777777" w:rsidR="00993BDD" w:rsidRPr="00040DFA" w:rsidRDefault="00993BDD" w:rsidP="00FB3D8F">
            <w:pPr>
              <w:pStyle w:val="1"/>
              <w:tabs>
                <w:tab w:val="left" w:pos="540"/>
              </w:tabs>
              <w:jc w:val="center"/>
              <w:rPr>
                <w:rFonts w:ascii="Calibri Light" w:hAnsi="Calibri Light"/>
                <w:sz w:val="21"/>
              </w:rPr>
            </w:pPr>
            <w:r w:rsidRPr="00040DFA">
              <w:rPr>
                <w:rFonts w:ascii="Calibri Light" w:hAnsi="Calibri Light"/>
                <w:sz w:val="21"/>
              </w:rPr>
              <w:t>+</w:t>
            </w:r>
          </w:p>
        </w:tc>
        <w:tc>
          <w:tcPr>
            <w:tcW w:w="860" w:type="dxa"/>
            <w:gridSpan w:val="2"/>
            <w:tcBorders>
              <w:top w:val="single" w:sz="12" w:space="0" w:color="000000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hideMark/>
          </w:tcPr>
          <w:p w14:paraId="7948A422" w14:textId="77777777" w:rsidR="00993BDD" w:rsidRPr="00040DFA" w:rsidRDefault="00993BDD" w:rsidP="00FB3D8F">
            <w:pPr>
              <w:pStyle w:val="1"/>
              <w:tabs>
                <w:tab w:val="left" w:pos="540"/>
              </w:tabs>
              <w:ind w:left="45"/>
              <w:jc w:val="center"/>
              <w:rPr>
                <w:rFonts w:ascii="Calibri Light" w:hAnsi="Calibri Light"/>
                <w:sz w:val="21"/>
              </w:rPr>
            </w:pPr>
            <w:r w:rsidRPr="00040DFA">
              <w:rPr>
                <w:rFonts w:ascii="Calibri Light" w:hAnsi="Calibri Light"/>
                <w:sz w:val="21"/>
              </w:rPr>
              <w:t>le</w:t>
            </w:r>
          </w:p>
        </w:tc>
        <w:tc>
          <w:tcPr>
            <w:tcW w:w="4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auto"/>
            </w:tcBorders>
            <w:shd w:val="clear" w:color="auto" w:fill="FFFFFF"/>
            <w:hideMark/>
          </w:tcPr>
          <w:p w14:paraId="72CDA090" w14:textId="77777777" w:rsidR="00993BDD" w:rsidRPr="00040DFA" w:rsidRDefault="00993BDD" w:rsidP="00FB3D8F">
            <w:pPr>
              <w:pStyle w:val="1"/>
              <w:tabs>
                <w:tab w:val="left" w:pos="540"/>
              </w:tabs>
              <w:rPr>
                <w:rFonts w:ascii="Calibri Light" w:hAnsi="Calibri Light"/>
                <w:b/>
                <w:bCs/>
                <w:sz w:val="21"/>
              </w:rPr>
            </w:pPr>
            <w:r w:rsidRPr="00040DFA">
              <w:rPr>
                <w:rFonts w:ascii="Calibri Light" w:hAnsi="Calibri Light"/>
                <w:b/>
                <w:bCs/>
                <w:sz w:val="21"/>
              </w:rPr>
              <w:t>=</w:t>
            </w:r>
          </w:p>
        </w:tc>
        <w:tc>
          <w:tcPr>
            <w:tcW w:w="1134" w:type="dxa"/>
            <w:gridSpan w:val="2"/>
            <w:tcBorders>
              <w:top w:val="single" w:sz="12" w:space="0" w:color="000000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auto" w:fill="FFFF99"/>
            <w:hideMark/>
          </w:tcPr>
          <w:p w14:paraId="5595AA06" w14:textId="77777777" w:rsidR="00993BDD" w:rsidRPr="00040DFA" w:rsidRDefault="00993BDD" w:rsidP="00FB3D8F">
            <w:pPr>
              <w:pStyle w:val="1"/>
              <w:tabs>
                <w:tab w:val="left" w:pos="540"/>
              </w:tabs>
              <w:ind w:left="182" w:firstLine="210"/>
              <w:rPr>
                <w:rFonts w:ascii="Calibri Light" w:hAnsi="Calibri Light"/>
                <w:b/>
                <w:bCs/>
                <w:color w:val="FF0000"/>
                <w:sz w:val="21"/>
              </w:rPr>
            </w:pPr>
            <w:r w:rsidRPr="00040DFA">
              <w:rPr>
                <w:rFonts w:ascii="Calibri Light" w:hAnsi="Calibri Light"/>
                <w:b/>
                <w:bCs/>
                <w:color w:val="FF0000"/>
                <w:sz w:val="21"/>
              </w:rPr>
              <w:t>du</w:t>
            </w:r>
          </w:p>
        </w:tc>
        <w:tc>
          <w:tcPr>
            <w:tcW w:w="467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9A88FCE" w14:textId="77777777" w:rsidR="00993BDD" w:rsidRPr="00040DFA" w:rsidRDefault="00993BDD" w:rsidP="00FB3D8F">
            <w:pPr>
              <w:pStyle w:val="1"/>
              <w:tabs>
                <w:tab w:val="left" w:pos="540"/>
              </w:tabs>
              <w:rPr>
                <w:rFonts w:ascii="Calibri Light" w:hAnsi="Calibri Light"/>
                <w:sz w:val="21"/>
              </w:rPr>
            </w:pPr>
            <w:r w:rsidRPr="00040DFA">
              <w:rPr>
                <w:rFonts w:ascii="Calibri Light" w:hAnsi="Calibri Light"/>
                <w:sz w:val="21"/>
              </w:rPr>
              <w:t xml:space="preserve">Voici le livre </w:t>
            </w:r>
            <w:r w:rsidRPr="00040DFA">
              <w:rPr>
                <w:rFonts w:ascii="Calibri Light" w:hAnsi="Calibri Light"/>
                <w:b/>
                <w:bCs/>
                <w:sz w:val="21"/>
              </w:rPr>
              <w:t>du</w:t>
            </w:r>
            <w:r w:rsidRPr="00040DFA">
              <w:rPr>
                <w:rFonts w:ascii="Calibri Light" w:hAnsi="Calibri Light"/>
                <w:sz w:val="21"/>
              </w:rPr>
              <w:t xml:space="preserve"> professeur.</w:t>
            </w:r>
            <w:r>
              <w:rPr>
                <w:rFonts w:ascii="Calibri Light" w:hAnsi="Calibri Light" w:hint="eastAsia"/>
                <w:sz w:val="21"/>
              </w:rPr>
              <w:t xml:space="preserve">   </w:t>
            </w:r>
            <w:r>
              <w:rPr>
                <w:rFonts w:ascii="Calibri Light" w:hAnsi="Calibri Light" w:hint="eastAsia"/>
                <w:sz w:val="21"/>
              </w:rPr>
              <w:t>这是老师的书。</w:t>
            </w:r>
          </w:p>
        </w:tc>
      </w:tr>
      <w:tr w:rsidR="00993BDD" w:rsidRPr="00040DFA" w14:paraId="531D32A6" w14:textId="77777777" w:rsidTr="00FB3D8F"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0776FAF" w14:textId="77777777" w:rsidR="00993BDD" w:rsidRPr="00040DFA" w:rsidRDefault="00993BDD" w:rsidP="00FB3D8F">
            <w:pPr>
              <w:pStyle w:val="1"/>
              <w:tabs>
                <w:tab w:val="left" w:pos="540"/>
              </w:tabs>
              <w:ind w:firstLineChars="55" w:firstLine="115"/>
              <w:jc w:val="center"/>
              <w:rPr>
                <w:rFonts w:ascii="Calibri Light" w:hAnsi="Calibri Light"/>
                <w:sz w:val="21"/>
              </w:rPr>
            </w:pPr>
            <w:r w:rsidRPr="00040DFA">
              <w:rPr>
                <w:rFonts w:ascii="Calibri Light" w:hAnsi="Calibri Light"/>
                <w:sz w:val="21"/>
              </w:rPr>
              <w:t>de</w:t>
            </w:r>
          </w:p>
        </w:tc>
        <w:tc>
          <w:tcPr>
            <w:tcW w:w="3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auto"/>
            </w:tcBorders>
            <w:hideMark/>
          </w:tcPr>
          <w:p w14:paraId="51045302" w14:textId="77777777" w:rsidR="00993BDD" w:rsidRPr="00040DFA" w:rsidRDefault="00993BDD" w:rsidP="00FB3D8F">
            <w:pPr>
              <w:pStyle w:val="1"/>
              <w:tabs>
                <w:tab w:val="left" w:pos="540"/>
              </w:tabs>
              <w:jc w:val="center"/>
              <w:rPr>
                <w:rFonts w:ascii="Calibri Light" w:hAnsi="Calibri Light"/>
                <w:sz w:val="21"/>
              </w:rPr>
            </w:pPr>
            <w:r w:rsidRPr="00040DFA">
              <w:rPr>
                <w:rFonts w:ascii="Calibri Light" w:hAnsi="Calibri Light"/>
                <w:sz w:val="21"/>
              </w:rPr>
              <w:t>+</w:t>
            </w:r>
          </w:p>
        </w:tc>
        <w:tc>
          <w:tcPr>
            <w:tcW w:w="860" w:type="dxa"/>
            <w:gridSpan w:val="2"/>
            <w:tcBorders>
              <w:top w:val="single" w:sz="12" w:space="0" w:color="000000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hideMark/>
          </w:tcPr>
          <w:p w14:paraId="2DF15AAE" w14:textId="77777777" w:rsidR="00993BDD" w:rsidRPr="00040DFA" w:rsidRDefault="00993BDD" w:rsidP="00FB3D8F">
            <w:pPr>
              <w:pStyle w:val="1"/>
              <w:tabs>
                <w:tab w:val="left" w:pos="540"/>
              </w:tabs>
              <w:jc w:val="center"/>
              <w:rPr>
                <w:rFonts w:ascii="Calibri Light" w:hAnsi="Calibri Light"/>
                <w:sz w:val="21"/>
              </w:rPr>
            </w:pPr>
            <w:r w:rsidRPr="00040DFA">
              <w:rPr>
                <w:rFonts w:ascii="Calibri Light" w:hAnsi="Calibri Light"/>
                <w:sz w:val="21"/>
              </w:rPr>
              <w:t>les</w:t>
            </w:r>
          </w:p>
        </w:tc>
        <w:tc>
          <w:tcPr>
            <w:tcW w:w="4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auto"/>
            </w:tcBorders>
            <w:shd w:val="clear" w:color="auto" w:fill="FFFFFF"/>
            <w:hideMark/>
          </w:tcPr>
          <w:p w14:paraId="1F308EB8" w14:textId="77777777" w:rsidR="00993BDD" w:rsidRPr="00040DFA" w:rsidRDefault="00993BDD" w:rsidP="00FB3D8F">
            <w:pPr>
              <w:pStyle w:val="1"/>
              <w:tabs>
                <w:tab w:val="left" w:pos="540"/>
              </w:tabs>
              <w:rPr>
                <w:rFonts w:ascii="Calibri Light" w:hAnsi="Calibri Light"/>
                <w:b/>
                <w:bCs/>
                <w:sz w:val="21"/>
              </w:rPr>
            </w:pPr>
            <w:r w:rsidRPr="00040DFA">
              <w:rPr>
                <w:rFonts w:ascii="Calibri Light" w:hAnsi="Calibri Light"/>
                <w:b/>
                <w:bCs/>
                <w:sz w:val="21"/>
              </w:rPr>
              <w:t>=</w:t>
            </w:r>
          </w:p>
        </w:tc>
        <w:tc>
          <w:tcPr>
            <w:tcW w:w="1134" w:type="dxa"/>
            <w:gridSpan w:val="2"/>
            <w:tcBorders>
              <w:top w:val="single" w:sz="12" w:space="0" w:color="000000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auto" w:fill="FFFF99"/>
            <w:hideMark/>
          </w:tcPr>
          <w:p w14:paraId="24DFE397" w14:textId="77777777" w:rsidR="00993BDD" w:rsidRPr="00040DFA" w:rsidRDefault="00993BDD" w:rsidP="00FB3D8F">
            <w:pPr>
              <w:pStyle w:val="1"/>
              <w:tabs>
                <w:tab w:val="left" w:pos="540"/>
              </w:tabs>
              <w:ind w:left="182" w:firstLine="168"/>
              <w:rPr>
                <w:rFonts w:ascii="Calibri Light" w:hAnsi="Calibri Light"/>
                <w:b/>
                <w:bCs/>
                <w:color w:val="FF0000"/>
                <w:sz w:val="21"/>
              </w:rPr>
            </w:pPr>
            <w:r w:rsidRPr="00040DFA">
              <w:rPr>
                <w:rFonts w:ascii="Calibri Light" w:hAnsi="Calibri Light"/>
                <w:b/>
                <w:bCs/>
                <w:color w:val="FF0000"/>
                <w:sz w:val="21"/>
              </w:rPr>
              <w:t>des</w:t>
            </w:r>
          </w:p>
        </w:tc>
        <w:tc>
          <w:tcPr>
            <w:tcW w:w="467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C2ADAEB" w14:textId="77777777" w:rsidR="00993BDD" w:rsidRPr="00040DFA" w:rsidRDefault="00993BDD" w:rsidP="00FB3D8F">
            <w:pPr>
              <w:pStyle w:val="1"/>
              <w:tabs>
                <w:tab w:val="left" w:pos="540"/>
              </w:tabs>
              <w:rPr>
                <w:rFonts w:ascii="Calibri Light" w:hAnsi="Calibri Light"/>
                <w:sz w:val="21"/>
              </w:rPr>
            </w:pPr>
            <w:r w:rsidRPr="00040DFA">
              <w:rPr>
                <w:rFonts w:ascii="Calibri Light" w:hAnsi="Calibri Light"/>
                <w:sz w:val="21"/>
              </w:rPr>
              <w:t xml:space="preserve">Voilà les livres </w:t>
            </w:r>
            <w:r w:rsidRPr="00040DFA">
              <w:rPr>
                <w:rFonts w:ascii="Calibri Light" w:hAnsi="Calibri Light"/>
                <w:b/>
                <w:bCs/>
                <w:sz w:val="21"/>
              </w:rPr>
              <w:t>des</w:t>
            </w:r>
            <w:r w:rsidRPr="00040DFA">
              <w:rPr>
                <w:rFonts w:ascii="Calibri Light" w:hAnsi="Calibri Light"/>
                <w:sz w:val="21"/>
              </w:rPr>
              <w:t xml:space="preserve"> étudiants.</w:t>
            </w:r>
            <w:r>
              <w:rPr>
                <w:rFonts w:ascii="Calibri Light" w:hAnsi="Calibri Light" w:hint="eastAsia"/>
                <w:sz w:val="21"/>
              </w:rPr>
              <w:t xml:space="preserve">  </w:t>
            </w:r>
            <w:r>
              <w:rPr>
                <w:rFonts w:ascii="Calibri Light" w:hAnsi="Calibri Light" w:hint="eastAsia"/>
                <w:sz w:val="21"/>
              </w:rPr>
              <w:t>这是学生们的书。</w:t>
            </w:r>
          </w:p>
        </w:tc>
      </w:tr>
      <w:tr w:rsidR="00993BDD" w:rsidRPr="00040DFA" w14:paraId="32EDC670" w14:textId="77777777" w:rsidTr="00FB3D8F">
        <w:trPr>
          <w:cantSplit/>
        </w:trPr>
        <w:tc>
          <w:tcPr>
            <w:tcW w:w="8221" w:type="dxa"/>
            <w:gridSpan w:val="8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22CFCDF" w14:textId="77777777" w:rsidR="00993BDD" w:rsidRPr="00040DFA" w:rsidRDefault="00993BDD" w:rsidP="00FB3D8F">
            <w:pPr>
              <w:pStyle w:val="1"/>
              <w:tabs>
                <w:tab w:val="left" w:pos="540"/>
              </w:tabs>
              <w:rPr>
                <w:rFonts w:ascii="Calibri Light" w:hAnsi="Calibri Light"/>
                <w:sz w:val="21"/>
              </w:rPr>
            </w:pPr>
            <w:r w:rsidRPr="00040DFA">
              <w:rPr>
                <w:rFonts w:ascii="Calibri Light" w:hAnsi="Calibri Light"/>
                <w:noProof/>
                <w:lang w:val="en-US"/>
              </w:rPr>
              <w:drawing>
                <wp:inline distT="0" distB="0" distL="0" distR="0" wp14:anchorId="3F9C091C" wp14:editId="601650A2">
                  <wp:extent cx="114300" cy="114300"/>
                  <wp:effectExtent l="19050" t="0" r="0" b="0"/>
                  <wp:docPr id="2" name="图片 2" descr="BD06009_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BD06009_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lum contrast="18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40DFA">
              <w:rPr>
                <w:rFonts w:ascii="Calibri Light" w:hAnsi="Calibri Light"/>
              </w:rPr>
              <w:t xml:space="preserve"> </w:t>
            </w:r>
            <w:r w:rsidRPr="00040DFA">
              <w:rPr>
                <w:rFonts w:ascii="Calibri Light" w:hAnsi="Times New Roman"/>
                <w:b/>
                <w:bCs/>
                <w:color w:val="000000"/>
                <w:sz w:val="21"/>
              </w:rPr>
              <w:t>介词</w:t>
            </w:r>
            <w:r w:rsidRPr="00040DFA">
              <w:rPr>
                <w:rFonts w:ascii="Calibri Light" w:hAnsi="Calibri Light"/>
                <w:b/>
                <w:bCs/>
                <w:color w:val="000000"/>
                <w:sz w:val="21"/>
              </w:rPr>
              <w:t xml:space="preserve"> à </w:t>
            </w:r>
            <w:r w:rsidRPr="00040DFA">
              <w:rPr>
                <w:rFonts w:ascii="Calibri Light" w:hAnsi="Times New Roman"/>
                <w:b/>
                <w:bCs/>
                <w:color w:val="000000"/>
                <w:sz w:val="21"/>
              </w:rPr>
              <w:t>与</w:t>
            </w:r>
            <w:r w:rsidRPr="00040DFA">
              <w:rPr>
                <w:rFonts w:ascii="Calibri Light" w:hAnsi="Calibri Light"/>
                <w:b/>
                <w:bCs/>
                <w:color w:val="000000"/>
                <w:sz w:val="21"/>
              </w:rPr>
              <w:t xml:space="preserve"> de </w:t>
            </w:r>
            <w:r w:rsidRPr="00040DFA">
              <w:rPr>
                <w:rFonts w:ascii="Calibri Light" w:hAnsi="Times New Roman"/>
                <w:b/>
                <w:bCs/>
                <w:color w:val="000000"/>
                <w:sz w:val="21"/>
              </w:rPr>
              <w:t>后接定冠词</w:t>
            </w:r>
            <w:r w:rsidRPr="00040DFA">
              <w:rPr>
                <w:rFonts w:ascii="Calibri Light" w:hAnsi="Calibri Light"/>
                <w:b/>
                <w:bCs/>
                <w:color w:val="000000"/>
                <w:sz w:val="21"/>
              </w:rPr>
              <w:t xml:space="preserve"> la </w:t>
            </w:r>
            <w:r w:rsidRPr="00040DFA">
              <w:rPr>
                <w:rFonts w:ascii="Calibri Light" w:hAnsi="Times New Roman"/>
                <w:b/>
                <w:bCs/>
                <w:color w:val="000000"/>
                <w:sz w:val="21"/>
              </w:rPr>
              <w:t>和</w:t>
            </w:r>
            <w:r w:rsidRPr="00040DFA">
              <w:rPr>
                <w:rFonts w:ascii="Calibri Light" w:hAnsi="Calibri Light"/>
                <w:b/>
                <w:bCs/>
                <w:color w:val="000000"/>
                <w:sz w:val="21"/>
              </w:rPr>
              <w:t xml:space="preserve"> l’ </w:t>
            </w:r>
            <w:r w:rsidRPr="00040DFA">
              <w:rPr>
                <w:rFonts w:ascii="Calibri Light" w:hAnsi="Times New Roman"/>
                <w:b/>
                <w:bCs/>
                <w:color w:val="000000"/>
                <w:sz w:val="21"/>
              </w:rPr>
              <w:t>时</w:t>
            </w:r>
            <w:r>
              <w:rPr>
                <w:rFonts w:ascii="Calibri Light" w:hAnsi="Times New Roman" w:hint="eastAsia"/>
                <w:b/>
                <w:bCs/>
                <w:color w:val="000000"/>
                <w:sz w:val="21"/>
              </w:rPr>
              <w:t>无</w:t>
            </w:r>
            <w:r w:rsidRPr="00040DFA">
              <w:rPr>
                <w:rFonts w:ascii="Calibri Light" w:hAnsi="Times New Roman"/>
                <w:b/>
                <w:bCs/>
                <w:color w:val="000000"/>
                <w:sz w:val="21"/>
              </w:rPr>
              <w:t>缩合！</w:t>
            </w:r>
          </w:p>
        </w:tc>
      </w:tr>
      <w:tr w:rsidR="00993BDD" w:rsidRPr="00040DFA" w14:paraId="1A28FB3D" w14:textId="77777777" w:rsidTr="00FB3D8F">
        <w:trPr>
          <w:cantSplit/>
        </w:trPr>
        <w:tc>
          <w:tcPr>
            <w:tcW w:w="8221" w:type="dxa"/>
            <w:gridSpan w:val="8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6E27ED7" w14:textId="77777777" w:rsidR="00993BDD" w:rsidRPr="00040DFA" w:rsidRDefault="00993BDD" w:rsidP="00FB3D8F">
            <w:pPr>
              <w:pStyle w:val="1"/>
              <w:tabs>
                <w:tab w:val="left" w:pos="540"/>
              </w:tabs>
              <w:rPr>
                <w:rFonts w:ascii="Calibri Light" w:hAnsi="Calibri Light"/>
              </w:rPr>
            </w:pPr>
          </w:p>
        </w:tc>
      </w:tr>
      <w:tr w:rsidR="00993BDD" w:rsidRPr="00040DFA" w14:paraId="0062B0FB" w14:textId="77777777" w:rsidTr="00FB3D8F"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3300"/>
            <w:hideMark/>
          </w:tcPr>
          <w:p w14:paraId="313B13AD" w14:textId="77777777" w:rsidR="00993BDD" w:rsidRPr="00040DFA" w:rsidRDefault="00993BDD" w:rsidP="00FB3D8F">
            <w:pPr>
              <w:pStyle w:val="1"/>
              <w:tabs>
                <w:tab w:val="left" w:pos="540"/>
              </w:tabs>
              <w:rPr>
                <w:rFonts w:ascii="Calibri Light" w:hAnsi="Calibri Light"/>
                <w:b/>
                <w:bCs/>
                <w:color w:val="FFFFFF"/>
                <w:sz w:val="21"/>
              </w:rPr>
            </w:pPr>
            <w:r w:rsidRPr="00040DFA">
              <w:rPr>
                <w:rFonts w:ascii="Calibri Light" w:hAnsi="Times New Roman"/>
                <w:b/>
                <w:bCs/>
                <w:color w:val="FFFFFF"/>
                <w:sz w:val="21"/>
              </w:rPr>
              <w:t>介</w:t>
            </w:r>
            <w:r w:rsidRPr="00040DFA">
              <w:rPr>
                <w:rFonts w:ascii="Calibri Light" w:hAnsi="Calibri Light"/>
                <w:b/>
                <w:bCs/>
                <w:color w:val="FFFFFF"/>
                <w:sz w:val="21"/>
              </w:rPr>
              <w:t xml:space="preserve"> </w:t>
            </w:r>
            <w:r w:rsidRPr="00040DFA">
              <w:rPr>
                <w:rFonts w:ascii="Calibri Light" w:hAnsi="Times New Roman"/>
                <w:b/>
                <w:bCs/>
                <w:color w:val="FFFFFF"/>
                <w:sz w:val="21"/>
              </w:rPr>
              <w:t>词</w:t>
            </w:r>
          </w:p>
        </w:tc>
        <w:tc>
          <w:tcPr>
            <w:tcW w:w="921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3300"/>
            <w:hideMark/>
          </w:tcPr>
          <w:p w14:paraId="426E9662" w14:textId="77777777" w:rsidR="00993BDD" w:rsidRPr="00040DFA" w:rsidRDefault="00993BDD" w:rsidP="00FB3D8F">
            <w:pPr>
              <w:pStyle w:val="1"/>
              <w:tabs>
                <w:tab w:val="left" w:pos="540"/>
              </w:tabs>
              <w:jc w:val="center"/>
              <w:rPr>
                <w:rFonts w:ascii="Calibri Light" w:hAnsi="Calibri Light"/>
                <w:b/>
                <w:bCs/>
                <w:color w:val="FFFFFF"/>
                <w:sz w:val="21"/>
              </w:rPr>
            </w:pPr>
            <w:r w:rsidRPr="00040DFA">
              <w:rPr>
                <w:rFonts w:ascii="Calibri Light" w:hAnsi="Times New Roman"/>
                <w:b/>
                <w:bCs/>
                <w:color w:val="FFFFFF"/>
                <w:sz w:val="21"/>
              </w:rPr>
              <w:t>定冠词</w:t>
            </w:r>
          </w:p>
        </w:tc>
        <w:tc>
          <w:tcPr>
            <w:tcW w:w="1134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99"/>
            <w:hideMark/>
          </w:tcPr>
          <w:p w14:paraId="278C12D5" w14:textId="77777777" w:rsidR="00993BDD" w:rsidRPr="00040DFA" w:rsidRDefault="00993BDD" w:rsidP="00FB3D8F">
            <w:pPr>
              <w:pStyle w:val="1"/>
              <w:tabs>
                <w:tab w:val="left" w:pos="540"/>
              </w:tabs>
              <w:jc w:val="center"/>
              <w:rPr>
                <w:rFonts w:ascii="Calibri Light" w:hAnsi="Calibri Light"/>
                <w:b/>
                <w:bCs/>
                <w:color w:val="FF0000"/>
                <w:sz w:val="21"/>
              </w:rPr>
            </w:pPr>
            <w:r w:rsidRPr="00040DFA">
              <w:rPr>
                <w:rFonts w:ascii="Calibri Light" w:hAnsi="Times New Roman"/>
                <w:b/>
                <w:bCs/>
                <w:color w:val="FF0000"/>
                <w:sz w:val="21"/>
              </w:rPr>
              <w:t>不缩合</w:t>
            </w:r>
          </w:p>
        </w:tc>
        <w:tc>
          <w:tcPr>
            <w:tcW w:w="5386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3300"/>
            <w:hideMark/>
          </w:tcPr>
          <w:p w14:paraId="43BB3811" w14:textId="77777777" w:rsidR="00993BDD" w:rsidRPr="00040DFA" w:rsidRDefault="00993BDD" w:rsidP="00FB3D8F">
            <w:pPr>
              <w:pStyle w:val="1"/>
              <w:tabs>
                <w:tab w:val="left" w:pos="540"/>
              </w:tabs>
              <w:ind w:firstLineChars="647" w:firstLine="1364"/>
              <w:rPr>
                <w:rFonts w:ascii="Calibri Light" w:hAnsi="Calibri Light"/>
                <w:color w:val="FFFFFF"/>
                <w:sz w:val="21"/>
              </w:rPr>
            </w:pPr>
            <w:r>
              <w:rPr>
                <w:rFonts w:ascii="Calibri Light" w:hAnsi="Times New Roman" w:hint="eastAsia"/>
                <w:b/>
                <w:bCs/>
                <w:color w:val="FFFFFF"/>
                <w:sz w:val="21"/>
              </w:rPr>
              <w:t>例</w:t>
            </w:r>
            <w:r>
              <w:rPr>
                <w:rFonts w:ascii="Calibri Light" w:hAnsi="Times New Roman" w:hint="eastAsia"/>
                <w:b/>
                <w:bCs/>
                <w:color w:val="FFFFFF"/>
                <w:sz w:val="21"/>
              </w:rPr>
              <w:t xml:space="preserve">              </w:t>
            </w:r>
            <w:r>
              <w:rPr>
                <w:rFonts w:ascii="Calibri Light" w:hAnsi="Times New Roman" w:hint="eastAsia"/>
                <w:b/>
                <w:bCs/>
                <w:color w:val="FFFFFF"/>
                <w:sz w:val="21"/>
              </w:rPr>
              <w:t>句</w:t>
            </w:r>
          </w:p>
        </w:tc>
      </w:tr>
      <w:tr w:rsidR="00993BDD" w:rsidRPr="00040DFA" w14:paraId="665C7FBC" w14:textId="77777777" w:rsidTr="00FB3D8F"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52C47A0" w14:textId="77777777" w:rsidR="00993BDD" w:rsidRPr="00040DFA" w:rsidRDefault="00993BDD" w:rsidP="00FB3D8F">
            <w:pPr>
              <w:pStyle w:val="1"/>
              <w:tabs>
                <w:tab w:val="left" w:pos="540"/>
              </w:tabs>
              <w:ind w:firstLineChars="100" w:firstLine="210"/>
              <w:jc w:val="center"/>
              <w:rPr>
                <w:rFonts w:ascii="Calibri Light" w:hAnsi="Calibri Light"/>
                <w:sz w:val="21"/>
              </w:rPr>
            </w:pPr>
            <w:r w:rsidRPr="00040DFA">
              <w:rPr>
                <w:rFonts w:ascii="Calibri Light" w:hAnsi="Calibri Light"/>
                <w:sz w:val="21"/>
              </w:rPr>
              <w:t>à</w:t>
            </w:r>
          </w:p>
        </w:tc>
        <w:tc>
          <w:tcPr>
            <w:tcW w:w="921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EC4B90A" w14:textId="77777777" w:rsidR="00993BDD" w:rsidRPr="00040DFA" w:rsidRDefault="00993BDD" w:rsidP="00FB3D8F">
            <w:pPr>
              <w:pStyle w:val="1"/>
              <w:tabs>
                <w:tab w:val="left" w:pos="540"/>
              </w:tabs>
              <w:ind w:firstLineChars="100" w:firstLine="210"/>
              <w:rPr>
                <w:rFonts w:ascii="Calibri Light" w:hAnsi="Calibri Light"/>
                <w:sz w:val="21"/>
              </w:rPr>
            </w:pPr>
            <w:r w:rsidRPr="00040DFA">
              <w:rPr>
                <w:rFonts w:ascii="Calibri Light" w:hAnsi="Calibri Light"/>
                <w:sz w:val="21"/>
              </w:rPr>
              <w:t>la</w:t>
            </w:r>
          </w:p>
        </w:tc>
        <w:tc>
          <w:tcPr>
            <w:tcW w:w="1134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99"/>
            <w:hideMark/>
          </w:tcPr>
          <w:p w14:paraId="0BFB9CC9" w14:textId="77777777" w:rsidR="00993BDD" w:rsidRPr="00040DFA" w:rsidRDefault="00993BDD" w:rsidP="00FB3D8F">
            <w:pPr>
              <w:pStyle w:val="1"/>
              <w:tabs>
                <w:tab w:val="left" w:pos="540"/>
              </w:tabs>
              <w:jc w:val="center"/>
              <w:rPr>
                <w:rFonts w:ascii="Calibri Light" w:hAnsi="Calibri Light"/>
                <w:b/>
                <w:bCs/>
                <w:color w:val="FF0000"/>
                <w:sz w:val="21"/>
              </w:rPr>
            </w:pPr>
            <w:r w:rsidRPr="00040DFA">
              <w:rPr>
                <w:rFonts w:ascii="Calibri Light" w:hAnsi="Calibri Light"/>
                <w:b/>
                <w:bCs/>
                <w:color w:val="FF0000"/>
                <w:sz w:val="21"/>
              </w:rPr>
              <w:t>à la</w:t>
            </w:r>
          </w:p>
        </w:tc>
        <w:tc>
          <w:tcPr>
            <w:tcW w:w="5386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EBA9114" w14:textId="77777777" w:rsidR="00993BDD" w:rsidRPr="00040DFA" w:rsidRDefault="00993BDD" w:rsidP="00FB3D8F">
            <w:pPr>
              <w:pStyle w:val="1"/>
              <w:tabs>
                <w:tab w:val="left" w:pos="540"/>
              </w:tabs>
              <w:rPr>
                <w:rFonts w:ascii="Calibri Light" w:hAnsi="Calibri Light"/>
                <w:sz w:val="21"/>
              </w:rPr>
            </w:pPr>
            <w:r w:rsidRPr="00040DFA">
              <w:rPr>
                <w:rFonts w:ascii="Calibri Light" w:hAnsi="Calibri Light"/>
                <w:sz w:val="21"/>
              </w:rPr>
              <w:t xml:space="preserve">Je vais </w:t>
            </w:r>
            <w:r w:rsidRPr="00040DFA">
              <w:rPr>
                <w:rFonts w:ascii="Calibri Light" w:hAnsi="Calibri Light"/>
                <w:b/>
                <w:bCs/>
                <w:sz w:val="21"/>
              </w:rPr>
              <w:t>à la</w:t>
            </w:r>
            <w:r w:rsidRPr="00040DFA">
              <w:rPr>
                <w:rFonts w:ascii="Calibri Light" w:hAnsi="Calibri Light"/>
                <w:sz w:val="21"/>
              </w:rPr>
              <w:t xml:space="preserve"> gare.</w:t>
            </w:r>
            <w:r>
              <w:rPr>
                <w:rFonts w:ascii="Calibri Light" w:hAnsi="Calibri Light" w:hint="eastAsia"/>
                <w:sz w:val="21"/>
              </w:rPr>
              <w:t xml:space="preserve">  </w:t>
            </w:r>
            <w:r>
              <w:rPr>
                <w:rFonts w:ascii="Calibri Light" w:hAnsi="Calibri Light" w:hint="eastAsia"/>
                <w:sz w:val="21"/>
              </w:rPr>
              <w:t>我去火车站。</w:t>
            </w:r>
          </w:p>
        </w:tc>
      </w:tr>
      <w:tr w:rsidR="00993BDD" w:rsidRPr="00040DFA" w14:paraId="183BADA6" w14:textId="77777777" w:rsidTr="00FB3D8F"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59D367A" w14:textId="77777777" w:rsidR="00993BDD" w:rsidRPr="00040DFA" w:rsidRDefault="00993BDD" w:rsidP="00FB3D8F">
            <w:pPr>
              <w:pStyle w:val="1"/>
              <w:tabs>
                <w:tab w:val="left" w:pos="540"/>
              </w:tabs>
              <w:spacing w:line="520" w:lineRule="exact"/>
              <w:ind w:firstLineChars="100" w:firstLine="210"/>
              <w:jc w:val="center"/>
              <w:rPr>
                <w:rFonts w:ascii="Calibri Light" w:hAnsi="Calibri Light"/>
                <w:sz w:val="21"/>
              </w:rPr>
            </w:pPr>
            <w:r w:rsidRPr="00040DFA">
              <w:rPr>
                <w:rFonts w:ascii="Calibri Light" w:hAnsi="Calibri Light"/>
                <w:sz w:val="21"/>
              </w:rPr>
              <w:t>à</w:t>
            </w:r>
          </w:p>
        </w:tc>
        <w:tc>
          <w:tcPr>
            <w:tcW w:w="921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B3F9E5D" w14:textId="77777777" w:rsidR="00993BDD" w:rsidRPr="00040DFA" w:rsidRDefault="00993BDD" w:rsidP="00FB3D8F">
            <w:pPr>
              <w:pStyle w:val="1"/>
              <w:tabs>
                <w:tab w:val="left" w:pos="540"/>
              </w:tabs>
              <w:spacing w:line="520" w:lineRule="exact"/>
              <w:ind w:firstLineChars="100" w:firstLine="210"/>
              <w:rPr>
                <w:rFonts w:ascii="Calibri Light" w:hAnsi="Calibri Light"/>
                <w:sz w:val="21"/>
              </w:rPr>
            </w:pPr>
            <w:r w:rsidRPr="00040DFA">
              <w:rPr>
                <w:rFonts w:ascii="Calibri Light" w:hAnsi="Calibri Light"/>
                <w:sz w:val="21"/>
              </w:rPr>
              <w:t>l’</w:t>
            </w:r>
          </w:p>
        </w:tc>
        <w:tc>
          <w:tcPr>
            <w:tcW w:w="1134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99"/>
            <w:hideMark/>
          </w:tcPr>
          <w:p w14:paraId="52AB50E4" w14:textId="77777777" w:rsidR="00993BDD" w:rsidRPr="00040DFA" w:rsidRDefault="00993BDD" w:rsidP="00FB3D8F">
            <w:pPr>
              <w:pStyle w:val="1"/>
              <w:tabs>
                <w:tab w:val="left" w:pos="540"/>
              </w:tabs>
              <w:spacing w:line="520" w:lineRule="exact"/>
              <w:jc w:val="center"/>
              <w:rPr>
                <w:rFonts w:ascii="Calibri Light" w:hAnsi="Calibri Light"/>
                <w:b/>
                <w:bCs/>
                <w:color w:val="FF0000"/>
                <w:sz w:val="21"/>
              </w:rPr>
            </w:pPr>
            <w:r w:rsidRPr="00040DFA">
              <w:rPr>
                <w:rFonts w:ascii="Calibri Light" w:hAnsi="Calibri Light"/>
                <w:b/>
                <w:bCs/>
                <w:color w:val="FF0000"/>
                <w:sz w:val="21"/>
              </w:rPr>
              <w:t>à l’</w:t>
            </w:r>
          </w:p>
        </w:tc>
        <w:tc>
          <w:tcPr>
            <w:tcW w:w="5386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14B2574" w14:textId="77777777" w:rsidR="00993BDD" w:rsidRPr="00040DFA" w:rsidRDefault="00993BDD" w:rsidP="00FB3D8F">
            <w:pPr>
              <w:pStyle w:val="1"/>
              <w:tabs>
                <w:tab w:val="left" w:pos="540"/>
              </w:tabs>
              <w:rPr>
                <w:rFonts w:ascii="Calibri Light" w:hAnsi="Calibri Light"/>
                <w:sz w:val="21"/>
              </w:rPr>
            </w:pPr>
            <w:r w:rsidRPr="00040DFA">
              <w:rPr>
                <w:rFonts w:ascii="Calibri Light" w:hAnsi="Calibri Light"/>
                <w:sz w:val="21"/>
              </w:rPr>
              <w:t xml:space="preserve">Il va </w:t>
            </w:r>
            <w:r w:rsidRPr="00040DFA">
              <w:rPr>
                <w:rFonts w:ascii="Calibri Light" w:hAnsi="Calibri Light"/>
                <w:b/>
                <w:bCs/>
                <w:sz w:val="21"/>
              </w:rPr>
              <w:t>à l</w:t>
            </w:r>
            <w:r w:rsidRPr="00040DFA">
              <w:rPr>
                <w:rFonts w:ascii="Calibri Light" w:hAnsi="Calibri Light"/>
                <w:sz w:val="21"/>
              </w:rPr>
              <w:t>’hôtel. ( l’ = le )</w:t>
            </w:r>
            <w:r>
              <w:rPr>
                <w:rFonts w:ascii="Calibri Light" w:hAnsi="Calibri Light" w:hint="eastAsia"/>
                <w:sz w:val="21"/>
              </w:rPr>
              <w:t xml:space="preserve">   </w:t>
            </w:r>
            <w:r>
              <w:rPr>
                <w:rFonts w:ascii="Calibri Light" w:hAnsi="Calibri Light" w:hint="eastAsia"/>
                <w:sz w:val="21"/>
              </w:rPr>
              <w:t>他去酒店。</w:t>
            </w:r>
          </w:p>
          <w:p w14:paraId="0AE898D4" w14:textId="77777777" w:rsidR="00993BDD" w:rsidRPr="00040DFA" w:rsidRDefault="00993BDD" w:rsidP="00FB3D8F">
            <w:pPr>
              <w:pStyle w:val="1"/>
              <w:tabs>
                <w:tab w:val="left" w:pos="540"/>
              </w:tabs>
              <w:rPr>
                <w:rFonts w:ascii="Calibri Light" w:hAnsi="Calibri Light"/>
              </w:rPr>
            </w:pPr>
            <w:r w:rsidRPr="00040DFA">
              <w:rPr>
                <w:rFonts w:ascii="Calibri Light" w:hAnsi="Calibri Light"/>
                <w:sz w:val="21"/>
              </w:rPr>
              <w:t xml:space="preserve">Il va </w:t>
            </w:r>
            <w:r w:rsidRPr="00040DFA">
              <w:rPr>
                <w:rFonts w:ascii="Calibri Light" w:hAnsi="Calibri Light"/>
                <w:b/>
                <w:bCs/>
                <w:sz w:val="21"/>
              </w:rPr>
              <w:t>à l</w:t>
            </w:r>
            <w:r w:rsidRPr="00040DFA">
              <w:rPr>
                <w:rFonts w:ascii="Calibri Light" w:hAnsi="Calibri Light"/>
                <w:sz w:val="21"/>
              </w:rPr>
              <w:t>’école. ( l’ = la )</w:t>
            </w:r>
            <w:r>
              <w:rPr>
                <w:rFonts w:ascii="Calibri Light" w:hAnsi="Calibri Light" w:hint="eastAsia"/>
                <w:sz w:val="21"/>
              </w:rPr>
              <w:t xml:space="preserve">   </w:t>
            </w:r>
            <w:r>
              <w:rPr>
                <w:rFonts w:ascii="Calibri Light" w:hAnsi="Calibri Light" w:hint="eastAsia"/>
                <w:sz w:val="21"/>
              </w:rPr>
              <w:t>他去学校（去上学）。</w:t>
            </w:r>
          </w:p>
        </w:tc>
      </w:tr>
      <w:tr w:rsidR="00993BDD" w:rsidRPr="00040DFA" w14:paraId="56B0F335" w14:textId="77777777" w:rsidTr="00FB3D8F"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481685C" w14:textId="77777777" w:rsidR="00993BDD" w:rsidRPr="00040DFA" w:rsidRDefault="00993BDD" w:rsidP="00FB3D8F">
            <w:pPr>
              <w:pStyle w:val="1"/>
              <w:tabs>
                <w:tab w:val="left" w:pos="540"/>
              </w:tabs>
              <w:ind w:firstLineChars="61" w:firstLine="128"/>
              <w:jc w:val="center"/>
              <w:rPr>
                <w:rFonts w:ascii="Calibri Light" w:hAnsi="Calibri Light"/>
                <w:sz w:val="21"/>
              </w:rPr>
            </w:pPr>
            <w:r w:rsidRPr="00040DFA">
              <w:rPr>
                <w:rFonts w:ascii="Calibri Light" w:hAnsi="Calibri Light"/>
                <w:sz w:val="21"/>
              </w:rPr>
              <w:t>de</w:t>
            </w:r>
          </w:p>
        </w:tc>
        <w:tc>
          <w:tcPr>
            <w:tcW w:w="921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38D6DF6" w14:textId="77777777" w:rsidR="00993BDD" w:rsidRPr="00040DFA" w:rsidRDefault="00993BDD" w:rsidP="00FB3D8F">
            <w:pPr>
              <w:pStyle w:val="1"/>
              <w:tabs>
                <w:tab w:val="left" w:pos="540"/>
              </w:tabs>
              <w:ind w:firstLineChars="100" w:firstLine="210"/>
              <w:rPr>
                <w:rFonts w:ascii="Calibri Light" w:hAnsi="Calibri Light"/>
                <w:sz w:val="21"/>
              </w:rPr>
            </w:pPr>
            <w:r w:rsidRPr="00040DFA">
              <w:rPr>
                <w:rFonts w:ascii="Calibri Light" w:hAnsi="Calibri Light"/>
                <w:sz w:val="21"/>
              </w:rPr>
              <w:t>la</w:t>
            </w:r>
          </w:p>
        </w:tc>
        <w:tc>
          <w:tcPr>
            <w:tcW w:w="1134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99"/>
            <w:hideMark/>
          </w:tcPr>
          <w:p w14:paraId="53C0365B" w14:textId="77777777" w:rsidR="00993BDD" w:rsidRPr="00040DFA" w:rsidRDefault="00993BDD" w:rsidP="00FB3D8F">
            <w:pPr>
              <w:pStyle w:val="1"/>
              <w:tabs>
                <w:tab w:val="left" w:pos="540"/>
              </w:tabs>
              <w:jc w:val="center"/>
              <w:rPr>
                <w:rFonts w:ascii="Calibri Light" w:hAnsi="Calibri Light"/>
                <w:b/>
                <w:bCs/>
                <w:color w:val="FF0000"/>
                <w:sz w:val="21"/>
              </w:rPr>
            </w:pPr>
            <w:r w:rsidRPr="00040DFA">
              <w:rPr>
                <w:rFonts w:ascii="Calibri Light" w:hAnsi="Calibri Light"/>
                <w:b/>
                <w:bCs/>
                <w:color w:val="FF0000"/>
                <w:sz w:val="21"/>
              </w:rPr>
              <w:t>de la</w:t>
            </w:r>
          </w:p>
        </w:tc>
        <w:tc>
          <w:tcPr>
            <w:tcW w:w="5386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FF21F8C" w14:textId="77777777" w:rsidR="00993BDD" w:rsidRPr="00040DFA" w:rsidRDefault="00993BDD" w:rsidP="00FB3D8F">
            <w:pPr>
              <w:pStyle w:val="1"/>
              <w:tabs>
                <w:tab w:val="left" w:pos="540"/>
              </w:tabs>
              <w:rPr>
                <w:rFonts w:ascii="Calibri Light" w:hAnsi="Calibri Light"/>
              </w:rPr>
            </w:pPr>
            <w:r w:rsidRPr="00040DFA">
              <w:rPr>
                <w:rFonts w:ascii="Calibri Light" w:hAnsi="Calibri Light"/>
                <w:sz w:val="21"/>
              </w:rPr>
              <w:t xml:space="preserve">C’est le professeur </w:t>
            </w:r>
            <w:r w:rsidRPr="00040DFA">
              <w:rPr>
                <w:rFonts w:ascii="Calibri Light" w:hAnsi="Calibri Light"/>
                <w:b/>
                <w:bCs/>
                <w:sz w:val="21"/>
              </w:rPr>
              <w:t>de la</w:t>
            </w:r>
            <w:r w:rsidRPr="00040DFA">
              <w:rPr>
                <w:rFonts w:ascii="Calibri Light" w:hAnsi="Calibri Light"/>
                <w:sz w:val="21"/>
              </w:rPr>
              <w:t xml:space="preserve"> classe A.</w:t>
            </w:r>
            <w:r>
              <w:rPr>
                <w:rFonts w:ascii="Calibri Light" w:hAnsi="Calibri Light" w:hint="eastAsia"/>
                <w:sz w:val="21"/>
              </w:rPr>
              <w:t xml:space="preserve"> </w:t>
            </w:r>
            <w:r>
              <w:rPr>
                <w:rFonts w:ascii="Calibri Light" w:hAnsi="Calibri Light" w:hint="eastAsia"/>
                <w:sz w:val="21"/>
              </w:rPr>
              <w:t>这是甲班的老师。</w:t>
            </w:r>
          </w:p>
        </w:tc>
      </w:tr>
      <w:tr w:rsidR="00993BDD" w:rsidRPr="00040DFA" w14:paraId="55E53D81" w14:textId="77777777" w:rsidTr="00FB3D8F"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D6F1EAE" w14:textId="77777777" w:rsidR="00993BDD" w:rsidRPr="00040DFA" w:rsidRDefault="00993BDD" w:rsidP="00FB3D8F">
            <w:pPr>
              <w:pStyle w:val="1"/>
              <w:tabs>
                <w:tab w:val="left" w:pos="540"/>
              </w:tabs>
              <w:spacing w:line="520" w:lineRule="exact"/>
              <w:ind w:firstLineChars="55" w:firstLine="115"/>
              <w:jc w:val="center"/>
              <w:rPr>
                <w:rFonts w:ascii="Calibri Light" w:hAnsi="Calibri Light"/>
                <w:sz w:val="21"/>
              </w:rPr>
            </w:pPr>
            <w:r w:rsidRPr="00040DFA">
              <w:rPr>
                <w:rFonts w:ascii="Calibri Light" w:hAnsi="Calibri Light"/>
                <w:sz w:val="21"/>
              </w:rPr>
              <w:t>de</w:t>
            </w:r>
          </w:p>
        </w:tc>
        <w:tc>
          <w:tcPr>
            <w:tcW w:w="921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AF8DEAB" w14:textId="77777777" w:rsidR="00993BDD" w:rsidRPr="00040DFA" w:rsidRDefault="00993BDD" w:rsidP="00FB3D8F">
            <w:pPr>
              <w:pStyle w:val="1"/>
              <w:tabs>
                <w:tab w:val="left" w:pos="540"/>
              </w:tabs>
              <w:spacing w:line="520" w:lineRule="exact"/>
              <w:ind w:firstLineChars="100" w:firstLine="210"/>
              <w:rPr>
                <w:rFonts w:ascii="Calibri Light" w:hAnsi="Calibri Light"/>
                <w:sz w:val="21"/>
              </w:rPr>
            </w:pPr>
            <w:r w:rsidRPr="00040DFA">
              <w:rPr>
                <w:rFonts w:ascii="Calibri Light" w:hAnsi="Calibri Light"/>
                <w:sz w:val="21"/>
              </w:rPr>
              <w:t>l’</w:t>
            </w:r>
          </w:p>
        </w:tc>
        <w:tc>
          <w:tcPr>
            <w:tcW w:w="1134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99"/>
            <w:hideMark/>
          </w:tcPr>
          <w:p w14:paraId="0882F75A" w14:textId="77777777" w:rsidR="00993BDD" w:rsidRPr="00040DFA" w:rsidRDefault="00993BDD" w:rsidP="00FB3D8F">
            <w:pPr>
              <w:pStyle w:val="1"/>
              <w:tabs>
                <w:tab w:val="left" w:pos="540"/>
              </w:tabs>
              <w:spacing w:line="520" w:lineRule="exact"/>
              <w:jc w:val="center"/>
              <w:rPr>
                <w:rFonts w:ascii="Calibri Light" w:hAnsi="Calibri Light"/>
                <w:b/>
                <w:bCs/>
                <w:color w:val="FF0000"/>
                <w:sz w:val="21"/>
              </w:rPr>
            </w:pPr>
            <w:r w:rsidRPr="00040DFA">
              <w:rPr>
                <w:rFonts w:ascii="Calibri Light" w:hAnsi="Calibri Light"/>
                <w:b/>
                <w:bCs/>
                <w:color w:val="FF0000"/>
                <w:sz w:val="21"/>
              </w:rPr>
              <w:t>de l’</w:t>
            </w:r>
          </w:p>
        </w:tc>
        <w:tc>
          <w:tcPr>
            <w:tcW w:w="5386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357F823" w14:textId="77777777" w:rsidR="00993BDD" w:rsidRPr="00040DFA" w:rsidRDefault="00993BDD" w:rsidP="00FB3D8F">
            <w:pPr>
              <w:pStyle w:val="1"/>
              <w:tabs>
                <w:tab w:val="left" w:pos="540"/>
                <w:tab w:val="left" w:pos="1440"/>
              </w:tabs>
              <w:rPr>
                <w:rFonts w:ascii="Calibri Light" w:hAnsi="Calibri Light"/>
                <w:sz w:val="21"/>
              </w:rPr>
            </w:pPr>
            <w:r w:rsidRPr="00040DFA">
              <w:rPr>
                <w:rFonts w:ascii="Calibri Light" w:hAnsi="Calibri Light"/>
                <w:sz w:val="21"/>
              </w:rPr>
              <w:t xml:space="preserve">C’est le directeur </w:t>
            </w:r>
            <w:r w:rsidRPr="00040DFA">
              <w:rPr>
                <w:rFonts w:ascii="Calibri Light" w:hAnsi="Calibri Light"/>
                <w:b/>
                <w:bCs/>
                <w:sz w:val="21"/>
              </w:rPr>
              <w:t>de l</w:t>
            </w:r>
            <w:r w:rsidRPr="00040DFA">
              <w:rPr>
                <w:rFonts w:ascii="Calibri Light" w:hAnsi="Calibri Light"/>
                <w:sz w:val="21"/>
              </w:rPr>
              <w:t>’hôtel. ( l’ = le )</w:t>
            </w:r>
            <w:r>
              <w:rPr>
                <w:rFonts w:ascii="Calibri Light" w:hAnsi="Calibri Light" w:hint="eastAsia"/>
                <w:sz w:val="21"/>
              </w:rPr>
              <w:t xml:space="preserve">  </w:t>
            </w:r>
            <w:r>
              <w:rPr>
                <w:rFonts w:ascii="Calibri Light" w:hAnsi="Calibri Light" w:hint="eastAsia"/>
                <w:sz w:val="21"/>
              </w:rPr>
              <w:t>这是酒店经理。</w:t>
            </w:r>
          </w:p>
          <w:p w14:paraId="00D71249" w14:textId="77777777" w:rsidR="00993BDD" w:rsidRPr="00040DFA" w:rsidRDefault="00993BDD" w:rsidP="00FB3D8F">
            <w:pPr>
              <w:pStyle w:val="1"/>
              <w:tabs>
                <w:tab w:val="left" w:pos="540"/>
              </w:tabs>
              <w:rPr>
                <w:rFonts w:ascii="Calibri Light" w:hAnsi="Calibri Light"/>
              </w:rPr>
            </w:pPr>
            <w:r w:rsidRPr="00040DFA">
              <w:rPr>
                <w:rFonts w:ascii="Calibri Light" w:hAnsi="Calibri Light"/>
                <w:sz w:val="21"/>
              </w:rPr>
              <w:t xml:space="preserve">C’est le directeur </w:t>
            </w:r>
            <w:r w:rsidRPr="00040DFA">
              <w:rPr>
                <w:rFonts w:ascii="Calibri Light" w:hAnsi="Calibri Light"/>
                <w:b/>
                <w:bCs/>
                <w:sz w:val="21"/>
              </w:rPr>
              <w:t>de l</w:t>
            </w:r>
            <w:r w:rsidRPr="00040DFA">
              <w:rPr>
                <w:rFonts w:ascii="Calibri Light" w:hAnsi="Calibri Light"/>
                <w:sz w:val="21"/>
              </w:rPr>
              <w:t>’école. ( l’ = la )</w:t>
            </w:r>
            <w:r>
              <w:rPr>
                <w:rFonts w:ascii="Calibri Light" w:hAnsi="Calibri Light" w:hint="eastAsia"/>
                <w:sz w:val="21"/>
              </w:rPr>
              <w:t xml:space="preserve">  </w:t>
            </w:r>
            <w:r>
              <w:rPr>
                <w:rFonts w:ascii="Calibri Light" w:hAnsi="Calibri Light" w:hint="eastAsia"/>
                <w:sz w:val="21"/>
              </w:rPr>
              <w:t>这是学校校长。</w:t>
            </w:r>
          </w:p>
        </w:tc>
      </w:tr>
    </w:tbl>
    <w:p w14:paraId="5675668A" w14:textId="77777777" w:rsidR="00993BDD" w:rsidRDefault="00993BDD" w:rsidP="00993BDD">
      <w:pPr>
        <w:pStyle w:val="ab"/>
        <w:tabs>
          <w:tab w:val="left" w:pos="900"/>
          <w:tab w:val="left" w:pos="8280"/>
          <w:tab w:val="left" w:pos="8460"/>
        </w:tabs>
        <w:ind w:leftChars="0" w:left="0"/>
        <w:rPr>
          <w:lang w:val="fr-CA"/>
        </w:rPr>
      </w:pPr>
    </w:p>
    <w:p w14:paraId="406E82FB" w14:textId="3FE0C664" w:rsidR="003F180D" w:rsidRDefault="003F180D" w:rsidP="00993BDD">
      <w:pPr>
        <w:pStyle w:val="ab"/>
        <w:tabs>
          <w:tab w:val="left" w:pos="900"/>
          <w:tab w:val="left" w:pos="8280"/>
          <w:tab w:val="left" w:pos="8460"/>
        </w:tabs>
        <w:ind w:leftChars="0" w:left="0"/>
        <w:rPr>
          <w:lang w:val="fr-CA"/>
        </w:rPr>
      </w:pPr>
      <w:r>
        <w:rPr>
          <w:lang w:val="fr-CA"/>
        </w:rPr>
        <w:t>E</w:t>
      </w:r>
      <w:r>
        <w:rPr>
          <w:rFonts w:hint="eastAsia"/>
          <w:lang w:val="fr-CA"/>
        </w:rPr>
        <w:t>x</w:t>
      </w:r>
      <w:r>
        <w:rPr>
          <w:lang w:val="fr-CA"/>
        </w:rPr>
        <w:t> </w:t>
      </w:r>
      <w:r>
        <w:rPr>
          <w:rFonts w:hint="eastAsia"/>
          <w:lang w:val="fr-CA"/>
        </w:rPr>
        <w:t>：</w:t>
      </w:r>
      <w:r>
        <w:rPr>
          <w:rFonts w:hint="eastAsia"/>
          <w:lang w:val="fr-CA"/>
        </w:rPr>
        <w:t xml:space="preserve"> </w:t>
      </w:r>
      <w:r>
        <w:rPr>
          <w:lang w:val="fr-CA"/>
        </w:rPr>
        <w:t>voici la lettre du professeur</w:t>
      </w:r>
      <w:r>
        <w:rPr>
          <w:lang w:val="fr-CA"/>
        </w:rPr>
        <w:t>．</w:t>
      </w:r>
    </w:p>
    <w:p w14:paraId="2D27C6DE" w14:textId="760959B0" w:rsidR="003F180D" w:rsidRDefault="003F180D" w:rsidP="00993BDD">
      <w:pPr>
        <w:pStyle w:val="ab"/>
        <w:tabs>
          <w:tab w:val="left" w:pos="900"/>
          <w:tab w:val="left" w:pos="8280"/>
          <w:tab w:val="left" w:pos="8460"/>
        </w:tabs>
        <w:ind w:leftChars="0" w:left="0"/>
        <w:rPr>
          <w:lang w:val="fr-CA"/>
        </w:rPr>
      </w:pPr>
      <w:r>
        <w:rPr>
          <w:lang w:val="fr-CA"/>
        </w:rPr>
        <w:t xml:space="preserve">      C</w:t>
      </w:r>
      <w:r>
        <w:rPr>
          <w:lang w:val="fr-CA"/>
        </w:rPr>
        <w:t>＇</w:t>
      </w:r>
      <w:r>
        <w:rPr>
          <w:lang w:val="fr-CA"/>
        </w:rPr>
        <w:t>est la maison des Dupont</w:t>
      </w:r>
      <w:r>
        <w:rPr>
          <w:lang w:val="fr-CA"/>
        </w:rPr>
        <w:t>．</w:t>
      </w:r>
    </w:p>
    <w:p w14:paraId="5FC2BA02" w14:textId="77CADFAE" w:rsidR="003F180D" w:rsidRDefault="003F180D" w:rsidP="00993BDD">
      <w:pPr>
        <w:pStyle w:val="ab"/>
        <w:tabs>
          <w:tab w:val="left" w:pos="900"/>
          <w:tab w:val="left" w:pos="8280"/>
          <w:tab w:val="left" w:pos="8460"/>
        </w:tabs>
        <w:ind w:leftChars="0" w:left="0"/>
        <w:rPr>
          <w:lang w:val="fr-CA"/>
        </w:rPr>
      </w:pPr>
      <w:r>
        <w:rPr>
          <w:lang w:val="fr-CA"/>
        </w:rPr>
        <w:t xml:space="preserve">      Ce sont les étudiants de la classe A</w:t>
      </w:r>
      <w:r>
        <w:rPr>
          <w:lang w:val="fr-CA"/>
        </w:rPr>
        <w:t>．</w:t>
      </w:r>
    </w:p>
    <w:p w14:paraId="3CF41B22" w14:textId="19ECCAD5" w:rsidR="003F180D" w:rsidRDefault="003F180D" w:rsidP="003F180D">
      <w:pPr>
        <w:pStyle w:val="ab"/>
        <w:tabs>
          <w:tab w:val="left" w:pos="900"/>
          <w:tab w:val="left" w:pos="8280"/>
          <w:tab w:val="left" w:pos="8460"/>
        </w:tabs>
        <w:ind w:leftChars="0" w:left="0" w:firstLineChars="200" w:firstLine="420"/>
        <w:rPr>
          <w:lang w:val="fr-CA"/>
        </w:rPr>
      </w:pPr>
      <w:r>
        <w:rPr>
          <w:lang w:val="fr-CA"/>
        </w:rPr>
        <w:t>Voilà la bibliothèque de l</w:t>
      </w:r>
      <w:r>
        <w:rPr>
          <w:lang w:val="fr-CA"/>
        </w:rPr>
        <w:t>＇</w:t>
      </w:r>
      <w:r>
        <w:rPr>
          <w:lang w:val="fr-CA"/>
        </w:rPr>
        <w:t>institut</w:t>
      </w:r>
      <w:r>
        <w:rPr>
          <w:lang w:val="fr-CA"/>
        </w:rPr>
        <w:t>．</w:t>
      </w:r>
    </w:p>
    <w:p w14:paraId="2C2E13D0" w14:textId="7EBAE282" w:rsidR="00620EFE" w:rsidRDefault="00620EFE" w:rsidP="003F180D">
      <w:pPr>
        <w:pStyle w:val="ab"/>
        <w:tabs>
          <w:tab w:val="left" w:pos="900"/>
          <w:tab w:val="left" w:pos="8280"/>
          <w:tab w:val="left" w:pos="8460"/>
        </w:tabs>
        <w:ind w:leftChars="0" w:left="0" w:firstLineChars="200" w:firstLine="420"/>
        <w:rPr>
          <w:lang w:val="fr-CA"/>
        </w:rPr>
      </w:pPr>
    </w:p>
    <w:p w14:paraId="62908E29" w14:textId="5EAA9B53" w:rsidR="00620EFE" w:rsidRDefault="00620EFE" w:rsidP="003F180D">
      <w:pPr>
        <w:pStyle w:val="ab"/>
        <w:tabs>
          <w:tab w:val="left" w:pos="900"/>
          <w:tab w:val="left" w:pos="8280"/>
          <w:tab w:val="left" w:pos="8460"/>
        </w:tabs>
        <w:ind w:leftChars="0" w:left="0" w:firstLineChars="200" w:firstLine="420"/>
        <w:rPr>
          <w:lang w:val="fr-CA"/>
        </w:rPr>
      </w:pPr>
    </w:p>
    <w:p w14:paraId="5215B696" w14:textId="3AF5AC4D" w:rsidR="00620EFE" w:rsidRDefault="00620EFE" w:rsidP="003F180D">
      <w:pPr>
        <w:pStyle w:val="ab"/>
        <w:tabs>
          <w:tab w:val="left" w:pos="900"/>
          <w:tab w:val="left" w:pos="8280"/>
          <w:tab w:val="left" w:pos="8460"/>
        </w:tabs>
        <w:ind w:leftChars="0" w:left="0" w:firstLineChars="200" w:firstLine="420"/>
        <w:rPr>
          <w:lang w:val="fr-CA"/>
        </w:rPr>
      </w:pPr>
      <w:r>
        <w:rPr>
          <w:lang w:val="fr-CA"/>
        </w:rPr>
        <w:t>J</w:t>
      </w:r>
      <w:r>
        <w:rPr>
          <w:rFonts w:hint="eastAsia"/>
          <w:lang w:val="fr-CA"/>
        </w:rPr>
        <w:t>ouer</w:t>
      </w:r>
      <w:r>
        <w:rPr>
          <w:lang w:val="fr-CA"/>
        </w:rPr>
        <w:t>：</w:t>
      </w:r>
      <w:r>
        <w:rPr>
          <w:rFonts w:hint="eastAsia"/>
          <w:lang w:val="fr-CA"/>
        </w:rPr>
        <w:t>（</w:t>
      </w:r>
      <w:r>
        <w:rPr>
          <w:lang w:val="fr-CA"/>
        </w:rPr>
        <w:t>玩耍，游戏）</w:t>
      </w:r>
      <w:r>
        <w:rPr>
          <w:lang w:val="fr-CA"/>
        </w:rPr>
        <w:t xml:space="preserve">jouer au football </w:t>
      </w:r>
    </w:p>
    <w:p w14:paraId="0E3E76E2" w14:textId="4FA692FB" w:rsidR="00620EFE" w:rsidRDefault="00620EFE" w:rsidP="003F180D">
      <w:pPr>
        <w:pStyle w:val="ab"/>
        <w:tabs>
          <w:tab w:val="left" w:pos="900"/>
          <w:tab w:val="left" w:pos="8280"/>
          <w:tab w:val="left" w:pos="8460"/>
        </w:tabs>
        <w:ind w:leftChars="0" w:left="0" w:firstLineChars="200" w:firstLine="420"/>
        <w:rPr>
          <w:lang w:val="fr-CA"/>
        </w:rPr>
      </w:pPr>
      <w:r>
        <w:rPr>
          <w:lang w:val="fr-CA"/>
        </w:rPr>
        <w:t>Jouer au tennis</w:t>
      </w:r>
    </w:p>
    <w:p w14:paraId="44618E96" w14:textId="07165E43" w:rsidR="00620EFE" w:rsidRDefault="00620EFE" w:rsidP="003F180D">
      <w:pPr>
        <w:pStyle w:val="ab"/>
        <w:tabs>
          <w:tab w:val="left" w:pos="900"/>
          <w:tab w:val="left" w:pos="8280"/>
          <w:tab w:val="left" w:pos="8460"/>
        </w:tabs>
        <w:ind w:leftChars="0" w:left="0" w:firstLineChars="200" w:firstLine="420"/>
        <w:rPr>
          <w:lang w:val="fr-CA"/>
        </w:rPr>
      </w:pPr>
      <w:r>
        <w:rPr>
          <w:lang w:val="fr-CA"/>
        </w:rPr>
        <w:t xml:space="preserve">Jouer aux cartes </w:t>
      </w:r>
    </w:p>
    <w:p w14:paraId="002AD3A3" w14:textId="1155ABC6" w:rsidR="00620EFE" w:rsidRDefault="00620EFE" w:rsidP="003F180D">
      <w:pPr>
        <w:pStyle w:val="ab"/>
        <w:tabs>
          <w:tab w:val="left" w:pos="900"/>
          <w:tab w:val="left" w:pos="8280"/>
          <w:tab w:val="left" w:pos="8460"/>
        </w:tabs>
        <w:ind w:leftChars="0" w:left="0" w:firstLineChars="200" w:firstLine="420"/>
        <w:rPr>
          <w:lang w:val="fr-CA"/>
        </w:rPr>
      </w:pPr>
      <w:r>
        <w:rPr>
          <w:lang w:val="fr-CA"/>
        </w:rPr>
        <w:t xml:space="preserve">Jouer aux échecs </w:t>
      </w:r>
    </w:p>
    <w:p w14:paraId="1EAB7BEF" w14:textId="635086AD" w:rsidR="00620EFE" w:rsidRPr="003F180D" w:rsidRDefault="00620EFE" w:rsidP="003F180D">
      <w:pPr>
        <w:pStyle w:val="ab"/>
        <w:tabs>
          <w:tab w:val="left" w:pos="900"/>
          <w:tab w:val="left" w:pos="8280"/>
          <w:tab w:val="left" w:pos="8460"/>
        </w:tabs>
        <w:ind w:leftChars="0" w:left="0" w:firstLineChars="200" w:firstLine="420"/>
        <w:rPr>
          <w:lang w:val="fr-CA"/>
        </w:rPr>
      </w:pPr>
      <w:r>
        <w:rPr>
          <w:rFonts w:hint="eastAsia"/>
          <w:lang w:val="fr-CA"/>
        </w:rPr>
        <w:t>演奏</w:t>
      </w:r>
      <w:r>
        <w:rPr>
          <w:lang w:val="fr-CA"/>
        </w:rPr>
        <w:t>：</w:t>
      </w:r>
      <w:r>
        <w:rPr>
          <w:lang w:val="fr-CA"/>
        </w:rPr>
        <w:t>Jouer du piano</w:t>
      </w:r>
      <w:r>
        <w:rPr>
          <w:rFonts w:hint="eastAsia"/>
          <w:lang w:val="fr-CA"/>
        </w:rPr>
        <w:t>；</w:t>
      </w:r>
      <w:r>
        <w:rPr>
          <w:lang w:val="fr-CA"/>
        </w:rPr>
        <w:t xml:space="preserve"> jouer du violon</w:t>
      </w:r>
    </w:p>
    <w:p w14:paraId="192FFFC5" w14:textId="77777777" w:rsidR="00993BDD" w:rsidRDefault="00993BDD" w:rsidP="00993BDD">
      <w:pPr>
        <w:ind w:firstLineChars="100" w:firstLine="211"/>
        <w:rPr>
          <w:lang w:val="fr-CA"/>
        </w:rPr>
      </w:pPr>
      <w:r w:rsidRPr="00A37F23">
        <w:rPr>
          <w:rFonts w:hint="eastAsia"/>
          <w:b/>
          <w:lang w:val="fr-CA"/>
        </w:rPr>
        <w:t xml:space="preserve">2. </w:t>
      </w:r>
      <w:r>
        <w:rPr>
          <w:rFonts w:hint="eastAsia"/>
          <w:b/>
          <w:lang w:val="fr-CA"/>
        </w:rPr>
        <w:t>代词式动词</w:t>
      </w:r>
      <w:r>
        <w:rPr>
          <w:rFonts w:hint="eastAsia"/>
          <w:lang w:val="fr-CA"/>
        </w:rPr>
        <w:t>（</w:t>
      </w:r>
      <w:r>
        <w:rPr>
          <w:lang w:val="fr-CA"/>
        </w:rPr>
        <w:t>les verbes pronominaux</w:t>
      </w:r>
      <w:r>
        <w:rPr>
          <w:rFonts w:hint="eastAsia"/>
          <w:lang w:val="fr-CA"/>
        </w:rPr>
        <w:t>）</w:t>
      </w:r>
      <w:r>
        <w:rPr>
          <w:lang w:val="fr-CA"/>
        </w:rPr>
        <w:t xml:space="preserve"> </w:t>
      </w:r>
    </w:p>
    <w:p w14:paraId="6173E389" w14:textId="77777777" w:rsidR="00993BDD" w:rsidRDefault="00993BDD" w:rsidP="00993BDD">
      <w:pPr>
        <w:autoSpaceDE w:val="0"/>
        <w:autoSpaceDN w:val="0"/>
        <w:adjustRightInd w:val="0"/>
        <w:ind w:leftChars="206" w:left="433" w:firstLine="14"/>
        <w:jc w:val="left"/>
        <w:rPr>
          <w:bCs/>
          <w:kern w:val="0"/>
          <w:szCs w:val="20"/>
          <w:lang w:val="fr-CA"/>
        </w:rPr>
      </w:pPr>
      <w:r>
        <w:rPr>
          <w:kern w:val="0"/>
          <w:szCs w:val="20"/>
          <w:lang w:val="fr-FR"/>
        </w:rPr>
        <w:t>1</w:t>
      </w:r>
      <w:r>
        <w:rPr>
          <w:rFonts w:hint="eastAsia"/>
          <w:kern w:val="0"/>
          <w:szCs w:val="20"/>
          <w:lang w:val="fr-FR"/>
        </w:rPr>
        <w:t>）</w:t>
      </w:r>
      <w:r>
        <w:rPr>
          <w:rFonts w:hint="eastAsia"/>
          <w:bCs/>
          <w:kern w:val="0"/>
          <w:szCs w:val="20"/>
          <w:lang w:val="zh-CN"/>
        </w:rPr>
        <w:t>概念</w:t>
      </w:r>
      <w:r>
        <w:rPr>
          <w:rFonts w:hint="eastAsia"/>
          <w:bCs/>
          <w:kern w:val="0"/>
          <w:szCs w:val="20"/>
          <w:lang w:val="fr-FR"/>
        </w:rPr>
        <w:t>：</w:t>
      </w:r>
      <w:r>
        <w:rPr>
          <w:rFonts w:hint="eastAsia"/>
          <w:kern w:val="0"/>
          <w:szCs w:val="20"/>
          <w:lang w:val="zh-CN"/>
        </w:rPr>
        <w:t>法语中须与自反代词一起使用的动词被称作</w:t>
      </w:r>
      <w:r>
        <w:rPr>
          <w:rFonts w:hint="eastAsia"/>
          <w:b/>
          <w:kern w:val="0"/>
          <w:szCs w:val="20"/>
          <w:lang w:val="fr-FR"/>
        </w:rPr>
        <w:t>代词式</w:t>
      </w:r>
      <w:r>
        <w:rPr>
          <w:rFonts w:hint="eastAsia"/>
          <w:b/>
          <w:bCs/>
          <w:kern w:val="0"/>
          <w:szCs w:val="20"/>
          <w:lang w:val="zh-CN"/>
        </w:rPr>
        <w:t>动词</w:t>
      </w:r>
      <w:r>
        <w:rPr>
          <w:rFonts w:hint="eastAsia"/>
          <w:bCs/>
          <w:kern w:val="0"/>
          <w:szCs w:val="20"/>
          <w:lang w:val="fr-FR"/>
        </w:rPr>
        <w:t>，</w:t>
      </w:r>
      <w:r>
        <w:rPr>
          <w:rFonts w:hint="eastAsia"/>
          <w:bCs/>
          <w:kern w:val="0"/>
          <w:szCs w:val="20"/>
          <w:lang w:val="zh-CN"/>
        </w:rPr>
        <w:t>或称</w:t>
      </w:r>
      <w:r>
        <w:rPr>
          <w:rFonts w:hint="eastAsia"/>
          <w:b/>
          <w:bCs/>
          <w:kern w:val="0"/>
          <w:szCs w:val="20"/>
          <w:lang w:val="zh-CN"/>
        </w:rPr>
        <w:t>代动词</w:t>
      </w:r>
      <w:r>
        <w:rPr>
          <w:rFonts w:hint="eastAsia"/>
          <w:bCs/>
          <w:kern w:val="0"/>
          <w:szCs w:val="20"/>
          <w:lang w:val="fr-CA"/>
        </w:rPr>
        <w:t>。</w:t>
      </w:r>
    </w:p>
    <w:p w14:paraId="35ECD6BC" w14:textId="77777777" w:rsidR="00993BDD" w:rsidRDefault="00993BDD" w:rsidP="00993BDD">
      <w:pPr>
        <w:autoSpaceDE w:val="0"/>
        <w:autoSpaceDN w:val="0"/>
        <w:adjustRightInd w:val="0"/>
        <w:ind w:leftChars="206" w:left="433" w:firstLine="14"/>
        <w:jc w:val="left"/>
        <w:rPr>
          <w:kern w:val="0"/>
          <w:szCs w:val="20"/>
          <w:lang w:val="fr-CA"/>
        </w:rPr>
      </w:pPr>
      <w:r>
        <w:rPr>
          <w:kern w:val="0"/>
          <w:szCs w:val="20"/>
          <w:lang w:val="fr-CA"/>
        </w:rPr>
        <w:lastRenderedPageBreak/>
        <w:t>2</w:t>
      </w:r>
      <w:r>
        <w:rPr>
          <w:rFonts w:hint="eastAsia"/>
          <w:kern w:val="0"/>
          <w:szCs w:val="20"/>
          <w:lang w:val="fr-CA"/>
        </w:rPr>
        <w:t>）形式：</w:t>
      </w:r>
      <w:r>
        <w:rPr>
          <w:rFonts w:ascii="宋体" w:hAnsi="宋体" w:hint="eastAsia"/>
          <w:kern w:val="0"/>
          <w:szCs w:val="20"/>
          <w:lang w:val="zh-CN"/>
        </w:rPr>
        <w:t>【</w:t>
      </w:r>
      <w:r>
        <w:rPr>
          <w:rFonts w:hint="eastAsia"/>
          <w:kern w:val="0"/>
          <w:szCs w:val="20"/>
          <w:lang w:val="zh-CN"/>
        </w:rPr>
        <w:t>自反代词（或称反身代词）</w:t>
      </w:r>
      <w:r>
        <w:rPr>
          <w:kern w:val="0"/>
          <w:szCs w:val="20"/>
          <w:lang w:val="fr-CA"/>
        </w:rPr>
        <w:t xml:space="preserve">+ </w:t>
      </w:r>
      <w:r>
        <w:rPr>
          <w:rFonts w:hint="eastAsia"/>
          <w:kern w:val="0"/>
          <w:szCs w:val="20"/>
          <w:lang w:val="fr-CA"/>
        </w:rPr>
        <w:t>动词不定式</w:t>
      </w:r>
      <w:r>
        <w:rPr>
          <w:rFonts w:ascii="宋体" w:hAnsi="宋体" w:hint="eastAsia"/>
          <w:kern w:val="0"/>
          <w:szCs w:val="20"/>
          <w:lang w:val="zh-CN"/>
        </w:rPr>
        <w:t>】</w:t>
      </w:r>
    </w:p>
    <w:p w14:paraId="59F6CD93" w14:textId="77777777" w:rsidR="00993BDD" w:rsidRDefault="00993BDD" w:rsidP="00993BDD">
      <w:pPr>
        <w:autoSpaceDE w:val="0"/>
        <w:autoSpaceDN w:val="0"/>
        <w:adjustRightInd w:val="0"/>
        <w:ind w:leftChars="206" w:left="433" w:firstLine="14"/>
        <w:jc w:val="left"/>
        <w:rPr>
          <w:kern w:val="0"/>
          <w:szCs w:val="20"/>
          <w:lang w:val="zh-CN"/>
        </w:rPr>
      </w:pPr>
      <w:r>
        <w:rPr>
          <w:kern w:val="0"/>
          <w:szCs w:val="20"/>
          <w:lang w:val="fr-CA"/>
        </w:rPr>
        <w:t>3</w:t>
      </w:r>
      <w:r>
        <w:rPr>
          <w:rFonts w:hint="eastAsia"/>
          <w:kern w:val="0"/>
          <w:szCs w:val="20"/>
          <w:lang w:val="fr-CA"/>
        </w:rPr>
        <w:t>）与</w:t>
      </w:r>
      <w:r>
        <w:rPr>
          <w:rFonts w:hint="eastAsia"/>
          <w:kern w:val="0"/>
          <w:szCs w:val="20"/>
          <w:lang w:val="fr-FR"/>
        </w:rPr>
        <w:t>代词式</w:t>
      </w:r>
      <w:r>
        <w:rPr>
          <w:rFonts w:hint="eastAsia"/>
          <w:bCs/>
          <w:kern w:val="0"/>
          <w:szCs w:val="20"/>
          <w:lang w:val="zh-CN"/>
        </w:rPr>
        <w:t>动词配合使用的</w:t>
      </w:r>
      <w:r>
        <w:rPr>
          <w:rFonts w:hint="eastAsia"/>
          <w:kern w:val="0"/>
          <w:szCs w:val="20"/>
          <w:lang w:val="zh-CN"/>
        </w:rPr>
        <w:t>自反代词形式：</w:t>
      </w:r>
    </w:p>
    <w:p w14:paraId="6C397417" w14:textId="77777777" w:rsidR="00993BDD" w:rsidRDefault="00993BDD" w:rsidP="00993BDD">
      <w:pPr>
        <w:autoSpaceDE w:val="0"/>
        <w:autoSpaceDN w:val="0"/>
        <w:adjustRightInd w:val="0"/>
        <w:spacing w:line="80" w:lineRule="exact"/>
        <w:ind w:leftChars="206" w:left="433" w:firstLine="11"/>
        <w:jc w:val="left"/>
        <w:rPr>
          <w:kern w:val="0"/>
          <w:szCs w:val="20"/>
          <w:lang w:val="zh-CN"/>
        </w:rPr>
      </w:pPr>
    </w:p>
    <w:tbl>
      <w:tblPr>
        <w:tblStyle w:val="a4"/>
        <w:tblW w:w="0" w:type="auto"/>
        <w:tblInd w:w="892" w:type="dxa"/>
        <w:tblLook w:val="00A0" w:firstRow="1" w:lastRow="0" w:firstColumn="1" w:lastColumn="0" w:noHBand="0" w:noVBand="0"/>
      </w:tblPr>
      <w:tblGrid>
        <w:gridCol w:w="3156"/>
        <w:gridCol w:w="3157"/>
      </w:tblGrid>
      <w:tr w:rsidR="00993BDD" w14:paraId="7CC164B5" w14:textId="77777777" w:rsidTr="00FB3D8F"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3300"/>
            <w:hideMark/>
          </w:tcPr>
          <w:p w14:paraId="73278193" w14:textId="77777777" w:rsidR="00993BDD" w:rsidRDefault="00993BDD" w:rsidP="00FB3D8F">
            <w:pPr>
              <w:autoSpaceDE w:val="0"/>
              <w:autoSpaceDN w:val="0"/>
              <w:adjustRightInd w:val="0"/>
              <w:ind w:firstLine="422"/>
              <w:jc w:val="center"/>
              <w:rPr>
                <w:b/>
                <w:color w:val="FFFFFF"/>
                <w:kern w:val="0"/>
                <w:szCs w:val="20"/>
                <w:lang w:val="zh-CN"/>
              </w:rPr>
            </w:pPr>
            <w:r>
              <w:rPr>
                <w:rFonts w:hint="eastAsia"/>
                <w:b/>
                <w:color w:val="FFFFFF"/>
                <w:kern w:val="0"/>
                <w:szCs w:val="20"/>
                <w:lang w:val="zh-CN"/>
              </w:rPr>
              <w:t>单</w:t>
            </w:r>
            <w:r>
              <w:rPr>
                <w:b/>
                <w:color w:val="FFFFFF"/>
                <w:kern w:val="0"/>
                <w:szCs w:val="20"/>
                <w:lang w:val="zh-CN"/>
              </w:rPr>
              <w:t xml:space="preserve">     </w:t>
            </w:r>
            <w:r>
              <w:rPr>
                <w:rFonts w:hint="eastAsia"/>
                <w:b/>
                <w:color w:val="FFFFFF"/>
                <w:kern w:val="0"/>
                <w:szCs w:val="20"/>
                <w:lang w:val="zh-CN"/>
              </w:rPr>
              <w:t>数</w:t>
            </w:r>
          </w:p>
        </w:tc>
        <w:tc>
          <w:tcPr>
            <w:tcW w:w="3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3300"/>
            <w:hideMark/>
          </w:tcPr>
          <w:p w14:paraId="4DA2E1E8" w14:textId="77777777" w:rsidR="00993BDD" w:rsidRDefault="00993BDD" w:rsidP="00FB3D8F">
            <w:pPr>
              <w:autoSpaceDE w:val="0"/>
              <w:autoSpaceDN w:val="0"/>
              <w:adjustRightInd w:val="0"/>
              <w:ind w:firstLine="422"/>
              <w:jc w:val="center"/>
              <w:rPr>
                <w:b/>
                <w:color w:val="FFFFFF"/>
                <w:kern w:val="0"/>
                <w:szCs w:val="20"/>
                <w:lang w:val="zh-CN"/>
              </w:rPr>
            </w:pPr>
            <w:r>
              <w:rPr>
                <w:rFonts w:hint="eastAsia"/>
                <w:b/>
                <w:color w:val="FFFFFF"/>
                <w:kern w:val="0"/>
                <w:szCs w:val="20"/>
                <w:lang w:val="zh-CN"/>
              </w:rPr>
              <w:t>复</w:t>
            </w:r>
            <w:r>
              <w:rPr>
                <w:b/>
                <w:color w:val="FFFFFF"/>
                <w:kern w:val="0"/>
                <w:szCs w:val="20"/>
                <w:lang w:val="zh-CN"/>
              </w:rPr>
              <w:t xml:space="preserve">     </w:t>
            </w:r>
            <w:r>
              <w:rPr>
                <w:rFonts w:hint="eastAsia"/>
                <w:b/>
                <w:color w:val="FFFFFF"/>
                <w:kern w:val="0"/>
                <w:szCs w:val="20"/>
                <w:lang w:val="zh-CN"/>
              </w:rPr>
              <w:t>数</w:t>
            </w:r>
          </w:p>
        </w:tc>
      </w:tr>
      <w:tr w:rsidR="00993BDD" w14:paraId="09DF14E8" w14:textId="77777777" w:rsidTr="00FB3D8F"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17562" w14:textId="77777777" w:rsidR="00993BDD" w:rsidRDefault="00993BDD" w:rsidP="00FB3D8F">
            <w:pPr>
              <w:autoSpaceDE w:val="0"/>
              <w:autoSpaceDN w:val="0"/>
              <w:adjustRightInd w:val="0"/>
              <w:jc w:val="center"/>
              <w:rPr>
                <w:kern w:val="0"/>
                <w:szCs w:val="20"/>
                <w:lang w:val="fr-CA"/>
              </w:rPr>
            </w:pPr>
            <w:r>
              <w:rPr>
                <w:kern w:val="0"/>
                <w:szCs w:val="20"/>
                <w:lang w:val="fr-CA"/>
              </w:rPr>
              <w:t>me</w:t>
            </w:r>
          </w:p>
        </w:tc>
        <w:tc>
          <w:tcPr>
            <w:tcW w:w="3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0ED5E" w14:textId="77777777" w:rsidR="00993BDD" w:rsidRDefault="00993BDD" w:rsidP="00FB3D8F">
            <w:pPr>
              <w:autoSpaceDE w:val="0"/>
              <w:autoSpaceDN w:val="0"/>
              <w:adjustRightInd w:val="0"/>
              <w:jc w:val="center"/>
              <w:rPr>
                <w:kern w:val="0"/>
                <w:szCs w:val="20"/>
                <w:lang w:val="fr-CA"/>
              </w:rPr>
            </w:pPr>
            <w:r>
              <w:rPr>
                <w:kern w:val="0"/>
                <w:szCs w:val="20"/>
                <w:lang w:val="fr-CA"/>
              </w:rPr>
              <w:t>nous</w:t>
            </w:r>
          </w:p>
        </w:tc>
      </w:tr>
      <w:tr w:rsidR="00993BDD" w14:paraId="177AE0C9" w14:textId="77777777" w:rsidTr="00FB3D8F"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1AF05" w14:textId="77777777" w:rsidR="00993BDD" w:rsidRDefault="00993BDD" w:rsidP="00FB3D8F">
            <w:pPr>
              <w:autoSpaceDE w:val="0"/>
              <w:autoSpaceDN w:val="0"/>
              <w:adjustRightInd w:val="0"/>
              <w:jc w:val="center"/>
              <w:rPr>
                <w:kern w:val="0"/>
                <w:szCs w:val="20"/>
                <w:lang w:val="fr-CA"/>
              </w:rPr>
            </w:pPr>
            <w:r>
              <w:rPr>
                <w:kern w:val="0"/>
                <w:szCs w:val="20"/>
                <w:lang w:val="fr-CA"/>
              </w:rPr>
              <w:t>te</w:t>
            </w:r>
          </w:p>
        </w:tc>
        <w:tc>
          <w:tcPr>
            <w:tcW w:w="3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42922" w14:textId="77777777" w:rsidR="00993BDD" w:rsidRDefault="00993BDD" w:rsidP="00FB3D8F">
            <w:pPr>
              <w:autoSpaceDE w:val="0"/>
              <w:autoSpaceDN w:val="0"/>
              <w:adjustRightInd w:val="0"/>
              <w:jc w:val="center"/>
              <w:rPr>
                <w:kern w:val="0"/>
                <w:szCs w:val="20"/>
                <w:lang w:val="fr-CA"/>
              </w:rPr>
            </w:pPr>
            <w:r>
              <w:rPr>
                <w:kern w:val="0"/>
                <w:szCs w:val="20"/>
                <w:lang w:val="fr-CA"/>
              </w:rPr>
              <w:t>vous</w:t>
            </w:r>
          </w:p>
        </w:tc>
      </w:tr>
      <w:tr w:rsidR="00993BDD" w14:paraId="133CD184" w14:textId="77777777" w:rsidTr="00FB3D8F"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E33EB" w14:textId="77777777" w:rsidR="00993BDD" w:rsidRDefault="00993BDD" w:rsidP="00FB3D8F">
            <w:pPr>
              <w:autoSpaceDE w:val="0"/>
              <w:autoSpaceDN w:val="0"/>
              <w:adjustRightInd w:val="0"/>
              <w:jc w:val="center"/>
              <w:rPr>
                <w:kern w:val="0"/>
                <w:szCs w:val="20"/>
                <w:lang w:val="fr-CA"/>
              </w:rPr>
            </w:pPr>
            <w:r>
              <w:rPr>
                <w:kern w:val="0"/>
                <w:szCs w:val="20"/>
                <w:lang w:val="fr-CA"/>
              </w:rPr>
              <w:t>se</w:t>
            </w:r>
          </w:p>
        </w:tc>
        <w:tc>
          <w:tcPr>
            <w:tcW w:w="3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AA15B" w14:textId="77777777" w:rsidR="00993BDD" w:rsidRDefault="00993BDD" w:rsidP="00FB3D8F">
            <w:pPr>
              <w:autoSpaceDE w:val="0"/>
              <w:autoSpaceDN w:val="0"/>
              <w:adjustRightInd w:val="0"/>
              <w:jc w:val="center"/>
              <w:rPr>
                <w:kern w:val="0"/>
                <w:szCs w:val="20"/>
                <w:lang w:val="fr-CA"/>
              </w:rPr>
            </w:pPr>
            <w:r>
              <w:rPr>
                <w:kern w:val="0"/>
                <w:szCs w:val="20"/>
                <w:lang w:val="fr-CA"/>
              </w:rPr>
              <w:t>se</w:t>
            </w:r>
          </w:p>
        </w:tc>
      </w:tr>
      <w:tr w:rsidR="00993BDD" w14:paraId="287EEFCE" w14:textId="77777777" w:rsidTr="00FB3D8F"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E63EF" w14:textId="77777777" w:rsidR="00993BDD" w:rsidRDefault="00993BDD" w:rsidP="00FB3D8F">
            <w:pPr>
              <w:autoSpaceDE w:val="0"/>
              <w:autoSpaceDN w:val="0"/>
              <w:adjustRightInd w:val="0"/>
              <w:jc w:val="center"/>
              <w:rPr>
                <w:kern w:val="0"/>
                <w:szCs w:val="20"/>
                <w:lang w:val="fr-CA"/>
              </w:rPr>
            </w:pPr>
            <w:r>
              <w:rPr>
                <w:kern w:val="0"/>
                <w:szCs w:val="20"/>
                <w:lang w:val="fr-CA"/>
              </w:rPr>
              <w:t>se</w:t>
            </w:r>
          </w:p>
        </w:tc>
        <w:tc>
          <w:tcPr>
            <w:tcW w:w="3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C9D65" w14:textId="77777777" w:rsidR="00993BDD" w:rsidRDefault="00993BDD" w:rsidP="00FB3D8F">
            <w:pPr>
              <w:autoSpaceDE w:val="0"/>
              <w:autoSpaceDN w:val="0"/>
              <w:adjustRightInd w:val="0"/>
              <w:jc w:val="center"/>
              <w:rPr>
                <w:kern w:val="0"/>
                <w:szCs w:val="20"/>
                <w:lang w:val="fr-CA"/>
              </w:rPr>
            </w:pPr>
            <w:r>
              <w:rPr>
                <w:kern w:val="0"/>
                <w:szCs w:val="20"/>
                <w:lang w:val="fr-CA"/>
              </w:rPr>
              <w:t>se</w:t>
            </w:r>
          </w:p>
        </w:tc>
      </w:tr>
      <w:tr w:rsidR="00993BDD" w14:paraId="0F9FBC75" w14:textId="77777777" w:rsidTr="00FB3D8F">
        <w:tc>
          <w:tcPr>
            <w:tcW w:w="63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26996" w14:textId="77777777" w:rsidR="00993BDD" w:rsidRPr="006F121A" w:rsidRDefault="00993BDD" w:rsidP="00FB3D8F">
            <w:pPr>
              <w:pStyle w:val="a5"/>
              <w:numPr>
                <w:ilvl w:val="0"/>
                <w:numId w:val="27"/>
              </w:numPr>
              <w:tabs>
                <w:tab w:val="clear" w:pos="420"/>
                <w:tab w:val="num" w:pos="101"/>
              </w:tabs>
              <w:autoSpaceDE w:val="0"/>
              <w:autoSpaceDN w:val="0"/>
              <w:adjustRightInd w:val="0"/>
              <w:ind w:leftChars="-39" w:left="-6" w:hangingChars="36" w:hanging="76"/>
              <w:rPr>
                <w:kern w:val="0"/>
                <w:szCs w:val="20"/>
                <w:lang w:val="fr-CA"/>
              </w:rPr>
            </w:pPr>
            <w:r>
              <w:rPr>
                <w:rFonts w:ascii="宋体" w:hAnsi="宋体" w:hint="eastAsia"/>
                <w:kern w:val="0"/>
                <w:szCs w:val="20"/>
                <w:lang w:val="zh-CN"/>
              </w:rPr>
              <w:t xml:space="preserve"> </w:t>
            </w:r>
            <w:r w:rsidRPr="006F121A">
              <w:rPr>
                <w:rFonts w:ascii="宋体" w:hAnsi="宋体" w:hint="eastAsia"/>
                <w:kern w:val="0"/>
                <w:szCs w:val="20"/>
                <w:lang w:val="zh-CN"/>
              </w:rPr>
              <w:t>自反代词是直接宾语还是间接宾语要视相关</w:t>
            </w:r>
            <w:r w:rsidRPr="006F121A">
              <w:rPr>
                <w:rFonts w:ascii="宋体" w:hAnsi="宋体" w:hint="eastAsia"/>
                <w:bCs/>
                <w:kern w:val="0"/>
                <w:szCs w:val="20"/>
                <w:lang w:val="zh-CN"/>
              </w:rPr>
              <w:t>动词</w:t>
            </w:r>
            <w:r>
              <w:rPr>
                <w:rFonts w:ascii="宋体" w:hAnsi="宋体" w:hint="eastAsia"/>
                <w:bCs/>
                <w:kern w:val="0"/>
                <w:szCs w:val="20"/>
                <w:lang w:val="zh-CN"/>
              </w:rPr>
              <w:t>属</w:t>
            </w:r>
            <w:r w:rsidRPr="006F121A">
              <w:rPr>
                <w:rFonts w:ascii="宋体" w:hAnsi="宋体" w:hint="eastAsia"/>
                <w:bCs/>
                <w:kern w:val="0"/>
                <w:szCs w:val="20"/>
                <w:lang w:val="zh-CN"/>
              </w:rPr>
              <w:t>直接及物动词</w:t>
            </w:r>
            <w:r>
              <w:rPr>
                <w:rFonts w:ascii="宋体" w:hAnsi="宋体" w:hint="eastAsia"/>
                <w:bCs/>
                <w:kern w:val="0"/>
                <w:szCs w:val="20"/>
                <w:lang w:val="zh-CN"/>
              </w:rPr>
              <w:t xml:space="preserve">  </w:t>
            </w:r>
          </w:p>
          <w:p w14:paraId="4559585D" w14:textId="77777777" w:rsidR="00993BDD" w:rsidRPr="006F121A" w:rsidRDefault="00993BDD" w:rsidP="00FB3D8F">
            <w:pPr>
              <w:pStyle w:val="a5"/>
              <w:autoSpaceDE w:val="0"/>
              <w:autoSpaceDN w:val="0"/>
              <w:adjustRightInd w:val="0"/>
              <w:ind w:left="-6" w:firstLineChars="100" w:firstLine="210"/>
              <w:rPr>
                <w:kern w:val="0"/>
                <w:szCs w:val="20"/>
                <w:lang w:val="fr-CA"/>
              </w:rPr>
            </w:pPr>
            <w:r w:rsidRPr="006F121A">
              <w:rPr>
                <w:rFonts w:ascii="宋体" w:hAnsi="宋体" w:hint="eastAsia"/>
                <w:bCs/>
                <w:kern w:val="0"/>
                <w:szCs w:val="20"/>
                <w:lang w:val="zh-CN"/>
              </w:rPr>
              <w:t>还是间接及物动词而定。</w:t>
            </w:r>
          </w:p>
        </w:tc>
      </w:tr>
    </w:tbl>
    <w:p w14:paraId="7E0D91B8" w14:textId="77777777" w:rsidR="00993BDD" w:rsidRDefault="00993BDD" w:rsidP="00993BDD">
      <w:pPr>
        <w:autoSpaceDE w:val="0"/>
        <w:autoSpaceDN w:val="0"/>
        <w:adjustRightInd w:val="0"/>
        <w:spacing w:line="120" w:lineRule="exact"/>
        <w:jc w:val="left"/>
        <w:rPr>
          <w:rFonts w:ascii="Times New Roman" w:hAnsi="Times New Roman" w:cs="Times New Roman"/>
          <w:kern w:val="0"/>
          <w:szCs w:val="20"/>
          <w:lang w:val="zh-CN"/>
        </w:rPr>
      </w:pPr>
    </w:p>
    <w:p w14:paraId="699C290A" w14:textId="77777777" w:rsidR="00993BDD" w:rsidRDefault="00993BDD" w:rsidP="00993BDD">
      <w:pPr>
        <w:autoSpaceDE w:val="0"/>
        <w:autoSpaceDN w:val="0"/>
        <w:adjustRightInd w:val="0"/>
        <w:ind w:firstLine="448"/>
        <w:jc w:val="left"/>
        <w:rPr>
          <w:bCs/>
          <w:kern w:val="0"/>
          <w:szCs w:val="20"/>
          <w:lang w:val="zh-CN"/>
        </w:rPr>
      </w:pPr>
      <w:r>
        <w:rPr>
          <w:kern w:val="0"/>
          <w:szCs w:val="20"/>
          <w:lang w:val="zh-CN"/>
        </w:rPr>
        <w:t>4</w:t>
      </w:r>
      <w:r>
        <w:rPr>
          <w:rFonts w:hint="eastAsia"/>
          <w:kern w:val="0"/>
          <w:szCs w:val="20"/>
          <w:lang w:val="zh-CN"/>
        </w:rPr>
        <w:t>）自反代词</w:t>
      </w:r>
      <w:r>
        <w:rPr>
          <w:rFonts w:hint="eastAsia"/>
          <w:bCs/>
          <w:kern w:val="0"/>
          <w:szCs w:val="20"/>
          <w:lang w:val="zh-CN"/>
        </w:rPr>
        <w:t>的用法</w:t>
      </w:r>
    </w:p>
    <w:p w14:paraId="26DF65BC" w14:textId="77777777" w:rsidR="00993BDD" w:rsidRDefault="00993BDD" w:rsidP="00993BDD">
      <w:pPr>
        <w:tabs>
          <w:tab w:val="left" w:pos="709"/>
          <w:tab w:val="left" w:pos="851"/>
        </w:tabs>
        <w:autoSpaceDE w:val="0"/>
        <w:autoSpaceDN w:val="0"/>
        <w:adjustRightInd w:val="0"/>
        <w:ind w:firstLine="448"/>
        <w:jc w:val="left"/>
        <w:rPr>
          <w:kern w:val="0"/>
          <w:szCs w:val="20"/>
          <w:lang w:val="fr-CA"/>
        </w:rPr>
      </w:pPr>
      <w:r>
        <w:rPr>
          <w:bCs/>
          <w:kern w:val="0"/>
          <w:szCs w:val="20"/>
          <w:lang w:val="zh-CN"/>
        </w:rPr>
        <w:t xml:space="preserve">   </w:t>
      </w:r>
      <w:r>
        <w:rPr>
          <w:rFonts w:hint="eastAsia"/>
          <w:bCs/>
          <w:kern w:val="0"/>
          <w:szCs w:val="20"/>
          <w:lang w:val="zh-CN"/>
        </w:rPr>
        <w:t>（</w:t>
      </w:r>
      <w:r>
        <w:rPr>
          <w:bCs/>
          <w:kern w:val="0"/>
          <w:szCs w:val="20"/>
          <w:lang w:val="zh-CN"/>
        </w:rPr>
        <w:t>1</w:t>
      </w:r>
      <w:r>
        <w:rPr>
          <w:rFonts w:hint="eastAsia"/>
          <w:bCs/>
          <w:kern w:val="0"/>
          <w:szCs w:val="20"/>
          <w:lang w:val="zh-CN"/>
        </w:rPr>
        <w:t>）</w:t>
      </w:r>
      <w:r>
        <w:rPr>
          <w:rFonts w:hint="eastAsia"/>
          <w:kern w:val="0"/>
          <w:szCs w:val="20"/>
          <w:lang w:val="fr-FR"/>
        </w:rPr>
        <w:t>代词式</w:t>
      </w:r>
      <w:r>
        <w:rPr>
          <w:rFonts w:hint="eastAsia"/>
          <w:bCs/>
          <w:kern w:val="0"/>
          <w:szCs w:val="20"/>
          <w:lang w:val="zh-CN"/>
        </w:rPr>
        <w:t>动词变位时，</w:t>
      </w:r>
      <w:r>
        <w:rPr>
          <w:rFonts w:hint="eastAsia"/>
          <w:kern w:val="0"/>
          <w:szCs w:val="20"/>
          <w:lang w:val="zh-CN"/>
        </w:rPr>
        <w:t>自反代词的人称和数量应与主语相一致。</w:t>
      </w:r>
      <w:r>
        <w:rPr>
          <w:kern w:val="0"/>
          <w:szCs w:val="20"/>
          <w:lang w:val="fr-CA"/>
        </w:rPr>
        <w:t xml:space="preserve">se lever </w:t>
      </w:r>
      <w:r>
        <w:rPr>
          <w:rFonts w:hint="eastAsia"/>
          <w:kern w:val="0"/>
          <w:szCs w:val="20"/>
          <w:lang w:val="fr-CA"/>
        </w:rPr>
        <w:t>为例：</w:t>
      </w:r>
    </w:p>
    <w:p w14:paraId="634EB5DC" w14:textId="77777777" w:rsidR="00993BDD" w:rsidRDefault="00993BDD" w:rsidP="00993BDD">
      <w:pPr>
        <w:autoSpaceDE w:val="0"/>
        <w:autoSpaceDN w:val="0"/>
        <w:adjustRightInd w:val="0"/>
        <w:spacing w:line="60" w:lineRule="exact"/>
        <w:ind w:firstLine="448"/>
        <w:jc w:val="left"/>
        <w:rPr>
          <w:kern w:val="0"/>
          <w:szCs w:val="20"/>
          <w:lang w:val="fr-CA"/>
        </w:rPr>
      </w:pPr>
    </w:p>
    <w:tbl>
      <w:tblPr>
        <w:tblW w:w="0" w:type="auto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3"/>
        <w:gridCol w:w="2867"/>
      </w:tblGrid>
      <w:tr w:rsidR="00993BDD" w14:paraId="6B472636" w14:textId="77777777" w:rsidTr="00FB3D8F">
        <w:trPr>
          <w:cantSplit/>
        </w:trPr>
        <w:tc>
          <w:tcPr>
            <w:tcW w:w="5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3366"/>
            <w:hideMark/>
          </w:tcPr>
          <w:p w14:paraId="5DA3AD95" w14:textId="77777777" w:rsidR="00993BDD" w:rsidRDefault="00993BDD" w:rsidP="00FB3D8F">
            <w:pPr>
              <w:autoSpaceDE w:val="0"/>
              <w:autoSpaceDN w:val="0"/>
              <w:adjustRightInd w:val="0"/>
              <w:ind w:firstLineChars="229" w:firstLine="971"/>
              <w:rPr>
                <w:b/>
                <w:bCs/>
                <w:color w:val="FFFFFF"/>
                <w:w w:val="200"/>
                <w:kern w:val="0"/>
                <w:szCs w:val="20"/>
                <w:lang w:val="fr-FR"/>
              </w:rPr>
            </w:pPr>
            <w:r>
              <w:rPr>
                <w:b/>
                <w:bCs/>
                <w:color w:val="FFFFFF"/>
                <w:w w:val="200"/>
                <w:kern w:val="0"/>
                <w:szCs w:val="20"/>
                <w:lang w:val="fr-FR"/>
              </w:rPr>
              <w:t xml:space="preserve">se lever </w:t>
            </w:r>
            <w:r>
              <w:rPr>
                <w:rFonts w:hint="eastAsia"/>
                <w:b/>
                <w:bCs/>
                <w:color w:val="FFFFFF"/>
                <w:w w:val="150"/>
                <w:kern w:val="0"/>
                <w:szCs w:val="20"/>
                <w:lang w:val="fr-FR"/>
              </w:rPr>
              <w:t>（肯定形式）</w:t>
            </w:r>
          </w:p>
        </w:tc>
      </w:tr>
      <w:tr w:rsidR="00993BDD" w14:paraId="29BBA2DF" w14:textId="77777777" w:rsidTr="00FB3D8F">
        <w:tc>
          <w:tcPr>
            <w:tcW w:w="2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1D3D7" w14:textId="77777777" w:rsidR="00993BDD" w:rsidRDefault="00993BDD" w:rsidP="00FB3D8F">
            <w:pPr>
              <w:autoSpaceDE w:val="0"/>
              <w:autoSpaceDN w:val="0"/>
              <w:adjustRightInd w:val="0"/>
              <w:ind w:firstLineChars="100" w:firstLine="210"/>
              <w:jc w:val="left"/>
              <w:rPr>
                <w:kern w:val="0"/>
                <w:szCs w:val="20"/>
              </w:rPr>
            </w:pPr>
            <w:r>
              <w:rPr>
                <w:kern w:val="0"/>
                <w:szCs w:val="20"/>
                <w:lang w:val="fr-FR"/>
              </w:rPr>
              <w:t xml:space="preserve">je </w:t>
            </w:r>
            <w:r>
              <w:rPr>
                <w:b/>
                <w:i/>
                <w:kern w:val="0"/>
                <w:szCs w:val="20"/>
                <w:lang w:val="fr-FR"/>
              </w:rPr>
              <w:t>me</w:t>
            </w:r>
            <w:r>
              <w:rPr>
                <w:kern w:val="0"/>
                <w:szCs w:val="20"/>
                <w:lang w:val="fr-FR"/>
              </w:rPr>
              <w:t xml:space="preserve"> lève</w:t>
            </w:r>
          </w:p>
        </w:tc>
        <w:tc>
          <w:tcPr>
            <w:tcW w:w="2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89A13" w14:textId="77777777" w:rsidR="00993BDD" w:rsidRDefault="00993BDD" w:rsidP="00FB3D8F">
            <w:pPr>
              <w:autoSpaceDE w:val="0"/>
              <w:autoSpaceDN w:val="0"/>
              <w:adjustRightInd w:val="0"/>
              <w:ind w:firstLineChars="100" w:firstLine="210"/>
              <w:jc w:val="left"/>
              <w:rPr>
                <w:kern w:val="0"/>
                <w:szCs w:val="20"/>
              </w:rPr>
            </w:pPr>
            <w:r>
              <w:rPr>
                <w:kern w:val="0"/>
                <w:szCs w:val="20"/>
                <w:lang w:val="fr-FR"/>
              </w:rPr>
              <w:t xml:space="preserve">nous </w:t>
            </w:r>
            <w:r>
              <w:rPr>
                <w:b/>
                <w:i/>
                <w:kern w:val="0"/>
                <w:szCs w:val="20"/>
                <w:lang w:val="fr-FR"/>
              </w:rPr>
              <w:t>nous</w:t>
            </w:r>
            <w:r>
              <w:rPr>
                <w:kern w:val="0"/>
                <w:szCs w:val="20"/>
                <w:lang w:val="fr-FR"/>
              </w:rPr>
              <w:t xml:space="preserve"> levons</w:t>
            </w:r>
          </w:p>
        </w:tc>
      </w:tr>
      <w:tr w:rsidR="00993BDD" w14:paraId="1DB20E3F" w14:textId="77777777" w:rsidTr="00FB3D8F">
        <w:tc>
          <w:tcPr>
            <w:tcW w:w="2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401EE" w14:textId="77777777" w:rsidR="00993BDD" w:rsidRDefault="00993BDD" w:rsidP="00FB3D8F">
            <w:pPr>
              <w:autoSpaceDE w:val="0"/>
              <w:autoSpaceDN w:val="0"/>
              <w:adjustRightInd w:val="0"/>
              <w:ind w:firstLineChars="100" w:firstLine="210"/>
              <w:jc w:val="left"/>
              <w:rPr>
                <w:kern w:val="0"/>
                <w:szCs w:val="20"/>
              </w:rPr>
            </w:pPr>
            <w:r>
              <w:rPr>
                <w:kern w:val="0"/>
                <w:szCs w:val="20"/>
                <w:lang w:val="fr-FR"/>
              </w:rPr>
              <w:t xml:space="preserve">tu </w:t>
            </w:r>
            <w:r>
              <w:rPr>
                <w:b/>
                <w:i/>
                <w:kern w:val="0"/>
                <w:szCs w:val="20"/>
                <w:lang w:val="fr-FR"/>
              </w:rPr>
              <w:t>te</w:t>
            </w:r>
            <w:r>
              <w:rPr>
                <w:kern w:val="0"/>
                <w:szCs w:val="20"/>
                <w:lang w:val="fr-FR"/>
              </w:rPr>
              <w:t xml:space="preserve"> lèves</w:t>
            </w:r>
          </w:p>
        </w:tc>
        <w:tc>
          <w:tcPr>
            <w:tcW w:w="2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AD4C9" w14:textId="77777777" w:rsidR="00993BDD" w:rsidRDefault="00993BDD" w:rsidP="00FB3D8F">
            <w:pPr>
              <w:autoSpaceDE w:val="0"/>
              <w:autoSpaceDN w:val="0"/>
              <w:adjustRightInd w:val="0"/>
              <w:ind w:firstLineChars="100" w:firstLine="210"/>
              <w:jc w:val="left"/>
              <w:rPr>
                <w:kern w:val="0"/>
                <w:szCs w:val="20"/>
              </w:rPr>
            </w:pPr>
            <w:r>
              <w:rPr>
                <w:kern w:val="0"/>
                <w:szCs w:val="20"/>
                <w:lang w:val="fr-FR"/>
              </w:rPr>
              <w:t xml:space="preserve">vous </w:t>
            </w:r>
            <w:r>
              <w:rPr>
                <w:b/>
                <w:i/>
                <w:kern w:val="0"/>
                <w:szCs w:val="20"/>
                <w:lang w:val="fr-FR"/>
              </w:rPr>
              <w:t>vous</w:t>
            </w:r>
            <w:r>
              <w:rPr>
                <w:kern w:val="0"/>
                <w:szCs w:val="20"/>
                <w:lang w:val="fr-FR"/>
              </w:rPr>
              <w:t xml:space="preserve"> levez</w:t>
            </w:r>
          </w:p>
        </w:tc>
      </w:tr>
      <w:tr w:rsidR="00993BDD" w14:paraId="1CF624D5" w14:textId="77777777" w:rsidTr="00FB3D8F">
        <w:tc>
          <w:tcPr>
            <w:tcW w:w="2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937AA" w14:textId="77777777" w:rsidR="00993BDD" w:rsidRDefault="00993BDD" w:rsidP="00FB3D8F">
            <w:pPr>
              <w:autoSpaceDE w:val="0"/>
              <w:autoSpaceDN w:val="0"/>
              <w:adjustRightInd w:val="0"/>
              <w:ind w:firstLineChars="100" w:firstLine="210"/>
              <w:jc w:val="left"/>
              <w:rPr>
                <w:kern w:val="0"/>
                <w:szCs w:val="20"/>
              </w:rPr>
            </w:pPr>
            <w:r>
              <w:rPr>
                <w:kern w:val="0"/>
                <w:szCs w:val="20"/>
                <w:lang w:val="fr-FR"/>
              </w:rPr>
              <w:t xml:space="preserve">il </w:t>
            </w:r>
            <w:r>
              <w:rPr>
                <w:b/>
                <w:i/>
                <w:kern w:val="0"/>
                <w:szCs w:val="20"/>
                <w:lang w:val="fr-FR"/>
              </w:rPr>
              <w:t>se</w:t>
            </w:r>
            <w:r>
              <w:rPr>
                <w:kern w:val="0"/>
                <w:szCs w:val="20"/>
                <w:lang w:val="fr-FR"/>
              </w:rPr>
              <w:t xml:space="preserve"> lève</w:t>
            </w:r>
          </w:p>
        </w:tc>
        <w:tc>
          <w:tcPr>
            <w:tcW w:w="2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9581C" w14:textId="77777777" w:rsidR="00993BDD" w:rsidRDefault="00993BDD" w:rsidP="00FB3D8F">
            <w:pPr>
              <w:autoSpaceDE w:val="0"/>
              <w:autoSpaceDN w:val="0"/>
              <w:adjustRightInd w:val="0"/>
              <w:ind w:firstLineChars="100" w:firstLine="210"/>
              <w:jc w:val="left"/>
              <w:rPr>
                <w:kern w:val="0"/>
                <w:szCs w:val="20"/>
                <w:lang w:val="fr-FR"/>
              </w:rPr>
            </w:pPr>
            <w:r>
              <w:rPr>
                <w:kern w:val="0"/>
                <w:szCs w:val="20"/>
                <w:lang w:val="fr-FR"/>
              </w:rPr>
              <w:t xml:space="preserve">ils </w:t>
            </w:r>
            <w:r>
              <w:rPr>
                <w:b/>
                <w:i/>
                <w:kern w:val="0"/>
                <w:szCs w:val="20"/>
                <w:lang w:val="fr-FR"/>
              </w:rPr>
              <w:t>se</w:t>
            </w:r>
            <w:r>
              <w:rPr>
                <w:kern w:val="0"/>
                <w:szCs w:val="20"/>
                <w:lang w:val="fr-FR"/>
              </w:rPr>
              <w:t xml:space="preserve"> lèvent</w:t>
            </w:r>
          </w:p>
        </w:tc>
      </w:tr>
      <w:tr w:rsidR="00993BDD" w14:paraId="1F6E4A5D" w14:textId="77777777" w:rsidTr="00FB3D8F">
        <w:tc>
          <w:tcPr>
            <w:tcW w:w="2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FC032" w14:textId="77777777" w:rsidR="00993BDD" w:rsidRDefault="00993BDD" w:rsidP="00FB3D8F">
            <w:pPr>
              <w:autoSpaceDE w:val="0"/>
              <w:autoSpaceDN w:val="0"/>
              <w:adjustRightInd w:val="0"/>
              <w:ind w:firstLineChars="100" w:firstLine="210"/>
              <w:jc w:val="left"/>
              <w:rPr>
                <w:kern w:val="0"/>
                <w:szCs w:val="20"/>
                <w:lang w:val="fr-FR"/>
              </w:rPr>
            </w:pPr>
            <w:r>
              <w:rPr>
                <w:kern w:val="0"/>
                <w:szCs w:val="20"/>
                <w:lang w:val="fr-FR"/>
              </w:rPr>
              <w:t xml:space="preserve">Elle </w:t>
            </w:r>
            <w:r>
              <w:rPr>
                <w:b/>
                <w:i/>
                <w:kern w:val="0"/>
                <w:szCs w:val="20"/>
                <w:lang w:val="fr-FR"/>
              </w:rPr>
              <w:t>se</w:t>
            </w:r>
            <w:r>
              <w:rPr>
                <w:kern w:val="0"/>
                <w:szCs w:val="20"/>
                <w:lang w:val="fr-FR"/>
              </w:rPr>
              <w:t xml:space="preserve"> lève</w:t>
            </w:r>
          </w:p>
        </w:tc>
        <w:tc>
          <w:tcPr>
            <w:tcW w:w="2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CF635" w14:textId="77777777" w:rsidR="00993BDD" w:rsidRDefault="00993BDD" w:rsidP="00FB3D8F">
            <w:pPr>
              <w:autoSpaceDE w:val="0"/>
              <w:autoSpaceDN w:val="0"/>
              <w:adjustRightInd w:val="0"/>
              <w:ind w:firstLineChars="100" w:firstLine="210"/>
              <w:jc w:val="left"/>
              <w:rPr>
                <w:kern w:val="0"/>
                <w:szCs w:val="20"/>
                <w:lang w:val="fr-FR"/>
              </w:rPr>
            </w:pPr>
            <w:r>
              <w:rPr>
                <w:kern w:val="0"/>
                <w:szCs w:val="20"/>
                <w:lang w:val="fr-FR"/>
              </w:rPr>
              <w:t xml:space="preserve">elles </w:t>
            </w:r>
            <w:r>
              <w:rPr>
                <w:b/>
                <w:i/>
                <w:kern w:val="0"/>
                <w:szCs w:val="20"/>
                <w:lang w:val="fr-FR"/>
              </w:rPr>
              <w:t>se</w:t>
            </w:r>
            <w:r>
              <w:rPr>
                <w:kern w:val="0"/>
                <w:szCs w:val="20"/>
                <w:lang w:val="fr-FR"/>
              </w:rPr>
              <w:t xml:space="preserve"> lèvent</w:t>
            </w:r>
          </w:p>
        </w:tc>
      </w:tr>
      <w:tr w:rsidR="00993BDD" w14:paraId="3AB4100B" w14:textId="77777777" w:rsidTr="00FB3D8F">
        <w:tc>
          <w:tcPr>
            <w:tcW w:w="5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7960B" w14:textId="77777777" w:rsidR="00993BDD" w:rsidRDefault="00993BDD" w:rsidP="00FB3D8F">
            <w:pPr>
              <w:autoSpaceDE w:val="0"/>
              <w:autoSpaceDN w:val="0"/>
              <w:adjustRightInd w:val="0"/>
              <w:jc w:val="left"/>
              <w:rPr>
                <w:kern w:val="0"/>
                <w:szCs w:val="20"/>
                <w:lang w:val="fr-CA"/>
              </w:rPr>
            </w:pPr>
            <w:r>
              <w:rPr>
                <w:noProof/>
                <w:kern w:val="0"/>
                <w:szCs w:val="20"/>
              </w:rPr>
              <w:drawing>
                <wp:inline distT="0" distB="0" distL="0" distR="0" wp14:anchorId="53205268" wp14:editId="1A064DC7">
                  <wp:extent cx="114300" cy="114300"/>
                  <wp:effectExtent l="19050" t="0" r="0" b="0"/>
                  <wp:docPr id="1" name="图片 6" descr="BD06009_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BD06009_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lum contrast="18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kern w:val="0"/>
                <w:szCs w:val="20"/>
                <w:lang w:val="fr-FR"/>
              </w:rPr>
              <w:t xml:space="preserve"> on </w:t>
            </w:r>
            <w:r>
              <w:rPr>
                <w:b/>
                <w:i/>
                <w:kern w:val="0"/>
                <w:szCs w:val="20"/>
                <w:lang w:val="fr-FR"/>
              </w:rPr>
              <w:t xml:space="preserve">se </w:t>
            </w:r>
            <w:r>
              <w:rPr>
                <w:kern w:val="0"/>
                <w:szCs w:val="20"/>
                <w:lang w:val="fr-FR"/>
              </w:rPr>
              <w:t>lève</w:t>
            </w:r>
            <w:r>
              <w:rPr>
                <w:rFonts w:hint="eastAsia"/>
                <w:kern w:val="0"/>
                <w:szCs w:val="20"/>
                <w:lang w:val="fr-FR"/>
              </w:rPr>
              <w:t>（</w:t>
            </w:r>
            <w:r>
              <w:rPr>
                <w:kern w:val="0"/>
                <w:szCs w:val="20"/>
                <w:lang w:val="fr-CA"/>
              </w:rPr>
              <w:t xml:space="preserve">on </w:t>
            </w:r>
            <w:r>
              <w:rPr>
                <w:rFonts w:hint="eastAsia"/>
                <w:kern w:val="0"/>
                <w:szCs w:val="20"/>
                <w:lang w:val="fr-CA"/>
              </w:rPr>
              <w:t>变位时通常为第三人称单数）</w:t>
            </w:r>
          </w:p>
        </w:tc>
      </w:tr>
    </w:tbl>
    <w:p w14:paraId="28D84CFD" w14:textId="77777777" w:rsidR="00993BDD" w:rsidRDefault="00993BDD" w:rsidP="00993BDD">
      <w:pPr>
        <w:autoSpaceDE w:val="0"/>
        <w:autoSpaceDN w:val="0"/>
        <w:adjustRightInd w:val="0"/>
        <w:spacing w:line="120" w:lineRule="exact"/>
        <w:ind w:firstLine="771"/>
        <w:jc w:val="left"/>
        <w:rPr>
          <w:rFonts w:ascii="Times New Roman" w:hAnsi="Times New Roman" w:cs="Times New Roman"/>
          <w:kern w:val="0"/>
          <w:szCs w:val="20"/>
          <w:lang w:val="fr-CA"/>
        </w:rPr>
      </w:pPr>
    </w:p>
    <w:tbl>
      <w:tblPr>
        <w:tblW w:w="0" w:type="auto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3"/>
        <w:gridCol w:w="2867"/>
      </w:tblGrid>
      <w:tr w:rsidR="00993BDD" w14:paraId="7AD2820C" w14:textId="77777777" w:rsidTr="00FB3D8F">
        <w:trPr>
          <w:cantSplit/>
        </w:trPr>
        <w:tc>
          <w:tcPr>
            <w:tcW w:w="5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3366"/>
            <w:hideMark/>
          </w:tcPr>
          <w:p w14:paraId="0D0E5B55" w14:textId="77777777" w:rsidR="00993BDD" w:rsidRDefault="00993BDD" w:rsidP="00FB3D8F">
            <w:pPr>
              <w:autoSpaceDE w:val="0"/>
              <w:autoSpaceDN w:val="0"/>
              <w:adjustRightInd w:val="0"/>
              <w:ind w:firstLine="1060"/>
              <w:rPr>
                <w:b/>
                <w:bCs/>
                <w:color w:val="FFFFFF"/>
                <w:w w:val="200"/>
                <w:kern w:val="0"/>
                <w:szCs w:val="20"/>
                <w:lang w:val="fr-FR"/>
              </w:rPr>
            </w:pPr>
            <w:r>
              <w:rPr>
                <w:b/>
                <w:bCs/>
                <w:color w:val="FFFFFF"/>
                <w:w w:val="200"/>
                <w:kern w:val="0"/>
                <w:szCs w:val="20"/>
                <w:lang w:val="fr-FR"/>
              </w:rPr>
              <w:t xml:space="preserve">se lever </w:t>
            </w:r>
            <w:r>
              <w:rPr>
                <w:rFonts w:hint="eastAsia"/>
                <w:b/>
                <w:bCs/>
                <w:color w:val="FFFFFF"/>
                <w:w w:val="150"/>
                <w:kern w:val="0"/>
                <w:szCs w:val="20"/>
                <w:lang w:val="fr-FR"/>
              </w:rPr>
              <w:t>（否定形式）</w:t>
            </w:r>
          </w:p>
        </w:tc>
      </w:tr>
      <w:tr w:rsidR="00993BDD" w14:paraId="628AD77E" w14:textId="77777777" w:rsidTr="00FB3D8F">
        <w:tc>
          <w:tcPr>
            <w:tcW w:w="2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41312" w14:textId="77777777" w:rsidR="00993BDD" w:rsidRDefault="00993BDD" w:rsidP="00FB3D8F">
            <w:pPr>
              <w:autoSpaceDE w:val="0"/>
              <w:autoSpaceDN w:val="0"/>
              <w:adjustRightInd w:val="0"/>
              <w:ind w:firstLineChars="100" w:firstLine="210"/>
              <w:jc w:val="left"/>
              <w:rPr>
                <w:kern w:val="0"/>
                <w:szCs w:val="20"/>
                <w:lang w:val="fr-FR"/>
              </w:rPr>
            </w:pPr>
            <w:r>
              <w:rPr>
                <w:kern w:val="0"/>
                <w:szCs w:val="20"/>
                <w:lang w:val="fr-FR"/>
              </w:rPr>
              <w:t xml:space="preserve">je </w:t>
            </w:r>
            <w:r>
              <w:rPr>
                <w:kern w:val="0"/>
                <w:szCs w:val="20"/>
                <w:lang w:val="fr-CA"/>
              </w:rPr>
              <w:t xml:space="preserve">ne </w:t>
            </w:r>
            <w:r>
              <w:rPr>
                <w:b/>
                <w:i/>
                <w:kern w:val="0"/>
                <w:szCs w:val="20"/>
                <w:lang w:val="fr-FR"/>
              </w:rPr>
              <w:t>me</w:t>
            </w:r>
            <w:r>
              <w:rPr>
                <w:kern w:val="0"/>
                <w:szCs w:val="20"/>
                <w:lang w:val="fr-FR"/>
              </w:rPr>
              <w:t xml:space="preserve"> lève pas</w:t>
            </w:r>
          </w:p>
        </w:tc>
        <w:tc>
          <w:tcPr>
            <w:tcW w:w="2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C9E89" w14:textId="77777777" w:rsidR="00993BDD" w:rsidRDefault="00993BDD" w:rsidP="00FB3D8F">
            <w:pPr>
              <w:autoSpaceDE w:val="0"/>
              <w:autoSpaceDN w:val="0"/>
              <w:adjustRightInd w:val="0"/>
              <w:ind w:firstLineChars="100" w:firstLine="210"/>
              <w:jc w:val="left"/>
              <w:rPr>
                <w:kern w:val="0"/>
                <w:szCs w:val="20"/>
                <w:lang w:val="fr-FR"/>
              </w:rPr>
            </w:pPr>
            <w:r>
              <w:rPr>
                <w:kern w:val="0"/>
                <w:szCs w:val="20"/>
                <w:lang w:val="fr-FR"/>
              </w:rPr>
              <w:t xml:space="preserve">nous ne </w:t>
            </w:r>
            <w:r>
              <w:rPr>
                <w:b/>
                <w:i/>
                <w:kern w:val="0"/>
                <w:szCs w:val="20"/>
                <w:lang w:val="fr-FR"/>
              </w:rPr>
              <w:t>nous</w:t>
            </w:r>
            <w:r>
              <w:rPr>
                <w:kern w:val="0"/>
                <w:szCs w:val="20"/>
                <w:lang w:val="fr-FR"/>
              </w:rPr>
              <w:t xml:space="preserve"> levons pas</w:t>
            </w:r>
          </w:p>
        </w:tc>
      </w:tr>
      <w:tr w:rsidR="00993BDD" w14:paraId="2DE1D687" w14:textId="77777777" w:rsidTr="00FB3D8F">
        <w:tc>
          <w:tcPr>
            <w:tcW w:w="2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9E201" w14:textId="77777777" w:rsidR="00993BDD" w:rsidRDefault="00993BDD" w:rsidP="00FB3D8F">
            <w:pPr>
              <w:autoSpaceDE w:val="0"/>
              <w:autoSpaceDN w:val="0"/>
              <w:adjustRightInd w:val="0"/>
              <w:ind w:firstLineChars="100" w:firstLine="210"/>
              <w:jc w:val="left"/>
              <w:rPr>
                <w:kern w:val="0"/>
                <w:szCs w:val="20"/>
                <w:lang w:val="fr-FR"/>
              </w:rPr>
            </w:pPr>
            <w:r>
              <w:rPr>
                <w:kern w:val="0"/>
                <w:szCs w:val="20"/>
                <w:lang w:val="fr-FR"/>
              </w:rPr>
              <w:t xml:space="preserve">tu ne </w:t>
            </w:r>
            <w:r>
              <w:rPr>
                <w:b/>
                <w:i/>
                <w:kern w:val="0"/>
                <w:szCs w:val="20"/>
                <w:lang w:val="fr-FR"/>
              </w:rPr>
              <w:t>te</w:t>
            </w:r>
            <w:r>
              <w:rPr>
                <w:kern w:val="0"/>
                <w:szCs w:val="20"/>
                <w:lang w:val="fr-FR"/>
              </w:rPr>
              <w:t xml:space="preserve"> lèves pas</w:t>
            </w:r>
          </w:p>
        </w:tc>
        <w:tc>
          <w:tcPr>
            <w:tcW w:w="2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0030C" w14:textId="77777777" w:rsidR="00993BDD" w:rsidRDefault="00993BDD" w:rsidP="00FB3D8F">
            <w:pPr>
              <w:autoSpaceDE w:val="0"/>
              <w:autoSpaceDN w:val="0"/>
              <w:adjustRightInd w:val="0"/>
              <w:ind w:firstLineChars="100" w:firstLine="210"/>
              <w:jc w:val="left"/>
              <w:rPr>
                <w:kern w:val="0"/>
                <w:szCs w:val="20"/>
                <w:lang w:val="fr-FR"/>
              </w:rPr>
            </w:pPr>
            <w:r>
              <w:rPr>
                <w:kern w:val="0"/>
                <w:szCs w:val="20"/>
                <w:lang w:val="fr-FR"/>
              </w:rPr>
              <w:t xml:space="preserve">vous ne </w:t>
            </w:r>
            <w:r>
              <w:rPr>
                <w:b/>
                <w:i/>
                <w:kern w:val="0"/>
                <w:szCs w:val="20"/>
                <w:lang w:val="fr-FR"/>
              </w:rPr>
              <w:t>vous</w:t>
            </w:r>
            <w:r>
              <w:rPr>
                <w:kern w:val="0"/>
                <w:szCs w:val="20"/>
                <w:lang w:val="fr-FR"/>
              </w:rPr>
              <w:t xml:space="preserve"> levez pas</w:t>
            </w:r>
          </w:p>
        </w:tc>
      </w:tr>
      <w:tr w:rsidR="00993BDD" w14:paraId="35771406" w14:textId="77777777" w:rsidTr="00FB3D8F">
        <w:tc>
          <w:tcPr>
            <w:tcW w:w="2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FB390" w14:textId="77777777" w:rsidR="00993BDD" w:rsidRDefault="00993BDD" w:rsidP="00FB3D8F">
            <w:pPr>
              <w:autoSpaceDE w:val="0"/>
              <w:autoSpaceDN w:val="0"/>
              <w:adjustRightInd w:val="0"/>
              <w:ind w:firstLineChars="100" w:firstLine="210"/>
              <w:jc w:val="left"/>
              <w:rPr>
                <w:kern w:val="0"/>
                <w:szCs w:val="20"/>
                <w:lang w:val="fr-FR"/>
              </w:rPr>
            </w:pPr>
            <w:r>
              <w:rPr>
                <w:kern w:val="0"/>
                <w:szCs w:val="20"/>
                <w:lang w:val="fr-FR"/>
              </w:rPr>
              <w:t xml:space="preserve">il ne </w:t>
            </w:r>
            <w:r>
              <w:rPr>
                <w:b/>
                <w:i/>
                <w:kern w:val="0"/>
                <w:szCs w:val="20"/>
                <w:lang w:val="fr-FR"/>
              </w:rPr>
              <w:t>se</w:t>
            </w:r>
            <w:r>
              <w:rPr>
                <w:kern w:val="0"/>
                <w:szCs w:val="20"/>
                <w:lang w:val="fr-FR"/>
              </w:rPr>
              <w:t xml:space="preserve"> lève pas</w:t>
            </w:r>
          </w:p>
        </w:tc>
        <w:tc>
          <w:tcPr>
            <w:tcW w:w="2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86FD5" w14:textId="77777777" w:rsidR="00993BDD" w:rsidRDefault="00993BDD" w:rsidP="00FB3D8F">
            <w:pPr>
              <w:autoSpaceDE w:val="0"/>
              <w:autoSpaceDN w:val="0"/>
              <w:adjustRightInd w:val="0"/>
              <w:ind w:firstLineChars="100" w:firstLine="210"/>
              <w:jc w:val="left"/>
              <w:rPr>
                <w:kern w:val="0"/>
                <w:szCs w:val="20"/>
                <w:lang w:val="fr-FR"/>
              </w:rPr>
            </w:pPr>
            <w:r>
              <w:rPr>
                <w:kern w:val="0"/>
                <w:szCs w:val="20"/>
                <w:lang w:val="fr-FR"/>
              </w:rPr>
              <w:t xml:space="preserve">ils ne </w:t>
            </w:r>
            <w:r>
              <w:rPr>
                <w:b/>
                <w:i/>
                <w:kern w:val="0"/>
                <w:szCs w:val="20"/>
                <w:lang w:val="fr-FR"/>
              </w:rPr>
              <w:t>se</w:t>
            </w:r>
            <w:r>
              <w:rPr>
                <w:kern w:val="0"/>
                <w:szCs w:val="20"/>
                <w:lang w:val="fr-FR"/>
              </w:rPr>
              <w:t xml:space="preserve"> lèvent pas</w:t>
            </w:r>
          </w:p>
        </w:tc>
      </w:tr>
      <w:tr w:rsidR="00993BDD" w14:paraId="49E2E957" w14:textId="77777777" w:rsidTr="00FB3D8F">
        <w:tc>
          <w:tcPr>
            <w:tcW w:w="2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7F542" w14:textId="77777777" w:rsidR="00993BDD" w:rsidRDefault="00993BDD" w:rsidP="00FB3D8F">
            <w:pPr>
              <w:autoSpaceDE w:val="0"/>
              <w:autoSpaceDN w:val="0"/>
              <w:adjustRightInd w:val="0"/>
              <w:ind w:firstLineChars="100" w:firstLine="210"/>
              <w:jc w:val="left"/>
              <w:rPr>
                <w:kern w:val="0"/>
                <w:szCs w:val="20"/>
                <w:lang w:val="fr-FR"/>
              </w:rPr>
            </w:pPr>
            <w:r>
              <w:rPr>
                <w:kern w:val="0"/>
                <w:szCs w:val="20"/>
                <w:lang w:val="fr-FR"/>
              </w:rPr>
              <w:t xml:space="preserve">Elle ne </w:t>
            </w:r>
            <w:r>
              <w:rPr>
                <w:b/>
                <w:i/>
                <w:kern w:val="0"/>
                <w:szCs w:val="20"/>
                <w:lang w:val="fr-FR"/>
              </w:rPr>
              <w:t>se</w:t>
            </w:r>
            <w:r>
              <w:rPr>
                <w:kern w:val="0"/>
                <w:szCs w:val="20"/>
                <w:lang w:val="fr-FR"/>
              </w:rPr>
              <w:t xml:space="preserve"> lève pas</w:t>
            </w:r>
          </w:p>
        </w:tc>
        <w:tc>
          <w:tcPr>
            <w:tcW w:w="2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8BEF7" w14:textId="77777777" w:rsidR="00993BDD" w:rsidRDefault="00993BDD" w:rsidP="00FB3D8F">
            <w:pPr>
              <w:autoSpaceDE w:val="0"/>
              <w:autoSpaceDN w:val="0"/>
              <w:adjustRightInd w:val="0"/>
              <w:ind w:firstLineChars="100" w:firstLine="210"/>
              <w:jc w:val="left"/>
              <w:rPr>
                <w:kern w:val="0"/>
                <w:szCs w:val="20"/>
                <w:lang w:val="fr-FR"/>
              </w:rPr>
            </w:pPr>
            <w:r>
              <w:rPr>
                <w:kern w:val="0"/>
                <w:szCs w:val="20"/>
                <w:lang w:val="fr-FR"/>
              </w:rPr>
              <w:t xml:space="preserve">elles ne </w:t>
            </w:r>
            <w:r>
              <w:rPr>
                <w:b/>
                <w:i/>
                <w:kern w:val="0"/>
                <w:szCs w:val="20"/>
                <w:lang w:val="fr-FR"/>
              </w:rPr>
              <w:t>se</w:t>
            </w:r>
            <w:r>
              <w:rPr>
                <w:kern w:val="0"/>
                <w:szCs w:val="20"/>
                <w:lang w:val="fr-FR"/>
              </w:rPr>
              <w:t xml:space="preserve"> lèvent pas</w:t>
            </w:r>
          </w:p>
        </w:tc>
      </w:tr>
    </w:tbl>
    <w:p w14:paraId="211E7FC1" w14:textId="77777777" w:rsidR="00993BDD" w:rsidRDefault="00993BDD" w:rsidP="00993BDD">
      <w:pPr>
        <w:autoSpaceDE w:val="0"/>
        <w:autoSpaceDN w:val="0"/>
        <w:adjustRightInd w:val="0"/>
        <w:spacing w:line="120" w:lineRule="exact"/>
        <w:ind w:firstLine="771"/>
        <w:jc w:val="left"/>
        <w:rPr>
          <w:rFonts w:ascii="Times New Roman" w:hAnsi="Times New Roman" w:cs="Times New Roman"/>
          <w:kern w:val="0"/>
          <w:szCs w:val="20"/>
          <w:lang w:val="fr-CA"/>
        </w:rPr>
      </w:pPr>
    </w:p>
    <w:tbl>
      <w:tblPr>
        <w:tblW w:w="0" w:type="auto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1"/>
        <w:gridCol w:w="2715"/>
      </w:tblGrid>
      <w:tr w:rsidR="00993BDD" w14:paraId="70AFDD10" w14:textId="77777777" w:rsidTr="00FB3D8F">
        <w:trPr>
          <w:cantSplit/>
        </w:trPr>
        <w:tc>
          <w:tcPr>
            <w:tcW w:w="5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3366"/>
            <w:hideMark/>
          </w:tcPr>
          <w:p w14:paraId="2A17DE17" w14:textId="77777777" w:rsidR="00993BDD" w:rsidRDefault="00993BDD" w:rsidP="00FB3D8F">
            <w:pPr>
              <w:autoSpaceDE w:val="0"/>
              <w:autoSpaceDN w:val="0"/>
              <w:adjustRightInd w:val="0"/>
              <w:ind w:firstLineChars="254" w:firstLine="1077"/>
              <w:rPr>
                <w:b/>
                <w:bCs/>
                <w:color w:val="FFFFFF"/>
                <w:w w:val="200"/>
                <w:kern w:val="0"/>
                <w:szCs w:val="20"/>
                <w:lang w:val="fr-FR"/>
              </w:rPr>
            </w:pPr>
            <w:r>
              <w:rPr>
                <w:b/>
                <w:bCs/>
                <w:color w:val="FFFFFF"/>
                <w:w w:val="200"/>
                <w:kern w:val="0"/>
                <w:szCs w:val="20"/>
                <w:lang w:val="fr-FR"/>
              </w:rPr>
              <w:t xml:space="preserve">se lever </w:t>
            </w:r>
            <w:r>
              <w:rPr>
                <w:rFonts w:hint="eastAsia"/>
                <w:b/>
                <w:bCs/>
                <w:color w:val="FFFFFF"/>
                <w:w w:val="150"/>
                <w:kern w:val="0"/>
                <w:szCs w:val="20"/>
                <w:lang w:val="fr-FR"/>
              </w:rPr>
              <w:t>（疑问形式）</w:t>
            </w:r>
          </w:p>
        </w:tc>
      </w:tr>
      <w:tr w:rsidR="00993BDD" w14:paraId="53F9AD65" w14:textId="77777777" w:rsidTr="00FB3D8F"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09E4F" w14:textId="77777777" w:rsidR="00993BDD" w:rsidRDefault="00993BDD" w:rsidP="00FB3D8F">
            <w:pPr>
              <w:autoSpaceDE w:val="0"/>
              <w:autoSpaceDN w:val="0"/>
              <w:adjustRightInd w:val="0"/>
              <w:ind w:firstLineChars="100" w:firstLine="210"/>
              <w:jc w:val="left"/>
              <w:rPr>
                <w:kern w:val="0"/>
                <w:szCs w:val="20"/>
                <w:lang w:val="fr-FR"/>
              </w:rPr>
            </w:pPr>
            <w:r>
              <w:rPr>
                <w:kern w:val="0"/>
                <w:szCs w:val="20"/>
                <w:lang w:val="fr-FR"/>
              </w:rPr>
              <w:t xml:space="preserve">est-ce que je </w:t>
            </w:r>
            <w:r>
              <w:rPr>
                <w:b/>
                <w:i/>
                <w:kern w:val="0"/>
                <w:szCs w:val="20"/>
                <w:lang w:val="fr-FR"/>
              </w:rPr>
              <w:t>me</w:t>
            </w:r>
            <w:r>
              <w:rPr>
                <w:kern w:val="0"/>
                <w:szCs w:val="20"/>
                <w:lang w:val="fr-FR"/>
              </w:rPr>
              <w:t xml:space="preserve"> lève ?</w:t>
            </w:r>
          </w:p>
        </w:tc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5FAF6" w14:textId="77777777" w:rsidR="00993BDD" w:rsidRDefault="00993BDD" w:rsidP="00FB3D8F">
            <w:pPr>
              <w:autoSpaceDE w:val="0"/>
              <w:autoSpaceDN w:val="0"/>
              <w:adjustRightInd w:val="0"/>
              <w:ind w:firstLineChars="100" w:firstLine="211"/>
              <w:jc w:val="left"/>
              <w:rPr>
                <w:kern w:val="0"/>
                <w:szCs w:val="20"/>
              </w:rPr>
            </w:pPr>
            <w:r>
              <w:rPr>
                <w:b/>
                <w:i/>
                <w:kern w:val="0"/>
                <w:szCs w:val="20"/>
                <w:lang w:val="fr-FR"/>
              </w:rPr>
              <w:t>nous</w:t>
            </w:r>
            <w:r>
              <w:rPr>
                <w:kern w:val="0"/>
                <w:szCs w:val="20"/>
                <w:lang w:val="fr-FR"/>
              </w:rPr>
              <w:t xml:space="preserve"> levons-nous ?</w:t>
            </w:r>
          </w:p>
        </w:tc>
      </w:tr>
      <w:tr w:rsidR="00993BDD" w14:paraId="38E8A392" w14:textId="77777777" w:rsidTr="00FB3D8F"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DE976" w14:textId="77777777" w:rsidR="00993BDD" w:rsidRDefault="00993BDD" w:rsidP="00FB3D8F">
            <w:pPr>
              <w:autoSpaceDE w:val="0"/>
              <w:autoSpaceDN w:val="0"/>
              <w:adjustRightInd w:val="0"/>
              <w:ind w:firstLineChars="100" w:firstLine="211"/>
              <w:jc w:val="left"/>
              <w:rPr>
                <w:kern w:val="0"/>
                <w:szCs w:val="20"/>
                <w:lang w:val="fr-FR"/>
              </w:rPr>
            </w:pPr>
            <w:r>
              <w:rPr>
                <w:b/>
                <w:i/>
                <w:kern w:val="0"/>
                <w:szCs w:val="20"/>
                <w:lang w:val="fr-FR"/>
              </w:rPr>
              <w:t>te</w:t>
            </w:r>
            <w:r>
              <w:rPr>
                <w:kern w:val="0"/>
                <w:szCs w:val="20"/>
                <w:lang w:val="fr-FR"/>
              </w:rPr>
              <w:t xml:space="preserve"> lèves-tu ?</w:t>
            </w:r>
          </w:p>
        </w:tc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231AD" w14:textId="77777777" w:rsidR="00993BDD" w:rsidRDefault="00993BDD" w:rsidP="00FB3D8F">
            <w:pPr>
              <w:autoSpaceDE w:val="0"/>
              <w:autoSpaceDN w:val="0"/>
              <w:adjustRightInd w:val="0"/>
              <w:ind w:firstLineChars="100" w:firstLine="211"/>
              <w:jc w:val="left"/>
              <w:rPr>
                <w:kern w:val="0"/>
                <w:szCs w:val="20"/>
              </w:rPr>
            </w:pPr>
            <w:r>
              <w:rPr>
                <w:b/>
                <w:i/>
                <w:kern w:val="0"/>
                <w:szCs w:val="20"/>
                <w:lang w:val="fr-FR"/>
              </w:rPr>
              <w:t>vous</w:t>
            </w:r>
            <w:r>
              <w:rPr>
                <w:kern w:val="0"/>
                <w:szCs w:val="20"/>
                <w:lang w:val="fr-FR"/>
              </w:rPr>
              <w:t xml:space="preserve"> levez-vous ?</w:t>
            </w:r>
          </w:p>
        </w:tc>
      </w:tr>
      <w:tr w:rsidR="00993BDD" w14:paraId="49A272EA" w14:textId="77777777" w:rsidTr="00FB3D8F"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7FD44" w14:textId="77777777" w:rsidR="00993BDD" w:rsidRDefault="00993BDD" w:rsidP="00FB3D8F">
            <w:pPr>
              <w:autoSpaceDE w:val="0"/>
              <w:autoSpaceDN w:val="0"/>
              <w:adjustRightInd w:val="0"/>
              <w:ind w:firstLineChars="100" w:firstLine="211"/>
              <w:jc w:val="left"/>
              <w:rPr>
                <w:kern w:val="0"/>
                <w:szCs w:val="20"/>
              </w:rPr>
            </w:pPr>
            <w:r>
              <w:rPr>
                <w:b/>
                <w:i/>
                <w:kern w:val="0"/>
                <w:szCs w:val="20"/>
                <w:lang w:val="fr-FR"/>
              </w:rPr>
              <w:t>se</w:t>
            </w:r>
            <w:r>
              <w:rPr>
                <w:kern w:val="0"/>
                <w:szCs w:val="20"/>
                <w:lang w:val="fr-FR"/>
              </w:rPr>
              <w:t xml:space="preserve"> lève-t-il ?</w:t>
            </w:r>
          </w:p>
        </w:tc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C02C1" w14:textId="77777777" w:rsidR="00993BDD" w:rsidRDefault="00993BDD" w:rsidP="00FB3D8F">
            <w:pPr>
              <w:autoSpaceDE w:val="0"/>
              <w:autoSpaceDN w:val="0"/>
              <w:adjustRightInd w:val="0"/>
              <w:ind w:firstLineChars="100" w:firstLine="211"/>
              <w:jc w:val="left"/>
              <w:rPr>
                <w:kern w:val="0"/>
                <w:szCs w:val="20"/>
                <w:lang w:val="fr-FR"/>
              </w:rPr>
            </w:pPr>
            <w:r>
              <w:rPr>
                <w:b/>
                <w:i/>
                <w:kern w:val="0"/>
                <w:szCs w:val="20"/>
                <w:lang w:val="fr-FR"/>
              </w:rPr>
              <w:t>se</w:t>
            </w:r>
            <w:r>
              <w:rPr>
                <w:kern w:val="0"/>
                <w:szCs w:val="20"/>
                <w:lang w:val="fr-FR"/>
              </w:rPr>
              <w:t xml:space="preserve"> lèvent-ils ?</w:t>
            </w:r>
          </w:p>
        </w:tc>
      </w:tr>
      <w:tr w:rsidR="00993BDD" w14:paraId="628DD828" w14:textId="77777777" w:rsidTr="00FB3D8F"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1F5BD0" w14:textId="77777777" w:rsidR="00993BDD" w:rsidRDefault="00993BDD" w:rsidP="00FB3D8F">
            <w:pPr>
              <w:autoSpaceDE w:val="0"/>
              <w:autoSpaceDN w:val="0"/>
              <w:adjustRightInd w:val="0"/>
              <w:ind w:firstLineChars="100" w:firstLine="211"/>
              <w:jc w:val="left"/>
              <w:rPr>
                <w:kern w:val="0"/>
                <w:szCs w:val="20"/>
                <w:lang w:val="fr-FR"/>
              </w:rPr>
            </w:pPr>
            <w:r>
              <w:rPr>
                <w:b/>
                <w:i/>
                <w:kern w:val="0"/>
                <w:szCs w:val="20"/>
                <w:lang w:val="fr-FR"/>
              </w:rPr>
              <w:t>se</w:t>
            </w:r>
            <w:r>
              <w:rPr>
                <w:kern w:val="0"/>
                <w:szCs w:val="20"/>
                <w:lang w:val="fr-FR"/>
              </w:rPr>
              <w:t xml:space="preserve"> lève-t-elle ?</w:t>
            </w:r>
          </w:p>
        </w:tc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22E79" w14:textId="77777777" w:rsidR="00993BDD" w:rsidRDefault="00993BDD" w:rsidP="00FB3D8F">
            <w:pPr>
              <w:autoSpaceDE w:val="0"/>
              <w:autoSpaceDN w:val="0"/>
              <w:adjustRightInd w:val="0"/>
              <w:ind w:firstLineChars="100" w:firstLine="211"/>
              <w:jc w:val="left"/>
              <w:rPr>
                <w:kern w:val="0"/>
                <w:szCs w:val="20"/>
                <w:lang w:val="fr-FR"/>
              </w:rPr>
            </w:pPr>
            <w:r>
              <w:rPr>
                <w:b/>
                <w:i/>
                <w:kern w:val="0"/>
                <w:szCs w:val="20"/>
                <w:lang w:val="fr-FR"/>
              </w:rPr>
              <w:t>se</w:t>
            </w:r>
            <w:r>
              <w:rPr>
                <w:kern w:val="0"/>
                <w:szCs w:val="20"/>
                <w:lang w:val="fr-FR"/>
              </w:rPr>
              <w:t xml:space="preserve"> lèvent-elles ?</w:t>
            </w:r>
          </w:p>
        </w:tc>
      </w:tr>
    </w:tbl>
    <w:p w14:paraId="76AA6E90" w14:textId="77777777" w:rsidR="00993BDD" w:rsidRDefault="00993BDD" w:rsidP="00993BDD">
      <w:pPr>
        <w:autoSpaceDE w:val="0"/>
        <w:autoSpaceDN w:val="0"/>
        <w:adjustRightInd w:val="0"/>
        <w:spacing w:line="120" w:lineRule="exact"/>
        <w:ind w:firstLine="771"/>
        <w:jc w:val="left"/>
        <w:rPr>
          <w:rFonts w:ascii="Times New Roman" w:hAnsi="Times New Roman" w:cs="Times New Roman"/>
          <w:kern w:val="0"/>
          <w:szCs w:val="20"/>
          <w:lang w:val="fr-CA"/>
        </w:rPr>
      </w:pPr>
    </w:p>
    <w:tbl>
      <w:tblPr>
        <w:tblW w:w="0" w:type="auto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1"/>
        <w:gridCol w:w="2715"/>
      </w:tblGrid>
      <w:tr w:rsidR="00993BDD" w14:paraId="299D7C7A" w14:textId="77777777" w:rsidTr="00FB3D8F">
        <w:trPr>
          <w:cantSplit/>
        </w:trPr>
        <w:tc>
          <w:tcPr>
            <w:tcW w:w="5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3366"/>
            <w:hideMark/>
          </w:tcPr>
          <w:p w14:paraId="03608A12" w14:textId="77777777" w:rsidR="00993BDD" w:rsidRDefault="00993BDD" w:rsidP="00FB3D8F">
            <w:pPr>
              <w:autoSpaceDE w:val="0"/>
              <w:autoSpaceDN w:val="0"/>
              <w:adjustRightInd w:val="0"/>
              <w:ind w:firstLineChars="254" w:firstLine="1077"/>
              <w:rPr>
                <w:b/>
                <w:bCs/>
                <w:color w:val="FFFFFF"/>
                <w:w w:val="200"/>
                <w:kern w:val="0"/>
                <w:szCs w:val="20"/>
                <w:lang w:val="fr-FR"/>
              </w:rPr>
            </w:pPr>
            <w:r>
              <w:rPr>
                <w:b/>
                <w:bCs/>
                <w:color w:val="FFFFFF"/>
                <w:w w:val="200"/>
                <w:kern w:val="0"/>
                <w:szCs w:val="20"/>
                <w:lang w:val="fr-FR"/>
              </w:rPr>
              <w:t>se lever</w:t>
            </w:r>
            <w:r>
              <w:rPr>
                <w:rFonts w:hint="eastAsia"/>
                <w:b/>
                <w:bCs/>
                <w:color w:val="FFFFFF"/>
                <w:w w:val="150"/>
                <w:kern w:val="0"/>
                <w:szCs w:val="20"/>
                <w:lang w:val="fr-FR"/>
              </w:rPr>
              <w:t>（否定疑问形式）</w:t>
            </w:r>
          </w:p>
        </w:tc>
      </w:tr>
      <w:tr w:rsidR="00993BDD" w14:paraId="07E7C475" w14:textId="77777777" w:rsidTr="00FB3D8F"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D270B" w14:textId="77777777" w:rsidR="00993BDD" w:rsidRDefault="00993BDD" w:rsidP="00FB3D8F">
            <w:pPr>
              <w:autoSpaceDE w:val="0"/>
              <w:autoSpaceDN w:val="0"/>
              <w:adjustRightInd w:val="0"/>
              <w:jc w:val="left"/>
              <w:rPr>
                <w:kern w:val="0"/>
                <w:szCs w:val="20"/>
                <w:lang w:val="fr-FR"/>
              </w:rPr>
            </w:pPr>
            <w:r>
              <w:rPr>
                <w:kern w:val="0"/>
                <w:szCs w:val="20"/>
                <w:lang w:val="fr-FR"/>
              </w:rPr>
              <w:t xml:space="preserve">est-ce que je </w:t>
            </w:r>
            <w:r>
              <w:rPr>
                <w:kern w:val="0"/>
                <w:szCs w:val="20"/>
                <w:lang w:val="fr-CA"/>
              </w:rPr>
              <w:t xml:space="preserve">ne </w:t>
            </w:r>
            <w:r>
              <w:rPr>
                <w:b/>
                <w:i/>
                <w:kern w:val="0"/>
                <w:szCs w:val="20"/>
                <w:lang w:val="fr-FR"/>
              </w:rPr>
              <w:t xml:space="preserve">me </w:t>
            </w:r>
            <w:r>
              <w:rPr>
                <w:kern w:val="0"/>
                <w:szCs w:val="20"/>
                <w:lang w:val="fr-FR"/>
              </w:rPr>
              <w:t>lève pas ?</w:t>
            </w:r>
          </w:p>
        </w:tc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F98DB" w14:textId="77777777" w:rsidR="00993BDD" w:rsidRDefault="00993BDD" w:rsidP="00FB3D8F">
            <w:pPr>
              <w:autoSpaceDE w:val="0"/>
              <w:autoSpaceDN w:val="0"/>
              <w:adjustRightInd w:val="0"/>
              <w:ind w:firstLineChars="100" w:firstLine="210"/>
              <w:jc w:val="left"/>
              <w:rPr>
                <w:kern w:val="0"/>
                <w:szCs w:val="20"/>
                <w:lang w:val="fr-FR"/>
              </w:rPr>
            </w:pPr>
            <w:r>
              <w:rPr>
                <w:kern w:val="0"/>
                <w:szCs w:val="20"/>
                <w:lang w:val="fr-FR"/>
              </w:rPr>
              <w:t>ne</w:t>
            </w:r>
            <w:r>
              <w:rPr>
                <w:b/>
                <w:i/>
                <w:kern w:val="0"/>
                <w:szCs w:val="20"/>
                <w:lang w:val="fr-FR"/>
              </w:rPr>
              <w:t xml:space="preserve"> nous</w:t>
            </w:r>
            <w:r>
              <w:rPr>
                <w:kern w:val="0"/>
                <w:szCs w:val="20"/>
                <w:lang w:val="fr-FR"/>
              </w:rPr>
              <w:t xml:space="preserve"> levons-nous pas ?</w:t>
            </w:r>
          </w:p>
        </w:tc>
      </w:tr>
      <w:tr w:rsidR="00993BDD" w14:paraId="0A50F8DA" w14:textId="77777777" w:rsidTr="00FB3D8F"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86723" w14:textId="77777777" w:rsidR="00993BDD" w:rsidRDefault="00993BDD" w:rsidP="00FB3D8F">
            <w:pPr>
              <w:autoSpaceDE w:val="0"/>
              <w:autoSpaceDN w:val="0"/>
              <w:adjustRightInd w:val="0"/>
              <w:ind w:firstLineChars="100" w:firstLine="210"/>
              <w:jc w:val="left"/>
              <w:rPr>
                <w:kern w:val="0"/>
                <w:szCs w:val="20"/>
                <w:lang w:val="fr-FR"/>
              </w:rPr>
            </w:pPr>
            <w:r>
              <w:rPr>
                <w:kern w:val="0"/>
                <w:szCs w:val="20"/>
                <w:lang w:val="fr-FR"/>
              </w:rPr>
              <w:t>ne</w:t>
            </w:r>
            <w:r>
              <w:rPr>
                <w:b/>
                <w:i/>
                <w:kern w:val="0"/>
                <w:szCs w:val="20"/>
                <w:lang w:val="fr-FR"/>
              </w:rPr>
              <w:t xml:space="preserve"> te</w:t>
            </w:r>
            <w:r>
              <w:rPr>
                <w:kern w:val="0"/>
                <w:szCs w:val="20"/>
                <w:lang w:val="fr-FR"/>
              </w:rPr>
              <w:t xml:space="preserve"> lèves-tu pas ?</w:t>
            </w:r>
          </w:p>
        </w:tc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49911D" w14:textId="77777777" w:rsidR="00993BDD" w:rsidRDefault="00993BDD" w:rsidP="00FB3D8F">
            <w:pPr>
              <w:autoSpaceDE w:val="0"/>
              <w:autoSpaceDN w:val="0"/>
              <w:adjustRightInd w:val="0"/>
              <w:ind w:firstLineChars="100" w:firstLine="210"/>
              <w:jc w:val="left"/>
              <w:rPr>
                <w:kern w:val="0"/>
                <w:szCs w:val="20"/>
                <w:lang w:val="fr-FR"/>
              </w:rPr>
            </w:pPr>
            <w:r>
              <w:rPr>
                <w:kern w:val="0"/>
                <w:szCs w:val="20"/>
                <w:lang w:val="fr-FR"/>
              </w:rPr>
              <w:t>ne</w:t>
            </w:r>
            <w:r>
              <w:rPr>
                <w:b/>
                <w:i/>
                <w:kern w:val="0"/>
                <w:szCs w:val="20"/>
                <w:lang w:val="fr-FR"/>
              </w:rPr>
              <w:t xml:space="preserve"> vous</w:t>
            </w:r>
            <w:r>
              <w:rPr>
                <w:kern w:val="0"/>
                <w:szCs w:val="20"/>
                <w:lang w:val="fr-FR"/>
              </w:rPr>
              <w:t xml:space="preserve"> levez-vous pas ?</w:t>
            </w:r>
          </w:p>
        </w:tc>
      </w:tr>
      <w:tr w:rsidR="00993BDD" w14:paraId="2405874F" w14:textId="77777777" w:rsidTr="00FB3D8F"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78BA6" w14:textId="77777777" w:rsidR="00993BDD" w:rsidRDefault="00993BDD" w:rsidP="00FB3D8F">
            <w:pPr>
              <w:autoSpaceDE w:val="0"/>
              <w:autoSpaceDN w:val="0"/>
              <w:adjustRightInd w:val="0"/>
              <w:ind w:firstLineChars="100" w:firstLine="210"/>
              <w:jc w:val="left"/>
              <w:rPr>
                <w:kern w:val="0"/>
                <w:szCs w:val="20"/>
                <w:lang w:val="fr-FR"/>
              </w:rPr>
            </w:pPr>
            <w:r>
              <w:rPr>
                <w:kern w:val="0"/>
                <w:szCs w:val="20"/>
                <w:lang w:val="fr-FR"/>
              </w:rPr>
              <w:t>ne</w:t>
            </w:r>
            <w:r>
              <w:rPr>
                <w:b/>
                <w:i/>
                <w:kern w:val="0"/>
                <w:szCs w:val="20"/>
                <w:lang w:val="fr-FR"/>
              </w:rPr>
              <w:t xml:space="preserve"> se</w:t>
            </w:r>
            <w:r>
              <w:rPr>
                <w:kern w:val="0"/>
                <w:szCs w:val="20"/>
                <w:lang w:val="fr-FR"/>
              </w:rPr>
              <w:t xml:space="preserve"> lève-t-il pas ?</w:t>
            </w:r>
          </w:p>
        </w:tc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551F2" w14:textId="77777777" w:rsidR="00993BDD" w:rsidRDefault="00993BDD" w:rsidP="00FB3D8F">
            <w:pPr>
              <w:autoSpaceDE w:val="0"/>
              <w:autoSpaceDN w:val="0"/>
              <w:adjustRightInd w:val="0"/>
              <w:ind w:firstLineChars="100" w:firstLine="210"/>
              <w:jc w:val="left"/>
              <w:rPr>
                <w:kern w:val="0"/>
                <w:szCs w:val="20"/>
                <w:lang w:val="fr-FR"/>
              </w:rPr>
            </w:pPr>
            <w:r>
              <w:rPr>
                <w:kern w:val="0"/>
                <w:szCs w:val="20"/>
                <w:lang w:val="fr-FR"/>
              </w:rPr>
              <w:t>ne</w:t>
            </w:r>
            <w:r>
              <w:rPr>
                <w:b/>
                <w:i/>
                <w:kern w:val="0"/>
                <w:szCs w:val="20"/>
                <w:lang w:val="fr-FR"/>
              </w:rPr>
              <w:t xml:space="preserve"> se</w:t>
            </w:r>
            <w:r>
              <w:rPr>
                <w:kern w:val="0"/>
                <w:szCs w:val="20"/>
                <w:lang w:val="fr-FR"/>
              </w:rPr>
              <w:t xml:space="preserve"> lèvent-ils pas ?</w:t>
            </w:r>
          </w:p>
        </w:tc>
      </w:tr>
      <w:tr w:rsidR="00993BDD" w14:paraId="300C500C" w14:textId="77777777" w:rsidTr="00FB3D8F"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4A5BD" w14:textId="77777777" w:rsidR="00993BDD" w:rsidRDefault="00993BDD" w:rsidP="00FB3D8F">
            <w:pPr>
              <w:autoSpaceDE w:val="0"/>
              <w:autoSpaceDN w:val="0"/>
              <w:adjustRightInd w:val="0"/>
              <w:ind w:firstLineChars="100" w:firstLine="210"/>
              <w:jc w:val="left"/>
              <w:rPr>
                <w:kern w:val="0"/>
                <w:szCs w:val="20"/>
                <w:lang w:val="fr-FR"/>
              </w:rPr>
            </w:pPr>
            <w:r>
              <w:rPr>
                <w:kern w:val="0"/>
                <w:szCs w:val="20"/>
                <w:lang w:val="fr-FR"/>
              </w:rPr>
              <w:t>ne</w:t>
            </w:r>
            <w:r>
              <w:rPr>
                <w:b/>
                <w:i/>
                <w:kern w:val="0"/>
                <w:szCs w:val="20"/>
                <w:lang w:val="fr-FR"/>
              </w:rPr>
              <w:t xml:space="preserve"> se</w:t>
            </w:r>
            <w:r>
              <w:rPr>
                <w:kern w:val="0"/>
                <w:szCs w:val="20"/>
                <w:lang w:val="fr-FR"/>
              </w:rPr>
              <w:t xml:space="preserve"> lève-t-elle pas ?</w:t>
            </w:r>
          </w:p>
        </w:tc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6F471" w14:textId="77777777" w:rsidR="00993BDD" w:rsidRDefault="00993BDD" w:rsidP="00FB3D8F">
            <w:pPr>
              <w:autoSpaceDE w:val="0"/>
              <w:autoSpaceDN w:val="0"/>
              <w:adjustRightInd w:val="0"/>
              <w:ind w:firstLineChars="100" w:firstLine="210"/>
              <w:jc w:val="left"/>
              <w:rPr>
                <w:kern w:val="0"/>
                <w:szCs w:val="20"/>
                <w:lang w:val="fr-FR"/>
              </w:rPr>
            </w:pPr>
            <w:r>
              <w:rPr>
                <w:kern w:val="0"/>
                <w:szCs w:val="20"/>
                <w:lang w:val="fr-FR"/>
              </w:rPr>
              <w:t>ne</w:t>
            </w:r>
            <w:r>
              <w:rPr>
                <w:b/>
                <w:i/>
                <w:kern w:val="0"/>
                <w:szCs w:val="20"/>
                <w:lang w:val="fr-FR"/>
              </w:rPr>
              <w:t xml:space="preserve"> se</w:t>
            </w:r>
            <w:r>
              <w:rPr>
                <w:kern w:val="0"/>
                <w:szCs w:val="20"/>
                <w:lang w:val="fr-FR"/>
              </w:rPr>
              <w:t xml:space="preserve"> lèvent-elles pas ?</w:t>
            </w:r>
          </w:p>
        </w:tc>
      </w:tr>
    </w:tbl>
    <w:p w14:paraId="6367A14B" w14:textId="77777777" w:rsidR="00993BDD" w:rsidRDefault="00993BDD" w:rsidP="00993BDD">
      <w:pPr>
        <w:autoSpaceDE w:val="0"/>
        <w:autoSpaceDN w:val="0"/>
        <w:adjustRightInd w:val="0"/>
        <w:ind w:firstLine="770"/>
        <w:jc w:val="left"/>
        <w:rPr>
          <w:rFonts w:ascii="Times New Roman" w:hAnsi="Times New Roman" w:cs="Times New Roman"/>
          <w:kern w:val="0"/>
          <w:szCs w:val="20"/>
          <w:lang w:val="fr-FR"/>
        </w:rPr>
      </w:pPr>
    </w:p>
    <w:p w14:paraId="19A39849" w14:textId="77777777" w:rsidR="00993BDD" w:rsidRDefault="00993BDD" w:rsidP="00993BDD">
      <w:pPr>
        <w:autoSpaceDE w:val="0"/>
        <w:autoSpaceDN w:val="0"/>
        <w:adjustRightInd w:val="0"/>
        <w:ind w:leftChars="350" w:left="1260" w:hangingChars="250" w:hanging="525"/>
        <w:jc w:val="left"/>
        <w:rPr>
          <w:kern w:val="0"/>
          <w:szCs w:val="20"/>
          <w:lang w:val="fr-CA"/>
        </w:rPr>
      </w:pPr>
      <w:r>
        <w:rPr>
          <w:rFonts w:hint="eastAsia"/>
          <w:kern w:val="0"/>
          <w:szCs w:val="20"/>
          <w:lang w:val="fr-CA"/>
        </w:rPr>
        <w:t>（</w:t>
      </w:r>
      <w:r>
        <w:rPr>
          <w:kern w:val="0"/>
          <w:szCs w:val="20"/>
          <w:lang w:val="fr-CA"/>
        </w:rPr>
        <w:t>2</w:t>
      </w:r>
      <w:r w:rsidRPr="003F180D">
        <w:rPr>
          <w:rFonts w:hint="eastAsia"/>
          <w:color w:val="FF0000"/>
          <w:kern w:val="0"/>
          <w:szCs w:val="20"/>
          <w:lang w:val="fr-CA"/>
        </w:rPr>
        <w:t>）</w:t>
      </w:r>
      <w:r w:rsidRPr="003F180D">
        <w:rPr>
          <w:rFonts w:hint="eastAsia"/>
          <w:bCs/>
          <w:color w:val="FF0000"/>
          <w:kern w:val="0"/>
          <w:szCs w:val="20"/>
          <w:lang w:val="zh-CN"/>
        </w:rPr>
        <w:t>在句中，</w:t>
      </w:r>
      <w:r w:rsidRPr="003F180D">
        <w:rPr>
          <w:rFonts w:hint="eastAsia"/>
          <w:color w:val="FF0000"/>
          <w:kern w:val="0"/>
          <w:szCs w:val="20"/>
          <w:lang w:val="fr-FR"/>
        </w:rPr>
        <w:t>代词式</w:t>
      </w:r>
      <w:r w:rsidRPr="003F180D">
        <w:rPr>
          <w:rFonts w:hint="eastAsia"/>
          <w:bCs/>
          <w:color w:val="FF0000"/>
          <w:kern w:val="0"/>
          <w:szCs w:val="20"/>
          <w:lang w:val="zh-CN"/>
        </w:rPr>
        <w:t>动词如果位于其它动词后</w:t>
      </w:r>
      <w:r w:rsidRPr="003F180D">
        <w:rPr>
          <w:rFonts w:hint="eastAsia"/>
          <w:bCs/>
          <w:color w:val="FF0000"/>
          <w:kern w:val="0"/>
          <w:szCs w:val="20"/>
          <w:lang w:val="fr-CA"/>
        </w:rPr>
        <w:t>且主语相同</w:t>
      </w:r>
      <w:r w:rsidRPr="003F180D">
        <w:rPr>
          <w:rFonts w:hint="eastAsia"/>
          <w:bCs/>
          <w:color w:val="FF0000"/>
          <w:kern w:val="0"/>
          <w:szCs w:val="20"/>
          <w:lang w:val="zh-CN"/>
        </w:rPr>
        <w:t>，那么</w:t>
      </w:r>
      <w:r w:rsidRPr="003F180D">
        <w:rPr>
          <w:rFonts w:hint="eastAsia"/>
          <w:color w:val="FF0000"/>
          <w:kern w:val="0"/>
          <w:szCs w:val="20"/>
          <w:lang w:val="zh-CN"/>
        </w:rPr>
        <w:t>自反代词的人称和数量仍须与同一主语的人称和数量相一致。</w:t>
      </w:r>
      <w:r w:rsidRPr="003F180D">
        <w:rPr>
          <w:rFonts w:hint="eastAsia"/>
          <w:color w:val="FF0000"/>
          <w:kern w:val="0"/>
          <w:szCs w:val="20"/>
          <w:lang w:val="fr-CA"/>
        </w:rPr>
        <w:t>仍以</w:t>
      </w:r>
      <w:r w:rsidRPr="003F180D">
        <w:rPr>
          <w:color w:val="FF0000"/>
          <w:kern w:val="0"/>
          <w:szCs w:val="20"/>
          <w:lang w:val="fr-CA"/>
        </w:rPr>
        <w:t xml:space="preserve"> se lever </w:t>
      </w:r>
      <w:r w:rsidRPr="003F180D">
        <w:rPr>
          <w:rFonts w:hint="eastAsia"/>
          <w:color w:val="FF0000"/>
          <w:kern w:val="0"/>
          <w:szCs w:val="20"/>
          <w:lang w:val="fr-CA"/>
        </w:rPr>
        <w:t>为例：</w:t>
      </w:r>
    </w:p>
    <w:p w14:paraId="3415DA6C" w14:textId="77777777" w:rsidR="00993BDD" w:rsidRDefault="00993BDD" w:rsidP="00993BDD">
      <w:pPr>
        <w:autoSpaceDE w:val="0"/>
        <w:autoSpaceDN w:val="0"/>
        <w:adjustRightInd w:val="0"/>
        <w:spacing w:line="120" w:lineRule="exact"/>
        <w:ind w:firstLine="771"/>
        <w:jc w:val="left"/>
        <w:rPr>
          <w:kern w:val="0"/>
          <w:szCs w:val="20"/>
          <w:lang w:val="fr-CA"/>
        </w:rPr>
      </w:pPr>
    </w:p>
    <w:tbl>
      <w:tblPr>
        <w:tblW w:w="0" w:type="auto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3"/>
        <w:gridCol w:w="2867"/>
      </w:tblGrid>
      <w:tr w:rsidR="00993BDD" w14:paraId="70E3DB62" w14:textId="77777777" w:rsidTr="00FB3D8F">
        <w:trPr>
          <w:cantSplit/>
        </w:trPr>
        <w:tc>
          <w:tcPr>
            <w:tcW w:w="5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3366"/>
            <w:hideMark/>
          </w:tcPr>
          <w:p w14:paraId="45693A06" w14:textId="77777777" w:rsidR="00993BDD" w:rsidRDefault="00993BDD" w:rsidP="00FB3D8F">
            <w:pPr>
              <w:autoSpaceDE w:val="0"/>
              <w:autoSpaceDN w:val="0"/>
              <w:adjustRightInd w:val="0"/>
              <w:ind w:firstLine="942"/>
              <w:rPr>
                <w:b/>
                <w:bCs/>
                <w:color w:val="FFFFFF"/>
                <w:w w:val="200"/>
                <w:kern w:val="0"/>
                <w:szCs w:val="20"/>
                <w:lang w:val="fr-FR"/>
              </w:rPr>
            </w:pPr>
            <w:r>
              <w:rPr>
                <w:rFonts w:ascii="宋体" w:hAnsi="宋体" w:hint="eastAsia"/>
                <w:b/>
                <w:bCs/>
                <w:color w:val="FFFFFF"/>
                <w:w w:val="150"/>
                <w:kern w:val="0"/>
                <w:szCs w:val="20"/>
                <w:lang w:val="fr-CA"/>
              </w:rPr>
              <w:t>其它动词</w:t>
            </w:r>
            <w:r>
              <w:rPr>
                <w:b/>
                <w:bCs/>
                <w:color w:val="FFFFFF"/>
                <w:w w:val="150"/>
                <w:kern w:val="0"/>
                <w:szCs w:val="20"/>
                <w:lang w:val="fr-CA"/>
              </w:rPr>
              <w:t xml:space="preserve"> </w:t>
            </w:r>
            <w:r>
              <w:rPr>
                <w:b/>
                <w:bCs/>
                <w:color w:val="FFFFFF"/>
                <w:w w:val="200"/>
                <w:kern w:val="0"/>
                <w:szCs w:val="20"/>
                <w:lang w:val="fr-CA"/>
              </w:rPr>
              <w:t xml:space="preserve">+ </w:t>
            </w:r>
            <w:r>
              <w:rPr>
                <w:b/>
                <w:bCs/>
                <w:color w:val="FFFFFF"/>
                <w:w w:val="200"/>
                <w:kern w:val="0"/>
                <w:szCs w:val="20"/>
                <w:lang w:val="fr-FR"/>
              </w:rPr>
              <w:t>se lever</w:t>
            </w:r>
          </w:p>
        </w:tc>
      </w:tr>
      <w:tr w:rsidR="00993BDD" w14:paraId="791946FC" w14:textId="77777777" w:rsidTr="00FB3D8F">
        <w:tc>
          <w:tcPr>
            <w:tcW w:w="2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42B52" w14:textId="77777777" w:rsidR="00993BDD" w:rsidRDefault="00993BDD" w:rsidP="00FB3D8F">
            <w:pPr>
              <w:autoSpaceDE w:val="0"/>
              <w:autoSpaceDN w:val="0"/>
              <w:adjustRightInd w:val="0"/>
              <w:ind w:firstLineChars="100" w:firstLine="210"/>
              <w:jc w:val="left"/>
              <w:rPr>
                <w:kern w:val="0"/>
                <w:szCs w:val="20"/>
              </w:rPr>
            </w:pPr>
            <w:r>
              <w:rPr>
                <w:kern w:val="0"/>
                <w:szCs w:val="20"/>
                <w:lang w:val="fr-FR"/>
              </w:rPr>
              <w:t xml:space="preserve">je </w:t>
            </w:r>
            <w:r>
              <w:rPr>
                <w:b/>
                <w:i/>
                <w:kern w:val="0"/>
                <w:szCs w:val="20"/>
                <w:lang w:val="fr-FR"/>
              </w:rPr>
              <w:t xml:space="preserve">veux me </w:t>
            </w:r>
            <w:r>
              <w:rPr>
                <w:kern w:val="0"/>
                <w:szCs w:val="20"/>
                <w:lang w:val="fr-FR"/>
              </w:rPr>
              <w:t>lever</w:t>
            </w:r>
          </w:p>
        </w:tc>
        <w:tc>
          <w:tcPr>
            <w:tcW w:w="2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DED835" w14:textId="77777777" w:rsidR="00993BDD" w:rsidRDefault="00993BDD" w:rsidP="00FB3D8F">
            <w:pPr>
              <w:autoSpaceDE w:val="0"/>
              <w:autoSpaceDN w:val="0"/>
              <w:adjustRightInd w:val="0"/>
              <w:ind w:firstLineChars="100" w:firstLine="210"/>
              <w:jc w:val="left"/>
              <w:rPr>
                <w:kern w:val="0"/>
                <w:szCs w:val="20"/>
              </w:rPr>
            </w:pPr>
            <w:r>
              <w:rPr>
                <w:kern w:val="0"/>
                <w:szCs w:val="20"/>
                <w:lang w:val="fr-FR"/>
              </w:rPr>
              <w:t xml:space="preserve">nous </w:t>
            </w:r>
            <w:r>
              <w:rPr>
                <w:b/>
                <w:i/>
                <w:kern w:val="0"/>
                <w:szCs w:val="20"/>
                <w:lang w:val="fr-CA"/>
              </w:rPr>
              <w:t>devons</w:t>
            </w:r>
            <w:r>
              <w:rPr>
                <w:kern w:val="0"/>
                <w:szCs w:val="20"/>
                <w:lang w:val="fr-FR"/>
              </w:rPr>
              <w:t xml:space="preserve"> </w:t>
            </w:r>
            <w:r>
              <w:rPr>
                <w:b/>
                <w:i/>
                <w:kern w:val="0"/>
                <w:szCs w:val="20"/>
                <w:lang w:val="fr-FR"/>
              </w:rPr>
              <w:t>nous</w:t>
            </w:r>
            <w:r>
              <w:rPr>
                <w:kern w:val="0"/>
                <w:szCs w:val="20"/>
                <w:lang w:val="fr-FR"/>
              </w:rPr>
              <w:t xml:space="preserve"> lever</w:t>
            </w:r>
          </w:p>
        </w:tc>
      </w:tr>
      <w:tr w:rsidR="00993BDD" w14:paraId="0864555C" w14:textId="77777777" w:rsidTr="00FB3D8F">
        <w:tc>
          <w:tcPr>
            <w:tcW w:w="2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53AAA" w14:textId="77777777" w:rsidR="00993BDD" w:rsidRDefault="00993BDD" w:rsidP="00FB3D8F">
            <w:pPr>
              <w:autoSpaceDE w:val="0"/>
              <w:autoSpaceDN w:val="0"/>
              <w:adjustRightInd w:val="0"/>
              <w:ind w:firstLineChars="100" w:firstLine="210"/>
              <w:jc w:val="left"/>
              <w:rPr>
                <w:kern w:val="0"/>
                <w:szCs w:val="20"/>
                <w:lang w:val="fr-FR"/>
              </w:rPr>
            </w:pPr>
            <w:r>
              <w:rPr>
                <w:kern w:val="0"/>
                <w:szCs w:val="20"/>
                <w:lang w:val="fr-FR"/>
              </w:rPr>
              <w:t xml:space="preserve">tu </w:t>
            </w:r>
            <w:r>
              <w:rPr>
                <w:b/>
                <w:i/>
                <w:kern w:val="0"/>
                <w:szCs w:val="20"/>
                <w:lang w:val="fr-CA"/>
              </w:rPr>
              <w:t>peux</w:t>
            </w:r>
            <w:r>
              <w:rPr>
                <w:kern w:val="0"/>
                <w:szCs w:val="20"/>
                <w:lang w:val="fr-CA"/>
              </w:rPr>
              <w:t xml:space="preserve"> </w:t>
            </w:r>
            <w:r>
              <w:rPr>
                <w:b/>
                <w:i/>
                <w:kern w:val="0"/>
                <w:szCs w:val="20"/>
                <w:lang w:val="fr-FR"/>
              </w:rPr>
              <w:t>te</w:t>
            </w:r>
            <w:r>
              <w:rPr>
                <w:kern w:val="0"/>
                <w:szCs w:val="20"/>
                <w:lang w:val="fr-FR"/>
              </w:rPr>
              <w:t xml:space="preserve"> lever</w:t>
            </w:r>
          </w:p>
        </w:tc>
        <w:tc>
          <w:tcPr>
            <w:tcW w:w="2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8752E" w14:textId="77777777" w:rsidR="00993BDD" w:rsidRDefault="00993BDD" w:rsidP="00FB3D8F">
            <w:pPr>
              <w:autoSpaceDE w:val="0"/>
              <w:autoSpaceDN w:val="0"/>
              <w:adjustRightInd w:val="0"/>
              <w:ind w:firstLineChars="100" w:firstLine="210"/>
              <w:jc w:val="left"/>
              <w:rPr>
                <w:kern w:val="0"/>
                <w:szCs w:val="20"/>
              </w:rPr>
            </w:pPr>
            <w:r>
              <w:rPr>
                <w:kern w:val="0"/>
                <w:szCs w:val="20"/>
                <w:lang w:val="fr-FR"/>
              </w:rPr>
              <w:t xml:space="preserve">vous </w:t>
            </w:r>
            <w:r>
              <w:rPr>
                <w:b/>
                <w:i/>
                <w:kern w:val="0"/>
                <w:szCs w:val="20"/>
                <w:lang w:val="fr-CA"/>
              </w:rPr>
              <w:t>pensez</w:t>
            </w:r>
            <w:r>
              <w:rPr>
                <w:kern w:val="0"/>
                <w:szCs w:val="20"/>
                <w:lang w:val="fr-FR"/>
              </w:rPr>
              <w:t xml:space="preserve"> </w:t>
            </w:r>
            <w:r>
              <w:rPr>
                <w:b/>
                <w:i/>
                <w:kern w:val="0"/>
                <w:szCs w:val="20"/>
                <w:lang w:val="fr-FR"/>
              </w:rPr>
              <w:t>vous</w:t>
            </w:r>
            <w:r>
              <w:rPr>
                <w:kern w:val="0"/>
                <w:szCs w:val="20"/>
                <w:lang w:val="fr-FR"/>
              </w:rPr>
              <w:t xml:space="preserve"> lever</w:t>
            </w:r>
          </w:p>
        </w:tc>
      </w:tr>
      <w:tr w:rsidR="00993BDD" w14:paraId="6B4BA023" w14:textId="77777777" w:rsidTr="00FB3D8F">
        <w:tc>
          <w:tcPr>
            <w:tcW w:w="2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B506A" w14:textId="77777777" w:rsidR="00993BDD" w:rsidRDefault="00993BDD" w:rsidP="00FB3D8F">
            <w:pPr>
              <w:autoSpaceDE w:val="0"/>
              <w:autoSpaceDN w:val="0"/>
              <w:adjustRightInd w:val="0"/>
              <w:ind w:firstLineChars="100" w:firstLine="210"/>
              <w:jc w:val="left"/>
              <w:rPr>
                <w:kern w:val="0"/>
                <w:szCs w:val="20"/>
              </w:rPr>
            </w:pPr>
            <w:r>
              <w:rPr>
                <w:kern w:val="0"/>
                <w:szCs w:val="20"/>
                <w:lang w:val="fr-FR"/>
              </w:rPr>
              <w:t xml:space="preserve">il </w:t>
            </w:r>
            <w:r>
              <w:rPr>
                <w:b/>
                <w:i/>
                <w:kern w:val="0"/>
                <w:szCs w:val="20"/>
                <w:lang w:val="fr-FR"/>
              </w:rPr>
              <w:t xml:space="preserve">aime se </w:t>
            </w:r>
            <w:r>
              <w:rPr>
                <w:kern w:val="0"/>
                <w:szCs w:val="20"/>
                <w:lang w:val="fr-FR"/>
              </w:rPr>
              <w:t>lever</w:t>
            </w:r>
          </w:p>
        </w:tc>
        <w:tc>
          <w:tcPr>
            <w:tcW w:w="2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8A981" w14:textId="77777777" w:rsidR="00993BDD" w:rsidRDefault="00993BDD" w:rsidP="00FB3D8F">
            <w:pPr>
              <w:autoSpaceDE w:val="0"/>
              <w:autoSpaceDN w:val="0"/>
              <w:adjustRightInd w:val="0"/>
              <w:ind w:firstLineChars="100" w:firstLine="210"/>
              <w:jc w:val="left"/>
              <w:rPr>
                <w:kern w:val="0"/>
                <w:szCs w:val="20"/>
                <w:lang w:val="fr-FR"/>
              </w:rPr>
            </w:pPr>
            <w:r>
              <w:rPr>
                <w:kern w:val="0"/>
                <w:szCs w:val="20"/>
                <w:lang w:val="fr-FR"/>
              </w:rPr>
              <w:t xml:space="preserve">ils </w:t>
            </w:r>
            <w:r>
              <w:rPr>
                <w:b/>
                <w:i/>
                <w:kern w:val="0"/>
                <w:szCs w:val="20"/>
                <w:lang w:val="fr-CA"/>
              </w:rPr>
              <w:t>souhaitent</w:t>
            </w:r>
            <w:r>
              <w:rPr>
                <w:kern w:val="0"/>
                <w:szCs w:val="20"/>
                <w:lang w:val="fr-FR"/>
              </w:rPr>
              <w:t xml:space="preserve"> </w:t>
            </w:r>
            <w:r>
              <w:rPr>
                <w:b/>
                <w:i/>
                <w:kern w:val="0"/>
                <w:szCs w:val="20"/>
                <w:lang w:val="fr-FR"/>
              </w:rPr>
              <w:t>se</w:t>
            </w:r>
            <w:r>
              <w:rPr>
                <w:kern w:val="0"/>
                <w:szCs w:val="20"/>
                <w:lang w:val="fr-FR"/>
              </w:rPr>
              <w:t xml:space="preserve"> lever</w:t>
            </w:r>
          </w:p>
        </w:tc>
      </w:tr>
      <w:tr w:rsidR="00993BDD" w14:paraId="392D0989" w14:textId="77777777" w:rsidTr="00FB3D8F">
        <w:tc>
          <w:tcPr>
            <w:tcW w:w="2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B5CAB" w14:textId="77777777" w:rsidR="00993BDD" w:rsidRDefault="00993BDD" w:rsidP="00FB3D8F">
            <w:pPr>
              <w:autoSpaceDE w:val="0"/>
              <w:autoSpaceDN w:val="0"/>
              <w:adjustRightInd w:val="0"/>
              <w:ind w:firstLineChars="100" w:firstLine="210"/>
              <w:jc w:val="left"/>
              <w:rPr>
                <w:kern w:val="0"/>
                <w:szCs w:val="20"/>
                <w:lang w:val="fr-FR"/>
              </w:rPr>
            </w:pPr>
            <w:r>
              <w:rPr>
                <w:kern w:val="0"/>
                <w:szCs w:val="20"/>
                <w:lang w:val="fr-FR"/>
              </w:rPr>
              <w:t xml:space="preserve">Elle </w:t>
            </w:r>
            <w:r>
              <w:rPr>
                <w:b/>
                <w:i/>
                <w:kern w:val="0"/>
                <w:szCs w:val="20"/>
                <w:lang w:val="fr-CA"/>
              </w:rPr>
              <w:t>préfère</w:t>
            </w:r>
            <w:r>
              <w:rPr>
                <w:kern w:val="0"/>
                <w:szCs w:val="20"/>
                <w:lang w:val="fr-FR"/>
              </w:rPr>
              <w:t xml:space="preserve"> </w:t>
            </w:r>
            <w:r>
              <w:rPr>
                <w:b/>
                <w:i/>
                <w:kern w:val="0"/>
                <w:szCs w:val="20"/>
                <w:lang w:val="fr-FR"/>
              </w:rPr>
              <w:t>se</w:t>
            </w:r>
            <w:r>
              <w:rPr>
                <w:kern w:val="0"/>
                <w:szCs w:val="20"/>
                <w:lang w:val="fr-FR"/>
              </w:rPr>
              <w:t xml:space="preserve"> lever</w:t>
            </w:r>
          </w:p>
        </w:tc>
        <w:tc>
          <w:tcPr>
            <w:tcW w:w="2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EF300" w14:textId="77777777" w:rsidR="00993BDD" w:rsidRDefault="00993BDD" w:rsidP="00FB3D8F">
            <w:pPr>
              <w:autoSpaceDE w:val="0"/>
              <w:autoSpaceDN w:val="0"/>
              <w:adjustRightInd w:val="0"/>
              <w:ind w:firstLineChars="100" w:firstLine="210"/>
              <w:jc w:val="left"/>
              <w:rPr>
                <w:kern w:val="0"/>
                <w:szCs w:val="20"/>
                <w:lang w:val="fr-FR"/>
              </w:rPr>
            </w:pPr>
            <w:r>
              <w:rPr>
                <w:kern w:val="0"/>
                <w:szCs w:val="20"/>
                <w:lang w:val="fr-FR"/>
              </w:rPr>
              <w:t xml:space="preserve">elles </w:t>
            </w:r>
            <w:r>
              <w:rPr>
                <w:b/>
                <w:i/>
                <w:kern w:val="0"/>
                <w:szCs w:val="20"/>
                <w:lang w:val="fr-CA"/>
              </w:rPr>
              <w:t xml:space="preserve">vont </w:t>
            </w:r>
            <w:r>
              <w:rPr>
                <w:b/>
                <w:i/>
                <w:kern w:val="0"/>
                <w:szCs w:val="20"/>
                <w:lang w:val="fr-FR"/>
              </w:rPr>
              <w:t>se</w:t>
            </w:r>
            <w:r>
              <w:rPr>
                <w:kern w:val="0"/>
                <w:szCs w:val="20"/>
                <w:lang w:val="fr-FR"/>
              </w:rPr>
              <w:t xml:space="preserve"> lever</w:t>
            </w:r>
          </w:p>
        </w:tc>
      </w:tr>
      <w:tr w:rsidR="00993BDD" w14:paraId="47606CB0" w14:textId="77777777" w:rsidTr="00FB3D8F">
        <w:tc>
          <w:tcPr>
            <w:tcW w:w="5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3B200" w14:textId="77777777" w:rsidR="00993BDD" w:rsidRDefault="00993BDD" w:rsidP="00FB3D8F">
            <w:pPr>
              <w:autoSpaceDE w:val="0"/>
              <w:autoSpaceDN w:val="0"/>
              <w:adjustRightInd w:val="0"/>
              <w:ind w:firstLine="210"/>
              <w:jc w:val="left"/>
              <w:rPr>
                <w:kern w:val="0"/>
                <w:szCs w:val="20"/>
                <w:lang w:val="fr-CA"/>
              </w:rPr>
            </w:pPr>
            <w:r>
              <w:rPr>
                <w:kern w:val="0"/>
                <w:szCs w:val="20"/>
                <w:lang w:val="fr-FR"/>
              </w:rPr>
              <w:t xml:space="preserve">on </w:t>
            </w:r>
            <w:r>
              <w:rPr>
                <w:b/>
                <w:i/>
                <w:kern w:val="0"/>
                <w:szCs w:val="20"/>
                <w:lang w:val="fr-FR"/>
              </w:rPr>
              <w:t xml:space="preserve">va se </w:t>
            </w:r>
            <w:r>
              <w:rPr>
                <w:kern w:val="0"/>
                <w:szCs w:val="20"/>
                <w:lang w:val="fr-FR"/>
              </w:rPr>
              <w:t>lever</w:t>
            </w:r>
          </w:p>
        </w:tc>
      </w:tr>
    </w:tbl>
    <w:p w14:paraId="593668BD" w14:textId="77777777" w:rsidR="00993BDD" w:rsidRDefault="00993BDD" w:rsidP="00993BD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0"/>
          <w:lang w:val="fr-CA"/>
        </w:rPr>
      </w:pPr>
    </w:p>
    <w:p w14:paraId="175CFB78" w14:textId="77777777" w:rsidR="00993BDD" w:rsidRDefault="00993BDD" w:rsidP="00993BDD">
      <w:pPr>
        <w:autoSpaceDE w:val="0"/>
        <w:autoSpaceDN w:val="0"/>
        <w:adjustRightInd w:val="0"/>
        <w:ind w:left="1085" w:hanging="315"/>
        <w:jc w:val="left"/>
        <w:rPr>
          <w:kern w:val="0"/>
          <w:szCs w:val="20"/>
          <w:lang w:val="zh-CN"/>
        </w:rPr>
      </w:pPr>
      <w:r>
        <w:rPr>
          <w:rFonts w:hint="eastAsia"/>
          <w:kern w:val="0"/>
          <w:szCs w:val="20"/>
          <w:lang w:val="fr-CA"/>
        </w:rPr>
        <w:t>（</w:t>
      </w:r>
      <w:r>
        <w:rPr>
          <w:kern w:val="0"/>
          <w:szCs w:val="20"/>
          <w:lang w:val="fr-CA"/>
        </w:rPr>
        <w:t>3</w:t>
      </w:r>
      <w:r>
        <w:rPr>
          <w:rFonts w:hint="eastAsia"/>
          <w:kern w:val="0"/>
          <w:szCs w:val="20"/>
          <w:lang w:val="fr-CA"/>
        </w:rPr>
        <w:t>）在带有固定句型的句中，</w:t>
      </w:r>
      <w:r>
        <w:rPr>
          <w:rFonts w:hint="eastAsia"/>
          <w:kern w:val="0"/>
          <w:szCs w:val="20"/>
          <w:lang w:val="fr-FR"/>
        </w:rPr>
        <w:t>代词式</w:t>
      </w:r>
      <w:r>
        <w:rPr>
          <w:rFonts w:hint="eastAsia"/>
          <w:bCs/>
          <w:kern w:val="0"/>
          <w:szCs w:val="20"/>
          <w:lang w:val="zh-CN"/>
        </w:rPr>
        <w:t>动词不定式</w:t>
      </w:r>
      <w:r>
        <w:rPr>
          <w:rFonts w:hint="eastAsia"/>
          <w:bCs/>
          <w:kern w:val="0"/>
          <w:szCs w:val="20"/>
          <w:lang w:val="fr-CA"/>
        </w:rPr>
        <w:t>中的</w:t>
      </w:r>
      <w:r>
        <w:rPr>
          <w:rFonts w:hint="eastAsia"/>
          <w:kern w:val="0"/>
          <w:szCs w:val="20"/>
          <w:lang w:val="zh-CN"/>
        </w:rPr>
        <w:t>自反代词的人称和数量应与</w:t>
      </w:r>
    </w:p>
    <w:p w14:paraId="6527F825" w14:textId="77777777" w:rsidR="00993BDD" w:rsidRDefault="00993BDD" w:rsidP="00993BDD">
      <w:pPr>
        <w:autoSpaceDE w:val="0"/>
        <w:autoSpaceDN w:val="0"/>
        <w:adjustRightInd w:val="0"/>
        <w:ind w:leftChars="50" w:left="105" w:firstLineChars="573" w:firstLine="1208"/>
        <w:jc w:val="left"/>
        <w:rPr>
          <w:kern w:val="0"/>
          <w:szCs w:val="20"/>
          <w:lang w:val="zh-CN"/>
        </w:rPr>
      </w:pPr>
      <w:r>
        <w:rPr>
          <w:rFonts w:hint="eastAsia"/>
          <w:b/>
          <w:kern w:val="0"/>
          <w:szCs w:val="20"/>
          <w:lang w:val="zh-CN"/>
        </w:rPr>
        <w:t>逻辑主语</w:t>
      </w:r>
      <w:r>
        <w:rPr>
          <w:rFonts w:hint="eastAsia"/>
          <w:kern w:val="0"/>
          <w:szCs w:val="20"/>
          <w:lang w:val="fr-CA"/>
        </w:rPr>
        <w:t>（</w:t>
      </w:r>
      <w:r>
        <w:rPr>
          <w:rFonts w:hint="eastAsia"/>
          <w:kern w:val="0"/>
          <w:szCs w:val="20"/>
          <w:lang w:val="zh-CN"/>
        </w:rPr>
        <w:t>相关</w:t>
      </w:r>
      <w:r>
        <w:rPr>
          <w:rFonts w:hint="eastAsia"/>
          <w:kern w:val="0"/>
          <w:szCs w:val="20"/>
          <w:lang w:val="fr-CA"/>
        </w:rPr>
        <w:t>动作承受者）</w:t>
      </w:r>
      <w:r>
        <w:rPr>
          <w:rFonts w:hint="eastAsia"/>
          <w:kern w:val="0"/>
          <w:szCs w:val="20"/>
          <w:lang w:val="zh-CN"/>
        </w:rPr>
        <w:t>人称和数量相一致。</w:t>
      </w:r>
    </w:p>
    <w:p w14:paraId="49677D35" w14:textId="77777777" w:rsidR="00993BDD" w:rsidRDefault="00993BDD" w:rsidP="00993BDD">
      <w:pPr>
        <w:autoSpaceDE w:val="0"/>
        <w:autoSpaceDN w:val="0"/>
        <w:adjustRightInd w:val="0"/>
        <w:ind w:leftChars="50" w:left="105" w:firstLineChars="570" w:firstLine="1197"/>
        <w:jc w:val="left"/>
        <w:rPr>
          <w:kern w:val="0"/>
          <w:szCs w:val="20"/>
          <w:lang w:val="fr-CA"/>
        </w:rPr>
      </w:pPr>
      <w:r>
        <w:rPr>
          <w:rFonts w:hint="eastAsia"/>
          <w:kern w:val="0"/>
          <w:szCs w:val="20"/>
          <w:lang w:val="fr-CA"/>
        </w:rPr>
        <w:t>以</w:t>
      </w:r>
      <w:r>
        <w:rPr>
          <w:kern w:val="0"/>
          <w:szCs w:val="20"/>
          <w:lang w:val="fr-CA"/>
        </w:rPr>
        <w:t xml:space="preserve"> demander à qn. de se lever </w:t>
      </w:r>
      <w:r>
        <w:rPr>
          <w:rFonts w:hint="eastAsia"/>
          <w:kern w:val="0"/>
          <w:szCs w:val="20"/>
          <w:lang w:val="fr-CA"/>
        </w:rPr>
        <w:t>为例：</w:t>
      </w:r>
    </w:p>
    <w:p w14:paraId="223B24F6" w14:textId="77777777" w:rsidR="00993BDD" w:rsidRDefault="00993BDD" w:rsidP="00993BDD">
      <w:pPr>
        <w:autoSpaceDE w:val="0"/>
        <w:autoSpaceDN w:val="0"/>
        <w:adjustRightInd w:val="0"/>
        <w:spacing w:line="40" w:lineRule="exact"/>
        <w:ind w:left="1089" w:hanging="318"/>
        <w:jc w:val="left"/>
        <w:rPr>
          <w:kern w:val="0"/>
          <w:szCs w:val="20"/>
          <w:lang w:val="fr-CA"/>
        </w:rPr>
      </w:pPr>
    </w:p>
    <w:tbl>
      <w:tblPr>
        <w:tblW w:w="7609" w:type="dxa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6480"/>
      </w:tblGrid>
      <w:tr w:rsidR="00993BDD" w14:paraId="3E1E9DCE" w14:textId="77777777" w:rsidTr="00FB3D8F">
        <w:trPr>
          <w:cantSplit/>
        </w:trPr>
        <w:tc>
          <w:tcPr>
            <w:tcW w:w="7609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993366"/>
            <w:hideMark/>
          </w:tcPr>
          <w:p w14:paraId="5205A883" w14:textId="77777777" w:rsidR="00993BDD" w:rsidRDefault="00993BDD" w:rsidP="00FB3D8F">
            <w:pPr>
              <w:autoSpaceDE w:val="0"/>
              <w:autoSpaceDN w:val="0"/>
              <w:adjustRightInd w:val="0"/>
              <w:ind w:firstLine="2304"/>
              <w:rPr>
                <w:b/>
                <w:bCs/>
                <w:color w:val="FFFFFF"/>
                <w:w w:val="200"/>
                <w:kern w:val="0"/>
                <w:szCs w:val="20"/>
                <w:lang w:val="fr-FR"/>
              </w:rPr>
            </w:pPr>
            <w:r>
              <w:rPr>
                <w:rFonts w:ascii="宋体" w:hAnsi="宋体" w:hint="eastAsia"/>
                <w:b/>
                <w:bCs/>
                <w:color w:val="FFFFFF"/>
                <w:w w:val="150"/>
                <w:kern w:val="0"/>
                <w:szCs w:val="20"/>
                <w:lang w:val="fr-CA"/>
              </w:rPr>
              <w:t>句型</w:t>
            </w:r>
            <w:r>
              <w:rPr>
                <w:b/>
                <w:bCs/>
                <w:color w:val="FFFFFF"/>
                <w:w w:val="150"/>
                <w:kern w:val="0"/>
                <w:szCs w:val="20"/>
                <w:lang w:val="fr-CA"/>
              </w:rPr>
              <w:t xml:space="preserve"> </w:t>
            </w:r>
            <w:r>
              <w:rPr>
                <w:b/>
                <w:bCs/>
                <w:color w:val="FFFFFF"/>
                <w:w w:val="200"/>
                <w:kern w:val="0"/>
                <w:szCs w:val="20"/>
                <w:lang w:val="fr-CA"/>
              </w:rPr>
              <w:t xml:space="preserve">+ </w:t>
            </w:r>
            <w:r>
              <w:rPr>
                <w:b/>
                <w:bCs/>
                <w:color w:val="FFFFFF"/>
                <w:w w:val="200"/>
                <w:kern w:val="0"/>
                <w:szCs w:val="20"/>
                <w:lang w:val="fr-FR"/>
              </w:rPr>
              <w:t>se lever</w:t>
            </w:r>
          </w:p>
        </w:tc>
      </w:tr>
      <w:tr w:rsidR="00993BDD" w14:paraId="680C041F" w14:textId="77777777" w:rsidTr="00FB3D8F">
        <w:trPr>
          <w:trHeight w:val="293"/>
        </w:trPr>
        <w:tc>
          <w:tcPr>
            <w:tcW w:w="112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14:paraId="3798B71C" w14:textId="77777777" w:rsidR="00993BDD" w:rsidRDefault="00993BDD" w:rsidP="00FB3D8F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lang w:val="fr-CA"/>
              </w:rPr>
            </w:pPr>
            <w:r>
              <w:rPr>
                <w:rFonts w:hint="eastAsia"/>
                <w:kern w:val="0"/>
                <w:sz w:val="18"/>
                <w:szCs w:val="18"/>
                <w:lang w:val="fr-CA"/>
              </w:rPr>
              <w:t>例句</w:t>
            </w:r>
            <w:r>
              <w:rPr>
                <w:kern w:val="0"/>
                <w:sz w:val="18"/>
                <w:szCs w:val="18"/>
                <w:lang w:val="fr-CA"/>
              </w:rPr>
              <w:t xml:space="preserve"> 1</w:t>
            </w:r>
          </w:p>
        </w:tc>
        <w:tc>
          <w:tcPr>
            <w:tcW w:w="648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78B58DC0" w14:textId="77777777" w:rsidR="00993BDD" w:rsidRDefault="00993BDD" w:rsidP="00FB3D8F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lang w:val="fr-CA"/>
              </w:rPr>
            </w:pPr>
            <w:r>
              <w:rPr>
                <w:kern w:val="0"/>
                <w:szCs w:val="20"/>
                <w:lang w:val="fr-CA"/>
              </w:rPr>
              <w:t>J</w:t>
            </w:r>
            <w:r>
              <w:rPr>
                <w:kern w:val="0"/>
                <w:szCs w:val="20"/>
                <w:lang w:val="fr-FR"/>
              </w:rPr>
              <w:t xml:space="preserve">e demande à </w:t>
            </w:r>
            <w:r>
              <w:rPr>
                <w:b/>
                <w:i/>
                <w:kern w:val="0"/>
                <w:szCs w:val="20"/>
                <w:lang w:val="fr-FR"/>
              </w:rPr>
              <w:t>cet étudiant</w:t>
            </w:r>
            <w:r>
              <w:rPr>
                <w:kern w:val="0"/>
                <w:szCs w:val="20"/>
                <w:lang w:val="fr-FR"/>
              </w:rPr>
              <w:t xml:space="preserve"> de </w:t>
            </w:r>
            <w:r>
              <w:rPr>
                <w:b/>
                <w:i/>
                <w:kern w:val="0"/>
                <w:szCs w:val="20"/>
                <w:lang w:val="fr-FR"/>
              </w:rPr>
              <w:t>se</w:t>
            </w:r>
            <w:r>
              <w:rPr>
                <w:i/>
                <w:kern w:val="0"/>
                <w:szCs w:val="20"/>
                <w:lang w:val="fr-FR"/>
              </w:rPr>
              <w:t xml:space="preserve"> </w:t>
            </w:r>
            <w:r>
              <w:rPr>
                <w:kern w:val="0"/>
                <w:szCs w:val="20"/>
                <w:lang w:val="fr-FR"/>
              </w:rPr>
              <w:t>lever à 7 heures du matin.</w:t>
            </w:r>
          </w:p>
        </w:tc>
      </w:tr>
      <w:tr w:rsidR="00993BDD" w14:paraId="3445745C" w14:textId="77777777" w:rsidTr="00FB3D8F">
        <w:trPr>
          <w:trHeight w:val="315"/>
        </w:trPr>
        <w:tc>
          <w:tcPr>
            <w:tcW w:w="11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14:paraId="3006FF64" w14:textId="77777777" w:rsidR="00993BDD" w:rsidRDefault="00993BDD" w:rsidP="00FB3D8F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lang w:val="fr-CA"/>
              </w:rPr>
            </w:pPr>
            <w:r>
              <w:rPr>
                <w:rFonts w:hint="eastAsia"/>
                <w:kern w:val="0"/>
                <w:sz w:val="18"/>
                <w:szCs w:val="18"/>
                <w:lang w:val="fr-CA"/>
              </w:rPr>
              <w:t>译文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178068E9" w14:textId="77777777" w:rsidR="00993BDD" w:rsidRDefault="00993BDD" w:rsidP="00FB3D8F">
            <w:pPr>
              <w:autoSpaceDE w:val="0"/>
              <w:autoSpaceDN w:val="0"/>
              <w:adjustRightInd w:val="0"/>
              <w:ind w:left="72"/>
              <w:jc w:val="left"/>
              <w:rPr>
                <w:kern w:val="0"/>
                <w:sz w:val="18"/>
                <w:szCs w:val="18"/>
                <w:lang w:val="zh-CN"/>
              </w:rPr>
            </w:pPr>
            <w:r>
              <w:rPr>
                <w:rFonts w:hint="eastAsia"/>
                <w:kern w:val="0"/>
                <w:sz w:val="18"/>
                <w:szCs w:val="18"/>
                <w:lang w:val="zh-CN"/>
              </w:rPr>
              <w:t>我要求这个学生早上</w:t>
            </w:r>
            <w:r>
              <w:rPr>
                <w:kern w:val="0"/>
                <w:sz w:val="18"/>
                <w:szCs w:val="18"/>
                <w:lang w:val="zh-CN"/>
              </w:rPr>
              <w:t>7</w:t>
            </w:r>
            <w:r>
              <w:rPr>
                <w:rFonts w:hint="eastAsia"/>
                <w:kern w:val="0"/>
                <w:sz w:val="18"/>
                <w:szCs w:val="18"/>
                <w:lang w:val="zh-CN"/>
              </w:rPr>
              <w:t>点起床。</w:t>
            </w:r>
          </w:p>
        </w:tc>
      </w:tr>
      <w:tr w:rsidR="00993BDD" w14:paraId="2580F8BC" w14:textId="77777777" w:rsidTr="00FB3D8F">
        <w:trPr>
          <w:trHeight w:val="202"/>
        </w:trPr>
        <w:tc>
          <w:tcPr>
            <w:tcW w:w="112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FFFF99"/>
            <w:hideMark/>
          </w:tcPr>
          <w:p w14:paraId="678DAC5C" w14:textId="77777777" w:rsidR="00993BDD" w:rsidRDefault="00993BDD" w:rsidP="00FB3D8F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lang w:val="fr-CA"/>
              </w:rPr>
            </w:pPr>
            <w:r>
              <w:rPr>
                <w:rFonts w:hint="eastAsia"/>
                <w:kern w:val="0"/>
                <w:sz w:val="18"/>
                <w:szCs w:val="18"/>
                <w:lang w:val="fr-CA"/>
              </w:rPr>
              <w:t>分析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hideMark/>
          </w:tcPr>
          <w:p w14:paraId="411A3571" w14:textId="77777777" w:rsidR="00993BDD" w:rsidRDefault="00993BDD" w:rsidP="00FB3D8F">
            <w:pPr>
              <w:autoSpaceDE w:val="0"/>
              <w:autoSpaceDN w:val="0"/>
              <w:adjustRightInd w:val="0"/>
              <w:jc w:val="left"/>
              <w:rPr>
                <w:kern w:val="0"/>
                <w:szCs w:val="20"/>
                <w:lang w:val="fr-CA"/>
              </w:rPr>
            </w:pPr>
            <w:r>
              <w:rPr>
                <w:rFonts w:hint="eastAsia"/>
                <w:kern w:val="0"/>
                <w:sz w:val="18"/>
                <w:szCs w:val="18"/>
                <w:lang w:val="zh-CN"/>
              </w:rPr>
              <w:t>逻辑主语为</w:t>
            </w:r>
            <w:r>
              <w:rPr>
                <w:rFonts w:hint="eastAsia"/>
                <w:kern w:val="0"/>
                <w:sz w:val="18"/>
                <w:szCs w:val="18"/>
                <w:lang w:val="fr-CA"/>
              </w:rPr>
              <w:t>第三人称单数，</w:t>
            </w:r>
            <w:r>
              <w:rPr>
                <w:rFonts w:hint="eastAsia"/>
                <w:kern w:val="0"/>
                <w:sz w:val="18"/>
                <w:szCs w:val="18"/>
                <w:lang w:val="zh-CN"/>
              </w:rPr>
              <w:t>自反代词的人称及数量同为</w:t>
            </w:r>
            <w:r>
              <w:rPr>
                <w:rFonts w:hint="eastAsia"/>
                <w:kern w:val="0"/>
                <w:sz w:val="18"/>
                <w:szCs w:val="18"/>
                <w:lang w:val="fr-CA"/>
              </w:rPr>
              <w:t>第三人称单数。</w:t>
            </w:r>
          </w:p>
        </w:tc>
      </w:tr>
      <w:tr w:rsidR="00993BDD" w14:paraId="4514CE9F" w14:textId="77777777" w:rsidTr="00FB3D8F">
        <w:trPr>
          <w:trHeight w:val="270"/>
        </w:trPr>
        <w:tc>
          <w:tcPr>
            <w:tcW w:w="112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14:paraId="5FD2FF1D" w14:textId="77777777" w:rsidR="00993BDD" w:rsidRDefault="00993BDD" w:rsidP="00FB3D8F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lang w:val="fr-CA"/>
              </w:rPr>
            </w:pPr>
            <w:r>
              <w:rPr>
                <w:rFonts w:hint="eastAsia"/>
                <w:kern w:val="0"/>
                <w:sz w:val="18"/>
                <w:szCs w:val="18"/>
                <w:lang w:val="fr-CA"/>
              </w:rPr>
              <w:t>例句</w:t>
            </w:r>
            <w:r>
              <w:rPr>
                <w:kern w:val="0"/>
                <w:sz w:val="18"/>
                <w:szCs w:val="18"/>
                <w:lang w:val="fr-CA"/>
              </w:rPr>
              <w:t xml:space="preserve"> 2</w:t>
            </w:r>
          </w:p>
        </w:tc>
        <w:tc>
          <w:tcPr>
            <w:tcW w:w="648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3C91EBEE" w14:textId="77777777" w:rsidR="00993BDD" w:rsidRDefault="00993BDD" w:rsidP="00FB3D8F">
            <w:pPr>
              <w:autoSpaceDE w:val="0"/>
              <w:autoSpaceDN w:val="0"/>
              <w:adjustRightInd w:val="0"/>
              <w:jc w:val="left"/>
              <w:rPr>
                <w:kern w:val="0"/>
                <w:szCs w:val="20"/>
                <w:lang w:val="fr-FR"/>
              </w:rPr>
            </w:pPr>
            <w:r>
              <w:rPr>
                <w:kern w:val="0"/>
                <w:szCs w:val="20"/>
                <w:lang w:val="fr-FR"/>
              </w:rPr>
              <w:t xml:space="preserve">Tu </w:t>
            </w:r>
            <w:r>
              <w:rPr>
                <w:b/>
                <w:i/>
                <w:kern w:val="0"/>
                <w:szCs w:val="20"/>
                <w:lang w:val="fr-FR"/>
              </w:rPr>
              <w:t>nous</w:t>
            </w:r>
            <w:r>
              <w:rPr>
                <w:kern w:val="0"/>
                <w:sz w:val="18"/>
                <w:szCs w:val="18"/>
                <w:lang w:val="fr-CA"/>
              </w:rPr>
              <w:t xml:space="preserve"> (</w:t>
            </w:r>
            <w:r>
              <w:rPr>
                <w:rFonts w:hint="eastAsia"/>
                <w:kern w:val="0"/>
                <w:sz w:val="18"/>
                <w:szCs w:val="18"/>
                <w:lang w:val="fr-CA"/>
              </w:rPr>
              <w:t>间宾人称代词，</w:t>
            </w:r>
            <w:r>
              <w:rPr>
                <w:kern w:val="0"/>
                <w:sz w:val="18"/>
                <w:szCs w:val="18"/>
                <w:lang w:val="fr-CA"/>
              </w:rPr>
              <w:t>= à nous)</w:t>
            </w:r>
            <w:r>
              <w:rPr>
                <w:kern w:val="0"/>
                <w:szCs w:val="20"/>
                <w:lang w:val="fr-FR"/>
              </w:rPr>
              <w:t xml:space="preserve"> demandes de </w:t>
            </w:r>
            <w:r>
              <w:rPr>
                <w:b/>
                <w:i/>
                <w:kern w:val="0"/>
                <w:szCs w:val="20"/>
                <w:lang w:val="fr-FR"/>
              </w:rPr>
              <w:t>nous</w:t>
            </w:r>
            <w:r>
              <w:rPr>
                <w:kern w:val="0"/>
                <w:szCs w:val="20"/>
                <w:lang w:val="fr-FR"/>
              </w:rPr>
              <w:t xml:space="preserve"> lever à l’heure ?</w:t>
            </w:r>
          </w:p>
        </w:tc>
      </w:tr>
      <w:tr w:rsidR="00993BDD" w14:paraId="675A5C23" w14:textId="77777777" w:rsidTr="00FB3D8F">
        <w:trPr>
          <w:trHeight w:val="255"/>
        </w:trPr>
        <w:tc>
          <w:tcPr>
            <w:tcW w:w="11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14:paraId="4A477657" w14:textId="77777777" w:rsidR="00993BDD" w:rsidRDefault="00993BDD" w:rsidP="00FB3D8F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lang w:val="fr-CA"/>
              </w:rPr>
            </w:pPr>
            <w:r>
              <w:rPr>
                <w:rFonts w:hint="eastAsia"/>
                <w:kern w:val="0"/>
                <w:sz w:val="18"/>
                <w:szCs w:val="18"/>
                <w:lang w:val="fr-CA"/>
              </w:rPr>
              <w:t>译文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3293B382" w14:textId="77777777" w:rsidR="00993BDD" w:rsidRDefault="00993BDD" w:rsidP="00FB3D8F">
            <w:pPr>
              <w:autoSpaceDE w:val="0"/>
              <w:autoSpaceDN w:val="0"/>
              <w:adjustRightInd w:val="0"/>
              <w:jc w:val="left"/>
              <w:rPr>
                <w:kern w:val="0"/>
                <w:szCs w:val="20"/>
                <w:lang w:val="fr-FR"/>
              </w:rPr>
            </w:pPr>
            <w:r>
              <w:rPr>
                <w:rFonts w:hint="eastAsia"/>
                <w:kern w:val="0"/>
                <w:sz w:val="18"/>
                <w:szCs w:val="18"/>
                <w:lang w:val="zh-CN"/>
              </w:rPr>
              <w:t>你要我们按时起床？</w:t>
            </w:r>
          </w:p>
        </w:tc>
      </w:tr>
      <w:tr w:rsidR="00993BDD" w14:paraId="242DA023" w14:textId="77777777" w:rsidTr="00FB3D8F">
        <w:trPr>
          <w:trHeight w:val="285"/>
        </w:trPr>
        <w:tc>
          <w:tcPr>
            <w:tcW w:w="112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FFFF99"/>
            <w:hideMark/>
          </w:tcPr>
          <w:p w14:paraId="108DA9B9" w14:textId="77777777" w:rsidR="00993BDD" w:rsidRDefault="00993BDD" w:rsidP="00FB3D8F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lang w:val="fr-CA"/>
              </w:rPr>
            </w:pPr>
            <w:r>
              <w:rPr>
                <w:rFonts w:hint="eastAsia"/>
                <w:kern w:val="0"/>
                <w:sz w:val="18"/>
                <w:szCs w:val="18"/>
                <w:lang w:val="fr-CA"/>
              </w:rPr>
              <w:t>分析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hideMark/>
          </w:tcPr>
          <w:p w14:paraId="25B4CD1D" w14:textId="77777777" w:rsidR="00993BDD" w:rsidRDefault="00993BDD" w:rsidP="00FB3D8F">
            <w:pPr>
              <w:autoSpaceDE w:val="0"/>
              <w:autoSpaceDN w:val="0"/>
              <w:adjustRightInd w:val="0"/>
              <w:jc w:val="left"/>
              <w:rPr>
                <w:kern w:val="0"/>
                <w:szCs w:val="20"/>
                <w:lang w:val="fr-CA"/>
              </w:rPr>
            </w:pPr>
            <w:r>
              <w:rPr>
                <w:rFonts w:hint="eastAsia"/>
                <w:kern w:val="0"/>
                <w:sz w:val="18"/>
                <w:szCs w:val="18"/>
                <w:lang w:val="zh-CN"/>
              </w:rPr>
              <w:t>逻辑主语为</w:t>
            </w:r>
            <w:r>
              <w:rPr>
                <w:rFonts w:hint="eastAsia"/>
                <w:kern w:val="0"/>
                <w:sz w:val="18"/>
                <w:szCs w:val="18"/>
                <w:lang w:val="fr-CA"/>
              </w:rPr>
              <w:t>第一人称复数，</w:t>
            </w:r>
            <w:r>
              <w:rPr>
                <w:rFonts w:hint="eastAsia"/>
                <w:kern w:val="0"/>
                <w:sz w:val="18"/>
                <w:szCs w:val="18"/>
                <w:lang w:val="zh-CN"/>
              </w:rPr>
              <w:t>自反代词的人称及数量同为</w:t>
            </w:r>
            <w:r>
              <w:rPr>
                <w:rFonts w:hint="eastAsia"/>
                <w:kern w:val="0"/>
                <w:sz w:val="18"/>
                <w:szCs w:val="18"/>
                <w:lang w:val="fr-CA"/>
              </w:rPr>
              <w:t>第一人称复数。</w:t>
            </w:r>
          </w:p>
        </w:tc>
      </w:tr>
      <w:tr w:rsidR="00993BDD" w14:paraId="0A5D9610" w14:textId="77777777" w:rsidTr="00FB3D8F">
        <w:trPr>
          <w:trHeight w:val="330"/>
        </w:trPr>
        <w:tc>
          <w:tcPr>
            <w:tcW w:w="11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14:paraId="056526F3" w14:textId="77777777" w:rsidR="00993BDD" w:rsidRDefault="00993BDD" w:rsidP="00FB3D8F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lang w:val="fr-CA"/>
              </w:rPr>
            </w:pPr>
            <w:r>
              <w:rPr>
                <w:rFonts w:hint="eastAsia"/>
                <w:kern w:val="0"/>
                <w:sz w:val="18"/>
                <w:szCs w:val="18"/>
                <w:lang w:val="fr-CA"/>
              </w:rPr>
              <w:t>例句</w:t>
            </w:r>
            <w:r>
              <w:rPr>
                <w:kern w:val="0"/>
                <w:sz w:val="18"/>
                <w:szCs w:val="18"/>
                <w:lang w:val="fr-CA"/>
              </w:rPr>
              <w:t xml:space="preserve"> 3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1493EFA7" w14:textId="77777777" w:rsidR="00993BDD" w:rsidRDefault="00993BDD" w:rsidP="00FB3D8F">
            <w:pPr>
              <w:autoSpaceDE w:val="0"/>
              <w:autoSpaceDN w:val="0"/>
              <w:adjustRightInd w:val="0"/>
              <w:ind w:leftChars="34" w:left="71"/>
              <w:jc w:val="left"/>
              <w:rPr>
                <w:kern w:val="0"/>
                <w:sz w:val="18"/>
                <w:szCs w:val="18"/>
                <w:lang w:val="fr-CA"/>
              </w:rPr>
            </w:pPr>
            <w:r>
              <w:rPr>
                <w:kern w:val="0"/>
                <w:szCs w:val="20"/>
                <w:lang w:val="fr-FR"/>
              </w:rPr>
              <w:t xml:space="preserve">Nous </w:t>
            </w:r>
            <w:r>
              <w:rPr>
                <w:b/>
                <w:i/>
                <w:kern w:val="0"/>
                <w:szCs w:val="20"/>
                <w:lang w:val="fr-FR"/>
              </w:rPr>
              <w:t>vous</w:t>
            </w:r>
            <w:r>
              <w:rPr>
                <w:kern w:val="0"/>
                <w:szCs w:val="20"/>
                <w:lang w:val="fr-FR"/>
              </w:rPr>
              <w:t xml:space="preserve"> </w:t>
            </w:r>
            <w:r>
              <w:rPr>
                <w:kern w:val="0"/>
                <w:sz w:val="18"/>
                <w:szCs w:val="18"/>
                <w:lang w:val="fr-CA"/>
              </w:rPr>
              <w:t>(</w:t>
            </w:r>
            <w:r>
              <w:rPr>
                <w:rFonts w:hint="eastAsia"/>
                <w:kern w:val="0"/>
                <w:sz w:val="18"/>
                <w:szCs w:val="18"/>
                <w:lang w:val="fr-CA"/>
              </w:rPr>
              <w:t>间宾人称代词，</w:t>
            </w:r>
            <w:r>
              <w:rPr>
                <w:kern w:val="0"/>
                <w:sz w:val="18"/>
                <w:szCs w:val="18"/>
                <w:lang w:val="fr-CA"/>
              </w:rPr>
              <w:t>= à vous)</w:t>
            </w:r>
            <w:r>
              <w:rPr>
                <w:kern w:val="0"/>
                <w:szCs w:val="20"/>
                <w:lang w:val="fr-FR"/>
              </w:rPr>
              <w:t xml:space="preserve"> demandons de </w:t>
            </w:r>
            <w:r>
              <w:rPr>
                <w:b/>
                <w:i/>
                <w:kern w:val="0"/>
                <w:szCs w:val="20"/>
                <w:lang w:val="fr-FR"/>
              </w:rPr>
              <w:t>vous</w:t>
            </w:r>
            <w:r>
              <w:rPr>
                <w:kern w:val="0"/>
                <w:szCs w:val="20"/>
                <w:lang w:val="fr-FR"/>
              </w:rPr>
              <w:t xml:space="preserve"> lever tout de suite.</w:t>
            </w:r>
          </w:p>
        </w:tc>
      </w:tr>
      <w:tr w:rsidR="00993BDD" w14:paraId="3A3E2D74" w14:textId="77777777" w:rsidTr="00FB3D8F">
        <w:trPr>
          <w:trHeight w:val="223"/>
        </w:trPr>
        <w:tc>
          <w:tcPr>
            <w:tcW w:w="11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14:paraId="4352A6B9" w14:textId="77777777" w:rsidR="00993BDD" w:rsidRDefault="00993BDD" w:rsidP="00FB3D8F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lang w:val="fr-CA"/>
              </w:rPr>
            </w:pPr>
            <w:r>
              <w:rPr>
                <w:rFonts w:hint="eastAsia"/>
                <w:kern w:val="0"/>
                <w:sz w:val="18"/>
                <w:szCs w:val="18"/>
                <w:lang w:val="fr-CA"/>
              </w:rPr>
              <w:t>译文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54D2E8EA" w14:textId="77777777" w:rsidR="00993BDD" w:rsidRDefault="00993BDD" w:rsidP="00FB3D8F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lang w:val="zh-CN"/>
              </w:rPr>
            </w:pPr>
            <w:r>
              <w:rPr>
                <w:rFonts w:hint="eastAsia"/>
                <w:kern w:val="0"/>
                <w:sz w:val="18"/>
                <w:szCs w:val="18"/>
                <w:lang w:val="zh-CN"/>
              </w:rPr>
              <w:t>我们请您</w:t>
            </w:r>
            <w:r>
              <w:rPr>
                <w:kern w:val="0"/>
                <w:sz w:val="18"/>
                <w:szCs w:val="18"/>
                <w:lang w:val="zh-CN"/>
              </w:rPr>
              <w:t>(</w:t>
            </w:r>
            <w:r>
              <w:rPr>
                <w:rFonts w:hint="eastAsia"/>
                <w:kern w:val="0"/>
                <w:sz w:val="18"/>
                <w:szCs w:val="18"/>
                <w:lang w:val="zh-CN"/>
              </w:rPr>
              <w:t>你们、您们</w:t>
            </w:r>
            <w:r>
              <w:rPr>
                <w:kern w:val="0"/>
                <w:sz w:val="18"/>
                <w:szCs w:val="18"/>
                <w:lang w:val="zh-CN"/>
              </w:rPr>
              <w:t xml:space="preserve">) </w:t>
            </w:r>
            <w:r>
              <w:rPr>
                <w:rFonts w:hint="eastAsia"/>
                <w:kern w:val="0"/>
                <w:sz w:val="18"/>
                <w:szCs w:val="18"/>
                <w:lang w:val="zh-CN"/>
              </w:rPr>
              <w:t>立即起来。</w:t>
            </w:r>
            <w:r>
              <w:rPr>
                <w:kern w:val="0"/>
                <w:sz w:val="18"/>
                <w:szCs w:val="18"/>
                <w:lang w:val="zh-CN"/>
              </w:rPr>
              <w:t xml:space="preserve"> </w:t>
            </w:r>
          </w:p>
        </w:tc>
      </w:tr>
      <w:tr w:rsidR="00993BDD" w14:paraId="38823351" w14:textId="77777777" w:rsidTr="00FB3D8F">
        <w:trPr>
          <w:trHeight w:val="312"/>
        </w:trPr>
        <w:tc>
          <w:tcPr>
            <w:tcW w:w="112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FFFF99"/>
            <w:hideMark/>
          </w:tcPr>
          <w:p w14:paraId="7E6289D0" w14:textId="77777777" w:rsidR="00993BDD" w:rsidRDefault="00993BDD" w:rsidP="00FB3D8F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lang w:val="fr-CA"/>
              </w:rPr>
            </w:pPr>
            <w:r>
              <w:rPr>
                <w:rFonts w:hint="eastAsia"/>
                <w:kern w:val="0"/>
                <w:sz w:val="18"/>
                <w:szCs w:val="18"/>
                <w:lang w:val="fr-CA"/>
              </w:rPr>
              <w:t>分析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hideMark/>
          </w:tcPr>
          <w:p w14:paraId="254DE620" w14:textId="77777777" w:rsidR="00993BDD" w:rsidRDefault="00993BDD" w:rsidP="00FB3D8F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lang w:val="fr-CA"/>
              </w:rPr>
            </w:pPr>
            <w:r>
              <w:rPr>
                <w:rFonts w:hint="eastAsia"/>
                <w:kern w:val="0"/>
                <w:sz w:val="18"/>
                <w:szCs w:val="18"/>
                <w:lang w:val="zh-CN"/>
              </w:rPr>
              <w:t>逻辑主语为</w:t>
            </w:r>
            <w:r>
              <w:rPr>
                <w:rFonts w:hint="eastAsia"/>
                <w:kern w:val="0"/>
                <w:sz w:val="18"/>
                <w:szCs w:val="18"/>
                <w:lang w:val="fr-CA"/>
              </w:rPr>
              <w:t>第二人称复数，</w:t>
            </w:r>
            <w:r>
              <w:rPr>
                <w:rFonts w:hint="eastAsia"/>
                <w:kern w:val="0"/>
                <w:sz w:val="18"/>
                <w:szCs w:val="18"/>
                <w:lang w:val="zh-CN"/>
              </w:rPr>
              <w:t>自反代词的人称及数量同为</w:t>
            </w:r>
            <w:r>
              <w:rPr>
                <w:rFonts w:hint="eastAsia"/>
                <w:kern w:val="0"/>
                <w:sz w:val="18"/>
                <w:szCs w:val="18"/>
                <w:lang w:val="fr-CA"/>
              </w:rPr>
              <w:t>第二人称复数。</w:t>
            </w:r>
          </w:p>
        </w:tc>
      </w:tr>
      <w:tr w:rsidR="00993BDD" w14:paraId="21699499" w14:textId="77777777" w:rsidTr="00FB3D8F">
        <w:trPr>
          <w:trHeight w:val="210"/>
        </w:trPr>
        <w:tc>
          <w:tcPr>
            <w:tcW w:w="112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14:paraId="75F76E28" w14:textId="77777777" w:rsidR="00993BDD" w:rsidRDefault="00993BDD" w:rsidP="00FB3D8F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lang w:val="fr-CA"/>
              </w:rPr>
            </w:pPr>
            <w:r>
              <w:rPr>
                <w:rFonts w:hint="eastAsia"/>
                <w:kern w:val="0"/>
                <w:sz w:val="18"/>
                <w:szCs w:val="18"/>
                <w:lang w:val="fr-CA"/>
              </w:rPr>
              <w:t>例句</w:t>
            </w:r>
            <w:r>
              <w:rPr>
                <w:kern w:val="0"/>
                <w:sz w:val="18"/>
                <w:szCs w:val="18"/>
                <w:lang w:val="fr-CA"/>
              </w:rPr>
              <w:t xml:space="preserve"> 4</w:t>
            </w:r>
          </w:p>
        </w:tc>
        <w:tc>
          <w:tcPr>
            <w:tcW w:w="648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3049FC87" w14:textId="77777777" w:rsidR="00993BDD" w:rsidRDefault="00993BDD" w:rsidP="00FB3D8F">
            <w:pPr>
              <w:autoSpaceDE w:val="0"/>
              <w:autoSpaceDN w:val="0"/>
              <w:adjustRightInd w:val="0"/>
              <w:jc w:val="left"/>
              <w:rPr>
                <w:kern w:val="0"/>
                <w:szCs w:val="20"/>
                <w:lang w:val="fr-FR"/>
              </w:rPr>
            </w:pPr>
            <w:r>
              <w:rPr>
                <w:kern w:val="0"/>
                <w:szCs w:val="20"/>
                <w:lang w:val="fr-FR"/>
              </w:rPr>
              <w:t xml:space="preserve">Les parents demandent à </w:t>
            </w:r>
            <w:r>
              <w:rPr>
                <w:b/>
                <w:i/>
                <w:kern w:val="0"/>
                <w:szCs w:val="20"/>
                <w:lang w:val="fr-FR"/>
              </w:rPr>
              <w:t>leurs</w:t>
            </w:r>
            <w:r>
              <w:rPr>
                <w:i/>
                <w:kern w:val="0"/>
                <w:szCs w:val="20"/>
                <w:lang w:val="fr-FR"/>
              </w:rPr>
              <w:t xml:space="preserve"> </w:t>
            </w:r>
            <w:r>
              <w:rPr>
                <w:b/>
                <w:i/>
                <w:kern w:val="0"/>
                <w:szCs w:val="20"/>
                <w:lang w:val="fr-FR"/>
              </w:rPr>
              <w:t>enfants</w:t>
            </w:r>
            <w:r>
              <w:rPr>
                <w:kern w:val="0"/>
                <w:szCs w:val="20"/>
                <w:lang w:val="fr-FR"/>
              </w:rPr>
              <w:t xml:space="preserve"> de </w:t>
            </w:r>
            <w:r>
              <w:rPr>
                <w:b/>
                <w:i/>
                <w:kern w:val="0"/>
                <w:szCs w:val="20"/>
                <w:lang w:val="fr-FR"/>
              </w:rPr>
              <w:t>se</w:t>
            </w:r>
            <w:r>
              <w:rPr>
                <w:kern w:val="0"/>
                <w:szCs w:val="20"/>
                <w:lang w:val="fr-FR"/>
              </w:rPr>
              <w:t xml:space="preserve"> lever.</w:t>
            </w:r>
          </w:p>
        </w:tc>
      </w:tr>
      <w:tr w:rsidR="00993BDD" w14:paraId="18508EC3" w14:textId="77777777" w:rsidTr="00FB3D8F">
        <w:trPr>
          <w:trHeight w:val="152"/>
        </w:trPr>
        <w:tc>
          <w:tcPr>
            <w:tcW w:w="11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14:paraId="6A7664FB" w14:textId="77777777" w:rsidR="00993BDD" w:rsidRDefault="00993BDD" w:rsidP="00FB3D8F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lang w:val="fr-CA"/>
              </w:rPr>
            </w:pPr>
            <w:r>
              <w:rPr>
                <w:rFonts w:hint="eastAsia"/>
                <w:kern w:val="0"/>
                <w:sz w:val="18"/>
                <w:szCs w:val="18"/>
                <w:lang w:val="fr-CA"/>
              </w:rPr>
              <w:t>译文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5B0CE240" w14:textId="77777777" w:rsidR="00993BDD" w:rsidRDefault="00993BDD" w:rsidP="00FB3D8F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lang w:val="zh-CN"/>
              </w:rPr>
            </w:pPr>
            <w:r>
              <w:rPr>
                <w:rFonts w:hint="eastAsia"/>
                <w:kern w:val="0"/>
                <w:sz w:val="18"/>
                <w:szCs w:val="18"/>
                <w:lang w:val="zh-CN"/>
              </w:rPr>
              <w:t>父母让孩子们起来。</w:t>
            </w:r>
          </w:p>
        </w:tc>
      </w:tr>
      <w:tr w:rsidR="00993BDD" w14:paraId="15FA44FD" w14:textId="77777777" w:rsidTr="00FB3D8F">
        <w:trPr>
          <w:trHeight w:val="255"/>
        </w:trPr>
        <w:tc>
          <w:tcPr>
            <w:tcW w:w="112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FFFF99"/>
            <w:hideMark/>
          </w:tcPr>
          <w:p w14:paraId="65819CB0" w14:textId="77777777" w:rsidR="00993BDD" w:rsidRDefault="00993BDD" w:rsidP="00FB3D8F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lang w:val="fr-CA"/>
              </w:rPr>
            </w:pPr>
            <w:r>
              <w:rPr>
                <w:rFonts w:hint="eastAsia"/>
                <w:kern w:val="0"/>
                <w:sz w:val="18"/>
                <w:szCs w:val="18"/>
                <w:lang w:val="fr-CA"/>
              </w:rPr>
              <w:t>分析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hideMark/>
          </w:tcPr>
          <w:p w14:paraId="38650193" w14:textId="77777777" w:rsidR="00993BDD" w:rsidRDefault="00993BDD" w:rsidP="00FB3D8F">
            <w:pPr>
              <w:autoSpaceDE w:val="0"/>
              <w:autoSpaceDN w:val="0"/>
              <w:adjustRightInd w:val="0"/>
              <w:jc w:val="left"/>
              <w:rPr>
                <w:kern w:val="0"/>
                <w:szCs w:val="20"/>
                <w:lang w:val="fr-FR"/>
              </w:rPr>
            </w:pPr>
            <w:r>
              <w:rPr>
                <w:rFonts w:hint="eastAsia"/>
                <w:kern w:val="0"/>
                <w:sz w:val="18"/>
                <w:szCs w:val="18"/>
                <w:lang w:val="zh-CN"/>
              </w:rPr>
              <w:t>逻辑主语为</w:t>
            </w:r>
            <w:r>
              <w:rPr>
                <w:rFonts w:hint="eastAsia"/>
                <w:kern w:val="0"/>
                <w:sz w:val="18"/>
                <w:szCs w:val="18"/>
                <w:lang w:val="fr-CA"/>
              </w:rPr>
              <w:t>第三人称复数，</w:t>
            </w:r>
            <w:r>
              <w:rPr>
                <w:rFonts w:hint="eastAsia"/>
                <w:kern w:val="0"/>
                <w:sz w:val="18"/>
                <w:szCs w:val="18"/>
                <w:lang w:val="zh-CN"/>
              </w:rPr>
              <w:t>自反代词的人称及数量同为</w:t>
            </w:r>
            <w:r>
              <w:rPr>
                <w:rFonts w:hint="eastAsia"/>
                <w:kern w:val="0"/>
                <w:sz w:val="18"/>
                <w:szCs w:val="18"/>
                <w:lang w:val="fr-CA"/>
              </w:rPr>
              <w:t>第三人称复数。</w:t>
            </w:r>
          </w:p>
        </w:tc>
      </w:tr>
      <w:tr w:rsidR="00993BDD" w14:paraId="229F1510" w14:textId="77777777" w:rsidTr="00FB3D8F">
        <w:trPr>
          <w:trHeight w:val="240"/>
        </w:trPr>
        <w:tc>
          <w:tcPr>
            <w:tcW w:w="11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14:paraId="3D35568E" w14:textId="77777777" w:rsidR="00993BDD" w:rsidRDefault="00993BDD" w:rsidP="00FB3D8F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lang w:val="fr-CA"/>
              </w:rPr>
            </w:pPr>
            <w:r>
              <w:rPr>
                <w:rFonts w:hint="eastAsia"/>
                <w:kern w:val="0"/>
                <w:sz w:val="18"/>
                <w:szCs w:val="18"/>
                <w:lang w:val="fr-CA"/>
              </w:rPr>
              <w:t>例句</w:t>
            </w:r>
            <w:r>
              <w:rPr>
                <w:kern w:val="0"/>
                <w:sz w:val="18"/>
                <w:szCs w:val="18"/>
                <w:lang w:val="fr-CA"/>
              </w:rPr>
              <w:t xml:space="preserve"> 5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42466BB7" w14:textId="77777777" w:rsidR="00993BDD" w:rsidRDefault="00993BDD" w:rsidP="00FB3D8F">
            <w:pPr>
              <w:autoSpaceDE w:val="0"/>
              <w:autoSpaceDN w:val="0"/>
              <w:adjustRightInd w:val="0"/>
              <w:jc w:val="left"/>
              <w:rPr>
                <w:kern w:val="0"/>
                <w:szCs w:val="20"/>
                <w:lang w:val="fr-CA"/>
              </w:rPr>
            </w:pPr>
            <w:r>
              <w:rPr>
                <w:kern w:val="0"/>
                <w:szCs w:val="20"/>
                <w:lang w:val="fr-CA"/>
              </w:rPr>
              <w:t xml:space="preserve">On </w:t>
            </w:r>
            <w:r>
              <w:rPr>
                <w:b/>
                <w:i/>
                <w:kern w:val="0"/>
                <w:szCs w:val="20"/>
                <w:lang w:val="fr-FR"/>
              </w:rPr>
              <w:t>te</w:t>
            </w:r>
            <w:r>
              <w:rPr>
                <w:kern w:val="0"/>
                <w:szCs w:val="20"/>
                <w:lang w:val="fr-CA"/>
              </w:rPr>
              <w:t xml:space="preserve"> </w:t>
            </w:r>
            <w:r>
              <w:rPr>
                <w:kern w:val="0"/>
                <w:sz w:val="18"/>
                <w:szCs w:val="18"/>
                <w:lang w:val="fr-CA"/>
              </w:rPr>
              <w:t>(</w:t>
            </w:r>
            <w:r>
              <w:rPr>
                <w:rFonts w:hint="eastAsia"/>
                <w:kern w:val="0"/>
                <w:sz w:val="18"/>
                <w:szCs w:val="18"/>
                <w:lang w:val="fr-CA"/>
              </w:rPr>
              <w:t>间宾人称代词，</w:t>
            </w:r>
            <w:r>
              <w:rPr>
                <w:kern w:val="0"/>
                <w:sz w:val="18"/>
                <w:szCs w:val="18"/>
                <w:lang w:val="fr-CA"/>
              </w:rPr>
              <w:t>= à toi)</w:t>
            </w:r>
            <w:r>
              <w:rPr>
                <w:kern w:val="0"/>
                <w:szCs w:val="20"/>
                <w:lang w:val="fr-FR"/>
              </w:rPr>
              <w:t xml:space="preserve"> </w:t>
            </w:r>
            <w:r>
              <w:rPr>
                <w:kern w:val="0"/>
                <w:szCs w:val="20"/>
                <w:lang w:val="fr-CA"/>
              </w:rPr>
              <w:t xml:space="preserve">demande de </w:t>
            </w:r>
            <w:r>
              <w:rPr>
                <w:b/>
                <w:i/>
                <w:kern w:val="0"/>
                <w:szCs w:val="20"/>
                <w:lang w:val="fr-FR"/>
              </w:rPr>
              <w:t>te</w:t>
            </w:r>
            <w:r>
              <w:rPr>
                <w:kern w:val="0"/>
                <w:szCs w:val="20"/>
                <w:lang w:val="fr-CA"/>
              </w:rPr>
              <w:t xml:space="preserve"> lever quand on sonne.</w:t>
            </w:r>
          </w:p>
        </w:tc>
      </w:tr>
      <w:tr w:rsidR="00993BDD" w14:paraId="27570A34" w14:textId="77777777" w:rsidTr="00FB3D8F">
        <w:trPr>
          <w:trHeight w:val="231"/>
        </w:trPr>
        <w:tc>
          <w:tcPr>
            <w:tcW w:w="11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14:paraId="4BF7C886" w14:textId="77777777" w:rsidR="00993BDD" w:rsidRDefault="00993BDD" w:rsidP="00FB3D8F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lang w:val="fr-CA"/>
              </w:rPr>
            </w:pPr>
            <w:r>
              <w:rPr>
                <w:rFonts w:hint="eastAsia"/>
                <w:kern w:val="0"/>
                <w:sz w:val="18"/>
                <w:szCs w:val="18"/>
                <w:lang w:val="fr-CA"/>
              </w:rPr>
              <w:t>译文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7BD4A1FB" w14:textId="77777777" w:rsidR="00993BDD" w:rsidRDefault="00993BDD" w:rsidP="00FB3D8F">
            <w:pPr>
              <w:tabs>
                <w:tab w:val="left" w:pos="4291"/>
              </w:tabs>
              <w:autoSpaceDE w:val="0"/>
              <w:autoSpaceDN w:val="0"/>
              <w:adjustRightInd w:val="0"/>
              <w:jc w:val="left"/>
              <w:rPr>
                <w:kern w:val="0"/>
                <w:szCs w:val="20"/>
                <w:lang w:val="fr-CA"/>
              </w:rPr>
            </w:pPr>
            <w:r>
              <w:rPr>
                <w:rFonts w:hint="eastAsia"/>
                <w:kern w:val="0"/>
                <w:sz w:val="18"/>
                <w:szCs w:val="18"/>
                <w:lang w:val="fr-CA"/>
              </w:rPr>
              <w:t>人家让你一打铃就起床。</w:t>
            </w:r>
          </w:p>
        </w:tc>
      </w:tr>
      <w:tr w:rsidR="00993BDD" w14:paraId="30F9D5A1" w14:textId="77777777" w:rsidTr="00FB3D8F">
        <w:trPr>
          <w:trHeight w:val="70"/>
        </w:trPr>
        <w:tc>
          <w:tcPr>
            <w:tcW w:w="112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FFFF99"/>
            <w:hideMark/>
          </w:tcPr>
          <w:p w14:paraId="512F35A5" w14:textId="77777777" w:rsidR="00993BDD" w:rsidRDefault="00993BDD" w:rsidP="00FB3D8F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lang w:val="fr-CA"/>
              </w:rPr>
            </w:pPr>
            <w:r>
              <w:rPr>
                <w:rFonts w:hint="eastAsia"/>
                <w:kern w:val="0"/>
                <w:sz w:val="18"/>
                <w:szCs w:val="18"/>
                <w:lang w:val="fr-CA"/>
              </w:rPr>
              <w:t>分析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hideMark/>
          </w:tcPr>
          <w:p w14:paraId="1B29E318" w14:textId="77777777" w:rsidR="00993BDD" w:rsidRDefault="00993BDD" w:rsidP="00FB3D8F">
            <w:pPr>
              <w:autoSpaceDE w:val="0"/>
              <w:autoSpaceDN w:val="0"/>
              <w:adjustRightInd w:val="0"/>
              <w:jc w:val="left"/>
              <w:rPr>
                <w:kern w:val="0"/>
                <w:szCs w:val="20"/>
                <w:lang w:val="fr-CA"/>
              </w:rPr>
            </w:pPr>
            <w:r>
              <w:rPr>
                <w:rFonts w:hint="eastAsia"/>
                <w:kern w:val="0"/>
                <w:sz w:val="18"/>
                <w:szCs w:val="18"/>
                <w:lang w:val="zh-CN"/>
              </w:rPr>
              <w:t>逻辑主语为</w:t>
            </w:r>
            <w:r>
              <w:rPr>
                <w:rFonts w:hint="eastAsia"/>
                <w:kern w:val="0"/>
                <w:sz w:val="18"/>
                <w:szCs w:val="18"/>
                <w:lang w:val="fr-CA"/>
              </w:rPr>
              <w:t>第二人称单数，</w:t>
            </w:r>
            <w:r>
              <w:rPr>
                <w:rFonts w:hint="eastAsia"/>
                <w:kern w:val="0"/>
                <w:sz w:val="18"/>
                <w:szCs w:val="18"/>
                <w:lang w:val="zh-CN"/>
              </w:rPr>
              <w:t>自反代词的人称及数量同为</w:t>
            </w:r>
            <w:r>
              <w:rPr>
                <w:rFonts w:hint="eastAsia"/>
                <w:kern w:val="0"/>
                <w:sz w:val="18"/>
                <w:szCs w:val="18"/>
                <w:lang w:val="fr-CA"/>
              </w:rPr>
              <w:t>第二人称单数。</w:t>
            </w:r>
          </w:p>
        </w:tc>
      </w:tr>
    </w:tbl>
    <w:p w14:paraId="7B854705" w14:textId="77777777" w:rsidR="00993BDD" w:rsidRDefault="00993BDD" w:rsidP="00993BDD">
      <w:pPr>
        <w:autoSpaceDE w:val="0"/>
        <w:autoSpaceDN w:val="0"/>
        <w:adjustRightInd w:val="0"/>
        <w:ind w:firstLine="770"/>
        <w:jc w:val="left"/>
        <w:rPr>
          <w:rFonts w:ascii="Times New Roman" w:hAnsi="Times New Roman" w:cs="Times New Roman"/>
          <w:kern w:val="0"/>
          <w:szCs w:val="20"/>
          <w:lang w:val="fr-CA"/>
        </w:rPr>
      </w:pPr>
    </w:p>
    <w:p w14:paraId="43027A3C" w14:textId="77777777" w:rsidR="00993BDD" w:rsidRDefault="00993BDD" w:rsidP="00993BDD">
      <w:pPr>
        <w:autoSpaceDE w:val="0"/>
        <w:autoSpaceDN w:val="0"/>
        <w:adjustRightInd w:val="0"/>
        <w:ind w:left="1085" w:hanging="315"/>
        <w:jc w:val="left"/>
        <w:rPr>
          <w:kern w:val="0"/>
          <w:szCs w:val="20"/>
          <w:lang w:val="fr-CA"/>
        </w:rPr>
      </w:pPr>
      <w:r>
        <w:rPr>
          <w:rFonts w:hint="eastAsia"/>
          <w:kern w:val="0"/>
          <w:szCs w:val="20"/>
          <w:lang w:val="fr-CA"/>
        </w:rPr>
        <w:t>（</w:t>
      </w:r>
      <w:r>
        <w:rPr>
          <w:kern w:val="0"/>
          <w:szCs w:val="20"/>
          <w:lang w:val="fr-CA"/>
        </w:rPr>
        <w:t>4</w:t>
      </w:r>
      <w:r>
        <w:rPr>
          <w:rFonts w:hint="eastAsia"/>
          <w:kern w:val="0"/>
          <w:szCs w:val="20"/>
          <w:lang w:val="fr-CA"/>
        </w:rPr>
        <w:t>）</w:t>
      </w:r>
      <w:r>
        <w:rPr>
          <w:rFonts w:hint="eastAsia"/>
          <w:kern w:val="0"/>
          <w:szCs w:val="20"/>
          <w:lang w:val="fr-CA"/>
        </w:rPr>
        <w:t xml:space="preserve"> </w:t>
      </w:r>
      <w:r>
        <w:rPr>
          <w:rFonts w:hint="eastAsia"/>
          <w:bCs/>
          <w:kern w:val="0"/>
          <w:szCs w:val="20"/>
          <w:lang w:val="zh-CN"/>
        </w:rPr>
        <w:t>句中</w:t>
      </w:r>
      <w:r>
        <w:rPr>
          <w:rFonts w:hint="eastAsia"/>
          <w:kern w:val="0"/>
          <w:szCs w:val="20"/>
          <w:lang w:val="fr-FR"/>
        </w:rPr>
        <w:t>代</w:t>
      </w:r>
      <w:r>
        <w:rPr>
          <w:rFonts w:hint="eastAsia"/>
          <w:bCs/>
          <w:kern w:val="0"/>
          <w:szCs w:val="20"/>
          <w:lang w:val="zh-CN"/>
        </w:rPr>
        <w:t>动词的</w:t>
      </w:r>
      <w:r>
        <w:rPr>
          <w:rFonts w:hint="eastAsia"/>
          <w:kern w:val="0"/>
          <w:szCs w:val="20"/>
          <w:lang w:val="fr-FR"/>
        </w:rPr>
        <w:t>相关主语如为泛指代词</w:t>
      </w:r>
      <w:r>
        <w:rPr>
          <w:rFonts w:hint="eastAsia"/>
          <w:bCs/>
          <w:kern w:val="0"/>
          <w:szCs w:val="20"/>
          <w:lang w:val="zh-CN"/>
        </w:rPr>
        <w:t>，那么</w:t>
      </w:r>
      <w:r>
        <w:rPr>
          <w:rFonts w:hint="eastAsia"/>
          <w:bCs/>
          <w:kern w:val="0"/>
          <w:szCs w:val="20"/>
          <w:lang w:val="fr-CA"/>
        </w:rPr>
        <w:t>无论单、复数，</w:t>
      </w:r>
      <w:r>
        <w:rPr>
          <w:rFonts w:hint="eastAsia"/>
          <w:kern w:val="0"/>
          <w:szCs w:val="20"/>
          <w:lang w:val="zh-CN"/>
        </w:rPr>
        <w:t>自反代词均为</w:t>
      </w:r>
      <w:r>
        <w:rPr>
          <w:kern w:val="0"/>
          <w:szCs w:val="20"/>
          <w:lang w:val="zh-CN"/>
        </w:rPr>
        <w:t xml:space="preserve"> </w:t>
      </w:r>
      <w:r>
        <w:rPr>
          <w:kern w:val="0"/>
          <w:szCs w:val="20"/>
          <w:lang w:val="fr-CA"/>
        </w:rPr>
        <w:t xml:space="preserve">se </w:t>
      </w:r>
      <w:r>
        <w:rPr>
          <w:rFonts w:hint="eastAsia"/>
          <w:kern w:val="0"/>
          <w:szCs w:val="20"/>
          <w:lang w:val="fr-CA"/>
        </w:rPr>
        <w:t>。</w:t>
      </w:r>
    </w:p>
    <w:p w14:paraId="51182D88" w14:textId="77777777" w:rsidR="00993BDD" w:rsidRDefault="00993BDD" w:rsidP="00993BDD">
      <w:pPr>
        <w:autoSpaceDE w:val="0"/>
        <w:autoSpaceDN w:val="0"/>
        <w:adjustRightInd w:val="0"/>
        <w:ind w:firstLineChars="636" w:firstLine="1336"/>
        <w:jc w:val="left"/>
        <w:rPr>
          <w:kern w:val="0"/>
          <w:szCs w:val="20"/>
          <w:lang w:val="fr-CA"/>
        </w:rPr>
      </w:pPr>
      <w:r>
        <w:rPr>
          <w:rFonts w:hint="eastAsia"/>
          <w:kern w:val="0"/>
          <w:szCs w:val="20"/>
          <w:lang w:val="fr-CA"/>
        </w:rPr>
        <w:t>仍以</w:t>
      </w:r>
      <w:r>
        <w:rPr>
          <w:kern w:val="0"/>
          <w:szCs w:val="20"/>
          <w:lang w:val="fr-CA"/>
        </w:rPr>
        <w:t xml:space="preserve"> se lever </w:t>
      </w:r>
      <w:r>
        <w:rPr>
          <w:rFonts w:hint="eastAsia"/>
          <w:kern w:val="0"/>
          <w:szCs w:val="20"/>
          <w:lang w:val="fr-CA"/>
        </w:rPr>
        <w:t>为例：</w:t>
      </w:r>
    </w:p>
    <w:tbl>
      <w:tblPr>
        <w:tblW w:w="0" w:type="auto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01"/>
        <w:gridCol w:w="3240"/>
      </w:tblGrid>
      <w:tr w:rsidR="00993BDD" w14:paraId="7E75172A" w14:textId="77777777" w:rsidTr="00FB3D8F">
        <w:trPr>
          <w:cantSplit/>
        </w:trPr>
        <w:tc>
          <w:tcPr>
            <w:tcW w:w="66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3366"/>
            <w:hideMark/>
          </w:tcPr>
          <w:p w14:paraId="27979D2A" w14:textId="77777777" w:rsidR="00993BDD" w:rsidRDefault="00993BDD" w:rsidP="00FB3D8F">
            <w:pPr>
              <w:autoSpaceDE w:val="0"/>
              <w:autoSpaceDN w:val="0"/>
              <w:adjustRightInd w:val="0"/>
              <w:ind w:firstLine="1484"/>
              <w:rPr>
                <w:b/>
                <w:bCs/>
                <w:color w:val="FFFFFF"/>
                <w:w w:val="200"/>
                <w:kern w:val="0"/>
                <w:szCs w:val="20"/>
                <w:lang w:val="fr-FR"/>
              </w:rPr>
            </w:pPr>
            <w:r>
              <w:rPr>
                <w:rFonts w:hint="eastAsia"/>
                <w:b/>
                <w:bCs/>
                <w:color w:val="FFFFFF"/>
                <w:w w:val="200"/>
                <w:kern w:val="0"/>
                <w:sz w:val="18"/>
                <w:szCs w:val="18"/>
                <w:lang w:val="fr-FR"/>
              </w:rPr>
              <w:t>泛指代词</w:t>
            </w:r>
            <w:r>
              <w:rPr>
                <w:b/>
                <w:bCs/>
                <w:color w:val="FFFFFF"/>
                <w:w w:val="150"/>
                <w:kern w:val="0"/>
                <w:szCs w:val="20"/>
                <w:lang w:val="fr-CA"/>
              </w:rPr>
              <w:t xml:space="preserve"> </w:t>
            </w:r>
            <w:r>
              <w:rPr>
                <w:b/>
                <w:bCs/>
                <w:color w:val="FFFFFF"/>
                <w:w w:val="200"/>
                <w:kern w:val="0"/>
                <w:szCs w:val="20"/>
                <w:lang w:val="fr-CA"/>
              </w:rPr>
              <w:t xml:space="preserve">+ </w:t>
            </w:r>
            <w:r>
              <w:rPr>
                <w:b/>
                <w:bCs/>
                <w:color w:val="FFFFFF"/>
                <w:w w:val="200"/>
                <w:kern w:val="0"/>
                <w:szCs w:val="20"/>
                <w:lang w:val="fr-FR"/>
              </w:rPr>
              <w:t>se lever</w:t>
            </w:r>
          </w:p>
        </w:tc>
      </w:tr>
      <w:tr w:rsidR="00993BDD" w:rsidRPr="0089151E" w14:paraId="13DDCC1F" w14:textId="77777777" w:rsidTr="00FB3D8F"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06AE53" w14:textId="77777777" w:rsidR="00993BDD" w:rsidRDefault="00993BDD" w:rsidP="00FB3D8F"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  <w:lang w:val="fr-CA"/>
              </w:rPr>
            </w:pPr>
            <w:r>
              <w:rPr>
                <w:kern w:val="0"/>
                <w:szCs w:val="21"/>
                <w:lang w:val="fr-CA"/>
              </w:rPr>
              <w:t xml:space="preserve">On </w:t>
            </w:r>
            <w:r>
              <w:rPr>
                <w:b/>
                <w:i/>
                <w:kern w:val="0"/>
                <w:szCs w:val="21"/>
                <w:lang w:val="fr-CA"/>
              </w:rPr>
              <w:t>se</w:t>
            </w:r>
            <w:r>
              <w:rPr>
                <w:kern w:val="0"/>
                <w:szCs w:val="21"/>
                <w:lang w:val="fr-CA"/>
              </w:rPr>
              <w:t xml:space="preserve"> lève tôt ce matin.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AA0F6" w14:textId="77777777" w:rsidR="00993BDD" w:rsidRDefault="00993BDD" w:rsidP="00FB3D8F"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  <w:lang w:val="fr-CA"/>
              </w:rPr>
            </w:pPr>
            <w:r>
              <w:rPr>
                <w:kern w:val="0"/>
                <w:szCs w:val="21"/>
                <w:lang w:val="fr-CA"/>
              </w:rPr>
              <w:t xml:space="preserve">Tout le monde va </w:t>
            </w:r>
            <w:r>
              <w:rPr>
                <w:b/>
                <w:i/>
                <w:kern w:val="0"/>
                <w:szCs w:val="21"/>
                <w:lang w:val="fr-CA"/>
              </w:rPr>
              <w:t>se</w:t>
            </w:r>
            <w:r>
              <w:rPr>
                <w:kern w:val="0"/>
                <w:szCs w:val="21"/>
                <w:lang w:val="fr-CA"/>
              </w:rPr>
              <w:t xml:space="preserve"> lever.</w:t>
            </w:r>
          </w:p>
        </w:tc>
      </w:tr>
      <w:tr w:rsidR="00993BDD" w:rsidRPr="0089151E" w14:paraId="7E34799F" w14:textId="77777777" w:rsidTr="00FB3D8F">
        <w:tc>
          <w:tcPr>
            <w:tcW w:w="3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C7111" w14:textId="77777777" w:rsidR="00993BDD" w:rsidRDefault="00993BDD" w:rsidP="00FB3D8F">
            <w:pPr>
              <w:autoSpaceDE w:val="0"/>
              <w:autoSpaceDN w:val="0"/>
              <w:adjustRightInd w:val="0"/>
              <w:jc w:val="left"/>
              <w:rPr>
                <w:kern w:val="0"/>
                <w:szCs w:val="20"/>
                <w:lang w:val="fr-FR"/>
              </w:rPr>
            </w:pPr>
            <w:r>
              <w:rPr>
                <w:kern w:val="0"/>
                <w:szCs w:val="20"/>
                <w:lang w:val="fr-FR"/>
              </w:rPr>
              <w:t xml:space="preserve">Quelqu’un ne </w:t>
            </w:r>
            <w:r>
              <w:rPr>
                <w:b/>
                <w:i/>
                <w:kern w:val="0"/>
                <w:szCs w:val="21"/>
                <w:lang w:val="fr-CA"/>
              </w:rPr>
              <w:t>se</w:t>
            </w:r>
            <w:r>
              <w:rPr>
                <w:kern w:val="0"/>
                <w:szCs w:val="20"/>
                <w:lang w:val="fr-FR"/>
              </w:rPr>
              <w:t xml:space="preserve"> lève pas encore.</w:t>
            </w:r>
          </w:p>
        </w:tc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A6EAC" w14:textId="77777777" w:rsidR="00993BDD" w:rsidRDefault="00993BDD" w:rsidP="00FB3D8F">
            <w:pPr>
              <w:autoSpaceDE w:val="0"/>
              <w:autoSpaceDN w:val="0"/>
              <w:adjustRightInd w:val="0"/>
              <w:jc w:val="left"/>
              <w:rPr>
                <w:kern w:val="0"/>
                <w:szCs w:val="20"/>
                <w:lang w:val="fr-FR"/>
              </w:rPr>
            </w:pPr>
            <w:r>
              <w:rPr>
                <w:kern w:val="0"/>
                <w:szCs w:val="20"/>
                <w:lang w:val="fr-FR"/>
              </w:rPr>
              <w:t xml:space="preserve">La plupart vont </w:t>
            </w:r>
            <w:r>
              <w:rPr>
                <w:b/>
                <w:i/>
                <w:kern w:val="0"/>
                <w:szCs w:val="21"/>
                <w:lang w:val="fr-CA"/>
              </w:rPr>
              <w:t>se</w:t>
            </w:r>
            <w:r>
              <w:rPr>
                <w:kern w:val="0"/>
                <w:szCs w:val="21"/>
                <w:lang w:val="fr-CA"/>
              </w:rPr>
              <w:t xml:space="preserve"> lever</w:t>
            </w:r>
            <w:r>
              <w:rPr>
                <w:kern w:val="0"/>
                <w:szCs w:val="20"/>
                <w:lang w:val="fr-FR"/>
              </w:rPr>
              <w:t>.</w:t>
            </w:r>
          </w:p>
        </w:tc>
      </w:tr>
      <w:tr w:rsidR="00993BDD" w:rsidRPr="0089151E" w14:paraId="3DE4E56F" w14:textId="77777777" w:rsidTr="00FB3D8F"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AD15B" w14:textId="77777777" w:rsidR="00993BDD" w:rsidRDefault="00993BDD" w:rsidP="00FB3D8F"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  <w:lang w:val="fr-FR"/>
              </w:rPr>
            </w:pPr>
            <w:r>
              <w:rPr>
                <w:kern w:val="0"/>
                <w:szCs w:val="21"/>
                <w:lang w:val="fr-FR"/>
              </w:rPr>
              <w:t xml:space="preserve">Quelqu’une ne </w:t>
            </w:r>
            <w:r>
              <w:rPr>
                <w:b/>
                <w:i/>
                <w:kern w:val="0"/>
                <w:szCs w:val="21"/>
                <w:lang w:val="fr-CA"/>
              </w:rPr>
              <w:t>se</w:t>
            </w:r>
            <w:r>
              <w:rPr>
                <w:kern w:val="0"/>
                <w:szCs w:val="21"/>
                <w:lang w:val="fr-FR"/>
              </w:rPr>
              <w:t xml:space="preserve"> lève pas.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E6EFF" w14:textId="77777777" w:rsidR="00993BDD" w:rsidRDefault="00993BDD" w:rsidP="00FB3D8F"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  <w:lang w:val="fr-FR"/>
              </w:rPr>
            </w:pPr>
            <w:r>
              <w:rPr>
                <w:kern w:val="0"/>
                <w:szCs w:val="21"/>
                <w:lang w:val="fr-FR"/>
              </w:rPr>
              <w:t xml:space="preserve">Certains ne vont pas </w:t>
            </w:r>
            <w:r>
              <w:rPr>
                <w:b/>
                <w:i/>
                <w:kern w:val="0"/>
                <w:szCs w:val="21"/>
                <w:lang w:val="fr-CA"/>
              </w:rPr>
              <w:t>se</w:t>
            </w:r>
            <w:r>
              <w:rPr>
                <w:kern w:val="0"/>
                <w:szCs w:val="21"/>
                <w:lang w:val="fr-CA"/>
              </w:rPr>
              <w:t xml:space="preserve"> lever</w:t>
            </w:r>
            <w:r>
              <w:rPr>
                <w:kern w:val="0"/>
                <w:szCs w:val="21"/>
                <w:lang w:val="fr-FR"/>
              </w:rPr>
              <w:t>.</w:t>
            </w:r>
          </w:p>
        </w:tc>
      </w:tr>
      <w:tr w:rsidR="00993BDD" w:rsidRPr="0089151E" w14:paraId="58CD8290" w14:textId="77777777" w:rsidTr="00FB3D8F"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2A107" w14:textId="77777777" w:rsidR="00993BDD" w:rsidRDefault="00993BDD" w:rsidP="00FB3D8F"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  <w:lang w:val="fr-FR"/>
              </w:rPr>
            </w:pPr>
            <w:r>
              <w:rPr>
                <w:kern w:val="0"/>
                <w:szCs w:val="21"/>
                <w:lang w:val="fr-FR"/>
              </w:rPr>
              <w:t xml:space="preserve">Quelques-uns </w:t>
            </w:r>
            <w:r>
              <w:rPr>
                <w:b/>
                <w:i/>
                <w:kern w:val="0"/>
                <w:szCs w:val="21"/>
                <w:lang w:val="fr-CA"/>
              </w:rPr>
              <w:t>se</w:t>
            </w:r>
            <w:r>
              <w:rPr>
                <w:kern w:val="0"/>
                <w:szCs w:val="21"/>
                <w:lang w:val="fr-FR"/>
              </w:rPr>
              <w:t xml:space="preserve"> lèvent déjà.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84AE1" w14:textId="77777777" w:rsidR="00993BDD" w:rsidRDefault="00993BDD" w:rsidP="00FB3D8F"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  <w:lang w:val="fr-FR"/>
              </w:rPr>
            </w:pPr>
            <w:r>
              <w:rPr>
                <w:kern w:val="0"/>
                <w:szCs w:val="21"/>
                <w:lang w:val="fr-FR"/>
              </w:rPr>
              <w:t>Personne ne va</w:t>
            </w:r>
            <w:r>
              <w:rPr>
                <w:rFonts w:hint="eastAsia"/>
                <w:kern w:val="0"/>
                <w:szCs w:val="21"/>
                <w:lang w:val="fr-FR"/>
              </w:rPr>
              <w:t xml:space="preserve"> pas</w:t>
            </w:r>
            <w:r>
              <w:rPr>
                <w:kern w:val="0"/>
                <w:szCs w:val="21"/>
                <w:lang w:val="fr-FR"/>
              </w:rPr>
              <w:t xml:space="preserve"> </w:t>
            </w:r>
            <w:r>
              <w:rPr>
                <w:b/>
                <w:i/>
                <w:kern w:val="0"/>
                <w:szCs w:val="21"/>
                <w:lang w:val="fr-CA"/>
              </w:rPr>
              <w:t>se</w:t>
            </w:r>
            <w:r>
              <w:rPr>
                <w:kern w:val="0"/>
                <w:szCs w:val="21"/>
                <w:lang w:val="fr-CA"/>
              </w:rPr>
              <w:t xml:space="preserve"> lever</w:t>
            </w:r>
            <w:r>
              <w:rPr>
                <w:kern w:val="0"/>
                <w:szCs w:val="21"/>
                <w:lang w:val="fr-FR"/>
              </w:rPr>
              <w:t>.</w:t>
            </w:r>
          </w:p>
        </w:tc>
      </w:tr>
      <w:tr w:rsidR="00993BDD" w14:paraId="5B16C60B" w14:textId="77777777" w:rsidTr="00FB3D8F"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16AC92" w14:textId="77777777" w:rsidR="00993BDD" w:rsidRDefault="00993BDD" w:rsidP="00FB3D8F"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  <w:lang w:val="fr-FR"/>
              </w:rPr>
            </w:pPr>
            <w:r>
              <w:rPr>
                <w:kern w:val="0"/>
                <w:szCs w:val="21"/>
                <w:lang w:val="fr-FR"/>
              </w:rPr>
              <w:t xml:space="preserve">Quelques-unes </w:t>
            </w:r>
            <w:r>
              <w:rPr>
                <w:b/>
                <w:i/>
                <w:kern w:val="0"/>
                <w:szCs w:val="21"/>
                <w:lang w:val="fr-CA"/>
              </w:rPr>
              <w:t>se</w:t>
            </w:r>
            <w:r>
              <w:rPr>
                <w:kern w:val="0"/>
                <w:szCs w:val="21"/>
                <w:lang w:val="fr-FR"/>
              </w:rPr>
              <w:t xml:space="preserve"> lèvent 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74A37" w14:textId="77777777" w:rsidR="00993BDD" w:rsidRDefault="00993BDD" w:rsidP="00FB3D8F"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  <w:lang w:val="fr-FR"/>
              </w:rPr>
            </w:pPr>
            <w:r>
              <w:rPr>
                <w:kern w:val="0"/>
                <w:szCs w:val="21"/>
                <w:lang w:val="fr-FR"/>
              </w:rPr>
              <w:t>...</w:t>
            </w:r>
          </w:p>
        </w:tc>
      </w:tr>
    </w:tbl>
    <w:p w14:paraId="13B87854" w14:textId="77777777" w:rsidR="00993BDD" w:rsidRDefault="00993BDD" w:rsidP="00993BD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0"/>
          <w:lang w:val="fr-FR"/>
        </w:rPr>
      </w:pPr>
    </w:p>
    <w:p w14:paraId="26ECEA4F" w14:textId="77777777" w:rsidR="00993BDD" w:rsidRDefault="00993BDD" w:rsidP="00993BDD">
      <w:pPr>
        <w:autoSpaceDE w:val="0"/>
        <w:autoSpaceDN w:val="0"/>
        <w:adjustRightInd w:val="0"/>
        <w:ind w:firstLine="434"/>
        <w:jc w:val="left"/>
        <w:rPr>
          <w:bCs/>
          <w:kern w:val="0"/>
          <w:szCs w:val="20"/>
          <w:lang w:val="fr-CA"/>
        </w:rPr>
      </w:pPr>
      <w:r>
        <w:rPr>
          <w:kern w:val="0"/>
          <w:szCs w:val="20"/>
          <w:lang w:val="fr-FR"/>
        </w:rPr>
        <w:t>5</w:t>
      </w:r>
      <w:r>
        <w:rPr>
          <w:rFonts w:hint="eastAsia"/>
          <w:kern w:val="0"/>
          <w:szCs w:val="20"/>
          <w:lang w:val="fr-FR"/>
        </w:rPr>
        <w:t>）代词式</w:t>
      </w:r>
      <w:r>
        <w:rPr>
          <w:rFonts w:hint="eastAsia"/>
          <w:bCs/>
          <w:kern w:val="0"/>
          <w:szCs w:val="20"/>
          <w:lang w:val="zh-CN"/>
        </w:rPr>
        <w:t>动词的意义</w:t>
      </w:r>
    </w:p>
    <w:p w14:paraId="69E5B096" w14:textId="77777777" w:rsidR="00993BDD" w:rsidRDefault="00993BDD" w:rsidP="00993BDD">
      <w:pPr>
        <w:autoSpaceDE w:val="0"/>
        <w:autoSpaceDN w:val="0"/>
        <w:adjustRightInd w:val="0"/>
        <w:ind w:firstLineChars="350" w:firstLine="735"/>
        <w:jc w:val="left"/>
        <w:rPr>
          <w:bCs/>
          <w:kern w:val="0"/>
          <w:szCs w:val="20"/>
          <w:lang w:val="zh-CN"/>
        </w:rPr>
      </w:pPr>
      <w:r>
        <w:rPr>
          <w:rFonts w:hint="eastAsia"/>
          <w:bCs/>
          <w:kern w:val="0"/>
          <w:szCs w:val="20"/>
          <w:lang w:val="zh-CN"/>
        </w:rPr>
        <w:t>根据其所表达的意义，</w:t>
      </w:r>
      <w:r>
        <w:rPr>
          <w:rFonts w:hint="eastAsia"/>
          <w:kern w:val="0"/>
          <w:szCs w:val="20"/>
          <w:lang w:val="fr-FR"/>
        </w:rPr>
        <w:t>代词式</w:t>
      </w:r>
      <w:r>
        <w:rPr>
          <w:rFonts w:hint="eastAsia"/>
          <w:bCs/>
          <w:kern w:val="0"/>
          <w:szCs w:val="20"/>
          <w:lang w:val="zh-CN"/>
        </w:rPr>
        <w:t>动词通常被分为四类：</w:t>
      </w:r>
    </w:p>
    <w:p w14:paraId="2BB46D2B" w14:textId="77777777" w:rsidR="00993BDD" w:rsidRDefault="00993BDD" w:rsidP="00993BDD">
      <w:pPr>
        <w:numPr>
          <w:ilvl w:val="0"/>
          <w:numId w:val="26"/>
        </w:numPr>
        <w:autoSpaceDE w:val="0"/>
        <w:autoSpaceDN w:val="0"/>
        <w:adjustRightInd w:val="0"/>
        <w:ind w:firstLine="350"/>
        <w:jc w:val="left"/>
        <w:rPr>
          <w:bCs/>
          <w:kern w:val="0"/>
          <w:szCs w:val="20"/>
          <w:lang w:val="fr-CA"/>
        </w:rPr>
      </w:pPr>
      <w:r>
        <w:rPr>
          <w:rFonts w:hint="eastAsia"/>
          <w:b/>
          <w:bCs/>
          <w:kern w:val="0"/>
          <w:szCs w:val="20"/>
          <w:lang w:val="zh-CN"/>
        </w:rPr>
        <w:t>自反代动词</w:t>
      </w:r>
      <w:r>
        <w:rPr>
          <w:rFonts w:hint="eastAsia"/>
          <w:bCs/>
          <w:kern w:val="0"/>
          <w:szCs w:val="20"/>
          <w:lang w:val="zh-CN"/>
        </w:rPr>
        <w:t>（</w:t>
      </w:r>
      <w:r>
        <w:rPr>
          <w:bCs/>
          <w:kern w:val="0"/>
          <w:szCs w:val="20"/>
          <w:lang w:val="fr-CA"/>
        </w:rPr>
        <w:t>verbes pronominaux réfléchis</w:t>
      </w:r>
      <w:r>
        <w:rPr>
          <w:rFonts w:hint="eastAsia"/>
          <w:bCs/>
          <w:kern w:val="0"/>
          <w:szCs w:val="20"/>
          <w:lang w:val="fr-CA"/>
        </w:rPr>
        <w:t>）</w:t>
      </w:r>
    </w:p>
    <w:p w14:paraId="43CCDC11" w14:textId="77777777" w:rsidR="00993BDD" w:rsidRDefault="00993BDD" w:rsidP="00993BDD">
      <w:pPr>
        <w:numPr>
          <w:ilvl w:val="0"/>
          <w:numId w:val="26"/>
        </w:numPr>
        <w:autoSpaceDE w:val="0"/>
        <w:autoSpaceDN w:val="0"/>
        <w:adjustRightInd w:val="0"/>
        <w:ind w:firstLine="350"/>
        <w:jc w:val="left"/>
        <w:rPr>
          <w:bCs/>
          <w:kern w:val="0"/>
          <w:szCs w:val="20"/>
          <w:lang w:val="zh-CN"/>
        </w:rPr>
      </w:pPr>
      <w:r>
        <w:rPr>
          <w:rFonts w:hint="eastAsia"/>
          <w:b/>
          <w:bCs/>
          <w:kern w:val="0"/>
          <w:szCs w:val="20"/>
          <w:lang w:val="zh-CN"/>
        </w:rPr>
        <w:t>相互代动词</w:t>
      </w:r>
      <w:r>
        <w:rPr>
          <w:rFonts w:hint="eastAsia"/>
          <w:bCs/>
          <w:kern w:val="0"/>
          <w:szCs w:val="20"/>
          <w:lang w:val="zh-CN"/>
        </w:rPr>
        <w:t>（</w:t>
      </w:r>
      <w:r>
        <w:rPr>
          <w:bCs/>
          <w:kern w:val="0"/>
          <w:szCs w:val="20"/>
          <w:lang w:val="zh-CN"/>
        </w:rPr>
        <w:t>verbes pronominaux réciproques</w:t>
      </w:r>
      <w:r>
        <w:rPr>
          <w:rFonts w:hint="eastAsia"/>
          <w:bCs/>
          <w:kern w:val="0"/>
          <w:szCs w:val="20"/>
          <w:lang w:val="zh-CN"/>
        </w:rPr>
        <w:t>）</w:t>
      </w:r>
    </w:p>
    <w:p w14:paraId="25236307" w14:textId="77777777" w:rsidR="00993BDD" w:rsidRDefault="00993BDD" w:rsidP="00993BDD">
      <w:pPr>
        <w:numPr>
          <w:ilvl w:val="0"/>
          <w:numId w:val="26"/>
        </w:numPr>
        <w:autoSpaceDE w:val="0"/>
        <w:autoSpaceDN w:val="0"/>
        <w:adjustRightInd w:val="0"/>
        <w:ind w:firstLine="350"/>
        <w:jc w:val="left"/>
        <w:rPr>
          <w:bCs/>
          <w:kern w:val="0"/>
          <w:szCs w:val="20"/>
          <w:lang w:val="zh-CN"/>
        </w:rPr>
      </w:pPr>
      <w:r>
        <w:rPr>
          <w:rFonts w:hint="eastAsia"/>
          <w:b/>
          <w:bCs/>
          <w:kern w:val="0"/>
          <w:szCs w:val="20"/>
          <w:lang w:val="zh-CN"/>
        </w:rPr>
        <w:t>被动代动词</w:t>
      </w:r>
      <w:r>
        <w:rPr>
          <w:rFonts w:hint="eastAsia"/>
          <w:bCs/>
          <w:kern w:val="0"/>
          <w:szCs w:val="20"/>
          <w:lang w:val="zh-CN"/>
        </w:rPr>
        <w:t>（</w:t>
      </w:r>
      <w:r>
        <w:rPr>
          <w:bCs/>
          <w:kern w:val="0"/>
          <w:szCs w:val="20"/>
          <w:lang w:val="zh-CN"/>
        </w:rPr>
        <w:t>verbes pronominaux de sens passif</w:t>
      </w:r>
      <w:r>
        <w:rPr>
          <w:rFonts w:hint="eastAsia"/>
          <w:bCs/>
          <w:kern w:val="0"/>
          <w:szCs w:val="20"/>
          <w:lang w:val="zh-CN"/>
        </w:rPr>
        <w:t>）</w:t>
      </w:r>
    </w:p>
    <w:p w14:paraId="599AB7C4" w14:textId="77777777" w:rsidR="0089151E" w:rsidRDefault="00993BDD" w:rsidP="00993BDD">
      <w:pPr>
        <w:numPr>
          <w:ilvl w:val="0"/>
          <w:numId w:val="26"/>
        </w:numPr>
        <w:autoSpaceDE w:val="0"/>
        <w:autoSpaceDN w:val="0"/>
        <w:adjustRightInd w:val="0"/>
        <w:ind w:firstLine="350"/>
        <w:jc w:val="left"/>
        <w:rPr>
          <w:bCs/>
          <w:kern w:val="0"/>
          <w:szCs w:val="20"/>
          <w:lang w:val="zh-CN"/>
        </w:rPr>
      </w:pPr>
      <w:r>
        <w:rPr>
          <w:rFonts w:hint="eastAsia"/>
          <w:b/>
          <w:bCs/>
          <w:kern w:val="0"/>
          <w:szCs w:val="20"/>
          <w:lang w:val="zh-CN"/>
        </w:rPr>
        <w:t>绝对代动词</w:t>
      </w:r>
      <w:r>
        <w:rPr>
          <w:rFonts w:hint="eastAsia"/>
          <w:bCs/>
          <w:kern w:val="0"/>
          <w:szCs w:val="20"/>
          <w:lang w:val="zh-CN"/>
        </w:rPr>
        <w:t>（</w:t>
      </w:r>
      <w:r>
        <w:rPr>
          <w:bCs/>
          <w:kern w:val="0"/>
          <w:szCs w:val="20"/>
          <w:lang w:val="zh-CN"/>
        </w:rPr>
        <w:t>verbes pronominaux de sens absolu</w:t>
      </w:r>
    </w:p>
    <w:p w14:paraId="1F88CB33" w14:textId="77777777" w:rsidR="00993BDD" w:rsidRDefault="00993BDD" w:rsidP="00993BDD">
      <w:pPr>
        <w:numPr>
          <w:ilvl w:val="0"/>
          <w:numId w:val="26"/>
        </w:numPr>
        <w:autoSpaceDE w:val="0"/>
        <w:autoSpaceDN w:val="0"/>
        <w:adjustRightInd w:val="0"/>
        <w:ind w:firstLine="350"/>
        <w:jc w:val="left"/>
        <w:rPr>
          <w:bCs/>
          <w:kern w:val="0"/>
          <w:szCs w:val="20"/>
          <w:lang w:val="zh-CN"/>
        </w:rPr>
      </w:pPr>
      <w:r>
        <w:rPr>
          <w:rFonts w:hint="eastAsia"/>
          <w:bCs/>
          <w:kern w:val="0"/>
          <w:szCs w:val="20"/>
          <w:lang w:val="zh-CN"/>
        </w:rPr>
        <w:t>）</w:t>
      </w:r>
    </w:p>
    <w:p w14:paraId="5DE813B4" w14:textId="77777777" w:rsidR="00993BDD" w:rsidRDefault="00993BDD" w:rsidP="00993BDD">
      <w:pPr>
        <w:autoSpaceDE w:val="0"/>
        <w:autoSpaceDN w:val="0"/>
        <w:adjustRightInd w:val="0"/>
        <w:ind w:firstLine="770"/>
        <w:jc w:val="left"/>
        <w:rPr>
          <w:bCs/>
          <w:kern w:val="0"/>
          <w:szCs w:val="20"/>
          <w:lang w:val="fr-CA"/>
        </w:rPr>
      </w:pPr>
    </w:p>
    <w:p w14:paraId="2B48D8BA" w14:textId="77777777" w:rsidR="00993BDD" w:rsidRDefault="00993BDD" w:rsidP="00993BDD">
      <w:pPr>
        <w:autoSpaceDE w:val="0"/>
        <w:autoSpaceDN w:val="0"/>
        <w:adjustRightInd w:val="0"/>
        <w:ind w:firstLine="770"/>
        <w:jc w:val="left"/>
        <w:rPr>
          <w:kern w:val="0"/>
          <w:szCs w:val="20"/>
          <w:lang w:val="fr-CA"/>
        </w:rPr>
      </w:pPr>
      <w:r>
        <w:rPr>
          <w:rFonts w:hint="eastAsia"/>
          <w:bCs/>
          <w:kern w:val="0"/>
          <w:szCs w:val="20"/>
          <w:lang w:val="zh-CN"/>
        </w:rPr>
        <w:t>（</w:t>
      </w:r>
      <w:r>
        <w:rPr>
          <w:rFonts w:hint="eastAsia"/>
          <w:bCs/>
          <w:kern w:val="0"/>
          <w:szCs w:val="20"/>
          <w:lang w:val="zh-CN"/>
        </w:rPr>
        <w:t>1</w:t>
      </w:r>
      <w:r>
        <w:rPr>
          <w:rFonts w:hint="eastAsia"/>
          <w:bCs/>
          <w:kern w:val="0"/>
          <w:szCs w:val="20"/>
          <w:lang w:val="zh-CN"/>
        </w:rPr>
        <w:t>）自反意义（</w:t>
      </w:r>
      <w:r>
        <w:rPr>
          <w:bCs/>
          <w:kern w:val="0"/>
          <w:szCs w:val="20"/>
          <w:lang w:val="fr-CA"/>
        </w:rPr>
        <w:t>sens réfléchi</w:t>
      </w:r>
      <w:r>
        <w:rPr>
          <w:rFonts w:hint="eastAsia"/>
          <w:bCs/>
          <w:kern w:val="0"/>
          <w:szCs w:val="20"/>
          <w:lang w:val="fr-CA"/>
        </w:rPr>
        <w:t>）</w:t>
      </w:r>
    </w:p>
    <w:p w14:paraId="24AF2679" w14:textId="77777777" w:rsidR="00993BDD" w:rsidRDefault="00993BDD" w:rsidP="00993BDD">
      <w:pPr>
        <w:autoSpaceDE w:val="0"/>
        <w:autoSpaceDN w:val="0"/>
        <w:adjustRightInd w:val="0"/>
        <w:ind w:left="1085" w:firstLineChars="100" w:firstLine="210"/>
        <w:jc w:val="left"/>
        <w:rPr>
          <w:kern w:val="0"/>
          <w:szCs w:val="20"/>
          <w:lang w:val="fr-CA"/>
        </w:rPr>
      </w:pPr>
      <w:r>
        <w:rPr>
          <w:rFonts w:hint="eastAsia"/>
          <w:kern w:val="0"/>
          <w:szCs w:val="20"/>
          <w:lang w:val="fr-CA"/>
        </w:rPr>
        <w:t>指动作的施动者（主语）本身为动作的承受者，即：</w:t>
      </w:r>
      <w:r>
        <w:rPr>
          <w:rFonts w:hint="eastAsia"/>
          <w:b/>
          <w:kern w:val="0"/>
          <w:szCs w:val="20"/>
          <w:lang w:val="fr-CA"/>
        </w:rPr>
        <w:t>动作作用于主语本身</w:t>
      </w:r>
      <w:r>
        <w:rPr>
          <w:rFonts w:hint="eastAsia"/>
          <w:kern w:val="0"/>
          <w:szCs w:val="20"/>
          <w:lang w:val="fr-CA"/>
        </w:rPr>
        <w:t>。</w:t>
      </w:r>
    </w:p>
    <w:tbl>
      <w:tblPr>
        <w:tblW w:w="7796" w:type="dxa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02"/>
        <w:gridCol w:w="4394"/>
      </w:tblGrid>
      <w:tr w:rsidR="00993BDD" w14:paraId="010B7948" w14:textId="77777777" w:rsidTr="00FB3D8F">
        <w:trPr>
          <w:cantSplit/>
        </w:trPr>
        <w:tc>
          <w:tcPr>
            <w:tcW w:w="77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3366"/>
            <w:hideMark/>
          </w:tcPr>
          <w:p w14:paraId="6E63ADB2" w14:textId="77777777" w:rsidR="00993BDD" w:rsidRDefault="00993BDD" w:rsidP="00FB3D8F">
            <w:pPr>
              <w:autoSpaceDE w:val="0"/>
              <w:autoSpaceDN w:val="0"/>
              <w:adjustRightInd w:val="0"/>
              <w:ind w:firstLine="2262"/>
              <w:rPr>
                <w:b/>
                <w:bCs/>
                <w:color w:val="FFFFFF"/>
                <w:w w:val="200"/>
                <w:kern w:val="0"/>
                <w:szCs w:val="20"/>
                <w:lang w:val="fr-FR"/>
              </w:rPr>
            </w:pPr>
            <w:r>
              <w:rPr>
                <w:rFonts w:hint="eastAsia"/>
                <w:b/>
                <w:bCs/>
                <w:color w:val="FFFFFF"/>
                <w:w w:val="200"/>
                <w:kern w:val="0"/>
                <w:szCs w:val="20"/>
                <w:lang w:val="fr-FR"/>
              </w:rPr>
              <w:t>自</w:t>
            </w:r>
            <w:r>
              <w:rPr>
                <w:b/>
                <w:bCs/>
                <w:color w:val="FFFFFF"/>
                <w:w w:val="200"/>
                <w:kern w:val="0"/>
                <w:szCs w:val="20"/>
                <w:lang w:val="fr-FR"/>
              </w:rPr>
              <w:t xml:space="preserve"> </w:t>
            </w:r>
            <w:r>
              <w:rPr>
                <w:rFonts w:hint="eastAsia"/>
                <w:b/>
                <w:bCs/>
                <w:color w:val="FFFFFF"/>
                <w:w w:val="200"/>
                <w:kern w:val="0"/>
                <w:szCs w:val="20"/>
                <w:lang w:val="fr-FR"/>
              </w:rPr>
              <w:t>反</w:t>
            </w:r>
            <w:r>
              <w:rPr>
                <w:b/>
                <w:bCs/>
                <w:color w:val="FFFFFF"/>
                <w:w w:val="200"/>
                <w:kern w:val="0"/>
                <w:szCs w:val="20"/>
                <w:lang w:val="fr-FR"/>
              </w:rPr>
              <w:t xml:space="preserve"> </w:t>
            </w:r>
            <w:r>
              <w:rPr>
                <w:rFonts w:hint="eastAsia"/>
                <w:b/>
                <w:bCs/>
                <w:color w:val="FFFFFF"/>
                <w:w w:val="200"/>
                <w:kern w:val="0"/>
                <w:szCs w:val="20"/>
                <w:lang w:val="fr-FR"/>
              </w:rPr>
              <w:t>意</w:t>
            </w:r>
            <w:r>
              <w:rPr>
                <w:b/>
                <w:bCs/>
                <w:color w:val="FFFFFF"/>
                <w:w w:val="200"/>
                <w:kern w:val="0"/>
                <w:szCs w:val="20"/>
                <w:lang w:val="fr-FR"/>
              </w:rPr>
              <w:t xml:space="preserve"> </w:t>
            </w:r>
            <w:r>
              <w:rPr>
                <w:rFonts w:hint="eastAsia"/>
                <w:b/>
                <w:bCs/>
                <w:color w:val="FFFFFF"/>
                <w:w w:val="200"/>
                <w:kern w:val="0"/>
                <w:szCs w:val="20"/>
                <w:lang w:val="fr-FR"/>
              </w:rPr>
              <w:t>义</w:t>
            </w:r>
          </w:p>
        </w:tc>
      </w:tr>
      <w:tr w:rsidR="00993BDD" w14:paraId="5E281C43" w14:textId="77777777" w:rsidTr="00FB3D8F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87D20" w14:textId="77777777" w:rsidR="00993BDD" w:rsidRDefault="00993BDD" w:rsidP="00FB3D8F">
            <w:pPr>
              <w:autoSpaceDE w:val="0"/>
              <w:autoSpaceDN w:val="0"/>
              <w:adjustRightInd w:val="0"/>
              <w:ind w:firstLineChars="247" w:firstLine="521"/>
              <w:rPr>
                <w:b/>
                <w:kern w:val="0"/>
                <w:szCs w:val="20"/>
              </w:rPr>
            </w:pPr>
            <w:r>
              <w:rPr>
                <w:rFonts w:hint="eastAsia"/>
                <w:b/>
                <w:kern w:val="0"/>
                <w:szCs w:val="20"/>
              </w:rPr>
              <w:lastRenderedPageBreak/>
              <w:t>例</w:t>
            </w:r>
            <w:r>
              <w:rPr>
                <w:b/>
                <w:kern w:val="0"/>
                <w:szCs w:val="20"/>
              </w:rPr>
              <w:t xml:space="preserve">        </w:t>
            </w:r>
            <w:r>
              <w:rPr>
                <w:rFonts w:hint="eastAsia"/>
                <w:b/>
                <w:kern w:val="0"/>
                <w:szCs w:val="20"/>
              </w:rPr>
              <w:t>句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4F06C" w14:textId="77777777" w:rsidR="00993BDD" w:rsidRDefault="00993BDD" w:rsidP="00FB3D8F">
            <w:pPr>
              <w:autoSpaceDE w:val="0"/>
              <w:autoSpaceDN w:val="0"/>
              <w:adjustRightInd w:val="0"/>
              <w:ind w:firstLineChars="590" w:firstLine="1244"/>
              <w:rPr>
                <w:b/>
                <w:kern w:val="0"/>
                <w:szCs w:val="20"/>
              </w:rPr>
            </w:pPr>
            <w:r>
              <w:rPr>
                <w:rFonts w:hint="eastAsia"/>
                <w:b/>
                <w:kern w:val="0"/>
                <w:szCs w:val="20"/>
              </w:rPr>
              <w:t>分</w:t>
            </w:r>
            <w:r>
              <w:rPr>
                <w:b/>
                <w:kern w:val="0"/>
                <w:szCs w:val="20"/>
              </w:rPr>
              <w:t xml:space="preserve">               </w:t>
            </w:r>
            <w:r>
              <w:rPr>
                <w:rFonts w:hint="eastAsia"/>
                <w:b/>
                <w:kern w:val="0"/>
                <w:szCs w:val="20"/>
              </w:rPr>
              <w:t>析</w:t>
            </w:r>
          </w:p>
        </w:tc>
      </w:tr>
      <w:tr w:rsidR="00993BDD" w14:paraId="5788C35E" w14:textId="77777777" w:rsidTr="00FB3D8F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1214D" w14:textId="77777777" w:rsidR="00993BDD" w:rsidRDefault="00993BDD" w:rsidP="00FB3D8F">
            <w:pPr>
              <w:autoSpaceDE w:val="0"/>
              <w:autoSpaceDN w:val="0"/>
              <w:adjustRightInd w:val="0"/>
              <w:jc w:val="left"/>
              <w:rPr>
                <w:kern w:val="0"/>
                <w:szCs w:val="20"/>
                <w:lang w:val="fr-FR"/>
              </w:rPr>
            </w:pPr>
            <w:r>
              <w:rPr>
                <w:kern w:val="0"/>
                <w:szCs w:val="20"/>
                <w:lang w:val="fr-CA"/>
              </w:rPr>
              <w:t xml:space="preserve">Je </w:t>
            </w:r>
            <w:r>
              <w:rPr>
                <w:b/>
                <w:i/>
                <w:kern w:val="0"/>
                <w:szCs w:val="20"/>
                <w:lang w:val="fr-CA"/>
              </w:rPr>
              <w:t>me</w:t>
            </w:r>
            <w:r>
              <w:rPr>
                <w:kern w:val="0"/>
                <w:szCs w:val="20"/>
                <w:lang w:val="fr-CA"/>
              </w:rPr>
              <w:t xml:space="preserve"> </w:t>
            </w:r>
            <w:r>
              <w:rPr>
                <w:b/>
                <w:i/>
                <w:kern w:val="0"/>
                <w:szCs w:val="20"/>
                <w:lang w:val="fr-CA"/>
              </w:rPr>
              <w:t>lève</w:t>
            </w:r>
            <w:r>
              <w:rPr>
                <w:kern w:val="0"/>
                <w:szCs w:val="20"/>
                <w:lang w:val="fr-CA"/>
              </w:rPr>
              <w:t xml:space="preserve">. </w:t>
            </w:r>
            <w:r>
              <w:rPr>
                <w:rFonts w:hint="eastAsia"/>
                <w:kern w:val="0"/>
                <w:szCs w:val="20"/>
                <w:lang w:val="fr-CA"/>
              </w:rPr>
              <w:t>我起床（身）。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76FCC" w14:textId="77777777" w:rsidR="00993BDD" w:rsidRDefault="00993BDD" w:rsidP="00FB3D8F">
            <w:pPr>
              <w:autoSpaceDE w:val="0"/>
              <w:autoSpaceDN w:val="0"/>
              <w:adjustRightInd w:val="0"/>
              <w:jc w:val="left"/>
              <w:rPr>
                <w:kern w:val="0"/>
                <w:szCs w:val="20"/>
                <w:lang w:val="fr-FR"/>
              </w:rPr>
            </w:pPr>
            <w:r>
              <w:rPr>
                <w:kern w:val="0"/>
                <w:szCs w:val="20"/>
                <w:lang w:val="fr-CA"/>
              </w:rPr>
              <w:t xml:space="preserve">lever </w:t>
            </w:r>
            <w:r>
              <w:rPr>
                <w:rFonts w:hint="eastAsia"/>
                <w:kern w:val="0"/>
                <w:szCs w:val="20"/>
                <w:lang w:val="fr-CA"/>
              </w:rPr>
              <w:t>是直接及物动词，故</w:t>
            </w:r>
            <w:r>
              <w:rPr>
                <w:kern w:val="0"/>
                <w:szCs w:val="20"/>
                <w:lang w:val="fr-CA"/>
              </w:rPr>
              <w:t xml:space="preserve">me </w:t>
            </w:r>
            <w:r>
              <w:rPr>
                <w:rFonts w:hint="eastAsia"/>
                <w:kern w:val="0"/>
                <w:szCs w:val="20"/>
                <w:lang w:val="fr-CA"/>
              </w:rPr>
              <w:t>是直宾。</w:t>
            </w:r>
          </w:p>
        </w:tc>
      </w:tr>
      <w:tr w:rsidR="00993BDD" w14:paraId="69E64A4F" w14:textId="77777777" w:rsidTr="00FB3D8F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BDA52" w14:textId="77777777" w:rsidR="00993BDD" w:rsidRDefault="00993BDD" w:rsidP="00FB3D8F">
            <w:pPr>
              <w:autoSpaceDE w:val="0"/>
              <w:autoSpaceDN w:val="0"/>
              <w:adjustRightInd w:val="0"/>
              <w:jc w:val="left"/>
              <w:rPr>
                <w:kern w:val="0"/>
                <w:szCs w:val="20"/>
                <w:lang w:val="fr-FR"/>
              </w:rPr>
            </w:pPr>
            <w:r>
              <w:rPr>
                <w:kern w:val="0"/>
                <w:szCs w:val="20"/>
                <w:lang w:val="fr-CA"/>
              </w:rPr>
              <w:t xml:space="preserve">Tu </w:t>
            </w:r>
            <w:r>
              <w:rPr>
                <w:b/>
                <w:i/>
                <w:kern w:val="0"/>
                <w:szCs w:val="20"/>
                <w:lang w:val="fr-CA"/>
              </w:rPr>
              <w:t>te</w:t>
            </w:r>
            <w:r>
              <w:rPr>
                <w:kern w:val="0"/>
                <w:szCs w:val="20"/>
                <w:lang w:val="fr-CA"/>
              </w:rPr>
              <w:t xml:space="preserve"> </w:t>
            </w:r>
            <w:r>
              <w:rPr>
                <w:b/>
                <w:i/>
                <w:kern w:val="0"/>
                <w:szCs w:val="20"/>
                <w:lang w:val="fr-CA"/>
              </w:rPr>
              <w:t>laves</w:t>
            </w:r>
            <w:r>
              <w:rPr>
                <w:kern w:val="0"/>
                <w:szCs w:val="20"/>
                <w:lang w:val="fr-CA"/>
              </w:rPr>
              <w:t xml:space="preserve">. </w:t>
            </w:r>
            <w:r>
              <w:rPr>
                <w:rFonts w:hint="eastAsia"/>
                <w:kern w:val="0"/>
                <w:szCs w:val="20"/>
                <w:lang w:val="fr-CA"/>
              </w:rPr>
              <w:t>你洗脸。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34838" w14:textId="77777777" w:rsidR="00993BDD" w:rsidRDefault="00993BDD" w:rsidP="00FB3D8F">
            <w:pPr>
              <w:autoSpaceDE w:val="0"/>
              <w:autoSpaceDN w:val="0"/>
              <w:adjustRightInd w:val="0"/>
              <w:jc w:val="left"/>
              <w:rPr>
                <w:kern w:val="0"/>
                <w:szCs w:val="20"/>
                <w:lang w:val="fr-FR"/>
              </w:rPr>
            </w:pPr>
            <w:r>
              <w:rPr>
                <w:kern w:val="0"/>
                <w:szCs w:val="20"/>
                <w:lang w:val="fr-CA"/>
              </w:rPr>
              <w:t xml:space="preserve">laver </w:t>
            </w:r>
            <w:r>
              <w:rPr>
                <w:rFonts w:hint="eastAsia"/>
                <w:kern w:val="0"/>
                <w:szCs w:val="20"/>
                <w:lang w:val="fr-CA"/>
              </w:rPr>
              <w:t>是直接及物动词，故</w:t>
            </w:r>
            <w:r>
              <w:rPr>
                <w:kern w:val="0"/>
                <w:szCs w:val="20"/>
                <w:lang w:val="fr-CA"/>
              </w:rPr>
              <w:t xml:space="preserve"> te </w:t>
            </w:r>
            <w:r>
              <w:rPr>
                <w:rFonts w:hint="eastAsia"/>
                <w:kern w:val="0"/>
                <w:szCs w:val="20"/>
                <w:lang w:val="fr-CA"/>
              </w:rPr>
              <w:t>是直宾。</w:t>
            </w:r>
          </w:p>
        </w:tc>
      </w:tr>
      <w:tr w:rsidR="00993BDD" w14:paraId="095A6718" w14:textId="77777777" w:rsidTr="00FB3D8F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D9ADB" w14:textId="77777777" w:rsidR="00993BDD" w:rsidRDefault="00993BDD" w:rsidP="00FB3D8F">
            <w:pPr>
              <w:autoSpaceDE w:val="0"/>
              <w:autoSpaceDN w:val="0"/>
              <w:adjustRightInd w:val="0"/>
              <w:jc w:val="left"/>
              <w:rPr>
                <w:kern w:val="0"/>
                <w:szCs w:val="20"/>
                <w:lang w:val="fr-CA"/>
              </w:rPr>
            </w:pPr>
            <w:r>
              <w:rPr>
                <w:kern w:val="0"/>
                <w:szCs w:val="20"/>
                <w:lang w:val="fr-CA"/>
              </w:rPr>
              <w:t xml:space="preserve">Il </w:t>
            </w:r>
            <w:r>
              <w:rPr>
                <w:b/>
                <w:i/>
                <w:kern w:val="0"/>
                <w:szCs w:val="20"/>
                <w:lang w:val="fr-CA"/>
              </w:rPr>
              <w:t>s</w:t>
            </w:r>
            <w:r>
              <w:rPr>
                <w:kern w:val="0"/>
                <w:szCs w:val="20"/>
                <w:lang w:val="fr-CA"/>
              </w:rPr>
              <w:t>’</w:t>
            </w:r>
            <w:r>
              <w:rPr>
                <w:b/>
                <w:i/>
                <w:kern w:val="0"/>
                <w:szCs w:val="20"/>
                <w:lang w:val="fr-CA"/>
              </w:rPr>
              <w:t>habille</w:t>
            </w:r>
            <w:r>
              <w:rPr>
                <w:kern w:val="0"/>
                <w:szCs w:val="20"/>
                <w:lang w:val="fr-CA"/>
              </w:rPr>
              <w:t xml:space="preserve">. </w:t>
            </w:r>
            <w:r>
              <w:rPr>
                <w:rFonts w:hint="eastAsia"/>
                <w:kern w:val="0"/>
                <w:szCs w:val="20"/>
                <w:lang w:val="fr-CA"/>
              </w:rPr>
              <w:t>他穿衣。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A9B72" w14:textId="77777777" w:rsidR="00993BDD" w:rsidRDefault="00993BDD" w:rsidP="00FB3D8F">
            <w:pPr>
              <w:autoSpaceDE w:val="0"/>
              <w:autoSpaceDN w:val="0"/>
              <w:adjustRightInd w:val="0"/>
              <w:jc w:val="left"/>
              <w:rPr>
                <w:kern w:val="0"/>
                <w:szCs w:val="20"/>
                <w:lang w:val="fr-FR"/>
              </w:rPr>
            </w:pPr>
            <w:r>
              <w:rPr>
                <w:kern w:val="0"/>
                <w:szCs w:val="20"/>
                <w:lang w:val="fr-CA"/>
              </w:rPr>
              <w:t xml:space="preserve">habiller </w:t>
            </w:r>
            <w:r>
              <w:rPr>
                <w:rFonts w:hint="eastAsia"/>
                <w:kern w:val="0"/>
                <w:szCs w:val="20"/>
                <w:lang w:val="fr-CA"/>
              </w:rPr>
              <w:t>是直接及物动词，因此</w:t>
            </w:r>
            <w:r>
              <w:rPr>
                <w:kern w:val="0"/>
                <w:szCs w:val="20"/>
                <w:lang w:val="fr-CA"/>
              </w:rPr>
              <w:t xml:space="preserve"> se </w:t>
            </w:r>
            <w:r>
              <w:rPr>
                <w:rFonts w:hint="eastAsia"/>
                <w:kern w:val="0"/>
                <w:szCs w:val="20"/>
                <w:lang w:val="fr-CA"/>
              </w:rPr>
              <w:t>也是直宾。</w:t>
            </w:r>
          </w:p>
        </w:tc>
      </w:tr>
      <w:tr w:rsidR="00993BDD" w14:paraId="669CF986" w14:textId="77777777" w:rsidTr="00FB3D8F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1AECD" w14:textId="77777777" w:rsidR="00993BDD" w:rsidRDefault="00993BDD" w:rsidP="00FB3D8F">
            <w:pPr>
              <w:autoSpaceDE w:val="0"/>
              <w:autoSpaceDN w:val="0"/>
              <w:adjustRightInd w:val="0"/>
              <w:jc w:val="left"/>
              <w:rPr>
                <w:kern w:val="0"/>
                <w:szCs w:val="20"/>
                <w:lang w:val="fr-CA"/>
              </w:rPr>
            </w:pPr>
            <w:r>
              <w:rPr>
                <w:kern w:val="0"/>
                <w:szCs w:val="20"/>
                <w:lang w:val="fr-CA"/>
              </w:rPr>
              <w:t xml:space="preserve">Je </w:t>
            </w:r>
            <w:r>
              <w:rPr>
                <w:b/>
                <w:i/>
                <w:kern w:val="0"/>
                <w:szCs w:val="20"/>
                <w:lang w:val="fr-CA"/>
              </w:rPr>
              <w:t>me</w:t>
            </w:r>
            <w:r>
              <w:rPr>
                <w:kern w:val="0"/>
                <w:szCs w:val="20"/>
                <w:lang w:val="fr-CA"/>
              </w:rPr>
              <w:t xml:space="preserve"> </w:t>
            </w:r>
            <w:r>
              <w:rPr>
                <w:b/>
                <w:i/>
                <w:kern w:val="0"/>
                <w:szCs w:val="20"/>
                <w:lang w:val="fr-CA"/>
              </w:rPr>
              <w:t>demande</w:t>
            </w:r>
            <w:r>
              <w:rPr>
                <w:kern w:val="0"/>
                <w:szCs w:val="20"/>
                <w:lang w:val="fr-CA"/>
              </w:rPr>
              <w:t xml:space="preserve">... </w:t>
            </w:r>
            <w:r>
              <w:rPr>
                <w:rFonts w:hint="eastAsia"/>
                <w:kern w:val="0"/>
                <w:szCs w:val="20"/>
                <w:lang w:val="fr-CA"/>
              </w:rPr>
              <w:t>我寻思…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BD952" w14:textId="77777777" w:rsidR="00993BDD" w:rsidRDefault="00993BDD" w:rsidP="00FB3D8F">
            <w:pPr>
              <w:autoSpaceDE w:val="0"/>
              <w:autoSpaceDN w:val="0"/>
              <w:adjustRightInd w:val="0"/>
              <w:jc w:val="left"/>
              <w:rPr>
                <w:kern w:val="0"/>
                <w:szCs w:val="20"/>
                <w:lang w:val="fr-CA"/>
              </w:rPr>
            </w:pPr>
            <w:r>
              <w:rPr>
                <w:kern w:val="0"/>
                <w:szCs w:val="20"/>
                <w:lang w:val="fr-CA"/>
              </w:rPr>
              <w:t xml:space="preserve">demander </w:t>
            </w:r>
            <w:r>
              <w:rPr>
                <w:rFonts w:hint="eastAsia"/>
                <w:kern w:val="0"/>
                <w:szCs w:val="20"/>
                <w:lang w:val="fr-CA"/>
              </w:rPr>
              <w:t>是间接及物动词，故</w:t>
            </w:r>
            <w:r>
              <w:rPr>
                <w:kern w:val="0"/>
                <w:szCs w:val="20"/>
                <w:lang w:val="fr-CA"/>
              </w:rPr>
              <w:t xml:space="preserve"> me </w:t>
            </w:r>
            <w:r>
              <w:rPr>
                <w:rFonts w:hint="eastAsia"/>
                <w:kern w:val="0"/>
                <w:szCs w:val="20"/>
                <w:lang w:val="fr-CA"/>
              </w:rPr>
              <w:t>是间宾。</w:t>
            </w:r>
          </w:p>
        </w:tc>
      </w:tr>
      <w:tr w:rsidR="00993BDD" w14:paraId="19C2A12E" w14:textId="77777777" w:rsidTr="00FB3D8F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D889C" w14:textId="77777777" w:rsidR="00993BDD" w:rsidRDefault="00993BDD" w:rsidP="00FB3D8F">
            <w:pPr>
              <w:autoSpaceDE w:val="0"/>
              <w:autoSpaceDN w:val="0"/>
              <w:adjustRightInd w:val="0"/>
              <w:jc w:val="left"/>
              <w:rPr>
                <w:kern w:val="0"/>
                <w:szCs w:val="20"/>
                <w:lang w:val="fr-CA"/>
              </w:rPr>
            </w:pPr>
            <w:r>
              <w:rPr>
                <w:kern w:val="0"/>
                <w:szCs w:val="20"/>
                <w:lang w:val="fr-CA"/>
              </w:rPr>
              <w:t xml:space="preserve">Il </w:t>
            </w:r>
            <w:r>
              <w:rPr>
                <w:b/>
                <w:i/>
                <w:kern w:val="0"/>
                <w:szCs w:val="20"/>
                <w:lang w:val="fr-CA"/>
              </w:rPr>
              <w:t>se</w:t>
            </w:r>
            <w:r>
              <w:rPr>
                <w:kern w:val="0"/>
                <w:szCs w:val="20"/>
                <w:lang w:val="fr-CA"/>
              </w:rPr>
              <w:t xml:space="preserve"> </w:t>
            </w:r>
            <w:r>
              <w:rPr>
                <w:b/>
                <w:i/>
                <w:kern w:val="0"/>
                <w:szCs w:val="20"/>
                <w:lang w:val="fr-CA"/>
              </w:rPr>
              <w:t>parle</w:t>
            </w:r>
            <w:r>
              <w:rPr>
                <w:kern w:val="0"/>
                <w:szCs w:val="20"/>
                <w:lang w:val="fr-CA"/>
              </w:rPr>
              <w:t xml:space="preserve"> à lui-même. </w:t>
            </w:r>
            <w:r>
              <w:rPr>
                <w:rFonts w:hint="eastAsia"/>
                <w:kern w:val="0"/>
                <w:szCs w:val="20"/>
                <w:lang w:val="fr-CA"/>
              </w:rPr>
              <w:t>他自言自语。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E96F9" w14:textId="77777777" w:rsidR="00993BDD" w:rsidRDefault="00993BDD" w:rsidP="00FB3D8F">
            <w:pPr>
              <w:autoSpaceDE w:val="0"/>
              <w:autoSpaceDN w:val="0"/>
              <w:adjustRightInd w:val="0"/>
              <w:jc w:val="left"/>
              <w:rPr>
                <w:kern w:val="0"/>
                <w:szCs w:val="20"/>
                <w:lang w:val="fr-CA"/>
              </w:rPr>
            </w:pPr>
            <w:r>
              <w:rPr>
                <w:kern w:val="0"/>
                <w:szCs w:val="20"/>
                <w:lang w:val="fr-CA"/>
              </w:rPr>
              <w:t xml:space="preserve">dire </w:t>
            </w:r>
            <w:r>
              <w:rPr>
                <w:rFonts w:hint="eastAsia"/>
                <w:kern w:val="0"/>
                <w:szCs w:val="20"/>
                <w:lang w:val="fr-CA"/>
              </w:rPr>
              <w:t>是间接及物动词，故</w:t>
            </w:r>
            <w:r>
              <w:rPr>
                <w:kern w:val="0"/>
                <w:szCs w:val="20"/>
                <w:lang w:val="fr-CA"/>
              </w:rPr>
              <w:t xml:space="preserve"> se </w:t>
            </w:r>
            <w:r>
              <w:rPr>
                <w:rFonts w:hint="eastAsia"/>
                <w:kern w:val="0"/>
                <w:szCs w:val="20"/>
                <w:lang w:val="fr-CA"/>
              </w:rPr>
              <w:t>是间宾。</w:t>
            </w:r>
          </w:p>
        </w:tc>
      </w:tr>
    </w:tbl>
    <w:p w14:paraId="5AAE2991" w14:textId="77777777" w:rsidR="00993BDD" w:rsidRDefault="00993BDD" w:rsidP="00993BDD">
      <w:pPr>
        <w:autoSpaceDE w:val="0"/>
        <w:autoSpaceDN w:val="0"/>
        <w:adjustRightInd w:val="0"/>
        <w:ind w:left="1085" w:hanging="329"/>
        <w:jc w:val="left"/>
        <w:rPr>
          <w:rFonts w:ascii="Times New Roman" w:hAnsi="Times New Roman" w:cs="Times New Roman"/>
          <w:kern w:val="0"/>
          <w:szCs w:val="20"/>
          <w:lang w:val="fr-CA"/>
        </w:rPr>
      </w:pPr>
    </w:p>
    <w:p w14:paraId="667D80EE" w14:textId="77777777" w:rsidR="00993BDD" w:rsidRDefault="00993BDD" w:rsidP="00993BDD">
      <w:pPr>
        <w:autoSpaceDE w:val="0"/>
        <w:autoSpaceDN w:val="0"/>
        <w:adjustRightInd w:val="0"/>
        <w:ind w:left="1085" w:hanging="329"/>
        <w:jc w:val="left"/>
        <w:rPr>
          <w:kern w:val="0"/>
          <w:szCs w:val="20"/>
          <w:lang w:val="fr-CA"/>
        </w:rPr>
      </w:pPr>
      <w:r>
        <w:rPr>
          <w:rFonts w:hint="eastAsia"/>
          <w:kern w:val="0"/>
          <w:szCs w:val="20"/>
          <w:lang w:val="fr-CA"/>
        </w:rPr>
        <w:t>（</w:t>
      </w:r>
      <w:r>
        <w:rPr>
          <w:kern w:val="0"/>
          <w:szCs w:val="20"/>
          <w:lang w:val="fr-CA"/>
        </w:rPr>
        <w:t>2</w:t>
      </w:r>
      <w:r>
        <w:rPr>
          <w:rFonts w:hint="eastAsia"/>
          <w:kern w:val="0"/>
          <w:szCs w:val="20"/>
          <w:lang w:val="fr-CA"/>
        </w:rPr>
        <w:t>）相互意义（</w:t>
      </w:r>
      <w:r>
        <w:rPr>
          <w:kern w:val="0"/>
          <w:szCs w:val="20"/>
          <w:lang w:val="fr-CA"/>
        </w:rPr>
        <w:t>sens réciproque</w:t>
      </w:r>
      <w:r>
        <w:rPr>
          <w:rFonts w:hint="eastAsia"/>
          <w:kern w:val="0"/>
          <w:szCs w:val="20"/>
          <w:lang w:val="fr-CA"/>
        </w:rPr>
        <w:t>）</w:t>
      </w:r>
    </w:p>
    <w:p w14:paraId="77C821D2" w14:textId="77777777" w:rsidR="00993BDD" w:rsidRDefault="00993BDD" w:rsidP="00993BDD">
      <w:pPr>
        <w:autoSpaceDE w:val="0"/>
        <w:autoSpaceDN w:val="0"/>
        <w:adjustRightInd w:val="0"/>
        <w:ind w:leftChars="600" w:left="1260"/>
        <w:jc w:val="left"/>
        <w:rPr>
          <w:b/>
          <w:kern w:val="0"/>
          <w:szCs w:val="20"/>
          <w:lang w:val="fr-CA"/>
        </w:rPr>
      </w:pPr>
      <w:r>
        <w:rPr>
          <w:rFonts w:hint="eastAsia"/>
          <w:kern w:val="0"/>
          <w:szCs w:val="20"/>
          <w:lang w:val="fr-CA"/>
        </w:rPr>
        <w:t>指主语为复数（或复数含义的词）的动作同时作用于两个以上的施动者，即：</w:t>
      </w:r>
      <w:r>
        <w:rPr>
          <w:rFonts w:hint="eastAsia"/>
          <w:b/>
          <w:kern w:val="0"/>
          <w:szCs w:val="20"/>
          <w:lang w:val="fr-CA"/>
        </w:rPr>
        <w:t>动作在几个主语之间进行。</w:t>
      </w:r>
    </w:p>
    <w:tbl>
      <w:tblPr>
        <w:tblW w:w="7796" w:type="dxa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02"/>
        <w:gridCol w:w="283"/>
        <w:gridCol w:w="4111"/>
      </w:tblGrid>
      <w:tr w:rsidR="00993BDD" w14:paraId="7BDEBF40" w14:textId="77777777" w:rsidTr="00FB3D8F">
        <w:trPr>
          <w:cantSplit/>
        </w:trPr>
        <w:tc>
          <w:tcPr>
            <w:tcW w:w="77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3366"/>
            <w:hideMark/>
          </w:tcPr>
          <w:p w14:paraId="53C65CB0" w14:textId="77777777" w:rsidR="00993BDD" w:rsidRDefault="00993BDD" w:rsidP="00FB3D8F">
            <w:pPr>
              <w:autoSpaceDE w:val="0"/>
              <w:autoSpaceDN w:val="0"/>
              <w:adjustRightInd w:val="0"/>
              <w:ind w:firstLine="2262"/>
              <w:rPr>
                <w:b/>
                <w:bCs/>
                <w:color w:val="FFFFFF"/>
                <w:w w:val="200"/>
                <w:kern w:val="0"/>
                <w:szCs w:val="20"/>
                <w:lang w:val="fr-FR"/>
              </w:rPr>
            </w:pPr>
            <w:r>
              <w:rPr>
                <w:rFonts w:hint="eastAsia"/>
                <w:b/>
                <w:bCs/>
                <w:color w:val="FFFFFF"/>
                <w:w w:val="200"/>
                <w:kern w:val="0"/>
                <w:szCs w:val="20"/>
                <w:lang w:val="fr-FR"/>
              </w:rPr>
              <w:t>相</w:t>
            </w:r>
            <w:r>
              <w:rPr>
                <w:b/>
                <w:bCs/>
                <w:color w:val="FFFFFF"/>
                <w:w w:val="200"/>
                <w:kern w:val="0"/>
                <w:szCs w:val="20"/>
                <w:lang w:val="fr-FR"/>
              </w:rPr>
              <w:t xml:space="preserve"> </w:t>
            </w:r>
            <w:r>
              <w:rPr>
                <w:rFonts w:hint="eastAsia"/>
                <w:b/>
                <w:bCs/>
                <w:color w:val="FFFFFF"/>
                <w:w w:val="200"/>
                <w:kern w:val="0"/>
                <w:szCs w:val="20"/>
                <w:lang w:val="fr-FR"/>
              </w:rPr>
              <w:t>互</w:t>
            </w:r>
            <w:r>
              <w:rPr>
                <w:b/>
                <w:bCs/>
                <w:color w:val="FFFFFF"/>
                <w:w w:val="200"/>
                <w:kern w:val="0"/>
                <w:szCs w:val="20"/>
                <w:lang w:val="fr-FR"/>
              </w:rPr>
              <w:t xml:space="preserve"> </w:t>
            </w:r>
            <w:r>
              <w:rPr>
                <w:rFonts w:hint="eastAsia"/>
                <w:b/>
                <w:bCs/>
                <w:color w:val="FFFFFF"/>
                <w:w w:val="200"/>
                <w:kern w:val="0"/>
                <w:szCs w:val="20"/>
                <w:lang w:val="fr-FR"/>
              </w:rPr>
              <w:t>意</w:t>
            </w:r>
            <w:r>
              <w:rPr>
                <w:b/>
                <w:bCs/>
                <w:color w:val="FFFFFF"/>
                <w:w w:val="200"/>
                <w:kern w:val="0"/>
                <w:szCs w:val="20"/>
                <w:lang w:val="fr-FR"/>
              </w:rPr>
              <w:t xml:space="preserve"> </w:t>
            </w:r>
            <w:r>
              <w:rPr>
                <w:rFonts w:hint="eastAsia"/>
                <w:b/>
                <w:bCs/>
                <w:color w:val="FFFFFF"/>
                <w:w w:val="200"/>
                <w:kern w:val="0"/>
                <w:szCs w:val="20"/>
                <w:lang w:val="fr-FR"/>
              </w:rPr>
              <w:t>义</w:t>
            </w:r>
          </w:p>
        </w:tc>
      </w:tr>
      <w:tr w:rsidR="00993BDD" w14:paraId="0B6F352C" w14:textId="77777777" w:rsidTr="00FB3D8F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BE8FF" w14:textId="77777777" w:rsidR="00993BDD" w:rsidRDefault="00993BDD" w:rsidP="00FB3D8F">
            <w:pPr>
              <w:autoSpaceDE w:val="0"/>
              <w:autoSpaceDN w:val="0"/>
              <w:adjustRightInd w:val="0"/>
              <w:ind w:firstLineChars="247" w:firstLine="521"/>
              <w:rPr>
                <w:b/>
                <w:kern w:val="0"/>
                <w:szCs w:val="20"/>
              </w:rPr>
            </w:pPr>
            <w:r>
              <w:rPr>
                <w:rFonts w:hint="eastAsia"/>
                <w:b/>
                <w:kern w:val="0"/>
                <w:szCs w:val="20"/>
              </w:rPr>
              <w:t>例</w:t>
            </w:r>
            <w:r>
              <w:rPr>
                <w:b/>
                <w:kern w:val="0"/>
                <w:szCs w:val="20"/>
              </w:rPr>
              <w:t xml:space="preserve">        </w:t>
            </w:r>
            <w:r>
              <w:rPr>
                <w:rFonts w:hint="eastAsia"/>
                <w:b/>
                <w:kern w:val="0"/>
                <w:szCs w:val="20"/>
              </w:rPr>
              <w:t>句</w:t>
            </w:r>
          </w:p>
        </w:tc>
        <w:tc>
          <w:tcPr>
            <w:tcW w:w="43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64419" w14:textId="77777777" w:rsidR="00993BDD" w:rsidRDefault="00993BDD" w:rsidP="00FB3D8F">
            <w:pPr>
              <w:autoSpaceDE w:val="0"/>
              <w:autoSpaceDN w:val="0"/>
              <w:adjustRightInd w:val="0"/>
              <w:ind w:firstLineChars="590" w:firstLine="1244"/>
              <w:rPr>
                <w:b/>
                <w:kern w:val="0"/>
                <w:szCs w:val="20"/>
              </w:rPr>
            </w:pPr>
            <w:r>
              <w:rPr>
                <w:rFonts w:hint="eastAsia"/>
                <w:b/>
                <w:kern w:val="0"/>
                <w:szCs w:val="20"/>
              </w:rPr>
              <w:t>分</w:t>
            </w:r>
            <w:r>
              <w:rPr>
                <w:b/>
                <w:kern w:val="0"/>
                <w:szCs w:val="20"/>
              </w:rPr>
              <w:t xml:space="preserve">               </w:t>
            </w:r>
            <w:r>
              <w:rPr>
                <w:rFonts w:hint="eastAsia"/>
                <w:b/>
                <w:kern w:val="0"/>
                <w:szCs w:val="20"/>
              </w:rPr>
              <w:t>析</w:t>
            </w:r>
          </w:p>
        </w:tc>
      </w:tr>
      <w:tr w:rsidR="00993BDD" w14:paraId="6682AC58" w14:textId="77777777" w:rsidTr="00FB3D8F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79467" w14:textId="77777777" w:rsidR="00993BDD" w:rsidRDefault="00993BDD" w:rsidP="00FB3D8F">
            <w:pPr>
              <w:autoSpaceDE w:val="0"/>
              <w:autoSpaceDN w:val="0"/>
              <w:adjustRightInd w:val="0"/>
              <w:jc w:val="left"/>
              <w:rPr>
                <w:kern w:val="0"/>
                <w:szCs w:val="20"/>
                <w:lang w:val="fr-FR"/>
              </w:rPr>
            </w:pPr>
            <w:r>
              <w:rPr>
                <w:kern w:val="0"/>
                <w:szCs w:val="20"/>
                <w:lang w:val="fr-CA"/>
              </w:rPr>
              <w:t xml:space="preserve">Nous </w:t>
            </w:r>
            <w:r>
              <w:rPr>
                <w:b/>
                <w:i/>
                <w:kern w:val="0"/>
                <w:szCs w:val="20"/>
                <w:lang w:val="fr-CA"/>
              </w:rPr>
              <w:t>nous</w:t>
            </w:r>
            <w:r>
              <w:rPr>
                <w:kern w:val="0"/>
                <w:szCs w:val="20"/>
                <w:lang w:val="fr-CA"/>
              </w:rPr>
              <w:t xml:space="preserve"> </w:t>
            </w:r>
            <w:r>
              <w:rPr>
                <w:b/>
                <w:i/>
                <w:kern w:val="0"/>
                <w:szCs w:val="20"/>
                <w:lang w:val="fr-CA"/>
              </w:rPr>
              <w:t>aidons</w:t>
            </w:r>
            <w:r>
              <w:rPr>
                <w:kern w:val="0"/>
                <w:szCs w:val="20"/>
                <w:lang w:val="fr-CA"/>
              </w:rPr>
              <w:t>.</w:t>
            </w:r>
            <w:r>
              <w:rPr>
                <w:rFonts w:hint="eastAsia"/>
                <w:kern w:val="0"/>
                <w:szCs w:val="20"/>
                <w:lang w:val="fr-CA"/>
              </w:rPr>
              <w:t>我们互助。</w:t>
            </w:r>
          </w:p>
        </w:tc>
        <w:tc>
          <w:tcPr>
            <w:tcW w:w="43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E51C7C" w14:textId="77777777" w:rsidR="00993BDD" w:rsidRDefault="00993BDD" w:rsidP="00FB3D8F">
            <w:pPr>
              <w:autoSpaceDE w:val="0"/>
              <w:autoSpaceDN w:val="0"/>
              <w:adjustRightInd w:val="0"/>
              <w:jc w:val="left"/>
              <w:rPr>
                <w:kern w:val="0"/>
                <w:szCs w:val="20"/>
                <w:lang w:val="fr-FR"/>
              </w:rPr>
            </w:pPr>
            <w:r>
              <w:rPr>
                <w:kern w:val="0"/>
                <w:szCs w:val="20"/>
                <w:lang w:val="fr-CA"/>
              </w:rPr>
              <w:t xml:space="preserve">aider </w:t>
            </w:r>
            <w:r>
              <w:rPr>
                <w:rFonts w:hint="eastAsia"/>
                <w:kern w:val="0"/>
                <w:szCs w:val="20"/>
                <w:lang w:val="fr-CA"/>
              </w:rPr>
              <w:t>是直接及物动词，因此</w:t>
            </w:r>
            <w:r>
              <w:rPr>
                <w:kern w:val="0"/>
                <w:szCs w:val="20"/>
                <w:lang w:val="fr-CA"/>
              </w:rPr>
              <w:t xml:space="preserve"> nous </w:t>
            </w:r>
            <w:r>
              <w:rPr>
                <w:rFonts w:hint="eastAsia"/>
                <w:kern w:val="0"/>
                <w:szCs w:val="20"/>
                <w:lang w:val="fr-CA"/>
              </w:rPr>
              <w:t>是直宾。</w:t>
            </w:r>
          </w:p>
        </w:tc>
      </w:tr>
      <w:tr w:rsidR="00993BDD" w14:paraId="2D499948" w14:textId="77777777" w:rsidTr="00FB3D8F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A8A01" w14:textId="77777777" w:rsidR="00993BDD" w:rsidRDefault="00993BDD" w:rsidP="00FB3D8F">
            <w:pPr>
              <w:autoSpaceDE w:val="0"/>
              <w:autoSpaceDN w:val="0"/>
              <w:adjustRightInd w:val="0"/>
              <w:jc w:val="left"/>
              <w:rPr>
                <w:kern w:val="0"/>
                <w:szCs w:val="20"/>
                <w:lang w:val="fr-FR"/>
              </w:rPr>
            </w:pPr>
            <w:r>
              <w:rPr>
                <w:kern w:val="0"/>
                <w:szCs w:val="20"/>
                <w:lang w:val="fr-CA"/>
              </w:rPr>
              <w:t xml:space="preserve">Ils </w:t>
            </w:r>
            <w:r>
              <w:rPr>
                <w:b/>
                <w:i/>
                <w:kern w:val="0"/>
                <w:szCs w:val="20"/>
                <w:lang w:val="fr-CA"/>
              </w:rPr>
              <w:t>s</w:t>
            </w:r>
            <w:r>
              <w:rPr>
                <w:kern w:val="0"/>
                <w:szCs w:val="20"/>
                <w:lang w:val="fr-CA"/>
              </w:rPr>
              <w:t>’</w:t>
            </w:r>
            <w:r>
              <w:rPr>
                <w:b/>
                <w:i/>
                <w:kern w:val="0"/>
                <w:szCs w:val="20"/>
                <w:lang w:val="fr-CA"/>
              </w:rPr>
              <w:t>écriven</w:t>
            </w:r>
            <w:r>
              <w:rPr>
                <w:kern w:val="0"/>
                <w:szCs w:val="20"/>
                <w:lang w:val="fr-CA"/>
              </w:rPr>
              <w:t xml:space="preserve">t. </w:t>
            </w:r>
            <w:r>
              <w:rPr>
                <w:rFonts w:hint="eastAsia"/>
                <w:kern w:val="0"/>
                <w:szCs w:val="20"/>
                <w:lang w:val="fr-CA"/>
              </w:rPr>
              <w:t>他们彼此通信。</w:t>
            </w:r>
          </w:p>
        </w:tc>
        <w:tc>
          <w:tcPr>
            <w:tcW w:w="43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D20A2" w14:textId="77777777" w:rsidR="00993BDD" w:rsidRDefault="00993BDD" w:rsidP="00FB3D8F">
            <w:pPr>
              <w:autoSpaceDE w:val="0"/>
              <w:autoSpaceDN w:val="0"/>
              <w:adjustRightInd w:val="0"/>
              <w:jc w:val="left"/>
              <w:rPr>
                <w:kern w:val="0"/>
                <w:szCs w:val="20"/>
                <w:lang w:val="fr-FR"/>
              </w:rPr>
            </w:pPr>
            <w:r>
              <w:rPr>
                <w:kern w:val="0"/>
                <w:szCs w:val="20"/>
                <w:lang w:val="fr-CA"/>
              </w:rPr>
              <w:t xml:space="preserve">écrire </w:t>
            </w:r>
            <w:r>
              <w:rPr>
                <w:rFonts w:hint="eastAsia"/>
                <w:kern w:val="0"/>
                <w:szCs w:val="20"/>
                <w:lang w:val="fr-CA"/>
              </w:rPr>
              <w:t>是间接及物动词，因此</w:t>
            </w:r>
            <w:r>
              <w:rPr>
                <w:kern w:val="0"/>
                <w:szCs w:val="20"/>
                <w:lang w:val="fr-CA"/>
              </w:rPr>
              <w:t xml:space="preserve"> se </w:t>
            </w:r>
            <w:r>
              <w:rPr>
                <w:rFonts w:hint="eastAsia"/>
                <w:kern w:val="0"/>
                <w:szCs w:val="20"/>
                <w:lang w:val="fr-CA"/>
              </w:rPr>
              <w:t>是间接宾语。</w:t>
            </w:r>
          </w:p>
        </w:tc>
      </w:tr>
      <w:tr w:rsidR="00993BDD" w14:paraId="2E3E7C7A" w14:textId="77777777" w:rsidTr="00FB3D8F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A1BFF" w14:textId="77777777" w:rsidR="00993BDD" w:rsidRDefault="00993BDD" w:rsidP="00FB3D8F">
            <w:pPr>
              <w:autoSpaceDE w:val="0"/>
              <w:autoSpaceDN w:val="0"/>
              <w:adjustRightInd w:val="0"/>
              <w:jc w:val="left"/>
              <w:rPr>
                <w:kern w:val="0"/>
                <w:szCs w:val="20"/>
                <w:lang w:val="fr-CA"/>
              </w:rPr>
            </w:pPr>
            <w:r>
              <w:rPr>
                <w:kern w:val="0"/>
                <w:szCs w:val="20"/>
                <w:lang w:val="fr-CA"/>
              </w:rPr>
              <w:t xml:space="preserve">On </w:t>
            </w:r>
            <w:r>
              <w:rPr>
                <w:b/>
                <w:i/>
                <w:kern w:val="0"/>
                <w:szCs w:val="20"/>
                <w:lang w:val="fr-CA"/>
              </w:rPr>
              <w:t>s</w:t>
            </w:r>
            <w:r>
              <w:rPr>
                <w:kern w:val="0"/>
                <w:szCs w:val="20"/>
                <w:lang w:val="fr-CA"/>
              </w:rPr>
              <w:t>’</w:t>
            </w:r>
            <w:r>
              <w:rPr>
                <w:b/>
                <w:i/>
                <w:kern w:val="0"/>
                <w:szCs w:val="20"/>
                <w:lang w:val="fr-CA"/>
              </w:rPr>
              <w:t>embrasse</w:t>
            </w:r>
            <w:r>
              <w:rPr>
                <w:kern w:val="0"/>
                <w:szCs w:val="20"/>
                <w:lang w:val="fr-CA"/>
              </w:rPr>
              <w:t xml:space="preserve">. </w:t>
            </w:r>
            <w:r>
              <w:rPr>
                <w:rFonts w:hint="eastAsia"/>
                <w:kern w:val="0"/>
                <w:szCs w:val="20"/>
                <w:lang w:val="fr-CA"/>
              </w:rPr>
              <w:t>大家互相拥抱。</w:t>
            </w:r>
          </w:p>
        </w:tc>
        <w:tc>
          <w:tcPr>
            <w:tcW w:w="43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0F25B" w14:textId="77777777" w:rsidR="00993BDD" w:rsidRDefault="00993BDD" w:rsidP="00FB3D8F">
            <w:pPr>
              <w:autoSpaceDE w:val="0"/>
              <w:autoSpaceDN w:val="0"/>
              <w:adjustRightInd w:val="0"/>
              <w:jc w:val="left"/>
              <w:rPr>
                <w:kern w:val="0"/>
                <w:szCs w:val="20"/>
                <w:lang w:val="fr-CA"/>
              </w:rPr>
            </w:pPr>
            <w:r>
              <w:rPr>
                <w:kern w:val="0"/>
                <w:szCs w:val="20"/>
                <w:lang w:val="fr-CA"/>
              </w:rPr>
              <w:t xml:space="preserve">embrasser </w:t>
            </w:r>
            <w:r>
              <w:rPr>
                <w:rFonts w:hint="eastAsia"/>
                <w:kern w:val="0"/>
                <w:szCs w:val="20"/>
                <w:lang w:val="fr-CA"/>
              </w:rPr>
              <w:t>是直接及物动词，故</w:t>
            </w:r>
            <w:r>
              <w:rPr>
                <w:kern w:val="0"/>
                <w:szCs w:val="20"/>
                <w:lang w:val="fr-CA"/>
              </w:rPr>
              <w:t xml:space="preserve"> se </w:t>
            </w:r>
            <w:r>
              <w:rPr>
                <w:rFonts w:hint="eastAsia"/>
                <w:kern w:val="0"/>
                <w:szCs w:val="20"/>
                <w:lang w:val="fr-CA"/>
              </w:rPr>
              <w:t>是直宾。</w:t>
            </w:r>
          </w:p>
        </w:tc>
      </w:tr>
      <w:tr w:rsidR="00993BDD" w14:paraId="397B9261" w14:textId="77777777" w:rsidTr="00FB3D8F"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A320F" w14:textId="77777777" w:rsidR="00993BDD" w:rsidRDefault="00993BDD" w:rsidP="00FB3D8F">
            <w:pPr>
              <w:autoSpaceDE w:val="0"/>
              <w:autoSpaceDN w:val="0"/>
              <w:adjustRightInd w:val="0"/>
              <w:jc w:val="left"/>
              <w:rPr>
                <w:kern w:val="0"/>
                <w:szCs w:val="20"/>
                <w:lang w:val="fr-CA"/>
              </w:rPr>
            </w:pPr>
            <w:r>
              <w:rPr>
                <w:kern w:val="0"/>
                <w:szCs w:val="20"/>
                <w:lang w:val="fr-CA"/>
              </w:rPr>
              <w:t xml:space="preserve">Elles </w:t>
            </w:r>
            <w:r>
              <w:rPr>
                <w:b/>
                <w:i/>
                <w:kern w:val="0"/>
                <w:szCs w:val="20"/>
                <w:lang w:val="fr-CA"/>
              </w:rPr>
              <w:t>se</w:t>
            </w:r>
            <w:r>
              <w:rPr>
                <w:kern w:val="0"/>
                <w:szCs w:val="20"/>
                <w:lang w:val="fr-CA"/>
              </w:rPr>
              <w:t xml:space="preserve"> </w:t>
            </w:r>
            <w:r>
              <w:rPr>
                <w:b/>
                <w:i/>
                <w:kern w:val="0"/>
                <w:szCs w:val="20"/>
                <w:lang w:val="fr-CA"/>
              </w:rPr>
              <w:t>disent</w:t>
            </w:r>
            <w:r>
              <w:rPr>
                <w:kern w:val="0"/>
                <w:szCs w:val="20"/>
                <w:lang w:val="fr-CA"/>
              </w:rPr>
              <w:t xml:space="preserve"> bonjour.</w:t>
            </w:r>
            <w:r>
              <w:rPr>
                <w:rFonts w:hint="eastAsia"/>
                <w:kern w:val="0"/>
                <w:szCs w:val="20"/>
                <w:lang w:val="fr-CA"/>
              </w:rPr>
              <w:t>她们互致问候。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F25D8" w14:textId="77777777" w:rsidR="00993BDD" w:rsidRDefault="00993BDD" w:rsidP="00FB3D8F">
            <w:pPr>
              <w:autoSpaceDE w:val="0"/>
              <w:autoSpaceDN w:val="0"/>
              <w:adjustRightInd w:val="0"/>
              <w:jc w:val="left"/>
              <w:rPr>
                <w:kern w:val="0"/>
                <w:szCs w:val="20"/>
                <w:lang w:val="fr-FR"/>
              </w:rPr>
            </w:pPr>
            <w:r>
              <w:rPr>
                <w:kern w:val="0"/>
                <w:szCs w:val="20"/>
                <w:lang w:val="fr-CA"/>
              </w:rPr>
              <w:t xml:space="preserve">dire </w:t>
            </w:r>
            <w:r>
              <w:rPr>
                <w:rFonts w:hint="eastAsia"/>
                <w:kern w:val="0"/>
                <w:szCs w:val="20"/>
                <w:lang w:val="fr-CA"/>
              </w:rPr>
              <w:t>是间接及物动词，故</w:t>
            </w:r>
            <w:r>
              <w:rPr>
                <w:kern w:val="0"/>
                <w:szCs w:val="20"/>
                <w:lang w:val="fr-CA"/>
              </w:rPr>
              <w:t xml:space="preserve"> se </w:t>
            </w:r>
            <w:r>
              <w:rPr>
                <w:rFonts w:hint="eastAsia"/>
                <w:kern w:val="0"/>
                <w:szCs w:val="20"/>
                <w:lang w:val="fr-CA"/>
              </w:rPr>
              <w:t>是间宾。</w:t>
            </w:r>
          </w:p>
        </w:tc>
      </w:tr>
    </w:tbl>
    <w:p w14:paraId="54AB74F2" w14:textId="77777777" w:rsidR="00993BDD" w:rsidRDefault="00993BDD" w:rsidP="00993BD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0"/>
          <w:lang w:val="fr-CA"/>
        </w:rPr>
      </w:pPr>
    </w:p>
    <w:p w14:paraId="50B23C5C" w14:textId="77777777" w:rsidR="00993BDD" w:rsidRDefault="00993BDD" w:rsidP="00993BDD">
      <w:pPr>
        <w:autoSpaceDE w:val="0"/>
        <w:autoSpaceDN w:val="0"/>
        <w:adjustRightInd w:val="0"/>
        <w:ind w:firstLine="756"/>
        <w:jc w:val="left"/>
        <w:rPr>
          <w:kern w:val="0"/>
          <w:szCs w:val="20"/>
          <w:lang w:val="fr-CA"/>
        </w:rPr>
      </w:pPr>
      <w:r>
        <w:rPr>
          <w:rFonts w:hint="eastAsia"/>
          <w:kern w:val="0"/>
          <w:szCs w:val="20"/>
          <w:lang w:val="fr-CA"/>
        </w:rPr>
        <w:t>（</w:t>
      </w:r>
      <w:r>
        <w:rPr>
          <w:kern w:val="0"/>
          <w:szCs w:val="20"/>
          <w:lang w:val="fr-CA"/>
        </w:rPr>
        <w:t>3</w:t>
      </w:r>
      <w:r>
        <w:rPr>
          <w:rFonts w:hint="eastAsia"/>
          <w:kern w:val="0"/>
          <w:szCs w:val="20"/>
          <w:lang w:val="fr-CA"/>
        </w:rPr>
        <w:t>）被动意义（</w:t>
      </w:r>
      <w:r>
        <w:rPr>
          <w:kern w:val="0"/>
          <w:szCs w:val="20"/>
          <w:lang w:val="fr-CA"/>
        </w:rPr>
        <w:t>sens passif</w:t>
      </w:r>
      <w:r>
        <w:rPr>
          <w:rFonts w:hint="eastAsia"/>
          <w:kern w:val="0"/>
          <w:szCs w:val="20"/>
          <w:lang w:val="fr-CA"/>
        </w:rPr>
        <w:t>）</w:t>
      </w:r>
    </w:p>
    <w:p w14:paraId="60C26418" w14:textId="77777777" w:rsidR="00993BDD" w:rsidRDefault="00993BDD" w:rsidP="00993BDD">
      <w:pPr>
        <w:autoSpaceDE w:val="0"/>
        <w:autoSpaceDN w:val="0"/>
        <w:adjustRightInd w:val="0"/>
        <w:ind w:leftChars="600" w:left="1260" w:firstLineChars="7" w:firstLine="15"/>
        <w:jc w:val="left"/>
        <w:rPr>
          <w:kern w:val="0"/>
          <w:szCs w:val="20"/>
          <w:lang w:val="fr-CA"/>
        </w:rPr>
      </w:pPr>
      <w:r>
        <w:rPr>
          <w:rFonts w:hint="eastAsia"/>
          <w:bCs/>
          <w:kern w:val="0"/>
          <w:szCs w:val="20"/>
          <w:lang w:val="zh-CN"/>
        </w:rPr>
        <w:t>被动代动词</w:t>
      </w:r>
      <w:r>
        <w:rPr>
          <w:rFonts w:hint="eastAsia"/>
          <w:kern w:val="0"/>
          <w:szCs w:val="20"/>
          <w:lang w:val="fr-CA"/>
        </w:rPr>
        <w:t>数量有限，均由自反代词加</w:t>
      </w:r>
      <w:r>
        <w:rPr>
          <w:rFonts w:hint="eastAsia"/>
          <w:b/>
          <w:kern w:val="0"/>
          <w:szCs w:val="20"/>
          <w:lang w:val="fr-CA"/>
        </w:rPr>
        <w:t>直接及物动词</w:t>
      </w:r>
      <w:r>
        <w:rPr>
          <w:rFonts w:hint="eastAsia"/>
          <w:kern w:val="0"/>
          <w:szCs w:val="20"/>
          <w:lang w:val="fr-CA"/>
        </w:rPr>
        <w:t>构成（</w:t>
      </w:r>
      <w:r>
        <w:rPr>
          <w:kern w:val="0"/>
          <w:szCs w:val="20"/>
          <w:lang w:val="fr-CA"/>
        </w:rPr>
        <w:t>se + verbe</w:t>
      </w:r>
      <w:r>
        <w:rPr>
          <w:rFonts w:hint="eastAsia"/>
          <w:kern w:val="0"/>
          <w:szCs w:val="20"/>
          <w:lang w:val="fr-CA"/>
        </w:rPr>
        <w:t>），</w:t>
      </w:r>
      <w:r>
        <w:rPr>
          <w:rFonts w:hint="eastAsia"/>
          <w:b/>
          <w:kern w:val="0"/>
          <w:szCs w:val="20"/>
          <w:lang w:val="fr-CA"/>
        </w:rPr>
        <w:t>仅用于第三人称</w:t>
      </w:r>
      <w:r>
        <w:rPr>
          <w:rFonts w:hint="eastAsia"/>
          <w:kern w:val="0"/>
          <w:szCs w:val="20"/>
          <w:lang w:val="fr-CA"/>
        </w:rPr>
        <w:t>，其主语一般</w:t>
      </w:r>
      <w:r>
        <w:rPr>
          <w:rFonts w:hint="eastAsia"/>
          <w:b/>
          <w:kern w:val="0"/>
          <w:szCs w:val="20"/>
          <w:lang w:val="fr-CA"/>
        </w:rPr>
        <w:t>仅限于指物</w:t>
      </w:r>
      <w:r>
        <w:rPr>
          <w:rFonts w:hint="eastAsia"/>
          <w:kern w:val="0"/>
          <w:szCs w:val="20"/>
          <w:lang w:val="fr-CA"/>
        </w:rPr>
        <w:t>的名词，其自反代词</w:t>
      </w:r>
      <w:r>
        <w:rPr>
          <w:kern w:val="0"/>
          <w:szCs w:val="20"/>
          <w:lang w:val="fr-CA"/>
        </w:rPr>
        <w:t xml:space="preserve"> se </w:t>
      </w:r>
      <w:r>
        <w:rPr>
          <w:rFonts w:hint="eastAsia"/>
          <w:kern w:val="0"/>
          <w:szCs w:val="20"/>
          <w:lang w:val="fr-CA"/>
        </w:rPr>
        <w:t>为直接宾语。</w:t>
      </w:r>
    </w:p>
    <w:tbl>
      <w:tblPr>
        <w:tblW w:w="7796" w:type="dxa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09"/>
        <w:gridCol w:w="3787"/>
      </w:tblGrid>
      <w:tr w:rsidR="00993BDD" w14:paraId="7DA3BDC4" w14:textId="77777777" w:rsidTr="00FB3D8F">
        <w:trPr>
          <w:cantSplit/>
        </w:trPr>
        <w:tc>
          <w:tcPr>
            <w:tcW w:w="77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3366"/>
            <w:hideMark/>
          </w:tcPr>
          <w:p w14:paraId="1C86E249" w14:textId="77777777" w:rsidR="00993BDD" w:rsidRDefault="00993BDD" w:rsidP="00FB3D8F">
            <w:pPr>
              <w:autoSpaceDE w:val="0"/>
              <w:autoSpaceDN w:val="0"/>
              <w:adjustRightInd w:val="0"/>
              <w:ind w:firstLine="2474"/>
              <w:rPr>
                <w:b/>
                <w:bCs/>
                <w:color w:val="FFFFFF"/>
                <w:w w:val="200"/>
                <w:kern w:val="0"/>
                <w:szCs w:val="20"/>
                <w:lang w:val="fr-FR"/>
              </w:rPr>
            </w:pPr>
            <w:r>
              <w:rPr>
                <w:rFonts w:hint="eastAsia"/>
                <w:b/>
                <w:bCs/>
                <w:color w:val="FFFFFF"/>
                <w:w w:val="200"/>
                <w:kern w:val="0"/>
                <w:szCs w:val="20"/>
                <w:lang w:val="fr-FR"/>
              </w:rPr>
              <w:t>被</w:t>
            </w:r>
            <w:r>
              <w:rPr>
                <w:b/>
                <w:bCs/>
                <w:color w:val="FFFFFF"/>
                <w:w w:val="200"/>
                <w:kern w:val="0"/>
                <w:szCs w:val="20"/>
                <w:lang w:val="fr-FR"/>
              </w:rPr>
              <w:t xml:space="preserve"> </w:t>
            </w:r>
            <w:r>
              <w:rPr>
                <w:rFonts w:hint="eastAsia"/>
                <w:b/>
                <w:bCs/>
                <w:color w:val="FFFFFF"/>
                <w:w w:val="200"/>
                <w:kern w:val="0"/>
                <w:szCs w:val="20"/>
                <w:lang w:val="fr-FR"/>
              </w:rPr>
              <w:t>动</w:t>
            </w:r>
            <w:r>
              <w:rPr>
                <w:b/>
                <w:bCs/>
                <w:color w:val="FFFFFF"/>
                <w:w w:val="200"/>
                <w:kern w:val="0"/>
                <w:szCs w:val="20"/>
                <w:lang w:val="fr-FR"/>
              </w:rPr>
              <w:t xml:space="preserve"> </w:t>
            </w:r>
            <w:r>
              <w:rPr>
                <w:rFonts w:hint="eastAsia"/>
                <w:b/>
                <w:bCs/>
                <w:color w:val="FFFFFF"/>
                <w:w w:val="200"/>
                <w:kern w:val="0"/>
                <w:szCs w:val="20"/>
                <w:lang w:val="fr-FR"/>
              </w:rPr>
              <w:t>意</w:t>
            </w:r>
            <w:r>
              <w:rPr>
                <w:b/>
                <w:bCs/>
                <w:color w:val="FFFFFF"/>
                <w:w w:val="200"/>
                <w:kern w:val="0"/>
                <w:szCs w:val="20"/>
                <w:lang w:val="fr-FR"/>
              </w:rPr>
              <w:t xml:space="preserve"> </w:t>
            </w:r>
            <w:r>
              <w:rPr>
                <w:rFonts w:hint="eastAsia"/>
                <w:b/>
                <w:bCs/>
                <w:color w:val="FFFFFF"/>
                <w:w w:val="200"/>
                <w:kern w:val="0"/>
                <w:szCs w:val="20"/>
                <w:lang w:val="fr-FR"/>
              </w:rPr>
              <w:t>义</w:t>
            </w:r>
          </w:p>
        </w:tc>
      </w:tr>
      <w:tr w:rsidR="00993BDD" w14:paraId="3A1A18D8" w14:textId="77777777" w:rsidTr="00FB3D8F">
        <w:tc>
          <w:tcPr>
            <w:tcW w:w="4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411B3" w14:textId="77777777" w:rsidR="00993BDD" w:rsidRDefault="00993BDD" w:rsidP="00FB3D8F">
            <w:pPr>
              <w:autoSpaceDE w:val="0"/>
              <w:autoSpaceDN w:val="0"/>
              <w:adjustRightInd w:val="0"/>
              <w:ind w:firstLineChars="541" w:firstLine="1141"/>
              <w:rPr>
                <w:b/>
                <w:kern w:val="0"/>
                <w:szCs w:val="20"/>
              </w:rPr>
            </w:pPr>
            <w:r>
              <w:rPr>
                <w:rFonts w:hint="eastAsia"/>
                <w:b/>
                <w:kern w:val="0"/>
                <w:szCs w:val="20"/>
              </w:rPr>
              <w:t>例</w:t>
            </w:r>
            <w:r>
              <w:rPr>
                <w:b/>
                <w:kern w:val="0"/>
                <w:szCs w:val="20"/>
              </w:rPr>
              <w:t xml:space="preserve">        </w:t>
            </w:r>
            <w:r>
              <w:rPr>
                <w:rFonts w:hint="eastAsia"/>
                <w:b/>
                <w:kern w:val="0"/>
                <w:szCs w:val="20"/>
              </w:rPr>
              <w:t>句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7BF7E" w14:textId="77777777" w:rsidR="00993BDD" w:rsidRDefault="00993BDD" w:rsidP="00FB3D8F">
            <w:pPr>
              <w:autoSpaceDE w:val="0"/>
              <w:autoSpaceDN w:val="0"/>
              <w:adjustRightInd w:val="0"/>
              <w:ind w:firstLine="1050"/>
              <w:rPr>
                <w:b/>
                <w:kern w:val="0"/>
                <w:szCs w:val="20"/>
              </w:rPr>
            </w:pPr>
            <w:r>
              <w:rPr>
                <w:rFonts w:hint="eastAsia"/>
                <w:b/>
                <w:kern w:val="0"/>
                <w:szCs w:val="20"/>
              </w:rPr>
              <w:t>汉</w:t>
            </w:r>
            <w:r>
              <w:rPr>
                <w:b/>
                <w:kern w:val="0"/>
                <w:szCs w:val="20"/>
              </w:rPr>
              <w:t xml:space="preserve">        </w:t>
            </w:r>
            <w:r>
              <w:rPr>
                <w:rFonts w:hint="eastAsia"/>
                <w:b/>
                <w:kern w:val="0"/>
                <w:szCs w:val="20"/>
              </w:rPr>
              <w:t>语</w:t>
            </w:r>
          </w:p>
        </w:tc>
      </w:tr>
      <w:tr w:rsidR="00993BDD" w14:paraId="7A0D5D0D" w14:textId="77777777" w:rsidTr="00FB3D8F">
        <w:tc>
          <w:tcPr>
            <w:tcW w:w="4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7E8AB" w14:textId="77777777" w:rsidR="00993BDD" w:rsidRDefault="00993BDD" w:rsidP="00FB3D8F">
            <w:pPr>
              <w:autoSpaceDE w:val="0"/>
              <w:autoSpaceDN w:val="0"/>
              <w:adjustRightInd w:val="0"/>
              <w:jc w:val="center"/>
              <w:rPr>
                <w:kern w:val="0"/>
                <w:szCs w:val="20"/>
                <w:lang w:val="fr-FR"/>
              </w:rPr>
            </w:pPr>
            <w:r>
              <w:rPr>
                <w:kern w:val="0"/>
                <w:szCs w:val="20"/>
                <w:lang w:val="fr-FR"/>
              </w:rPr>
              <w:t xml:space="preserve">Ce fruit </w:t>
            </w:r>
            <w:r>
              <w:rPr>
                <w:b/>
                <w:i/>
                <w:kern w:val="0"/>
                <w:szCs w:val="20"/>
                <w:lang w:val="fr-FR"/>
              </w:rPr>
              <w:t>se</w:t>
            </w:r>
            <w:r>
              <w:rPr>
                <w:kern w:val="0"/>
                <w:szCs w:val="20"/>
                <w:lang w:val="fr-FR"/>
              </w:rPr>
              <w:t xml:space="preserve"> </w:t>
            </w:r>
            <w:r>
              <w:rPr>
                <w:b/>
                <w:i/>
                <w:kern w:val="0"/>
                <w:szCs w:val="20"/>
                <w:lang w:val="fr-CA"/>
              </w:rPr>
              <w:t>vend</w:t>
            </w:r>
            <w:r>
              <w:rPr>
                <w:kern w:val="0"/>
                <w:szCs w:val="20"/>
                <w:lang w:val="fr-FR"/>
              </w:rPr>
              <w:t xml:space="preserve"> bien </w:t>
            </w:r>
            <w:r>
              <w:rPr>
                <w:kern w:val="0"/>
                <w:szCs w:val="20"/>
                <w:lang w:val="fr-CA"/>
              </w:rPr>
              <w:t>ces derniers jours</w:t>
            </w:r>
            <w:r>
              <w:rPr>
                <w:kern w:val="0"/>
                <w:szCs w:val="20"/>
                <w:lang w:val="fr-FR"/>
              </w:rPr>
              <w:t>.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5A58F" w14:textId="77777777" w:rsidR="00993BDD" w:rsidRDefault="00993BDD" w:rsidP="00FB3D8F">
            <w:pPr>
              <w:autoSpaceDE w:val="0"/>
              <w:autoSpaceDN w:val="0"/>
              <w:adjustRightInd w:val="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  <w:lang w:val="fr-FR"/>
              </w:rPr>
              <w:t>几天来，这种水果卖的不错。</w:t>
            </w:r>
          </w:p>
        </w:tc>
      </w:tr>
      <w:tr w:rsidR="00993BDD" w14:paraId="7DDC1384" w14:textId="77777777" w:rsidTr="00FB3D8F">
        <w:tc>
          <w:tcPr>
            <w:tcW w:w="4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7B089" w14:textId="77777777" w:rsidR="00993BDD" w:rsidRDefault="00993BDD" w:rsidP="00FB3D8F">
            <w:pPr>
              <w:autoSpaceDE w:val="0"/>
              <w:autoSpaceDN w:val="0"/>
              <w:adjustRightInd w:val="0"/>
              <w:jc w:val="center"/>
              <w:rPr>
                <w:kern w:val="0"/>
                <w:szCs w:val="20"/>
                <w:lang w:val="fr-FR"/>
              </w:rPr>
            </w:pPr>
            <w:r>
              <w:rPr>
                <w:kern w:val="0"/>
                <w:szCs w:val="20"/>
                <w:lang w:val="fr-FR"/>
              </w:rPr>
              <w:t>Comment ce</w:t>
            </w:r>
            <w:r>
              <w:rPr>
                <w:kern w:val="0"/>
                <w:szCs w:val="20"/>
                <w:lang w:val="fr-CA"/>
              </w:rPr>
              <w:t>s</w:t>
            </w:r>
            <w:r>
              <w:rPr>
                <w:kern w:val="0"/>
                <w:szCs w:val="20"/>
                <w:lang w:val="fr-FR"/>
              </w:rPr>
              <w:t xml:space="preserve"> mots </w:t>
            </w:r>
            <w:r>
              <w:rPr>
                <w:b/>
                <w:i/>
                <w:kern w:val="0"/>
                <w:szCs w:val="20"/>
                <w:lang w:val="fr-FR"/>
              </w:rPr>
              <w:t>se prononcent</w:t>
            </w:r>
            <w:r>
              <w:rPr>
                <w:kern w:val="0"/>
                <w:szCs w:val="20"/>
                <w:lang w:val="fr-FR"/>
              </w:rPr>
              <w:t>-</w:t>
            </w:r>
            <w:r>
              <w:rPr>
                <w:kern w:val="0"/>
                <w:szCs w:val="20"/>
                <w:lang w:val="fr-CA"/>
              </w:rPr>
              <w:t xml:space="preserve">ils </w:t>
            </w:r>
            <w:r>
              <w:rPr>
                <w:kern w:val="0"/>
                <w:szCs w:val="20"/>
                <w:lang w:val="fr-FR"/>
              </w:rPr>
              <w:t>?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C5881" w14:textId="77777777" w:rsidR="00993BDD" w:rsidRDefault="00993BDD" w:rsidP="00FB3D8F">
            <w:pPr>
              <w:autoSpaceDE w:val="0"/>
              <w:autoSpaceDN w:val="0"/>
              <w:adjustRightInd w:val="0"/>
              <w:jc w:val="center"/>
              <w:rPr>
                <w:kern w:val="0"/>
                <w:szCs w:val="20"/>
                <w:lang w:val="fr-FR"/>
              </w:rPr>
            </w:pPr>
            <w:r>
              <w:rPr>
                <w:rFonts w:hint="eastAsia"/>
                <w:kern w:val="0"/>
                <w:szCs w:val="20"/>
                <w:lang w:val="fr-FR"/>
              </w:rPr>
              <w:t>这些字怎么发音？</w:t>
            </w:r>
          </w:p>
        </w:tc>
      </w:tr>
      <w:tr w:rsidR="00993BDD" w14:paraId="53C82906" w14:textId="77777777" w:rsidTr="00FB3D8F">
        <w:tc>
          <w:tcPr>
            <w:tcW w:w="4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5BA2B" w14:textId="77777777" w:rsidR="00993BDD" w:rsidRDefault="00993BDD" w:rsidP="00FB3D8F">
            <w:pPr>
              <w:autoSpaceDE w:val="0"/>
              <w:autoSpaceDN w:val="0"/>
              <w:adjustRightInd w:val="0"/>
              <w:jc w:val="center"/>
              <w:rPr>
                <w:kern w:val="0"/>
                <w:szCs w:val="20"/>
                <w:lang w:val="fr-CA"/>
              </w:rPr>
            </w:pPr>
            <w:r>
              <w:rPr>
                <w:kern w:val="0"/>
                <w:szCs w:val="20"/>
                <w:lang w:val="fr-CA"/>
              </w:rPr>
              <w:t xml:space="preserve">Cela </w:t>
            </w:r>
            <w:r>
              <w:rPr>
                <w:b/>
                <w:i/>
                <w:kern w:val="0"/>
                <w:szCs w:val="20"/>
                <w:lang w:val="fr-CA"/>
              </w:rPr>
              <w:t xml:space="preserve">se fait </w:t>
            </w:r>
            <w:r>
              <w:rPr>
                <w:kern w:val="0"/>
                <w:szCs w:val="20"/>
                <w:lang w:val="fr-CA"/>
              </w:rPr>
              <w:t>beaucoup chez nous.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23F057" w14:textId="77777777" w:rsidR="00993BDD" w:rsidRDefault="00993BDD" w:rsidP="00FB3D8F">
            <w:pPr>
              <w:autoSpaceDE w:val="0"/>
              <w:autoSpaceDN w:val="0"/>
              <w:adjustRightInd w:val="0"/>
              <w:jc w:val="center"/>
              <w:rPr>
                <w:kern w:val="0"/>
                <w:szCs w:val="20"/>
                <w:lang w:val="fr-CA"/>
              </w:rPr>
            </w:pPr>
            <w:r>
              <w:rPr>
                <w:rFonts w:hint="eastAsia"/>
                <w:kern w:val="0"/>
                <w:szCs w:val="20"/>
                <w:lang w:val="fr-CA"/>
              </w:rPr>
              <w:t>这在我们家乡司空见惯。</w:t>
            </w:r>
          </w:p>
        </w:tc>
      </w:tr>
      <w:tr w:rsidR="00993BDD" w14:paraId="5D16E739" w14:textId="77777777" w:rsidTr="00FB3D8F">
        <w:tc>
          <w:tcPr>
            <w:tcW w:w="4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AA8D7" w14:textId="77777777" w:rsidR="00993BDD" w:rsidRDefault="00993BDD" w:rsidP="00FB3D8F">
            <w:pPr>
              <w:autoSpaceDE w:val="0"/>
              <w:autoSpaceDN w:val="0"/>
              <w:adjustRightInd w:val="0"/>
              <w:jc w:val="center"/>
              <w:rPr>
                <w:kern w:val="0"/>
                <w:szCs w:val="20"/>
                <w:lang w:val="fr-CA"/>
              </w:rPr>
            </w:pPr>
            <w:r>
              <w:rPr>
                <w:kern w:val="0"/>
                <w:szCs w:val="20"/>
                <w:lang w:val="fr-CA"/>
              </w:rPr>
              <w:t xml:space="preserve">Les erreurs </w:t>
            </w:r>
            <w:r>
              <w:rPr>
                <w:b/>
                <w:i/>
                <w:kern w:val="0"/>
                <w:szCs w:val="20"/>
                <w:lang w:val="fr-CA"/>
              </w:rPr>
              <w:t>se voient</w:t>
            </w:r>
            <w:r>
              <w:rPr>
                <w:kern w:val="0"/>
                <w:szCs w:val="20"/>
                <w:lang w:val="fr-CA"/>
              </w:rPr>
              <w:t xml:space="preserve"> facilement.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C1BE5" w14:textId="77777777" w:rsidR="00993BDD" w:rsidRDefault="00993BDD" w:rsidP="00FB3D8F">
            <w:pPr>
              <w:autoSpaceDE w:val="0"/>
              <w:autoSpaceDN w:val="0"/>
              <w:adjustRightInd w:val="0"/>
              <w:jc w:val="center"/>
              <w:rPr>
                <w:kern w:val="0"/>
                <w:szCs w:val="20"/>
                <w:lang w:val="fr-CA"/>
              </w:rPr>
            </w:pPr>
            <w:r>
              <w:rPr>
                <w:rFonts w:hint="eastAsia"/>
                <w:kern w:val="0"/>
                <w:szCs w:val="20"/>
                <w:lang w:val="fr-CA"/>
              </w:rPr>
              <w:t>这些错儿一眼就能看出来。</w:t>
            </w:r>
          </w:p>
        </w:tc>
      </w:tr>
    </w:tbl>
    <w:p w14:paraId="52B1570A" w14:textId="77777777" w:rsidR="00993BDD" w:rsidRDefault="00993BDD" w:rsidP="00993BD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0"/>
          <w:lang w:val="fr-CA"/>
        </w:rPr>
      </w:pPr>
    </w:p>
    <w:p w14:paraId="7864F298" w14:textId="77777777" w:rsidR="00993BDD" w:rsidRDefault="00993BDD" w:rsidP="00993BDD">
      <w:pPr>
        <w:autoSpaceDE w:val="0"/>
        <w:autoSpaceDN w:val="0"/>
        <w:adjustRightInd w:val="0"/>
        <w:ind w:firstLine="770"/>
        <w:jc w:val="left"/>
        <w:rPr>
          <w:kern w:val="0"/>
          <w:szCs w:val="20"/>
          <w:lang w:val="fr-CA"/>
        </w:rPr>
      </w:pPr>
      <w:r>
        <w:rPr>
          <w:rFonts w:hint="eastAsia"/>
          <w:kern w:val="0"/>
          <w:szCs w:val="20"/>
          <w:lang w:val="fr-CA"/>
        </w:rPr>
        <w:t>（</w:t>
      </w:r>
      <w:r>
        <w:rPr>
          <w:rFonts w:hint="eastAsia"/>
          <w:kern w:val="0"/>
          <w:szCs w:val="20"/>
          <w:lang w:val="fr-CA"/>
        </w:rPr>
        <w:t>4</w:t>
      </w:r>
      <w:r>
        <w:rPr>
          <w:rFonts w:hint="eastAsia"/>
          <w:kern w:val="0"/>
          <w:szCs w:val="20"/>
          <w:lang w:val="fr-CA"/>
        </w:rPr>
        <w:t>）绝对意义（</w:t>
      </w:r>
      <w:r>
        <w:rPr>
          <w:kern w:val="0"/>
          <w:szCs w:val="20"/>
          <w:lang w:val="fr-CA"/>
        </w:rPr>
        <w:t>sens absolu</w:t>
      </w:r>
      <w:r>
        <w:rPr>
          <w:rFonts w:hint="eastAsia"/>
          <w:kern w:val="0"/>
          <w:szCs w:val="20"/>
          <w:lang w:val="fr-CA"/>
        </w:rPr>
        <w:t>）</w:t>
      </w:r>
    </w:p>
    <w:p w14:paraId="53BBBADC" w14:textId="77777777" w:rsidR="00993BDD" w:rsidRDefault="00993BDD" w:rsidP="00993BDD">
      <w:pPr>
        <w:autoSpaceDE w:val="0"/>
        <w:autoSpaceDN w:val="0"/>
        <w:adjustRightInd w:val="0"/>
        <w:ind w:leftChars="600" w:left="1260"/>
        <w:jc w:val="left"/>
        <w:rPr>
          <w:kern w:val="0"/>
          <w:szCs w:val="20"/>
          <w:lang w:val="fr-CA"/>
        </w:rPr>
      </w:pPr>
      <w:r>
        <w:rPr>
          <w:rFonts w:hint="eastAsia"/>
          <w:bCs/>
          <w:kern w:val="0"/>
          <w:szCs w:val="20"/>
          <w:lang w:val="zh-CN"/>
        </w:rPr>
        <w:t>绝对代动词在语法上又称</w:t>
      </w:r>
      <w:r>
        <w:rPr>
          <w:rFonts w:hint="eastAsia"/>
          <w:b/>
          <w:bCs/>
          <w:kern w:val="0"/>
          <w:szCs w:val="20"/>
          <w:lang w:val="zh-CN"/>
        </w:rPr>
        <w:t>真正意义的自反动词</w:t>
      </w:r>
      <w:r>
        <w:rPr>
          <w:rFonts w:hint="eastAsia"/>
          <w:bCs/>
          <w:kern w:val="0"/>
          <w:szCs w:val="20"/>
          <w:lang w:val="fr-CA"/>
        </w:rPr>
        <w:t>（</w:t>
      </w:r>
      <w:r>
        <w:rPr>
          <w:bCs/>
          <w:kern w:val="0"/>
          <w:szCs w:val="20"/>
          <w:lang w:val="fr-CA"/>
        </w:rPr>
        <w:t>verbe pronominal proprement dit</w:t>
      </w:r>
      <w:r>
        <w:rPr>
          <w:rFonts w:hint="eastAsia"/>
          <w:bCs/>
          <w:kern w:val="0"/>
          <w:szCs w:val="20"/>
          <w:lang w:val="fr-CA"/>
        </w:rPr>
        <w:t>），</w:t>
      </w:r>
      <w:r>
        <w:rPr>
          <w:rFonts w:hint="eastAsia"/>
          <w:kern w:val="0"/>
          <w:szCs w:val="20"/>
          <w:lang w:val="fr-CA"/>
        </w:rPr>
        <w:t>原因就是</w:t>
      </w:r>
      <w:r>
        <w:rPr>
          <w:rFonts w:hint="eastAsia"/>
          <w:bCs/>
          <w:kern w:val="0"/>
          <w:szCs w:val="20"/>
          <w:lang w:val="zh-CN"/>
        </w:rPr>
        <w:t>绝对代动词中的自反代词不是宾语</w:t>
      </w:r>
      <w:r>
        <w:rPr>
          <w:rFonts w:hint="eastAsia"/>
          <w:bCs/>
          <w:kern w:val="0"/>
          <w:szCs w:val="20"/>
          <w:lang w:val="fr-CA"/>
        </w:rPr>
        <w:t>，</w:t>
      </w:r>
      <w:r>
        <w:rPr>
          <w:rFonts w:hint="eastAsia"/>
          <w:bCs/>
          <w:kern w:val="0"/>
          <w:szCs w:val="20"/>
          <w:lang w:val="zh-CN"/>
        </w:rPr>
        <w:t>它只作为主语的补充和动词结构的必要装饰而存在</w:t>
      </w:r>
      <w:r>
        <w:rPr>
          <w:rFonts w:hint="eastAsia"/>
          <w:bCs/>
          <w:kern w:val="0"/>
          <w:szCs w:val="20"/>
          <w:lang w:val="fr-CA"/>
        </w:rPr>
        <w:t>，</w:t>
      </w:r>
      <w:r>
        <w:rPr>
          <w:rFonts w:hint="eastAsia"/>
          <w:bCs/>
          <w:kern w:val="0"/>
          <w:szCs w:val="20"/>
          <w:lang w:val="zh-CN"/>
        </w:rPr>
        <w:t>在句中不起任何语法作用。因此</w:t>
      </w:r>
      <w:r>
        <w:rPr>
          <w:rFonts w:hint="eastAsia"/>
          <w:bCs/>
          <w:kern w:val="0"/>
          <w:szCs w:val="20"/>
          <w:lang w:val="fr-CA"/>
        </w:rPr>
        <w:t>，</w:t>
      </w:r>
      <w:r>
        <w:rPr>
          <w:rFonts w:hint="eastAsia"/>
          <w:bCs/>
          <w:kern w:val="0"/>
          <w:szCs w:val="20"/>
          <w:lang w:val="zh-CN"/>
        </w:rPr>
        <w:t>这类动词与其配合使用的自反代词之间的语法关系也就无从分析。</w:t>
      </w:r>
    </w:p>
    <w:tbl>
      <w:tblPr>
        <w:tblW w:w="0" w:type="auto"/>
        <w:tblInd w:w="1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80"/>
        <w:gridCol w:w="3604"/>
      </w:tblGrid>
      <w:tr w:rsidR="00993BDD" w14:paraId="686E94C3" w14:textId="77777777" w:rsidTr="00FB3D8F">
        <w:trPr>
          <w:cantSplit/>
        </w:trPr>
        <w:tc>
          <w:tcPr>
            <w:tcW w:w="73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3366"/>
            <w:hideMark/>
          </w:tcPr>
          <w:p w14:paraId="63FC7DAF" w14:textId="77777777" w:rsidR="00993BDD" w:rsidRDefault="00993BDD" w:rsidP="00FB3D8F">
            <w:pPr>
              <w:autoSpaceDE w:val="0"/>
              <w:autoSpaceDN w:val="0"/>
              <w:adjustRightInd w:val="0"/>
              <w:ind w:firstLine="2474"/>
              <w:rPr>
                <w:b/>
                <w:bCs/>
                <w:color w:val="FFFFFF"/>
                <w:w w:val="200"/>
                <w:kern w:val="0"/>
                <w:szCs w:val="20"/>
                <w:lang w:val="fr-FR"/>
              </w:rPr>
            </w:pPr>
            <w:r>
              <w:rPr>
                <w:rFonts w:hint="eastAsia"/>
                <w:b/>
                <w:bCs/>
                <w:color w:val="FFFFFF"/>
                <w:w w:val="200"/>
                <w:kern w:val="0"/>
                <w:szCs w:val="20"/>
                <w:lang w:val="fr-FR"/>
              </w:rPr>
              <w:t>绝</w:t>
            </w:r>
            <w:r>
              <w:rPr>
                <w:b/>
                <w:bCs/>
                <w:color w:val="FFFFFF"/>
                <w:w w:val="200"/>
                <w:kern w:val="0"/>
                <w:szCs w:val="20"/>
                <w:lang w:val="fr-FR"/>
              </w:rPr>
              <w:t xml:space="preserve"> </w:t>
            </w:r>
            <w:r>
              <w:rPr>
                <w:rFonts w:hint="eastAsia"/>
                <w:b/>
                <w:bCs/>
                <w:color w:val="FFFFFF"/>
                <w:w w:val="200"/>
                <w:kern w:val="0"/>
                <w:szCs w:val="20"/>
                <w:lang w:val="fr-FR"/>
              </w:rPr>
              <w:t>对</w:t>
            </w:r>
            <w:r>
              <w:rPr>
                <w:b/>
                <w:bCs/>
                <w:color w:val="FFFFFF"/>
                <w:w w:val="200"/>
                <w:kern w:val="0"/>
                <w:szCs w:val="20"/>
                <w:lang w:val="fr-FR"/>
              </w:rPr>
              <w:t xml:space="preserve"> </w:t>
            </w:r>
            <w:r>
              <w:rPr>
                <w:rFonts w:hint="eastAsia"/>
                <w:b/>
                <w:bCs/>
                <w:color w:val="FFFFFF"/>
                <w:w w:val="200"/>
                <w:kern w:val="0"/>
                <w:szCs w:val="20"/>
                <w:lang w:val="fr-FR"/>
              </w:rPr>
              <w:t>意</w:t>
            </w:r>
            <w:r>
              <w:rPr>
                <w:b/>
                <w:bCs/>
                <w:color w:val="FFFFFF"/>
                <w:w w:val="200"/>
                <w:kern w:val="0"/>
                <w:szCs w:val="20"/>
                <w:lang w:val="fr-FR"/>
              </w:rPr>
              <w:t xml:space="preserve"> </w:t>
            </w:r>
            <w:r>
              <w:rPr>
                <w:rFonts w:hint="eastAsia"/>
                <w:b/>
                <w:bCs/>
                <w:color w:val="FFFFFF"/>
                <w:w w:val="200"/>
                <w:kern w:val="0"/>
                <w:szCs w:val="20"/>
                <w:lang w:val="fr-FR"/>
              </w:rPr>
              <w:t>义</w:t>
            </w:r>
          </w:p>
        </w:tc>
      </w:tr>
      <w:tr w:rsidR="00993BDD" w14:paraId="64C84BB8" w14:textId="77777777" w:rsidTr="00FB3D8F"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DF625" w14:textId="77777777" w:rsidR="00993BDD" w:rsidRDefault="00993BDD" w:rsidP="00FB3D8F">
            <w:pPr>
              <w:autoSpaceDE w:val="0"/>
              <w:autoSpaceDN w:val="0"/>
              <w:adjustRightInd w:val="0"/>
              <w:ind w:firstLineChars="541" w:firstLine="1141"/>
              <w:rPr>
                <w:b/>
                <w:kern w:val="0"/>
                <w:szCs w:val="20"/>
              </w:rPr>
            </w:pPr>
            <w:r>
              <w:rPr>
                <w:rFonts w:hint="eastAsia"/>
                <w:b/>
                <w:kern w:val="0"/>
                <w:szCs w:val="20"/>
              </w:rPr>
              <w:t>例</w:t>
            </w:r>
            <w:r>
              <w:rPr>
                <w:b/>
                <w:kern w:val="0"/>
                <w:szCs w:val="20"/>
              </w:rPr>
              <w:t xml:space="preserve">        </w:t>
            </w:r>
            <w:r>
              <w:rPr>
                <w:rFonts w:hint="eastAsia"/>
                <w:b/>
                <w:kern w:val="0"/>
                <w:szCs w:val="20"/>
              </w:rPr>
              <w:t>句</w:t>
            </w:r>
          </w:p>
        </w:tc>
        <w:tc>
          <w:tcPr>
            <w:tcW w:w="3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8EC91" w14:textId="77777777" w:rsidR="00993BDD" w:rsidRDefault="00993BDD" w:rsidP="00FB3D8F">
            <w:pPr>
              <w:autoSpaceDE w:val="0"/>
              <w:autoSpaceDN w:val="0"/>
              <w:adjustRightInd w:val="0"/>
              <w:ind w:firstLine="1050"/>
              <w:rPr>
                <w:b/>
                <w:kern w:val="0"/>
                <w:szCs w:val="20"/>
              </w:rPr>
            </w:pPr>
            <w:r>
              <w:rPr>
                <w:rFonts w:hint="eastAsia"/>
                <w:b/>
                <w:kern w:val="0"/>
                <w:szCs w:val="20"/>
              </w:rPr>
              <w:t>汉</w:t>
            </w:r>
            <w:r>
              <w:rPr>
                <w:b/>
                <w:kern w:val="0"/>
                <w:szCs w:val="20"/>
              </w:rPr>
              <w:t xml:space="preserve">        </w:t>
            </w:r>
            <w:r>
              <w:rPr>
                <w:rFonts w:hint="eastAsia"/>
                <w:b/>
                <w:kern w:val="0"/>
                <w:szCs w:val="20"/>
              </w:rPr>
              <w:t>语</w:t>
            </w:r>
          </w:p>
        </w:tc>
      </w:tr>
      <w:tr w:rsidR="00993BDD" w14:paraId="06B5E148" w14:textId="77777777" w:rsidTr="00FB3D8F"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DB1E6" w14:textId="77777777" w:rsidR="00993BDD" w:rsidRDefault="00993BDD" w:rsidP="00FB3D8F">
            <w:pPr>
              <w:autoSpaceDE w:val="0"/>
              <w:autoSpaceDN w:val="0"/>
              <w:adjustRightInd w:val="0"/>
              <w:jc w:val="center"/>
              <w:rPr>
                <w:kern w:val="0"/>
                <w:szCs w:val="20"/>
                <w:lang w:val="fr-FR"/>
              </w:rPr>
            </w:pPr>
            <w:r>
              <w:rPr>
                <w:kern w:val="0"/>
                <w:szCs w:val="20"/>
                <w:lang w:val="fr-FR"/>
              </w:rPr>
              <w:t xml:space="preserve">Il </w:t>
            </w:r>
            <w:r>
              <w:rPr>
                <w:b/>
                <w:i/>
                <w:kern w:val="0"/>
                <w:szCs w:val="20"/>
                <w:lang w:val="fr-FR"/>
              </w:rPr>
              <w:t>s’en va</w:t>
            </w:r>
            <w:r>
              <w:rPr>
                <w:kern w:val="0"/>
                <w:szCs w:val="20"/>
                <w:lang w:val="fr-FR"/>
              </w:rPr>
              <w:t>.</w:t>
            </w:r>
          </w:p>
        </w:tc>
        <w:tc>
          <w:tcPr>
            <w:tcW w:w="3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EBF82" w14:textId="77777777" w:rsidR="00993BDD" w:rsidRDefault="00993BDD" w:rsidP="00FB3D8F">
            <w:pPr>
              <w:autoSpaceDE w:val="0"/>
              <w:autoSpaceDN w:val="0"/>
              <w:adjustRightInd w:val="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  <w:lang w:val="fr-FR"/>
              </w:rPr>
              <w:t>他走了。</w:t>
            </w:r>
          </w:p>
        </w:tc>
      </w:tr>
      <w:tr w:rsidR="00993BDD" w14:paraId="75C4D557" w14:textId="77777777" w:rsidTr="00FB3D8F"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02ECC" w14:textId="77777777" w:rsidR="00993BDD" w:rsidRDefault="00993BDD" w:rsidP="00FB3D8F">
            <w:pPr>
              <w:autoSpaceDE w:val="0"/>
              <w:autoSpaceDN w:val="0"/>
              <w:adjustRightInd w:val="0"/>
              <w:jc w:val="center"/>
              <w:rPr>
                <w:kern w:val="0"/>
                <w:szCs w:val="20"/>
                <w:lang w:val="fr-CA"/>
              </w:rPr>
            </w:pPr>
            <w:r>
              <w:rPr>
                <w:kern w:val="0"/>
                <w:szCs w:val="20"/>
                <w:lang w:val="fr-CA"/>
              </w:rPr>
              <w:t xml:space="preserve">Tu </w:t>
            </w:r>
            <w:r>
              <w:rPr>
                <w:b/>
                <w:i/>
                <w:kern w:val="0"/>
                <w:szCs w:val="20"/>
                <w:lang w:val="fr-FR"/>
              </w:rPr>
              <w:t xml:space="preserve">t’occupes </w:t>
            </w:r>
            <w:r>
              <w:rPr>
                <w:kern w:val="0"/>
                <w:szCs w:val="20"/>
                <w:lang w:val="fr-CA"/>
              </w:rPr>
              <w:t>de lui ?</w:t>
            </w:r>
          </w:p>
        </w:tc>
        <w:tc>
          <w:tcPr>
            <w:tcW w:w="3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FFEF5" w14:textId="77777777" w:rsidR="00993BDD" w:rsidRDefault="00993BDD" w:rsidP="00FB3D8F">
            <w:pPr>
              <w:autoSpaceDE w:val="0"/>
              <w:autoSpaceDN w:val="0"/>
              <w:adjustRightInd w:val="0"/>
              <w:jc w:val="center"/>
              <w:rPr>
                <w:kern w:val="0"/>
                <w:szCs w:val="20"/>
                <w:lang w:val="fr-FR"/>
              </w:rPr>
            </w:pPr>
            <w:r>
              <w:rPr>
                <w:rFonts w:hint="eastAsia"/>
                <w:kern w:val="0"/>
                <w:szCs w:val="20"/>
                <w:lang w:val="fr-FR"/>
              </w:rPr>
              <w:t>你来照顾他？</w:t>
            </w:r>
          </w:p>
        </w:tc>
      </w:tr>
      <w:tr w:rsidR="00993BDD" w14:paraId="5CF5A981" w14:textId="77777777" w:rsidTr="00FB3D8F"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970BB" w14:textId="77777777" w:rsidR="00993BDD" w:rsidRDefault="00993BDD" w:rsidP="00FB3D8F">
            <w:pPr>
              <w:autoSpaceDE w:val="0"/>
              <w:autoSpaceDN w:val="0"/>
              <w:adjustRightInd w:val="0"/>
              <w:jc w:val="center"/>
              <w:rPr>
                <w:kern w:val="0"/>
                <w:szCs w:val="20"/>
                <w:lang w:val="fr-CA"/>
              </w:rPr>
            </w:pPr>
            <w:r>
              <w:rPr>
                <w:kern w:val="0"/>
                <w:szCs w:val="20"/>
                <w:lang w:val="fr-CA"/>
              </w:rPr>
              <w:t xml:space="preserve">Les oiseaux </w:t>
            </w:r>
            <w:r>
              <w:rPr>
                <w:b/>
                <w:i/>
                <w:kern w:val="0"/>
                <w:szCs w:val="20"/>
                <w:lang w:val="fr-FR"/>
              </w:rPr>
              <w:t>s’envolent</w:t>
            </w:r>
            <w:r>
              <w:rPr>
                <w:kern w:val="0"/>
                <w:szCs w:val="20"/>
                <w:lang w:val="fr-CA"/>
              </w:rPr>
              <w:t>.</w:t>
            </w:r>
          </w:p>
        </w:tc>
        <w:tc>
          <w:tcPr>
            <w:tcW w:w="3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66ECF" w14:textId="77777777" w:rsidR="00993BDD" w:rsidRDefault="00993BDD" w:rsidP="00FB3D8F">
            <w:pPr>
              <w:autoSpaceDE w:val="0"/>
              <w:autoSpaceDN w:val="0"/>
              <w:adjustRightInd w:val="0"/>
              <w:jc w:val="center"/>
              <w:rPr>
                <w:kern w:val="0"/>
                <w:szCs w:val="20"/>
                <w:lang w:val="fr-CA"/>
              </w:rPr>
            </w:pPr>
            <w:r>
              <w:rPr>
                <w:rFonts w:hint="eastAsia"/>
                <w:kern w:val="0"/>
                <w:szCs w:val="20"/>
                <w:lang w:val="fr-CA"/>
              </w:rPr>
              <w:t>鸟儿都飞走了。</w:t>
            </w:r>
          </w:p>
        </w:tc>
      </w:tr>
      <w:tr w:rsidR="00993BDD" w14:paraId="48762EFD" w14:textId="77777777" w:rsidTr="00FB3D8F"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749D71" w14:textId="77777777" w:rsidR="00993BDD" w:rsidRDefault="00993BDD" w:rsidP="00FB3D8F">
            <w:pPr>
              <w:autoSpaceDE w:val="0"/>
              <w:autoSpaceDN w:val="0"/>
              <w:adjustRightInd w:val="0"/>
              <w:jc w:val="center"/>
              <w:rPr>
                <w:kern w:val="0"/>
                <w:szCs w:val="20"/>
                <w:lang w:val="fr-CA"/>
              </w:rPr>
            </w:pPr>
            <w:r>
              <w:rPr>
                <w:kern w:val="0"/>
                <w:szCs w:val="20"/>
                <w:lang w:val="fr-CA"/>
              </w:rPr>
              <w:t xml:space="preserve">Nous devons </w:t>
            </w:r>
            <w:r>
              <w:rPr>
                <w:b/>
                <w:i/>
                <w:kern w:val="0"/>
                <w:szCs w:val="20"/>
                <w:lang w:val="fr-FR"/>
              </w:rPr>
              <w:t>nous</w:t>
            </w:r>
            <w:r>
              <w:rPr>
                <w:kern w:val="0"/>
                <w:szCs w:val="20"/>
                <w:lang w:val="fr-CA"/>
              </w:rPr>
              <w:t xml:space="preserve"> </w:t>
            </w:r>
            <w:r>
              <w:rPr>
                <w:b/>
                <w:i/>
                <w:kern w:val="0"/>
                <w:szCs w:val="20"/>
                <w:lang w:val="fr-FR"/>
              </w:rPr>
              <w:t>attendre</w:t>
            </w:r>
            <w:r>
              <w:rPr>
                <w:kern w:val="0"/>
                <w:szCs w:val="20"/>
                <w:lang w:val="fr-CA"/>
              </w:rPr>
              <w:t xml:space="preserve"> à tout.</w:t>
            </w:r>
          </w:p>
        </w:tc>
        <w:tc>
          <w:tcPr>
            <w:tcW w:w="3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8E140" w14:textId="77777777" w:rsidR="00993BDD" w:rsidRDefault="00993BDD" w:rsidP="00FB3D8F">
            <w:pPr>
              <w:autoSpaceDE w:val="0"/>
              <w:autoSpaceDN w:val="0"/>
              <w:adjustRightInd w:val="0"/>
              <w:jc w:val="center"/>
              <w:rPr>
                <w:kern w:val="0"/>
                <w:szCs w:val="20"/>
                <w:lang w:val="fr-CA"/>
              </w:rPr>
            </w:pPr>
            <w:r>
              <w:rPr>
                <w:rFonts w:hint="eastAsia"/>
                <w:kern w:val="0"/>
                <w:szCs w:val="20"/>
                <w:lang w:val="fr-CA"/>
              </w:rPr>
              <w:t>我们要准备好面对一切。</w:t>
            </w:r>
          </w:p>
        </w:tc>
      </w:tr>
    </w:tbl>
    <w:p w14:paraId="78F57879" w14:textId="77777777" w:rsidR="00993BDD" w:rsidRDefault="00993BDD" w:rsidP="00993BD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kern w:val="0"/>
          <w:szCs w:val="20"/>
          <w:lang w:val="fr-FR"/>
        </w:rPr>
      </w:pPr>
    </w:p>
    <w:p w14:paraId="7C1BAE9E" w14:textId="77777777" w:rsidR="00993BDD" w:rsidRDefault="00993BDD" w:rsidP="00993BD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kern w:val="0"/>
          <w:szCs w:val="20"/>
          <w:lang w:val="fr-FR"/>
        </w:rPr>
      </w:pPr>
    </w:p>
    <w:p w14:paraId="4D06DC8F" w14:textId="77777777" w:rsidR="00993BDD" w:rsidRDefault="00993BDD" w:rsidP="00993BDD">
      <w:pPr>
        <w:autoSpaceDE w:val="0"/>
        <w:autoSpaceDN w:val="0"/>
        <w:adjustRightInd w:val="0"/>
        <w:ind w:firstLineChars="100" w:firstLine="211"/>
        <w:jc w:val="left"/>
        <w:rPr>
          <w:kern w:val="0"/>
          <w:szCs w:val="20"/>
          <w:lang w:val="fr-CA"/>
        </w:rPr>
      </w:pPr>
      <w:r>
        <w:rPr>
          <w:rFonts w:hint="eastAsia"/>
          <w:b/>
          <w:kern w:val="0"/>
          <w:szCs w:val="20"/>
          <w:lang w:val="fr-FR"/>
        </w:rPr>
        <w:t>3</w:t>
      </w:r>
      <w:r>
        <w:rPr>
          <w:b/>
          <w:kern w:val="0"/>
          <w:szCs w:val="20"/>
          <w:lang w:val="fr-FR"/>
        </w:rPr>
        <w:t>.</w:t>
      </w:r>
      <w:bookmarkStart w:id="34" w:name="OLE_LINK33"/>
      <w:bookmarkStart w:id="35" w:name="OLE_LINK34"/>
      <w:r>
        <w:rPr>
          <w:rFonts w:hint="eastAsia"/>
          <w:b/>
          <w:kern w:val="0"/>
          <w:szCs w:val="20"/>
          <w:lang w:val="fr-FR"/>
        </w:rPr>
        <w:t xml:space="preserve"> </w:t>
      </w:r>
      <w:r>
        <w:rPr>
          <w:rFonts w:hint="eastAsia"/>
          <w:b/>
          <w:bCs/>
          <w:kern w:val="0"/>
          <w:szCs w:val="20"/>
          <w:lang w:val="zh-CN"/>
        </w:rPr>
        <w:t>最近将来时</w:t>
      </w:r>
      <w:bookmarkEnd w:id="34"/>
      <w:bookmarkEnd w:id="35"/>
      <w:r w:rsidRPr="00A37F23">
        <w:rPr>
          <w:rFonts w:hint="eastAsia"/>
          <w:kern w:val="0"/>
          <w:szCs w:val="20"/>
          <w:lang w:val="fr-FR"/>
        </w:rPr>
        <w:t>（</w:t>
      </w:r>
      <w:bookmarkStart w:id="36" w:name="OLE_LINK27"/>
      <w:bookmarkStart w:id="37" w:name="OLE_LINK28"/>
      <w:r w:rsidRPr="00A37F23">
        <w:rPr>
          <w:kern w:val="0"/>
          <w:szCs w:val="20"/>
          <w:lang w:val="fr-FR"/>
        </w:rPr>
        <w:t xml:space="preserve">le futur </w:t>
      </w:r>
      <w:r w:rsidRPr="00A37F23">
        <w:rPr>
          <w:kern w:val="0"/>
          <w:szCs w:val="20"/>
          <w:lang w:val="fr-CA"/>
        </w:rPr>
        <w:t>proche</w:t>
      </w:r>
      <w:bookmarkEnd w:id="36"/>
      <w:bookmarkEnd w:id="37"/>
      <w:r>
        <w:rPr>
          <w:rFonts w:hint="eastAsia"/>
          <w:kern w:val="0"/>
          <w:szCs w:val="20"/>
          <w:lang w:val="fr-CA"/>
        </w:rPr>
        <w:t>）</w:t>
      </w:r>
    </w:p>
    <w:p w14:paraId="1B4828DA" w14:textId="77777777" w:rsidR="00993BDD" w:rsidRDefault="00993BDD" w:rsidP="00993BDD">
      <w:pPr>
        <w:autoSpaceDE w:val="0"/>
        <w:autoSpaceDN w:val="0"/>
        <w:adjustRightInd w:val="0"/>
        <w:ind w:firstLineChars="67" w:firstLine="141"/>
        <w:jc w:val="left"/>
        <w:rPr>
          <w:kern w:val="0"/>
          <w:szCs w:val="20"/>
          <w:lang w:val="fr-FR"/>
        </w:rPr>
      </w:pPr>
      <w:r>
        <w:rPr>
          <w:rFonts w:hint="eastAsia"/>
          <w:b/>
          <w:kern w:val="0"/>
          <w:szCs w:val="20"/>
          <w:lang w:val="fr-FR"/>
        </w:rPr>
        <w:t xml:space="preserve">   </w:t>
      </w:r>
      <w:r w:rsidRPr="00552B2E">
        <w:rPr>
          <w:rFonts w:hint="eastAsia"/>
          <w:kern w:val="0"/>
          <w:szCs w:val="20"/>
          <w:lang w:val="fr-FR"/>
        </w:rPr>
        <w:t>最近将来时也称“现在最近</w:t>
      </w:r>
      <w:r w:rsidRPr="00552B2E">
        <w:rPr>
          <w:rFonts w:hint="eastAsia"/>
          <w:bCs/>
          <w:kern w:val="0"/>
          <w:szCs w:val="20"/>
          <w:lang w:val="zh-CN"/>
        </w:rPr>
        <w:t>将来时</w:t>
      </w:r>
      <w:r w:rsidRPr="00552B2E">
        <w:rPr>
          <w:rFonts w:hint="eastAsia"/>
          <w:kern w:val="0"/>
          <w:szCs w:val="20"/>
          <w:lang w:val="fr-FR"/>
        </w:rPr>
        <w:t>”</w:t>
      </w:r>
      <w:r>
        <w:rPr>
          <w:rFonts w:hint="eastAsia"/>
          <w:b/>
          <w:kern w:val="0"/>
          <w:szCs w:val="20"/>
          <w:lang w:val="fr-FR"/>
        </w:rPr>
        <w:t xml:space="preserve"> </w:t>
      </w:r>
      <w:r w:rsidRPr="00552B2E">
        <w:rPr>
          <w:rFonts w:hint="eastAsia"/>
          <w:kern w:val="0"/>
          <w:szCs w:val="20"/>
          <w:lang w:val="fr-FR"/>
        </w:rPr>
        <w:t>（</w:t>
      </w:r>
      <w:r w:rsidRPr="00552B2E">
        <w:rPr>
          <w:kern w:val="0"/>
          <w:szCs w:val="20"/>
          <w:lang w:val="fr-FR"/>
        </w:rPr>
        <w:t xml:space="preserve">le futur </w:t>
      </w:r>
      <w:r w:rsidRPr="00552B2E">
        <w:rPr>
          <w:kern w:val="0"/>
          <w:szCs w:val="20"/>
          <w:lang w:val="fr-CA"/>
        </w:rPr>
        <w:t xml:space="preserve">proche ou le futur </w:t>
      </w:r>
      <w:r w:rsidRPr="00552B2E">
        <w:rPr>
          <w:kern w:val="0"/>
          <w:szCs w:val="20"/>
          <w:lang w:val="fr-FR"/>
        </w:rPr>
        <w:t>immédiat</w:t>
      </w:r>
      <w:r w:rsidRPr="00552B2E">
        <w:rPr>
          <w:rFonts w:hint="eastAsia"/>
          <w:kern w:val="0"/>
          <w:szCs w:val="20"/>
          <w:lang w:val="fr-FR"/>
        </w:rPr>
        <w:t xml:space="preserve"> </w:t>
      </w:r>
      <w:r w:rsidRPr="00552B2E">
        <w:rPr>
          <w:kern w:val="0"/>
          <w:szCs w:val="20"/>
          <w:lang w:val="fr-CA"/>
        </w:rPr>
        <w:t>dans le présent</w:t>
      </w:r>
      <w:r w:rsidRPr="00552B2E">
        <w:rPr>
          <w:rFonts w:hint="eastAsia"/>
          <w:kern w:val="0"/>
          <w:szCs w:val="20"/>
          <w:lang w:val="fr-FR"/>
        </w:rPr>
        <w:t>）</w:t>
      </w:r>
      <w:r>
        <w:rPr>
          <w:rFonts w:hint="eastAsia"/>
          <w:kern w:val="0"/>
          <w:szCs w:val="20"/>
          <w:lang w:val="fr-FR"/>
        </w:rPr>
        <w:t>。</w:t>
      </w:r>
    </w:p>
    <w:p w14:paraId="3A53F0F0" w14:textId="77777777" w:rsidR="00993BDD" w:rsidRDefault="00993BDD" w:rsidP="00993BDD">
      <w:pPr>
        <w:autoSpaceDE w:val="0"/>
        <w:autoSpaceDN w:val="0"/>
        <w:adjustRightInd w:val="0"/>
        <w:ind w:leftChars="186" w:left="391"/>
        <w:jc w:val="left"/>
        <w:rPr>
          <w:kern w:val="0"/>
          <w:szCs w:val="20"/>
          <w:lang w:val="zh-CN"/>
        </w:rPr>
      </w:pPr>
      <w:r>
        <w:rPr>
          <w:kern w:val="0"/>
          <w:szCs w:val="20"/>
          <w:lang w:val="fr-FR"/>
        </w:rPr>
        <w:t xml:space="preserve"> 1</w:t>
      </w:r>
      <w:r>
        <w:rPr>
          <w:rFonts w:hint="eastAsia"/>
          <w:kern w:val="0"/>
          <w:szCs w:val="20"/>
          <w:lang w:val="fr-FR"/>
        </w:rPr>
        <w:t>）</w:t>
      </w:r>
      <w:r>
        <w:rPr>
          <w:rFonts w:hint="eastAsia"/>
          <w:kern w:val="0"/>
          <w:szCs w:val="20"/>
          <w:lang w:val="zh-CN"/>
        </w:rPr>
        <w:t>概念</w:t>
      </w:r>
      <w:r>
        <w:rPr>
          <w:rFonts w:hint="eastAsia"/>
          <w:kern w:val="0"/>
          <w:szCs w:val="20"/>
          <w:lang w:val="fr-FR"/>
        </w:rPr>
        <w:t>：</w:t>
      </w:r>
      <w:r>
        <w:rPr>
          <w:rFonts w:hint="eastAsia"/>
          <w:kern w:val="0"/>
          <w:szCs w:val="20"/>
          <w:lang w:val="zh-CN"/>
        </w:rPr>
        <w:t>用来表示就现在而言即将或马上要发生的动作。</w:t>
      </w:r>
    </w:p>
    <w:p w14:paraId="414EF470" w14:textId="77777777" w:rsidR="00993BDD" w:rsidRDefault="00993BDD" w:rsidP="00993BDD">
      <w:pPr>
        <w:autoSpaceDE w:val="0"/>
        <w:autoSpaceDN w:val="0"/>
        <w:adjustRightInd w:val="0"/>
        <w:ind w:leftChars="186" w:left="391" w:firstLineChars="50" w:firstLine="105"/>
        <w:jc w:val="left"/>
        <w:rPr>
          <w:rFonts w:ascii="宋体" w:hAnsi="宋体"/>
          <w:kern w:val="0"/>
          <w:szCs w:val="20"/>
          <w:lang w:val="zh-CN"/>
        </w:rPr>
      </w:pPr>
      <w:r>
        <w:rPr>
          <w:kern w:val="0"/>
          <w:szCs w:val="20"/>
          <w:lang w:val="zh-CN"/>
        </w:rPr>
        <w:lastRenderedPageBreak/>
        <w:t>2</w:t>
      </w:r>
      <w:r>
        <w:rPr>
          <w:rFonts w:hint="eastAsia"/>
          <w:kern w:val="0"/>
          <w:szCs w:val="20"/>
          <w:lang w:val="zh-CN"/>
        </w:rPr>
        <w:t>）构成：</w:t>
      </w:r>
      <w:r>
        <w:rPr>
          <w:rFonts w:ascii="宋体" w:hAnsi="宋体" w:hint="eastAsia"/>
          <w:kern w:val="0"/>
          <w:szCs w:val="20"/>
          <w:lang w:val="zh-CN"/>
        </w:rPr>
        <w:t>【变位后的</w:t>
      </w:r>
      <w:r>
        <w:rPr>
          <w:kern w:val="0"/>
          <w:szCs w:val="20"/>
          <w:lang w:val="zh-CN"/>
        </w:rPr>
        <w:t>aller</w:t>
      </w:r>
      <w:r>
        <w:rPr>
          <w:kern w:val="0"/>
          <w:szCs w:val="20"/>
          <w:lang w:val="fr-CA"/>
        </w:rPr>
        <w:t xml:space="preserve"> </w:t>
      </w:r>
      <w:r>
        <w:rPr>
          <w:kern w:val="0"/>
          <w:szCs w:val="20"/>
          <w:lang w:val="zh-CN"/>
        </w:rPr>
        <w:t xml:space="preserve">+ </w:t>
      </w:r>
      <w:r>
        <w:rPr>
          <w:rFonts w:hint="eastAsia"/>
          <w:kern w:val="0"/>
          <w:szCs w:val="20"/>
          <w:lang w:val="zh-CN"/>
        </w:rPr>
        <w:t>相关动词不定式</w:t>
      </w:r>
      <w:r>
        <w:rPr>
          <w:rFonts w:ascii="宋体" w:hAnsi="宋体" w:hint="eastAsia"/>
          <w:kern w:val="0"/>
          <w:szCs w:val="20"/>
          <w:lang w:val="zh-CN"/>
        </w:rPr>
        <w:t>】</w:t>
      </w:r>
    </w:p>
    <w:p w14:paraId="0D0450F2" w14:textId="77777777" w:rsidR="00993BDD" w:rsidRDefault="00993BDD" w:rsidP="00993BDD">
      <w:pPr>
        <w:autoSpaceDE w:val="0"/>
        <w:autoSpaceDN w:val="0"/>
        <w:adjustRightInd w:val="0"/>
        <w:ind w:leftChars="186" w:left="391" w:firstLineChars="50" w:firstLine="105"/>
        <w:jc w:val="left"/>
        <w:rPr>
          <w:kern w:val="0"/>
          <w:szCs w:val="20"/>
          <w:lang w:val="zh-CN"/>
        </w:rPr>
      </w:pPr>
      <w:r>
        <w:rPr>
          <w:kern w:val="0"/>
          <w:szCs w:val="20"/>
          <w:lang w:val="zh-CN"/>
        </w:rPr>
        <w:t>3</w:t>
      </w:r>
      <w:r>
        <w:rPr>
          <w:rFonts w:hint="eastAsia"/>
          <w:kern w:val="0"/>
          <w:szCs w:val="20"/>
          <w:lang w:val="zh-CN"/>
        </w:rPr>
        <w:t>）最近将来时与现在时之间区别：</w:t>
      </w:r>
    </w:p>
    <w:p w14:paraId="79A208BC" w14:textId="77777777" w:rsidR="00993BDD" w:rsidRDefault="00993BDD" w:rsidP="00993BDD">
      <w:pPr>
        <w:autoSpaceDE w:val="0"/>
        <w:autoSpaceDN w:val="0"/>
        <w:adjustRightInd w:val="0"/>
        <w:ind w:leftChars="186" w:left="391" w:firstLineChars="200" w:firstLine="420"/>
        <w:jc w:val="left"/>
        <w:rPr>
          <w:kern w:val="0"/>
          <w:szCs w:val="20"/>
          <w:lang w:val="zh-CN"/>
        </w:rPr>
      </w:pPr>
      <w:r>
        <w:rPr>
          <w:rFonts w:hint="eastAsia"/>
          <w:kern w:val="0"/>
          <w:szCs w:val="20"/>
          <w:lang w:val="zh-CN"/>
        </w:rPr>
        <w:t>（</w:t>
      </w:r>
      <w:r>
        <w:rPr>
          <w:rFonts w:hint="eastAsia"/>
          <w:kern w:val="0"/>
          <w:szCs w:val="20"/>
          <w:lang w:val="zh-CN"/>
        </w:rPr>
        <w:t>1</w:t>
      </w:r>
      <w:r>
        <w:rPr>
          <w:rFonts w:hint="eastAsia"/>
          <w:kern w:val="0"/>
          <w:szCs w:val="20"/>
          <w:lang w:val="zh-CN"/>
        </w:rPr>
        <w:t>）</w:t>
      </w:r>
      <w:r>
        <w:rPr>
          <w:kern w:val="0"/>
          <w:szCs w:val="20"/>
          <w:lang w:val="zh-CN"/>
        </w:rPr>
        <w:t>On</w:t>
      </w:r>
      <w:r>
        <w:rPr>
          <w:i/>
          <w:kern w:val="0"/>
          <w:szCs w:val="20"/>
          <w:lang w:val="zh-CN"/>
        </w:rPr>
        <w:t xml:space="preserve"> arrive</w:t>
      </w:r>
      <w:r>
        <w:rPr>
          <w:kern w:val="0"/>
          <w:szCs w:val="20"/>
          <w:lang w:val="zh-CN"/>
        </w:rPr>
        <w:t>.</w:t>
      </w:r>
      <w:r>
        <w:rPr>
          <w:kern w:val="0"/>
          <w:szCs w:val="20"/>
          <w:lang w:val="fr-CA"/>
        </w:rPr>
        <w:t xml:space="preserve">   </w:t>
      </w:r>
      <w:r>
        <w:rPr>
          <w:rFonts w:hint="eastAsia"/>
          <w:kern w:val="0"/>
          <w:szCs w:val="20"/>
          <w:lang w:val="fr-CA"/>
        </w:rPr>
        <w:tab/>
      </w:r>
      <w:r>
        <w:rPr>
          <w:rFonts w:hint="eastAsia"/>
          <w:kern w:val="0"/>
          <w:szCs w:val="20"/>
          <w:lang w:val="fr-CA"/>
        </w:rPr>
        <w:tab/>
      </w:r>
      <w:r>
        <w:rPr>
          <w:rFonts w:hint="eastAsia"/>
          <w:kern w:val="0"/>
          <w:szCs w:val="20"/>
          <w:lang w:val="fr-CA"/>
        </w:rPr>
        <w:tab/>
      </w:r>
      <w:r>
        <w:rPr>
          <w:rFonts w:hint="eastAsia"/>
          <w:kern w:val="0"/>
          <w:szCs w:val="20"/>
          <w:lang w:val="fr-CA"/>
        </w:rPr>
        <w:tab/>
      </w:r>
      <w:r>
        <w:rPr>
          <w:rFonts w:hint="eastAsia"/>
          <w:kern w:val="0"/>
          <w:szCs w:val="20"/>
          <w:lang w:val="fr-CA"/>
        </w:rPr>
        <w:t>他们</w:t>
      </w:r>
      <w:r>
        <w:rPr>
          <w:rFonts w:hint="eastAsia"/>
          <w:kern w:val="0"/>
          <w:szCs w:val="20"/>
          <w:lang w:val="zh-CN"/>
        </w:rPr>
        <w:t>（现在）</w:t>
      </w:r>
      <w:r>
        <w:rPr>
          <w:rFonts w:hint="eastAsia"/>
          <w:kern w:val="0"/>
          <w:szCs w:val="20"/>
          <w:lang w:val="fr-CA"/>
        </w:rPr>
        <w:t>到了。</w:t>
      </w:r>
    </w:p>
    <w:p w14:paraId="583616AC" w14:textId="77777777" w:rsidR="00993BDD" w:rsidRDefault="00993BDD" w:rsidP="00993BDD">
      <w:pPr>
        <w:autoSpaceDE w:val="0"/>
        <w:autoSpaceDN w:val="0"/>
        <w:adjustRightInd w:val="0"/>
        <w:ind w:leftChars="300" w:left="630" w:firstLineChars="343" w:firstLine="720"/>
        <w:jc w:val="left"/>
        <w:rPr>
          <w:kern w:val="0"/>
          <w:szCs w:val="20"/>
          <w:lang w:val="zh-CN"/>
        </w:rPr>
      </w:pPr>
      <w:r>
        <w:rPr>
          <w:kern w:val="0"/>
          <w:szCs w:val="20"/>
          <w:lang w:val="zh-CN"/>
        </w:rPr>
        <w:t xml:space="preserve">On </w:t>
      </w:r>
      <w:r>
        <w:rPr>
          <w:b/>
          <w:i/>
          <w:iCs/>
          <w:kern w:val="0"/>
          <w:szCs w:val="20"/>
          <w:lang w:val="zh-CN"/>
        </w:rPr>
        <w:t>va</w:t>
      </w:r>
      <w:r>
        <w:rPr>
          <w:i/>
          <w:iCs/>
          <w:kern w:val="0"/>
          <w:szCs w:val="20"/>
          <w:lang w:val="zh-CN"/>
        </w:rPr>
        <w:t xml:space="preserve"> </w:t>
      </w:r>
      <w:r>
        <w:rPr>
          <w:b/>
          <w:i/>
          <w:iCs/>
          <w:kern w:val="0"/>
          <w:szCs w:val="20"/>
          <w:lang w:val="zh-CN"/>
        </w:rPr>
        <w:t>arriver</w:t>
      </w:r>
      <w:r>
        <w:rPr>
          <w:i/>
          <w:iCs/>
          <w:kern w:val="0"/>
          <w:szCs w:val="20"/>
          <w:lang w:val="zh-CN"/>
        </w:rPr>
        <w:t>.</w:t>
      </w:r>
      <w:r>
        <w:rPr>
          <w:kern w:val="0"/>
          <w:szCs w:val="20"/>
          <w:lang w:val="zh-CN"/>
        </w:rPr>
        <w:t xml:space="preserve">   </w:t>
      </w:r>
      <w:r>
        <w:rPr>
          <w:rFonts w:hint="eastAsia"/>
          <w:kern w:val="0"/>
          <w:szCs w:val="20"/>
          <w:lang w:val="zh-CN"/>
        </w:rPr>
        <w:tab/>
      </w:r>
      <w:r>
        <w:rPr>
          <w:rFonts w:hint="eastAsia"/>
          <w:kern w:val="0"/>
          <w:szCs w:val="20"/>
          <w:lang w:val="zh-CN"/>
        </w:rPr>
        <w:tab/>
      </w:r>
      <w:r>
        <w:rPr>
          <w:rFonts w:hint="eastAsia"/>
          <w:kern w:val="0"/>
          <w:szCs w:val="20"/>
          <w:lang w:val="zh-CN"/>
        </w:rPr>
        <w:tab/>
      </w:r>
      <w:r>
        <w:rPr>
          <w:rFonts w:hint="eastAsia"/>
          <w:kern w:val="0"/>
          <w:szCs w:val="20"/>
          <w:lang w:val="zh-CN"/>
        </w:rPr>
        <w:t>他们就要到了。</w:t>
      </w:r>
    </w:p>
    <w:p w14:paraId="2E10A06C" w14:textId="77777777" w:rsidR="00993BDD" w:rsidRDefault="00993BDD" w:rsidP="00993BDD">
      <w:pPr>
        <w:autoSpaceDE w:val="0"/>
        <w:autoSpaceDN w:val="0"/>
        <w:adjustRightInd w:val="0"/>
        <w:ind w:leftChars="300" w:left="630" w:firstLineChars="83" w:firstLine="174"/>
        <w:jc w:val="left"/>
        <w:rPr>
          <w:kern w:val="0"/>
          <w:szCs w:val="20"/>
          <w:lang w:val="fr-CA"/>
        </w:rPr>
      </w:pPr>
      <w:r>
        <w:rPr>
          <w:rFonts w:hint="eastAsia"/>
          <w:kern w:val="0"/>
          <w:szCs w:val="20"/>
          <w:lang w:val="fr-FR"/>
        </w:rPr>
        <w:t>（</w:t>
      </w:r>
      <w:r>
        <w:rPr>
          <w:rFonts w:hint="eastAsia"/>
          <w:kern w:val="0"/>
          <w:szCs w:val="20"/>
          <w:lang w:val="fr-FR"/>
        </w:rPr>
        <w:t>2</w:t>
      </w:r>
      <w:r>
        <w:rPr>
          <w:rFonts w:hint="eastAsia"/>
          <w:kern w:val="0"/>
          <w:szCs w:val="20"/>
          <w:lang w:val="fr-FR"/>
        </w:rPr>
        <w:t>）</w:t>
      </w:r>
      <w:r>
        <w:rPr>
          <w:kern w:val="0"/>
          <w:szCs w:val="20"/>
          <w:lang w:val="fr-CA"/>
        </w:rPr>
        <w:t xml:space="preserve">Je </w:t>
      </w:r>
      <w:r>
        <w:rPr>
          <w:i/>
          <w:kern w:val="0"/>
          <w:szCs w:val="20"/>
          <w:lang w:val="fr-CA"/>
        </w:rPr>
        <w:t>mange</w:t>
      </w:r>
      <w:r>
        <w:rPr>
          <w:kern w:val="0"/>
          <w:szCs w:val="20"/>
          <w:lang w:val="fr-CA"/>
        </w:rPr>
        <w:t xml:space="preserve"> chez moi.   </w:t>
      </w:r>
      <w:r>
        <w:rPr>
          <w:rFonts w:hint="eastAsia"/>
          <w:kern w:val="0"/>
          <w:szCs w:val="20"/>
          <w:lang w:val="fr-CA"/>
        </w:rPr>
        <w:tab/>
      </w:r>
      <w:r>
        <w:rPr>
          <w:rFonts w:hint="eastAsia"/>
          <w:kern w:val="0"/>
          <w:szCs w:val="20"/>
          <w:lang w:val="fr-CA"/>
        </w:rPr>
        <w:tab/>
      </w:r>
      <w:r>
        <w:rPr>
          <w:rFonts w:hint="eastAsia"/>
          <w:kern w:val="0"/>
          <w:szCs w:val="20"/>
          <w:lang w:val="zh-CN"/>
        </w:rPr>
        <w:t>我</w:t>
      </w:r>
      <w:r w:rsidRPr="0089151E">
        <w:rPr>
          <w:rFonts w:hint="eastAsia"/>
          <w:kern w:val="0"/>
          <w:szCs w:val="20"/>
          <w:lang w:val="fr-CA"/>
        </w:rPr>
        <w:t>（</w:t>
      </w:r>
      <w:r>
        <w:rPr>
          <w:rFonts w:hint="eastAsia"/>
          <w:kern w:val="0"/>
          <w:szCs w:val="20"/>
          <w:lang w:val="zh-CN"/>
        </w:rPr>
        <w:t>正</w:t>
      </w:r>
      <w:r w:rsidRPr="0089151E">
        <w:rPr>
          <w:rFonts w:hint="eastAsia"/>
          <w:kern w:val="0"/>
          <w:szCs w:val="20"/>
          <w:lang w:val="fr-CA"/>
        </w:rPr>
        <w:t>）</w:t>
      </w:r>
      <w:r>
        <w:rPr>
          <w:rFonts w:hint="eastAsia"/>
          <w:kern w:val="0"/>
          <w:szCs w:val="20"/>
          <w:lang w:val="zh-CN"/>
        </w:rPr>
        <w:t>在家</w:t>
      </w:r>
      <w:r>
        <w:rPr>
          <w:rFonts w:hint="eastAsia"/>
          <w:kern w:val="0"/>
          <w:szCs w:val="20"/>
          <w:lang w:val="fr-CA"/>
        </w:rPr>
        <w:t>吃饭</w:t>
      </w:r>
      <w:r>
        <w:rPr>
          <w:rFonts w:hint="eastAsia"/>
          <w:kern w:val="0"/>
          <w:szCs w:val="20"/>
          <w:lang w:val="zh-CN"/>
        </w:rPr>
        <w:t>。</w:t>
      </w:r>
      <w:r>
        <w:rPr>
          <w:kern w:val="0"/>
          <w:szCs w:val="20"/>
          <w:lang w:val="fr-CA"/>
        </w:rPr>
        <w:t xml:space="preserve"> </w:t>
      </w:r>
    </w:p>
    <w:p w14:paraId="4EE72434" w14:textId="77777777" w:rsidR="00993BDD" w:rsidRDefault="00993BDD" w:rsidP="00993BDD">
      <w:pPr>
        <w:autoSpaceDE w:val="0"/>
        <w:autoSpaceDN w:val="0"/>
        <w:adjustRightInd w:val="0"/>
        <w:ind w:leftChars="300" w:left="630" w:firstLineChars="336" w:firstLine="706"/>
        <w:jc w:val="left"/>
        <w:rPr>
          <w:kern w:val="0"/>
          <w:szCs w:val="20"/>
          <w:lang w:val="fr-CA"/>
        </w:rPr>
      </w:pPr>
      <w:r>
        <w:rPr>
          <w:kern w:val="0"/>
          <w:szCs w:val="20"/>
          <w:lang w:val="fr-CA"/>
        </w:rPr>
        <w:t xml:space="preserve">Je </w:t>
      </w:r>
      <w:r>
        <w:rPr>
          <w:b/>
          <w:i/>
          <w:iCs/>
          <w:kern w:val="0"/>
          <w:szCs w:val="20"/>
          <w:lang w:val="fr-FR"/>
        </w:rPr>
        <w:t>vais manger</w:t>
      </w:r>
      <w:r>
        <w:rPr>
          <w:i/>
          <w:iCs/>
          <w:kern w:val="0"/>
          <w:szCs w:val="20"/>
          <w:lang w:val="fr-FR"/>
        </w:rPr>
        <w:t xml:space="preserve"> </w:t>
      </w:r>
      <w:r>
        <w:rPr>
          <w:kern w:val="0"/>
          <w:szCs w:val="20"/>
          <w:lang w:val="fr-CA"/>
        </w:rPr>
        <w:t xml:space="preserve">chez moi.   </w:t>
      </w:r>
      <w:r>
        <w:rPr>
          <w:rFonts w:hint="eastAsia"/>
          <w:kern w:val="0"/>
          <w:szCs w:val="20"/>
          <w:lang w:val="zh-CN"/>
        </w:rPr>
        <w:t>我一会儿回家</w:t>
      </w:r>
      <w:r>
        <w:rPr>
          <w:rFonts w:hint="eastAsia"/>
          <w:kern w:val="0"/>
          <w:szCs w:val="20"/>
          <w:lang w:val="fr-CA"/>
        </w:rPr>
        <w:t>吃饭</w:t>
      </w:r>
      <w:r>
        <w:rPr>
          <w:rFonts w:hint="eastAsia"/>
          <w:kern w:val="0"/>
          <w:szCs w:val="20"/>
          <w:lang w:val="zh-CN"/>
        </w:rPr>
        <w:t>。</w:t>
      </w:r>
      <w:r>
        <w:rPr>
          <w:kern w:val="0"/>
          <w:szCs w:val="20"/>
          <w:lang w:val="fr-CA"/>
        </w:rPr>
        <w:t xml:space="preserve">   </w:t>
      </w:r>
    </w:p>
    <w:p w14:paraId="1464B7FC" w14:textId="77777777" w:rsidR="00993BDD" w:rsidRDefault="00993BDD" w:rsidP="00993BDD">
      <w:pPr>
        <w:autoSpaceDE w:val="0"/>
        <w:autoSpaceDN w:val="0"/>
        <w:adjustRightInd w:val="0"/>
        <w:ind w:leftChars="300" w:left="630" w:firstLineChars="100" w:firstLine="210"/>
        <w:jc w:val="left"/>
        <w:rPr>
          <w:kern w:val="0"/>
          <w:szCs w:val="20"/>
          <w:lang w:val="fr-CA"/>
        </w:rPr>
      </w:pPr>
      <w:r>
        <w:rPr>
          <w:rFonts w:hint="eastAsia"/>
          <w:kern w:val="0"/>
          <w:szCs w:val="20"/>
          <w:lang w:val="fr-CA"/>
        </w:rPr>
        <w:t>（</w:t>
      </w:r>
      <w:r>
        <w:rPr>
          <w:rFonts w:hint="eastAsia"/>
          <w:kern w:val="0"/>
          <w:szCs w:val="20"/>
          <w:lang w:val="fr-CA"/>
        </w:rPr>
        <w:t>3</w:t>
      </w:r>
      <w:r>
        <w:rPr>
          <w:rFonts w:hint="eastAsia"/>
          <w:kern w:val="0"/>
          <w:szCs w:val="20"/>
          <w:lang w:val="fr-CA"/>
        </w:rPr>
        <w:t>）</w:t>
      </w:r>
      <w:r>
        <w:rPr>
          <w:kern w:val="0"/>
          <w:szCs w:val="20"/>
          <w:lang w:val="fr-CA"/>
        </w:rPr>
        <w:t xml:space="preserve">Ils </w:t>
      </w:r>
      <w:r>
        <w:rPr>
          <w:i/>
          <w:kern w:val="0"/>
          <w:szCs w:val="20"/>
          <w:lang w:val="fr-CA"/>
        </w:rPr>
        <w:t xml:space="preserve">font </w:t>
      </w:r>
      <w:r>
        <w:rPr>
          <w:kern w:val="0"/>
          <w:szCs w:val="20"/>
          <w:lang w:val="fr-CA"/>
        </w:rPr>
        <w:t xml:space="preserve">leurs devoirs.   </w:t>
      </w:r>
      <w:r>
        <w:rPr>
          <w:rFonts w:hint="eastAsia"/>
          <w:kern w:val="0"/>
          <w:szCs w:val="20"/>
          <w:lang w:val="fr-CA"/>
        </w:rPr>
        <w:tab/>
      </w:r>
      <w:r>
        <w:rPr>
          <w:rFonts w:hint="eastAsia"/>
          <w:kern w:val="0"/>
          <w:szCs w:val="20"/>
          <w:lang w:val="zh-CN"/>
        </w:rPr>
        <w:t>他们在做作业。</w:t>
      </w:r>
      <w:r>
        <w:rPr>
          <w:kern w:val="0"/>
          <w:szCs w:val="20"/>
          <w:lang w:val="fr-CA"/>
        </w:rPr>
        <w:t xml:space="preserve"> </w:t>
      </w:r>
    </w:p>
    <w:p w14:paraId="76F2F0E5" w14:textId="77777777" w:rsidR="00993BDD" w:rsidRDefault="00993BDD" w:rsidP="00993BDD">
      <w:pPr>
        <w:autoSpaceDE w:val="0"/>
        <w:autoSpaceDN w:val="0"/>
        <w:adjustRightInd w:val="0"/>
        <w:ind w:leftChars="300" w:left="630" w:firstLineChars="336" w:firstLine="706"/>
        <w:jc w:val="left"/>
        <w:rPr>
          <w:kern w:val="0"/>
          <w:szCs w:val="20"/>
          <w:lang w:val="fr-CA"/>
        </w:rPr>
      </w:pPr>
      <w:r>
        <w:rPr>
          <w:kern w:val="0"/>
          <w:szCs w:val="20"/>
          <w:lang w:val="fr-CA"/>
        </w:rPr>
        <w:t xml:space="preserve">Ils </w:t>
      </w:r>
      <w:r>
        <w:rPr>
          <w:b/>
          <w:i/>
          <w:iCs/>
          <w:kern w:val="0"/>
          <w:szCs w:val="20"/>
          <w:lang w:val="fr-CA"/>
        </w:rPr>
        <w:t>vont faire</w:t>
      </w:r>
      <w:r>
        <w:rPr>
          <w:kern w:val="0"/>
          <w:szCs w:val="20"/>
          <w:lang w:val="fr-CA"/>
        </w:rPr>
        <w:t xml:space="preserve"> leurs devoirs tout de suite.    </w:t>
      </w:r>
      <w:r>
        <w:rPr>
          <w:rFonts w:hint="eastAsia"/>
          <w:kern w:val="0"/>
          <w:szCs w:val="20"/>
          <w:lang w:val="zh-CN"/>
        </w:rPr>
        <w:t>他们</w:t>
      </w:r>
      <w:r>
        <w:rPr>
          <w:rFonts w:hint="eastAsia"/>
          <w:kern w:val="0"/>
          <w:szCs w:val="20"/>
          <w:lang w:val="fr-CA"/>
        </w:rPr>
        <w:t>马上就做作业</w:t>
      </w:r>
      <w:r>
        <w:rPr>
          <w:rFonts w:hint="eastAsia"/>
          <w:kern w:val="0"/>
          <w:szCs w:val="20"/>
          <w:lang w:val="zh-CN"/>
        </w:rPr>
        <w:t>。</w:t>
      </w:r>
      <w:r>
        <w:rPr>
          <w:kern w:val="0"/>
          <w:szCs w:val="20"/>
          <w:lang w:val="fr-CA"/>
        </w:rPr>
        <w:t xml:space="preserve">  </w:t>
      </w:r>
    </w:p>
    <w:p w14:paraId="611083CA" w14:textId="77777777" w:rsidR="00993BDD" w:rsidRDefault="00993BDD" w:rsidP="00993BDD">
      <w:pPr>
        <w:autoSpaceDE w:val="0"/>
        <w:autoSpaceDN w:val="0"/>
        <w:adjustRightInd w:val="0"/>
        <w:ind w:leftChars="237" w:left="498" w:firstLineChars="2" w:firstLine="4"/>
        <w:jc w:val="left"/>
        <w:rPr>
          <w:kern w:val="0"/>
          <w:szCs w:val="20"/>
          <w:lang w:val="fr-CA"/>
        </w:rPr>
      </w:pPr>
      <w:r>
        <w:rPr>
          <w:kern w:val="0"/>
          <w:szCs w:val="20"/>
          <w:lang w:val="fr-CA"/>
        </w:rPr>
        <w:t>4</w:t>
      </w:r>
      <w:r>
        <w:rPr>
          <w:rFonts w:hint="eastAsia"/>
          <w:kern w:val="0"/>
          <w:szCs w:val="20"/>
          <w:lang w:val="fr-CA"/>
        </w:rPr>
        <w:t>）</w:t>
      </w:r>
      <w:r>
        <w:rPr>
          <w:rFonts w:hint="eastAsia"/>
          <w:kern w:val="0"/>
          <w:szCs w:val="20"/>
          <w:lang w:val="zh-CN"/>
        </w:rPr>
        <w:t>最近将来时在口语表达中应用甚广</w:t>
      </w:r>
      <w:r>
        <w:rPr>
          <w:rFonts w:hint="eastAsia"/>
          <w:kern w:val="0"/>
          <w:szCs w:val="20"/>
          <w:lang w:val="fr-CA"/>
        </w:rPr>
        <w:t>，</w:t>
      </w:r>
      <w:r>
        <w:rPr>
          <w:rFonts w:hint="eastAsia"/>
          <w:kern w:val="0"/>
          <w:szCs w:val="20"/>
          <w:lang w:val="zh-CN"/>
        </w:rPr>
        <w:t>故而有取代</w:t>
      </w:r>
      <w:r>
        <w:rPr>
          <w:rFonts w:hint="eastAsia"/>
          <w:b/>
          <w:kern w:val="0"/>
          <w:szCs w:val="20"/>
          <w:lang w:val="zh-CN"/>
        </w:rPr>
        <w:t>简单将来时</w:t>
      </w:r>
      <w:r>
        <w:rPr>
          <w:rFonts w:hint="eastAsia"/>
          <w:kern w:val="0"/>
          <w:szCs w:val="20"/>
          <w:lang w:val="zh-CN"/>
        </w:rPr>
        <w:t>的趋势。原因有二</w:t>
      </w:r>
      <w:r>
        <w:rPr>
          <w:rFonts w:hint="eastAsia"/>
          <w:kern w:val="0"/>
          <w:szCs w:val="20"/>
          <w:lang w:val="fr-CA"/>
        </w:rPr>
        <w:t>：</w:t>
      </w:r>
    </w:p>
    <w:p w14:paraId="519CCD4D" w14:textId="77777777" w:rsidR="00993BDD" w:rsidRDefault="00993BDD" w:rsidP="00993BDD">
      <w:pPr>
        <w:autoSpaceDE w:val="0"/>
        <w:autoSpaceDN w:val="0"/>
        <w:adjustRightInd w:val="0"/>
        <w:ind w:leftChars="404" w:left="1383" w:hangingChars="255" w:hanging="535"/>
        <w:jc w:val="left"/>
        <w:rPr>
          <w:kern w:val="0"/>
          <w:szCs w:val="20"/>
          <w:lang w:val="fr-CA"/>
        </w:rPr>
      </w:pPr>
      <w:r>
        <w:rPr>
          <w:rFonts w:hint="eastAsia"/>
          <w:kern w:val="0"/>
          <w:szCs w:val="20"/>
          <w:lang w:val="fr-CA"/>
        </w:rPr>
        <w:t>（</w:t>
      </w:r>
      <w:r>
        <w:rPr>
          <w:rFonts w:hint="eastAsia"/>
          <w:kern w:val="0"/>
          <w:szCs w:val="20"/>
          <w:lang w:val="fr-CA"/>
        </w:rPr>
        <w:t>1</w:t>
      </w:r>
      <w:r>
        <w:rPr>
          <w:rFonts w:hint="eastAsia"/>
          <w:kern w:val="0"/>
          <w:szCs w:val="20"/>
          <w:lang w:val="fr-CA"/>
        </w:rPr>
        <w:t>）省事：</w:t>
      </w:r>
      <w:r>
        <w:rPr>
          <w:rFonts w:hint="eastAsia"/>
          <w:kern w:val="0"/>
          <w:szCs w:val="20"/>
          <w:lang w:val="zh-CN"/>
        </w:rPr>
        <w:t>最近将来时为【</w:t>
      </w:r>
      <w:r>
        <w:rPr>
          <w:kern w:val="0"/>
          <w:szCs w:val="20"/>
          <w:lang w:val="fr-CA"/>
        </w:rPr>
        <w:t xml:space="preserve">aller </w:t>
      </w:r>
      <w:r>
        <w:rPr>
          <w:rFonts w:hint="eastAsia"/>
          <w:kern w:val="0"/>
          <w:szCs w:val="20"/>
          <w:lang w:val="fr-CA"/>
        </w:rPr>
        <w:t>+</w:t>
      </w:r>
      <w:r>
        <w:rPr>
          <w:rFonts w:hint="eastAsia"/>
          <w:kern w:val="0"/>
          <w:szCs w:val="20"/>
          <w:lang w:val="fr-CA"/>
        </w:rPr>
        <w:t>相关动词</w:t>
      </w:r>
      <w:r>
        <w:rPr>
          <w:rFonts w:hint="eastAsia"/>
          <w:kern w:val="0"/>
          <w:szCs w:val="20"/>
          <w:lang w:val="zh-CN"/>
        </w:rPr>
        <w:t>】所构成</w:t>
      </w:r>
      <w:r>
        <w:rPr>
          <w:rFonts w:hint="eastAsia"/>
          <w:kern w:val="0"/>
          <w:szCs w:val="20"/>
          <w:lang w:val="fr-CA"/>
        </w:rPr>
        <w:t>，</w:t>
      </w:r>
      <w:r>
        <w:rPr>
          <w:rFonts w:hint="eastAsia"/>
          <w:kern w:val="0"/>
          <w:szCs w:val="20"/>
          <w:lang w:val="zh-CN"/>
        </w:rPr>
        <w:t>所以表达时只要熟记</w:t>
      </w:r>
      <w:r>
        <w:rPr>
          <w:kern w:val="0"/>
          <w:szCs w:val="20"/>
          <w:lang w:val="fr-CA"/>
        </w:rPr>
        <w:t xml:space="preserve"> aller </w:t>
      </w:r>
      <w:r>
        <w:rPr>
          <w:rFonts w:hint="eastAsia"/>
          <w:kern w:val="0"/>
          <w:szCs w:val="20"/>
          <w:lang w:val="fr-CA"/>
        </w:rPr>
        <w:t>的变位形式再加上相关动词即可，从</w:t>
      </w:r>
      <w:r>
        <w:rPr>
          <w:rFonts w:hint="eastAsia"/>
          <w:kern w:val="0"/>
          <w:szCs w:val="20"/>
          <w:lang w:val="zh-CN"/>
        </w:rPr>
        <w:t>而避免了相关动词简单将来时的变位麻烦。</w:t>
      </w:r>
    </w:p>
    <w:p w14:paraId="077CD28D" w14:textId="77777777" w:rsidR="00993BDD" w:rsidRDefault="00993BDD" w:rsidP="00993BDD">
      <w:pPr>
        <w:autoSpaceDE w:val="0"/>
        <w:autoSpaceDN w:val="0"/>
        <w:adjustRightInd w:val="0"/>
        <w:ind w:leftChars="300" w:left="630" w:firstLineChars="100" w:firstLine="210"/>
        <w:jc w:val="left"/>
        <w:rPr>
          <w:kern w:val="0"/>
          <w:szCs w:val="20"/>
          <w:lang w:val="zh-CN"/>
        </w:rPr>
      </w:pPr>
      <w:r>
        <w:rPr>
          <w:rFonts w:hint="eastAsia"/>
          <w:kern w:val="0"/>
          <w:szCs w:val="20"/>
          <w:lang w:val="zh-CN"/>
        </w:rPr>
        <w:t>（</w:t>
      </w:r>
      <w:r>
        <w:rPr>
          <w:rFonts w:hint="eastAsia"/>
          <w:kern w:val="0"/>
          <w:szCs w:val="20"/>
          <w:lang w:val="zh-CN"/>
        </w:rPr>
        <w:t>2</w:t>
      </w:r>
      <w:r>
        <w:rPr>
          <w:rFonts w:hint="eastAsia"/>
          <w:kern w:val="0"/>
          <w:szCs w:val="20"/>
          <w:lang w:val="zh-CN"/>
        </w:rPr>
        <w:t>）相近：最近将来时与简单将来时所表达的时间概念相仿，区别已不是很明显。</w:t>
      </w:r>
    </w:p>
    <w:p w14:paraId="5AA61AF3" w14:textId="77777777" w:rsidR="00993BDD" w:rsidRDefault="00993BDD" w:rsidP="00993BDD">
      <w:pPr>
        <w:autoSpaceDE w:val="0"/>
        <w:autoSpaceDN w:val="0"/>
        <w:adjustRightInd w:val="0"/>
        <w:ind w:leftChars="300" w:left="630" w:firstLineChars="350" w:firstLine="735"/>
        <w:jc w:val="left"/>
        <w:rPr>
          <w:kern w:val="0"/>
          <w:szCs w:val="20"/>
          <w:lang w:val="fr-CA"/>
        </w:rPr>
      </w:pPr>
      <w:r>
        <w:rPr>
          <w:rFonts w:hint="eastAsia"/>
          <w:kern w:val="0"/>
          <w:szCs w:val="20"/>
          <w:lang w:val="zh-CN"/>
        </w:rPr>
        <w:t>例如</w:t>
      </w:r>
      <w:r>
        <w:rPr>
          <w:rFonts w:hint="eastAsia"/>
          <w:kern w:val="0"/>
          <w:szCs w:val="20"/>
          <w:lang w:val="fr-FR"/>
        </w:rPr>
        <w:t>：</w:t>
      </w:r>
      <w:r>
        <w:rPr>
          <w:kern w:val="0"/>
          <w:szCs w:val="20"/>
          <w:lang w:val="fr-CA"/>
        </w:rPr>
        <w:t xml:space="preserve">Il </w:t>
      </w:r>
      <w:r>
        <w:rPr>
          <w:b/>
          <w:i/>
          <w:kern w:val="0"/>
          <w:szCs w:val="20"/>
          <w:lang w:val="fr-CA"/>
        </w:rPr>
        <w:t>va venir</w:t>
      </w:r>
      <w:r>
        <w:rPr>
          <w:kern w:val="0"/>
          <w:szCs w:val="20"/>
          <w:lang w:val="fr-CA"/>
        </w:rPr>
        <w:t xml:space="preserve"> en Chine la semaine prochaine. </w:t>
      </w:r>
      <w:r>
        <w:rPr>
          <w:rFonts w:hint="eastAsia"/>
          <w:kern w:val="0"/>
          <w:szCs w:val="20"/>
          <w:lang w:val="fr-CA"/>
        </w:rPr>
        <w:tab/>
      </w:r>
      <w:r>
        <w:rPr>
          <w:rFonts w:hint="eastAsia"/>
          <w:kern w:val="0"/>
          <w:szCs w:val="20"/>
          <w:lang w:val="fr-CA"/>
        </w:rPr>
        <w:t>他下周要来中国了。</w:t>
      </w:r>
    </w:p>
    <w:p w14:paraId="3164D12B" w14:textId="77777777" w:rsidR="00993BDD" w:rsidRDefault="00993BDD" w:rsidP="00993BDD">
      <w:pPr>
        <w:autoSpaceDE w:val="0"/>
        <w:autoSpaceDN w:val="0"/>
        <w:adjustRightInd w:val="0"/>
        <w:ind w:leftChars="300" w:left="630" w:firstLine="392"/>
        <w:jc w:val="left"/>
        <w:rPr>
          <w:kern w:val="0"/>
          <w:szCs w:val="20"/>
          <w:lang w:val="fr-CA"/>
        </w:rPr>
      </w:pPr>
      <w:r>
        <w:rPr>
          <w:kern w:val="0"/>
          <w:szCs w:val="20"/>
          <w:lang w:val="fr-CA"/>
        </w:rPr>
        <w:t xml:space="preserve">      </w:t>
      </w:r>
      <w:r>
        <w:rPr>
          <w:rFonts w:hint="eastAsia"/>
          <w:kern w:val="0"/>
          <w:szCs w:val="20"/>
          <w:lang w:val="fr-CA"/>
        </w:rPr>
        <w:t xml:space="preserve">   </w:t>
      </w:r>
      <w:r>
        <w:rPr>
          <w:kern w:val="0"/>
          <w:szCs w:val="20"/>
          <w:lang w:val="fr-CA"/>
        </w:rPr>
        <w:t xml:space="preserve">On </w:t>
      </w:r>
      <w:r>
        <w:rPr>
          <w:b/>
          <w:i/>
          <w:kern w:val="0"/>
          <w:szCs w:val="20"/>
          <w:lang w:val="fr-CA"/>
        </w:rPr>
        <w:t>va</w:t>
      </w:r>
      <w:r>
        <w:rPr>
          <w:kern w:val="0"/>
          <w:szCs w:val="20"/>
          <w:lang w:val="fr-CA"/>
        </w:rPr>
        <w:t xml:space="preserve"> </w:t>
      </w:r>
      <w:r>
        <w:rPr>
          <w:b/>
          <w:i/>
          <w:kern w:val="0"/>
          <w:szCs w:val="20"/>
          <w:lang w:val="fr-CA"/>
        </w:rPr>
        <w:t>faire</w:t>
      </w:r>
      <w:r>
        <w:rPr>
          <w:kern w:val="0"/>
          <w:szCs w:val="20"/>
          <w:lang w:val="fr-CA"/>
        </w:rPr>
        <w:t xml:space="preserve"> nos études en France dans un an.</w:t>
      </w:r>
      <w:r>
        <w:rPr>
          <w:rFonts w:hint="eastAsia"/>
          <w:kern w:val="0"/>
          <w:szCs w:val="20"/>
          <w:lang w:val="fr-CA"/>
        </w:rPr>
        <w:tab/>
      </w:r>
      <w:r>
        <w:rPr>
          <w:rFonts w:hint="eastAsia"/>
          <w:kern w:val="0"/>
          <w:szCs w:val="20"/>
          <w:lang w:val="fr-CA"/>
        </w:rPr>
        <w:t>明年咱们将去法国读书。</w:t>
      </w:r>
    </w:p>
    <w:p w14:paraId="03B91FE3" w14:textId="77777777" w:rsidR="00993BDD" w:rsidRDefault="00993BDD" w:rsidP="00993BDD">
      <w:pPr>
        <w:pStyle w:val="1"/>
        <w:tabs>
          <w:tab w:val="left" w:pos="540"/>
        </w:tabs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  </w:t>
      </w:r>
    </w:p>
    <w:p w14:paraId="700902F5" w14:textId="77777777" w:rsidR="00993BDD" w:rsidRDefault="00993BDD" w:rsidP="00993BDD">
      <w:pPr>
        <w:pStyle w:val="1"/>
        <w:tabs>
          <w:tab w:val="left" w:pos="142"/>
          <w:tab w:val="left" w:pos="284"/>
          <w:tab w:val="left" w:pos="540"/>
        </w:tabs>
        <w:rPr>
          <w:rFonts w:asciiTheme="minorHAnsi" w:eastAsiaTheme="minorEastAsia" w:hAnsiTheme="minorHAnsi" w:cstheme="minorBidi"/>
          <w:sz w:val="21"/>
        </w:rPr>
      </w:pPr>
      <w:r>
        <w:rPr>
          <w:rFonts w:ascii="Times New Roman" w:hAnsi="Times New Roman" w:hint="eastAsia"/>
        </w:rPr>
        <w:t xml:space="preserve">  4. </w:t>
      </w:r>
      <w:r>
        <w:rPr>
          <w:rFonts w:ascii="Times New Roman" w:hAnsi="Times New Roman" w:hint="eastAsia"/>
        </w:rPr>
        <w:t>疑问形容词</w:t>
      </w:r>
      <w:r>
        <w:rPr>
          <w:rFonts w:ascii="Times New Roman" w:hAnsi="Times New Roman" w:hint="eastAsia"/>
        </w:rPr>
        <w:t xml:space="preserve"> </w:t>
      </w:r>
      <w:r w:rsidRPr="004579FE">
        <w:rPr>
          <w:rFonts w:asciiTheme="minorHAnsi" w:eastAsiaTheme="minorEastAsia" w:hAnsiTheme="minorHAnsi" w:cstheme="minorBidi" w:hint="eastAsia"/>
          <w:sz w:val="21"/>
        </w:rPr>
        <w:t xml:space="preserve">quel </w:t>
      </w:r>
      <w:r w:rsidRPr="004579FE">
        <w:rPr>
          <w:rFonts w:asciiTheme="minorHAnsi" w:eastAsiaTheme="minorEastAsia" w:hAnsiTheme="minorHAnsi" w:cstheme="minorBidi" w:hint="eastAsia"/>
          <w:sz w:val="21"/>
        </w:rPr>
        <w:t>（</w:t>
      </w:r>
      <w:r>
        <w:rPr>
          <w:rFonts w:asciiTheme="minorHAnsi" w:eastAsiaTheme="minorEastAsia" w:hAnsiTheme="minorHAnsi" w:cstheme="minorBidi"/>
          <w:sz w:val="21"/>
        </w:rPr>
        <w:t>Q</w:t>
      </w:r>
      <w:r w:rsidRPr="004579FE">
        <w:rPr>
          <w:rFonts w:asciiTheme="minorHAnsi" w:eastAsiaTheme="minorEastAsia" w:hAnsiTheme="minorHAnsi" w:cstheme="minorBidi" w:hint="eastAsia"/>
          <w:sz w:val="21"/>
        </w:rPr>
        <w:t>uel, adjectif interrogatif</w:t>
      </w:r>
      <w:r w:rsidRPr="004579FE">
        <w:rPr>
          <w:rFonts w:asciiTheme="minorHAnsi" w:eastAsiaTheme="minorEastAsia" w:hAnsiTheme="minorHAnsi" w:cstheme="minorBidi" w:hint="eastAsia"/>
          <w:sz w:val="21"/>
        </w:rPr>
        <w:t>）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14"/>
        <w:gridCol w:w="1608"/>
        <w:gridCol w:w="1812"/>
        <w:gridCol w:w="1800"/>
      </w:tblGrid>
      <w:tr w:rsidR="00993BDD" w:rsidRPr="005930B0" w14:paraId="0BF1CFE1" w14:textId="77777777" w:rsidTr="00FB3D8F">
        <w:trPr>
          <w:cantSplit/>
        </w:trPr>
        <w:tc>
          <w:tcPr>
            <w:tcW w:w="3522" w:type="dxa"/>
            <w:gridSpan w:val="2"/>
            <w:tcBorders>
              <w:bottom w:val="single" w:sz="4" w:space="0" w:color="auto"/>
            </w:tcBorders>
            <w:shd w:val="clear" w:color="auto" w:fill="993300"/>
          </w:tcPr>
          <w:p w14:paraId="24C35363" w14:textId="77777777" w:rsidR="00993BDD" w:rsidRPr="005930B0" w:rsidRDefault="00993BDD" w:rsidP="00FB3D8F">
            <w:pPr>
              <w:pStyle w:val="1"/>
              <w:tabs>
                <w:tab w:val="left" w:pos="540"/>
              </w:tabs>
              <w:ind w:firstLineChars="400" w:firstLine="843"/>
              <w:rPr>
                <w:rFonts w:ascii="Times New Roman" w:hAnsi="Times New Roman"/>
                <w:b/>
                <w:bCs/>
                <w:color w:val="FFFFFF"/>
                <w:sz w:val="21"/>
              </w:rPr>
            </w:pPr>
            <w:r w:rsidRPr="005930B0">
              <w:rPr>
                <w:rFonts w:ascii="Times New Roman" w:hAnsi="Times New Roman" w:hint="eastAsia"/>
                <w:b/>
                <w:bCs/>
                <w:color w:val="FFFFFF"/>
                <w:sz w:val="21"/>
              </w:rPr>
              <w:t>单</w:t>
            </w:r>
            <w:r w:rsidRPr="005930B0">
              <w:rPr>
                <w:rFonts w:ascii="Times New Roman" w:hAnsi="Times New Roman" w:hint="eastAsia"/>
                <w:b/>
                <w:bCs/>
                <w:color w:val="FFFFFF"/>
                <w:sz w:val="21"/>
              </w:rPr>
              <w:t xml:space="preserve">           </w:t>
            </w:r>
            <w:r w:rsidRPr="005930B0">
              <w:rPr>
                <w:rFonts w:ascii="Times New Roman" w:hAnsi="Times New Roman" w:hint="eastAsia"/>
                <w:b/>
                <w:bCs/>
                <w:color w:val="FFFFFF"/>
                <w:sz w:val="21"/>
              </w:rPr>
              <w:t>数</w:t>
            </w:r>
          </w:p>
        </w:tc>
        <w:tc>
          <w:tcPr>
            <w:tcW w:w="3612" w:type="dxa"/>
            <w:gridSpan w:val="2"/>
            <w:tcBorders>
              <w:bottom w:val="single" w:sz="4" w:space="0" w:color="auto"/>
            </w:tcBorders>
            <w:shd w:val="clear" w:color="auto" w:fill="993300"/>
          </w:tcPr>
          <w:p w14:paraId="7462C378" w14:textId="77777777" w:rsidR="00993BDD" w:rsidRPr="005930B0" w:rsidRDefault="00993BDD" w:rsidP="00FB3D8F">
            <w:pPr>
              <w:pStyle w:val="1"/>
              <w:tabs>
                <w:tab w:val="left" w:pos="540"/>
              </w:tabs>
              <w:ind w:firstLineChars="400" w:firstLine="843"/>
              <w:rPr>
                <w:rFonts w:ascii="Times New Roman" w:hAnsi="Times New Roman"/>
                <w:b/>
                <w:bCs/>
                <w:color w:val="FFFFFF"/>
                <w:sz w:val="21"/>
              </w:rPr>
            </w:pPr>
            <w:r w:rsidRPr="005930B0">
              <w:rPr>
                <w:rFonts w:ascii="Times New Roman" w:hAnsi="Times New Roman" w:hint="eastAsia"/>
                <w:b/>
                <w:bCs/>
                <w:color w:val="FFFFFF"/>
                <w:sz w:val="21"/>
              </w:rPr>
              <w:t>复</w:t>
            </w:r>
            <w:r w:rsidRPr="005930B0">
              <w:rPr>
                <w:rFonts w:ascii="Times New Roman" w:hAnsi="Times New Roman" w:hint="eastAsia"/>
                <w:b/>
                <w:bCs/>
                <w:color w:val="FFFFFF"/>
                <w:sz w:val="21"/>
              </w:rPr>
              <w:t xml:space="preserve">           </w:t>
            </w:r>
            <w:r w:rsidRPr="005930B0">
              <w:rPr>
                <w:rFonts w:ascii="Times New Roman" w:hAnsi="Times New Roman" w:hint="eastAsia"/>
                <w:b/>
                <w:bCs/>
                <w:color w:val="FFFFFF"/>
                <w:sz w:val="21"/>
              </w:rPr>
              <w:t>数</w:t>
            </w:r>
          </w:p>
        </w:tc>
      </w:tr>
      <w:tr w:rsidR="00993BDD" w:rsidRPr="005930B0" w14:paraId="0E1DBA84" w14:textId="77777777" w:rsidTr="00FB3D8F">
        <w:tc>
          <w:tcPr>
            <w:tcW w:w="1914" w:type="dxa"/>
            <w:shd w:val="clear" w:color="auto" w:fill="FFCC00"/>
          </w:tcPr>
          <w:p w14:paraId="56C092D3" w14:textId="77777777" w:rsidR="00993BDD" w:rsidRPr="005930B0" w:rsidRDefault="00993BDD" w:rsidP="00FB3D8F">
            <w:pPr>
              <w:pStyle w:val="1"/>
              <w:tabs>
                <w:tab w:val="left" w:pos="540"/>
              </w:tabs>
              <w:ind w:firstLineChars="100" w:firstLine="211"/>
              <w:jc w:val="center"/>
              <w:rPr>
                <w:rFonts w:ascii="Times New Roman" w:hAnsi="Times New Roman"/>
                <w:b/>
                <w:bCs/>
                <w:sz w:val="21"/>
              </w:rPr>
            </w:pPr>
            <w:r w:rsidRPr="005930B0">
              <w:rPr>
                <w:rFonts w:ascii="Times New Roman" w:hAnsi="Times New Roman" w:hint="eastAsia"/>
                <w:b/>
                <w:bCs/>
                <w:sz w:val="21"/>
              </w:rPr>
              <w:t>阳</w:t>
            </w:r>
            <w:r>
              <w:rPr>
                <w:rFonts w:ascii="Times New Roman" w:hAnsi="Times New Roman" w:hint="eastAsia"/>
                <w:b/>
                <w:bCs/>
                <w:sz w:val="21"/>
              </w:rPr>
              <w:t xml:space="preserve"> </w:t>
            </w:r>
            <w:r w:rsidRPr="005930B0">
              <w:rPr>
                <w:rFonts w:ascii="Times New Roman" w:hAnsi="Times New Roman" w:hint="eastAsia"/>
                <w:b/>
                <w:bCs/>
                <w:sz w:val="21"/>
              </w:rPr>
              <w:t xml:space="preserve">  </w:t>
            </w:r>
            <w:r w:rsidRPr="005930B0">
              <w:rPr>
                <w:rFonts w:ascii="Times New Roman" w:hAnsi="Times New Roman" w:hint="eastAsia"/>
                <w:b/>
                <w:bCs/>
                <w:sz w:val="21"/>
              </w:rPr>
              <w:t>性</w:t>
            </w:r>
          </w:p>
        </w:tc>
        <w:tc>
          <w:tcPr>
            <w:tcW w:w="1608" w:type="dxa"/>
            <w:shd w:val="clear" w:color="auto" w:fill="FFCC00"/>
          </w:tcPr>
          <w:p w14:paraId="34CD8950" w14:textId="77777777" w:rsidR="00993BDD" w:rsidRPr="005930B0" w:rsidRDefault="00993BDD" w:rsidP="00FB3D8F">
            <w:pPr>
              <w:pStyle w:val="1"/>
              <w:tabs>
                <w:tab w:val="left" w:pos="540"/>
              </w:tabs>
              <w:ind w:leftChars="-4" w:hangingChars="4" w:hanging="8"/>
              <w:jc w:val="center"/>
              <w:rPr>
                <w:rFonts w:ascii="Times New Roman" w:hAnsi="Times New Roman"/>
                <w:b/>
                <w:bCs/>
                <w:sz w:val="21"/>
              </w:rPr>
            </w:pPr>
            <w:r w:rsidRPr="005930B0">
              <w:rPr>
                <w:rFonts w:ascii="Times New Roman" w:hAnsi="Times New Roman" w:hint="eastAsia"/>
                <w:b/>
                <w:bCs/>
                <w:sz w:val="21"/>
              </w:rPr>
              <w:t>阴</w:t>
            </w:r>
            <w:r w:rsidRPr="005930B0">
              <w:rPr>
                <w:rFonts w:ascii="Times New Roman" w:hAnsi="Times New Roman" w:hint="eastAsia"/>
                <w:b/>
                <w:bCs/>
                <w:sz w:val="21"/>
              </w:rPr>
              <w:t xml:space="preserve">  </w:t>
            </w:r>
            <w:r>
              <w:rPr>
                <w:rFonts w:ascii="Times New Roman" w:hAnsi="Times New Roman" w:hint="eastAsia"/>
                <w:b/>
                <w:bCs/>
                <w:sz w:val="21"/>
              </w:rPr>
              <w:t xml:space="preserve"> </w:t>
            </w:r>
            <w:r w:rsidRPr="005930B0">
              <w:rPr>
                <w:rFonts w:ascii="Times New Roman" w:hAnsi="Times New Roman" w:hint="eastAsia"/>
                <w:b/>
                <w:bCs/>
                <w:sz w:val="21"/>
              </w:rPr>
              <w:t>性</w:t>
            </w:r>
          </w:p>
        </w:tc>
        <w:tc>
          <w:tcPr>
            <w:tcW w:w="1812" w:type="dxa"/>
            <w:shd w:val="clear" w:color="auto" w:fill="FFCC00"/>
          </w:tcPr>
          <w:p w14:paraId="4C1981AD" w14:textId="77777777" w:rsidR="00993BDD" w:rsidRPr="005930B0" w:rsidRDefault="00993BDD" w:rsidP="00FB3D8F">
            <w:pPr>
              <w:pStyle w:val="1"/>
              <w:tabs>
                <w:tab w:val="left" w:pos="540"/>
              </w:tabs>
              <w:ind w:firstLineChars="200" w:firstLine="422"/>
              <w:jc w:val="both"/>
              <w:rPr>
                <w:rFonts w:ascii="Times New Roman" w:hAnsi="Times New Roman"/>
                <w:b/>
                <w:bCs/>
                <w:sz w:val="21"/>
              </w:rPr>
            </w:pPr>
            <w:r w:rsidRPr="005930B0">
              <w:rPr>
                <w:rFonts w:ascii="Times New Roman" w:hAnsi="Times New Roman" w:hint="eastAsia"/>
                <w:b/>
                <w:bCs/>
                <w:sz w:val="21"/>
              </w:rPr>
              <w:t>阳</w:t>
            </w:r>
            <w:r w:rsidRPr="005930B0">
              <w:rPr>
                <w:rFonts w:ascii="Times New Roman" w:hAnsi="Times New Roman" w:hint="eastAsia"/>
                <w:b/>
                <w:bCs/>
                <w:sz w:val="21"/>
              </w:rPr>
              <w:t xml:space="preserve">   </w:t>
            </w:r>
            <w:r w:rsidRPr="005930B0">
              <w:rPr>
                <w:rFonts w:ascii="Times New Roman" w:hAnsi="Times New Roman" w:hint="eastAsia"/>
                <w:b/>
                <w:bCs/>
                <w:sz w:val="21"/>
              </w:rPr>
              <w:t>性</w:t>
            </w:r>
          </w:p>
        </w:tc>
        <w:tc>
          <w:tcPr>
            <w:tcW w:w="1800" w:type="dxa"/>
            <w:shd w:val="clear" w:color="auto" w:fill="FFCC00"/>
          </w:tcPr>
          <w:p w14:paraId="0990ABDC" w14:textId="77777777" w:rsidR="00993BDD" w:rsidRPr="005930B0" w:rsidRDefault="00993BDD" w:rsidP="00FB3D8F">
            <w:pPr>
              <w:pStyle w:val="1"/>
              <w:tabs>
                <w:tab w:val="left" w:pos="540"/>
              </w:tabs>
              <w:ind w:firstLineChars="198" w:firstLine="417"/>
              <w:jc w:val="both"/>
              <w:rPr>
                <w:rFonts w:ascii="Times New Roman" w:hAnsi="Times New Roman"/>
                <w:b/>
                <w:bCs/>
                <w:sz w:val="21"/>
              </w:rPr>
            </w:pPr>
            <w:r w:rsidRPr="005930B0">
              <w:rPr>
                <w:rFonts w:ascii="Times New Roman" w:hAnsi="Times New Roman" w:hint="eastAsia"/>
                <w:b/>
                <w:bCs/>
                <w:sz w:val="21"/>
              </w:rPr>
              <w:t>阴</w:t>
            </w:r>
            <w:r w:rsidRPr="005930B0">
              <w:rPr>
                <w:rFonts w:ascii="Times New Roman" w:hAnsi="Times New Roman" w:hint="eastAsia"/>
                <w:b/>
                <w:bCs/>
                <w:sz w:val="21"/>
              </w:rPr>
              <w:t xml:space="preserve">   </w:t>
            </w:r>
            <w:r w:rsidRPr="005930B0">
              <w:rPr>
                <w:rFonts w:ascii="Times New Roman" w:hAnsi="Times New Roman" w:hint="eastAsia"/>
                <w:b/>
                <w:bCs/>
                <w:sz w:val="21"/>
              </w:rPr>
              <w:t>性</w:t>
            </w:r>
          </w:p>
        </w:tc>
      </w:tr>
      <w:tr w:rsidR="00993BDD" w14:paraId="5237D545" w14:textId="77777777" w:rsidTr="00FB3D8F">
        <w:tc>
          <w:tcPr>
            <w:tcW w:w="1914" w:type="dxa"/>
          </w:tcPr>
          <w:p w14:paraId="25891825" w14:textId="77777777" w:rsidR="00993BDD" w:rsidRPr="00033707" w:rsidRDefault="00993BDD" w:rsidP="00FB3D8F">
            <w:pPr>
              <w:pStyle w:val="1"/>
              <w:tabs>
                <w:tab w:val="left" w:pos="540"/>
              </w:tabs>
              <w:ind w:firstLineChars="284" w:firstLine="599"/>
              <w:jc w:val="both"/>
              <w:rPr>
                <w:rFonts w:ascii="Calibri Light" w:hAnsi="Calibri Light"/>
                <w:b/>
                <w:color w:val="000000"/>
                <w:sz w:val="21"/>
              </w:rPr>
            </w:pPr>
            <w:r w:rsidRPr="00033707">
              <w:rPr>
                <w:rFonts w:ascii="Calibri Light" w:hAnsi="Calibri Light"/>
                <w:b/>
                <w:color w:val="000000"/>
                <w:sz w:val="21"/>
              </w:rPr>
              <w:t xml:space="preserve">quel </w:t>
            </w:r>
          </w:p>
        </w:tc>
        <w:tc>
          <w:tcPr>
            <w:tcW w:w="1608" w:type="dxa"/>
          </w:tcPr>
          <w:p w14:paraId="17701424" w14:textId="77777777" w:rsidR="00993BDD" w:rsidRPr="00033707" w:rsidRDefault="00993BDD" w:rsidP="00FB3D8F">
            <w:pPr>
              <w:pStyle w:val="1"/>
              <w:tabs>
                <w:tab w:val="left" w:pos="540"/>
              </w:tabs>
              <w:ind w:firstLine="420"/>
              <w:jc w:val="both"/>
              <w:rPr>
                <w:rFonts w:ascii="Calibri Light" w:hAnsi="Calibri Light"/>
                <w:b/>
                <w:color w:val="000000"/>
                <w:sz w:val="21"/>
              </w:rPr>
            </w:pPr>
            <w:r w:rsidRPr="00033707">
              <w:rPr>
                <w:rFonts w:ascii="Calibri Light" w:hAnsi="Calibri Light"/>
                <w:b/>
                <w:color w:val="000000"/>
                <w:sz w:val="21"/>
              </w:rPr>
              <w:t>quelle</w:t>
            </w:r>
          </w:p>
        </w:tc>
        <w:tc>
          <w:tcPr>
            <w:tcW w:w="1812" w:type="dxa"/>
          </w:tcPr>
          <w:p w14:paraId="41C1749B" w14:textId="77777777" w:rsidR="00993BDD" w:rsidRPr="00033707" w:rsidRDefault="00993BDD" w:rsidP="00FB3D8F">
            <w:pPr>
              <w:pStyle w:val="1"/>
              <w:tabs>
                <w:tab w:val="left" w:pos="540"/>
              </w:tabs>
              <w:ind w:firstLineChars="267" w:firstLine="563"/>
              <w:jc w:val="both"/>
              <w:rPr>
                <w:rFonts w:ascii="Calibri Light" w:hAnsi="Calibri Light"/>
                <w:b/>
                <w:color w:val="000000"/>
                <w:sz w:val="21"/>
              </w:rPr>
            </w:pPr>
            <w:r w:rsidRPr="00033707">
              <w:rPr>
                <w:rFonts w:ascii="Calibri Light" w:hAnsi="Calibri Light"/>
                <w:b/>
                <w:color w:val="000000"/>
                <w:sz w:val="21"/>
              </w:rPr>
              <w:t>quels</w:t>
            </w:r>
          </w:p>
        </w:tc>
        <w:tc>
          <w:tcPr>
            <w:tcW w:w="1800" w:type="dxa"/>
          </w:tcPr>
          <w:p w14:paraId="35A33BBF" w14:textId="77777777" w:rsidR="00993BDD" w:rsidRPr="00033707" w:rsidRDefault="00993BDD" w:rsidP="00FB3D8F">
            <w:pPr>
              <w:pStyle w:val="1"/>
              <w:tabs>
                <w:tab w:val="left" w:pos="540"/>
              </w:tabs>
              <w:ind w:firstLineChars="249" w:firstLine="525"/>
              <w:jc w:val="both"/>
              <w:rPr>
                <w:rFonts w:ascii="Calibri Light" w:hAnsi="Calibri Light"/>
                <w:b/>
                <w:color w:val="000000"/>
                <w:sz w:val="21"/>
              </w:rPr>
            </w:pPr>
            <w:r w:rsidRPr="00033707">
              <w:rPr>
                <w:rFonts w:ascii="Calibri Light" w:hAnsi="Calibri Light"/>
                <w:b/>
                <w:color w:val="000000"/>
                <w:sz w:val="21"/>
              </w:rPr>
              <w:t>quelles</w:t>
            </w:r>
          </w:p>
        </w:tc>
      </w:tr>
    </w:tbl>
    <w:p w14:paraId="42FD8B76" w14:textId="77777777" w:rsidR="00993BDD" w:rsidRDefault="00993BDD" w:rsidP="00993BDD">
      <w:pPr>
        <w:pStyle w:val="1"/>
        <w:tabs>
          <w:tab w:val="left" w:pos="142"/>
          <w:tab w:val="left" w:pos="284"/>
          <w:tab w:val="left" w:pos="540"/>
        </w:tabs>
        <w:rPr>
          <w:rFonts w:ascii="Times New Roman" w:hAnsi="Times New Roman"/>
        </w:rPr>
      </w:pPr>
    </w:p>
    <w:p w14:paraId="13DC0E14" w14:textId="77777777" w:rsidR="00993BDD" w:rsidRDefault="00993BDD" w:rsidP="00993BDD">
      <w:pPr>
        <w:pStyle w:val="1"/>
        <w:tabs>
          <w:tab w:val="left" w:pos="540"/>
        </w:tabs>
        <w:ind w:left="400" w:hangingChars="200" w:hanging="400"/>
        <w:rPr>
          <w:rFonts w:asciiTheme="minorHAnsi" w:eastAsiaTheme="minorEastAsia" w:hAnsiTheme="minorHAnsi" w:cstheme="minorBidi"/>
          <w:sz w:val="21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 w:hint="eastAsia"/>
        </w:rPr>
        <w:t>针对名词提问时，使用疑问形容词</w:t>
      </w:r>
      <w:r>
        <w:rPr>
          <w:rFonts w:ascii="Times New Roman" w:hAnsi="Times New Roman" w:hint="eastAsia"/>
        </w:rPr>
        <w:t xml:space="preserve"> </w:t>
      </w:r>
      <w:r w:rsidRPr="001041A2">
        <w:rPr>
          <w:rFonts w:asciiTheme="minorHAnsi" w:eastAsiaTheme="minorEastAsia" w:hAnsiTheme="minorHAnsi" w:cstheme="minorBidi" w:hint="eastAsia"/>
          <w:sz w:val="21"/>
        </w:rPr>
        <w:t>quel</w:t>
      </w:r>
      <w:r>
        <w:rPr>
          <w:rFonts w:asciiTheme="minorHAnsi" w:eastAsiaTheme="minorEastAsia" w:hAnsiTheme="minorHAnsi" w:cstheme="minorBidi" w:hint="eastAsia"/>
          <w:sz w:val="21"/>
        </w:rPr>
        <w:t>；其性数应与针对名词的性数相一致（与普通形容词配合规则相同）。如：</w:t>
      </w:r>
    </w:p>
    <w:p w14:paraId="7C14D16E" w14:textId="77777777" w:rsidR="00993BDD" w:rsidRDefault="00993BDD" w:rsidP="00993BDD">
      <w:pPr>
        <w:pStyle w:val="1"/>
        <w:tabs>
          <w:tab w:val="left" w:pos="540"/>
        </w:tabs>
        <w:ind w:left="420" w:hangingChars="200" w:hanging="420"/>
        <w:rPr>
          <w:rFonts w:asciiTheme="minorHAnsi" w:eastAsiaTheme="minorEastAsia" w:hAnsiTheme="minorHAnsi" w:cstheme="minorBidi"/>
          <w:sz w:val="21"/>
        </w:rPr>
      </w:pPr>
      <w:r>
        <w:rPr>
          <w:rFonts w:asciiTheme="minorHAnsi" w:eastAsiaTheme="minorEastAsia" w:hAnsiTheme="minorHAnsi" w:cstheme="minorBidi" w:hint="eastAsia"/>
          <w:sz w:val="21"/>
        </w:rPr>
        <w:t xml:space="preserve">    </w:t>
      </w:r>
      <w:r w:rsidRPr="00033707">
        <w:rPr>
          <w:rFonts w:asciiTheme="minorHAnsi" w:eastAsiaTheme="minorEastAsia" w:hAnsiTheme="minorHAnsi" w:cstheme="minorBidi"/>
          <w:i/>
          <w:sz w:val="21"/>
        </w:rPr>
        <w:t>Quel</w:t>
      </w:r>
      <w:r>
        <w:rPr>
          <w:rFonts w:asciiTheme="minorHAnsi" w:eastAsiaTheme="minorEastAsia" w:hAnsiTheme="minorHAnsi" w:cstheme="minorBidi"/>
          <w:sz w:val="21"/>
        </w:rPr>
        <w:t xml:space="preserve"> temps fait-il ?  </w:t>
      </w:r>
      <w:r>
        <w:rPr>
          <w:rFonts w:asciiTheme="minorHAnsi" w:eastAsiaTheme="minorEastAsia" w:hAnsiTheme="minorHAnsi" w:cstheme="minorBidi" w:hint="eastAsia"/>
          <w:sz w:val="21"/>
        </w:rPr>
        <w:tab/>
      </w:r>
      <w:r>
        <w:rPr>
          <w:rFonts w:asciiTheme="minorHAnsi" w:eastAsiaTheme="minorEastAsia" w:hAnsiTheme="minorHAnsi" w:cstheme="minorBidi"/>
          <w:sz w:val="21"/>
        </w:rPr>
        <w:tab/>
      </w:r>
      <w:r>
        <w:rPr>
          <w:rFonts w:asciiTheme="minorHAnsi" w:eastAsiaTheme="minorEastAsia" w:hAnsiTheme="minorHAnsi" w:cstheme="minorBidi" w:hint="eastAsia"/>
          <w:sz w:val="21"/>
        </w:rPr>
        <w:t>天气如何？</w:t>
      </w:r>
    </w:p>
    <w:p w14:paraId="45B363B2" w14:textId="77777777" w:rsidR="00993BDD" w:rsidRDefault="00993BDD" w:rsidP="00993BDD">
      <w:pPr>
        <w:pStyle w:val="1"/>
        <w:tabs>
          <w:tab w:val="left" w:pos="540"/>
        </w:tabs>
        <w:ind w:left="420" w:hangingChars="200" w:hanging="420"/>
        <w:rPr>
          <w:rFonts w:asciiTheme="minorHAnsi" w:eastAsiaTheme="minorEastAsia" w:hAnsiTheme="minorHAnsi" w:cstheme="minorBidi"/>
          <w:sz w:val="21"/>
        </w:rPr>
      </w:pPr>
      <w:r>
        <w:rPr>
          <w:rFonts w:asciiTheme="minorHAnsi" w:eastAsiaTheme="minorEastAsia" w:hAnsiTheme="minorHAnsi" w:cstheme="minorBidi" w:hint="eastAsia"/>
          <w:sz w:val="21"/>
        </w:rPr>
        <w:t xml:space="preserve">    </w:t>
      </w:r>
      <w:r w:rsidRPr="00033707">
        <w:rPr>
          <w:rFonts w:asciiTheme="minorHAnsi" w:eastAsiaTheme="minorEastAsia" w:hAnsiTheme="minorHAnsi" w:cstheme="minorBidi"/>
          <w:i/>
          <w:sz w:val="21"/>
        </w:rPr>
        <w:t>Quelle</w:t>
      </w:r>
      <w:r>
        <w:rPr>
          <w:rFonts w:asciiTheme="minorHAnsi" w:eastAsiaTheme="minorEastAsia" w:hAnsiTheme="minorHAnsi" w:cstheme="minorBidi"/>
          <w:sz w:val="21"/>
        </w:rPr>
        <w:t xml:space="preserve"> heure est-il ? </w:t>
      </w:r>
      <w:r>
        <w:rPr>
          <w:rFonts w:asciiTheme="minorHAnsi" w:eastAsiaTheme="minorEastAsia" w:hAnsiTheme="minorHAnsi" w:cstheme="minorBidi" w:hint="eastAsia"/>
          <w:sz w:val="21"/>
        </w:rPr>
        <w:tab/>
      </w:r>
      <w:r>
        <w:rPr>
          <w:rFonts w:asciiTheme="minorHAnsi" w:eastAsiaTheme="minorEastAsia" w:hAnsiTheme="minorHAnsi" w:cstheme="minorBidi"/>
          <w:sz w:val="21"/>
        </w:rPr>
        <w:tab/>
      </w:r>
      <w:r>
        <w:rPr>
          <w:rFonts w:asciiTheme="minorHAnsi" w:eastAsiaTheme="minorEastAsia" w:hAnsiTheme="minorHAnsi" w:cstheme="minorBidi" w:hint="eastAsia"/>
          <w:sz w:val="21"/>
        </w:rPr>
        <w:t>几点了？</w:t>
      </w:r>
    </w:p>
    <w:p w14:paraId="0E046B86" w14:textId="77777777" w:rsidR="00993BDD" w:rsidRDefault="00993BDD" w:rsidP="00993BDD">
      <w:pPr>
        <w:pStyle w:val="1"/>
        <w:tabs>
          <w:tab w:val="left" w:pos="540"/>
        </w:tabs>
        <w:ind w:left="420" w:hangingChars="200" w:hanging="420"/>
        <w:rPr>
          <w:rFonts w:asciiTheme="minorHAnsi" w:eastAsiaTheme="minorEastAsia" w:hAnsiTheme="minorHAnsi" w:cstheme="minorBidi"/>
          <w:sz w:val="21"/>
        </w:rPr>
      </w:pPr>
      <w:r>
        <w:rPr>
          <w:rFonts w:asciiTheme="minorHAnsi" w:eastAsiaTheme="minorEastAsia" w:hAnsiTheme="minorHAnsi" w:cstheme="minorBidi" w:hint="eastAsia"/>
          <w:sz w:val="21"/>
        </w:rPr>
        <w:t xml:space="preserve">  </w:t>
      </w:r>
      <w:r>
        <w:rPr>
          <w:rFonts w:asciiTheme="minorHAnsi" w:eastAsiaTheme="minorEastAsia" w:hAnsiTheme="minorHAnsi" w:cstheme="minorBidi"/>
          <w:sz w:val="21"/>
        </w:rPr>
        <w:t xml:space="preserve"> </w:t>
      </w:r>
      <w:r>
        <w:rPr>
          <w:rFonts w:asciiTheme="minorHAnsi" w:eastAsiaTheme="minorEastAsia" w:hAnsiTheme="minorHAnsi" w:cstheme="minorBidi" w:hint="eastAsia"/>
          <w:sz w:val="21"/>
        </w:rPr>
        <w:t xml:space="preserve"> </w:t>
      </w:r>
      <w:r w:rsidRPr="00033707">
        <w:rPr>
          <w:rFonts w:asciiTheme="minorHAnsi" w:eastAsiaTheme="minorEastAsia" w:hAnsiTheme="minorHAnsi" w:cstheme="minorBidi"/>
          <w:i/>
          <w:sz w:val="21"/>
        </w:rPr>
        <w:t>Quels</w:t>
      </w:r>
      <w:r>
        <w:rPr>
          <w:rFonts w:asciiTheme="minorHAnsi" w:eastAsiaTheme="minorEastAsia" w:hAnsiTheme="minorHAnsi" w:cstheme="minorBidi"/>
          <w:sz w:val="21"/>
        </w:rPr>
        <w:t xml:space="preserve"> sports pratiques-tu ? </w:t>
      </w:r>
      <w:r>
        <w:rPr>
          <w:rFonts w:asciiTheme="minorHAnsi" w:eastAsiaTheme="minorEastAsia" w:hAnsiTheme="minorHAnsi" w:cstheme="minorBidi"/>
          <w:sz w:val="21"/>
        </w:rPr>
        <w:tab/>
      </w:r>
      <w:r>
        <w:rPr>
          <w:rFonts w:asciiTheme="minorHAnsi" w:eastAsiaTheme="minorEastAsia" w:hAnsiTheme="minorHAnsi" w:cstheme="minorBidi" w:hint="eastAsia"/>
          <w:sz w:val="21"/>
        </w:rPr>
        <w:t>你搞哪些体育活动？</w:t>
      </w:r>
    </w:p>
    <w:p w14:paraId="5A9DAE92" w14:textId="4752088B" w:rsidR="00993BDD" w:rsidRDefault="00993BDD" w:rsidP="00993BDD">
      <w:pPr>
        <w:pStyle w:val="1"/>
        <w:tabs>
          <w:tab w:val="left" w:pos="540"/>
        </w:tabs>
        <w:ind w:left="420" w:hangingChars="200" w:hanging="420"/>
        <w:rPr>
          <w:rFonts w:asciiTheme="minorHAnsi" w:eastAsiaTheme="minorEastAsia" w:hAnsiTheme="minorHAnsi" w:cstheme="minorBidi"/>
          <w:sz w:val="21"/>
        </w:rPr>
      </w:pPr>
      <w:r>
        <w:rPr>
          <w:rFonts w:asciiTheme="minorHAnsi" w:eastAsiaTheme="minorEastAsia" w:hAnsiTheme="minorHAnsi" w:cstheme="minorBidi" w:hint="eastAsia"/>
          <w:sz w:val="21"/>
        </w:rPr>
        <w:t xml:space="preserve">  </w:t>
      </w:r>
      <w:r>
        <w:rPr>
          <w:rFonts w:asciiTheme="minorHAnsi" w:eastAsiaTheme="minorEastAsia" w:hAnsiTheme="minorHAnsi" w:cstheme="minorBidi"/>
          <w:sz w:val="21"/>
        </w:rPr>
        <w:t xml:space="preserve"> </w:t>
      </w:r>
      <w:r>
        <w:rPr>
          <w:rFonts w:asciiTheme="minorHAnsi" w:eastAsiaTheme="minorEastAsia" w:hAnsiTheme="minorHAnsi" w:cstheme="minorBidi" w:hint="eastAsia"/>
          <w:sz w:val="21"/>
        </w:rPr>
        <w:t xml:space="preserve"> </w:t>
      </w:r>
      <w:r w:rsidRPr="00033707">
        <w:rPr>
          <w:rFonts w:asciiTheme="minorHAnsi" w:eastAsiaTheme="minorEastAsia" w:hAnsiTheme="minorHAnsi" w:cstheme="minorBidi"/>
          <w:i/>
          <w:sz w:val="21"/>
        </w:rPr>
        <w:t>Q</w:t>
      </w:r>
      <w:r w:rsidRPr="00033707">
        <w:rPr>
          <w:rFonts w:asciiTheme="minorHAnsi" w:eastAsiaTheme="minorEastAsia" w:hAnsiTheme="minorHAnsi" w:cstheme="minorBidi" w:hint="eastAsia"/>
          <w:i/>
          <w:sz w:val="21"/>
        </w:rPr>
        <w:t>uelles</w:t>
      </w:r>
      <w:r>
        <w:rPr>
          <w:rFonts w:asciiTheme="minorHAnsi" w:eastAsiaTheme="minorEastAsia" w:hAnsiTheme="minorHAnsi" w:cstheme="minorBidi" w:hint="eastAsia"/>
          <w:sz w:val="21"/>
        </w:rPr>
        <w:t xml:space="preserve"> </w:t>
      </w:r>
      <w:r>
        <w:rPr>
          <w:rFonts w:asciiTheme="minorHAnsi" w:eastAsiaTheme="minorEastAsia" w:hAnsiTheme="minorHAnsi" w:cstheme="minorBidi"/>
          <w:sz w:val="21"/>
        </w:rPr>
        <w:t>activités avez-vous ?</w:t>
      </w:r>
      <w:r>
        <w:rPr>
          <w:rFonts w:asciiTheme="minorHAnsi" w:eastAsiaTheme="minorEastAsia" w:hAnsiTheme="minorHAnsi" w:cstheme="minorBidi"/>
          <w:sz w:val="21"/>
        </w:rPr>
        <w:tab/>
      </w:r>
      <w:r>
        <w:rPr>
          <w:rFonts w:asciiTheme="minorHAnsi" w:eastAsiaTheme="minorEastAsia" w:hAnsiTheme="minorHAnsi" w:cstheme="minorBidi" w:hint="eastAsia"/>
          <w:sz w:val="21"/>
        </w:rPr>
        <w:t>您从事的是什么业务呢？</w:t>
      </w:r>
    </w:p>
    <w:p w14:paraId="311E8960" w14:textId="2E0F3B96" w:rsidR="0084353E" w:rsidRDefault="0084353E" w:rsidP="0084353E">
      <w:pPr>
        <w:pStyle w:val="1"/>
        <w:tabs>
          <w:tab w:val="left" w:pos="540"/>
        </w:tabs>
        <w:rPr>
          <w:rFonts w:asciiTheme="minorHAnsi" w:eastAsiaTheme="minorEastAsia" w:hAnsiTheme="minorHAnsi" w:cstheme="minorBidi"/>
          <w:sz w:val="21"/>
        </w:rPr>
      </w:pPr>
    </w:p>
    <w:p w14:paraId="196DAA9C" w14:textId="1F36D03B" w:rsidR="00393A52" w:rsidRDefault="00393A52" w:rsidP="0084353E">
      <w:pPr>
        <w:pStyle w:val="1"/>
        <w:tabs>
          <w:tab w:val="left" w:pos="540"/>
        </w:tabs>
        <w:rPr>
          <w:rFonts w:asciiTheme="minorHAnsi" w:eastAsiaTheme="minorEastAsia" w:hAnsiTheme="minorHAnsi" w:cstheme="minorBidi"/>
          <w:sz w:val="21"/>
        </w:rPr>
      </w:pPr>
    </w:p>
    <w:p w14:paraId="62334436" w14:textId="77777777" w:rsidR="00393A52" w:rsidRDefault="00393A52" w:rsidP="00393A52">
      <w:pPr>
        <w:pStyle w:val="a3"/>
        <w:shd w:val="clear" w:color="auto" w:fill="E1C2A8"/>
        <w:spacing w:before="0" w:beforeAutospacing="0" w:after="75" w:afterAutospacing="0" w:line="315" w:lineRule="atLeast"/>
        <w:rPr>
          <w:rFonts w:ascii="simsun" w:hAnsi="simsun" w:hint="eastAsia"/>
          <w:color w:val="464646"/>
          <w:sz w:val="21"/>
          <w:szCs w:val="21"/>
        </w:rPr>
      </w:pPr>
      <w:r>
        <w:rPr>
          <w:rFonts w:ascii="simsun" w:hAnsi="simsun"/>
          <w:b/>
          <w:bCs/>
          <w:color w:val="464646"/>
          <w:sz w:val="21"/>
          <w:szCs w:val="21"/>
        </w:rPr>
        <w:t>时间及月份，日期的表示方法</w:t>
      </w:r>
    </w:p>
    <w:p w14:paraId="63CCC54D" w14:textId="77777777" w:rsidR="00393A52" w:rsidRDefault="00393A52" w:rsidP="00393A52">
      <w:pPr>
        <w:pStyle w:val="a3"/>
        <w:shd w:val="clear" w:color="auto" w:fill="E1C2A8"/>
        <w:spacing w:before="0" w:beforeAutospacing="0" w:after="75" w:afterAutospacing="0" w:line="315" w:lineRule="atLeast"/>
        <w:rPr>
          <w:rFonts w:ascii="simsun" w:hAnsi="simsun" w:hint="eastAsia"/>
          <w:color w:val="464646"/>
          <w:sz w:val="21"/>
          <w:szCs w:val="21"/>
        </w:rPr>
      </w:pPr>
      <w:r>
        <w:rPr>
          <w:rFonts w:ascii="simsun" w:hAnsi="simsun"/>
          <w:b/>
          <w:bCs/>
          <w:color w:val="464646"/>
          <w:sz w:val="21"/>
          <w:szCs w:val="21"/>
        </w:rPr>
        <w:t>l'année</w:t>
      </w:r>
      <w:r>
        <w:rPr>
          <w:rFonts w:ascii="simsun" w:hAnsi="simsun"/>
          <w:b/>
          <w:bCs/>
          <w:color w:val="464646"/>
          <w:sz w:val="21"/>
          <w:szCs w:val="21"/>
        </w:rPr>
        <w:t>年份</w:t>
      </w:r>
      <w:r>
        <w:rPr>
          <w:rFonts w:ascii="simsun" w:hAnsi="simsun"/>
          <w:b/>
          <w:bCs/>
          <w:color w:val="464646"/>
          <w:sz w:val="21"/>
          <w:szCs w:val="21"/>
        </w:rPr>
        <w:t>:</w:t>
      </w:r>
      <w:r>
        <w:rPr>
          <w:rFonts w:ascii="simsun" w:hAnsi="simsun"/>
          <w:color w:val="464646"/>
          <w:sz w:val="21"/>
          <w:szCs w:val="21"/>
        </w:rPr>
        <w:t>   </w:t>
      </w:r>
    </w:p>
    <w:p w14:paraId="41B9F436" w14:textId="77777777" w:rsidR="00393A52" w:rsidRDefault="00393A52" w:rsidP="00393A52">
      <w:pPr>
        <w:pStyle w:val="a3"/>
        <w:shd w:val="clear" w:color="auto" w:fill="E1C2A8"/>
        <w:spacing w:before="0" w:beforeAutospacing="0" w:after="75" w:afterAutospacing="0" w:line="315" w:lineRule="atLeast"/>
        <w:rPr>
          <w:rFonts w:ascii="simsun" w:hAnsi="simsun" w:hint="eastAsia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en 2004</w:t>
      </w:r>
    </w:p>
    <w:p w14:paraId="15DAA246" w14:textId="77777777" w:rsidR="00393A52" w:rsidRDefault="00393A52" w:rsidP="00393A52">
      <w:pPr>
        <w:pStyle w:val="a3"/>
        <w:shd w:val="clear" w:color="auto" w:fill="E1C2A8"/>
        <w:spacing w:before="0" w:beforeAutospacing="0" w:after="75" w:afterAutospacing="0" w:line="315" w:lineRule="atLeast"/>
        <w:rPr>
          <w:rFonts w:ascii="simsun" w:hAnsi="simsun" w:hint="eastAsia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 </w:t>
      </w:r>
    </w:p>
    <w:p w14:paraId="7F90050F" w14:textId="77777777" w:rsidR="00393A52" w:rsidRDefault="00393A52" w:rsidP="00393A52">
      <w:pPr>
        <w:pStyle w:val="a3"/>
        <w:shd w:val="clear" w:color="auto" w:fill="E1C2A8"/>
        <w:spacing w:before="0" w:beforeAutospacing="0" w:after="75" w:afterAutospacing="0" w:line="315" w:lineRule="atLeast"/>
        <w:rPr>
          <w:rFonts w:ascii="simsun" w:hAnsi="simsun" w:hint="eastAsia"/>
          <w:color w:val="464646"/>
          <w:sz w:val="21"/>
          <w:szCs w:val="21"/>
        </w:rPr>
      </w:pPr>
      <w:r>
        <w:rPr>
          <w:rFonts w:ascii="simsun" w:hAnsi="simsun"/>
          <w:b/>
          <w:bCs/>
          <w:color w:val="464646"/>
          <w:sz w:val="21"/>
          <w:szCs w:val="21"/>
        </w:rPr>
        <w:t>les saisons</w:t>
      </w:r>
      <w:r>
        <w:rPr>
          <w:rFonts w:ascii="simsun" w:hAnsi="simsun"/>
          <w:b/>
          <w:bCs/>
          <w:color w:val="464646"/>
          <w:sz w:val="21"/>
          <w:szCs w:val="21"/>
        </w:rPr>
        <w:t>季节</w:t>
      </w:r>
      <w:r>
        <w:rPr>
          <w:rFonts w:ascii="simsun" w:hAnsi="simsun"/>
          <w:b/>
          <w:bCs/>
          <w:color w:val="464646"/>
          <w:sz w:val="21"/>
          <w:szCs w:val="21"/>
        </w:rPr>
        <w:t> :</w:t>
      </w:r>
      <w:r>
        <w:rPr>
          <w:rFonts w:ascii="simsun" w:hAnsi="simsun"/>
          <w:color w:val="464646"/>
          <w:sz w:val="21"/>
          <w:szCs w:val="21"/>
        </w:rPr>
        <w:t> </w:t>
      </w:r>
    </w:p>
    <w:p w14:paraId="531F020A" w14:textId="77777777" w:rsidR="00393A52" w:rsidRDefault="00393A52" w:rsidP="00393A52">
      <w:pPr>
        <w:pStyle w:val="a3"/>
        <w:shd w:val="clear" w:color="auto" w:fill="E1C2A8"/>
        <w:spacing w:before="0" w:beforeAutospacing="0" w:after="75" w:afterAutospacing="0" w:line="315" w:lineRule="atLeast"/>
        <w:rPr>
          <w:rFonts w:ascii="simsun" w:hAnsi="simsun" w:hint="eastAsia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au printemps,   en été,   en automne,  en hiver  </w:t>
      </w:r>
    </w:p>
    <w:p w14:paraId="679E218E" w14:textId="77777777" w:rsidR="00393A52" w:rsidRDefault="00393A52" w:rsidP="00393A52">
      <w:pPr>
        <w:pStyle w:val="a3"/>
        <w:shd w:val="clear" w:color="auto" w:fill="E1C2A8"/>
        <w:spacing w:before="0" w:beforeAutospacing="0" w:after="75" w:afterAutospacing="0" w:line="315" w:lineRule="atLeast"/>
        <w:rPr>
          <w:rFonts w:ascii="simsun" w:hAnsi="simsun" w:hint="eastAsia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 </w:t>
      </w:r>
    </w:p>
    <w:p w14:paraId="387A4251" w14:textId="77777777" w:rsidR="00393A52" w:rsidRDefault="00393A52" w:rsidP="00393A52">
      <w:pPr>
        <w:pStyle w:val="a3"/>
        <w:shd w:val="clear" w:color="auto" w:fill="E1C2A8"/>
        <w:spacing w:before="0" w:beforeAutospacing="0" w:after="75" w:afterAutospacing="0" w:line="315" w:lineRule="atLeast"/>
        <w:rPr>
          <w:rFonts w:ascii="simsun" w:hAnsi="simsun" w:hint="eastAsia"/>
          <w:color w:val="464646"/>
          <w:sz w:val="21"/>
          <w:szCs w:val="21"/>
        </w:rPr>
      </w:pPr>
      <w:r>
        <w:rPr>
          <w:rFonts w:ascii="simsun" w:hAnsi="simsun"/>
          <w:b/>
          <w:bCs/>
          <w:color w:val="464646"/>
          <w:sz w:val="21"/>
          <w:szCs w:val="21"/>
        </w:rPr>
        <w:t>Les Mois</w:t>
      </w:r>
      <w:r>
        <w:rPr>
          <w:rFonts w:ascii="simsun" w:hAnsi="simsun"/>
          <w:b/>
          <w:bCs/>
          <w:color w:val="464646"/>
          <w:sz w:val="21"/>
          <w:szCs w:val="21"/>
        </w:rPr>
        <w:t>月份</w:t>
      </w:r>
      <w:r>
        <w:rPr>
          <w:rFonts w:ascii="simsun" w:hAnsi="simsun"/>
          <w:b/>
          <w:bCs/>
          <w:color w:val="464646"/>
          <w:sz w:val="21"/>
          <w:szCs w:val="21"/>
        </w:rPr>
        <w:t>:</w:t>
      </w:r>
    </w:p>
    <w:p w14:paraId="454EEF53" w14:textId="77777777" w:rsidR="00393A52" w:rsidRDefault="00393A52" w:rsidP="00393A52">
      <w:pPr>
        <w:pStyle w:val="a3"/>
        <w:shd w:val="clear" w:color="auto" w:fill="E1C2A8"/>
        <w:spacing w:before="0" w:beforeAutospacing="0" w:after="75" w:afterAutospacing="0" w:line="315" w:lineRule="atLeast"/>
        <w:rPr>
          <w:rFonts w:ascii="simsun" w:hAnsi="simsun" w:hint="eastAsia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janvier, février, mars, avril, mai, juin, juillet, août, septembre, octobre, novembre, décembre       </w:t>
      </w:r>
    </w:p>
    <w:p w14:paraId="00400B16" w14:textId="77777777" w:rsidR="00393A52" w:rsidRDefault="00393A52" w:rsidP="00393A52">
      <w:pPr>
        <w:pStyle w:val="a3"/>
        <w:shd w:val="clear" w:color="auto" w:fill="E1C2A8"/>
        <w:spacing w:before="0" w:beforeAutospacing="0" w:after="75" w:afterAutospacing="0" w:line="315" w:lineRule="atLeast"/>
        <w:rPr>
          <w:rFonts w:ascii="simsun" w:hAnsi="simsun" w:hint="eastAsia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 </w:t>
      </w:r>
    </w:p>
    <w:p w14:paraId="33F60CDB" w14:textId="77777777" w:rsidR="00393A52" w:rsidRDefault="00393A52" w:rsidP="00393A52">
      <w:pPr>
        <w:pStyle w:val="a3"/>
        <w:shd w:val="clear" w:color="auto" w:fill="E1C2A8"/>
        <w:spacing w:before="0" w:beforeAutospacing="0" w:after="75" w:afterAutospacing="0" w:line="315" w:lineRule="atLeast"/>
        <w:rPr>
          <w:rFonts w:ascii="simsun" w:hAnsi="simsun" w:hint="eastAsia"/>
          <w:color w:val="464646"/>
          <w:sz w:val="21"/>
          <w:szCs w:val="21"/>
        </w:rPr>
      </w:pPr>
      <w:r>
        <w:rPr>
          <w:rFonts w:ascii="simsun" w:hAnsi="simsun"/>
          <w:b/>
          <w:bCs/>
          <w:color w:val="464646"/>
          <w:sz w:val="21"/>
          <w:szCs w:val="21"/>
        </w:rPr>
        <w:t>表达在某月：</w:t>
      </w:r>
    </w:p>
    <w:p w14:paraId="0157FA71" w14:textId="77777777" w:rsidR="00393A52" w:rsidRDefault="00393A52" w:rsidP="00393A52">
      <w:pPr>
        <w:pStyle w:val="a3"/>
        <w:shd w:val="clear" w:color="auto" w:fill="E1C2A8"/>
        <w:spacing w:before="0" w:beforeAutospacing="0" w:after="75" w:afterAutospacing="0" w:line="315" w:lineRule="atLeast"/>
        <w:rPr>
          <w:rFonts w:ascii="simsun" w:hAnsi="simsun" w:hint="eastAsia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 xml:space="preserve">en janvier </w:t>
      </w:r>
      <w:r>
        <w:rPr>
          <w:rFonts w:ascii="simsun" w:hAnsi="simsun"/>
          <w:color w:val="464646"/>
          <w:sz w:val="21"/>
          <w:szCs w:val="21"/>
        </w:rPr>
        <w:t>：在一月；</w:t>
      </w:r>
      <w:r>
        <w:rPr>
          <w:rFonts w:ascii="simsun" w:hAnsi="simsun"/>
          <w:color w:val="464646"/>
          <w:sz w:val="21"/>
          <w:szCs w:val="21"/>
        </w:rPr>
        <w:t>au mois de mai</w:t>
      </w:r>
      <w:r>
        <w:rPr>
          <w:rFonts w:ascii="simsun" w:hAnsi="simsun"/>
          <w:color w:val="464646"/>
          <w:sz w:val="21"/>
          <w:szCs w:val="21"/>
        </w:rPr>
        <w:t>：</w:t>
      </w:r>
      <w:r>
        <w:rPr>
          <w:rFonts w:ascii="simsun" w:hAnsi="simsun"/>
          <w:color w:val="464646"/>
          <w:sz w:val="21"/>
          <w:szCs w:val="21"/>
        </w:rPr>
        <w:t xml:space="preserve"> </w:t>
      </w:r>
      <w:r>
        <w:rPr>
          <w:rFonts w:ascii="simsun" w:hAnsi="simsun"/>
          <w:color w:val="464646"/>
          <w:sz w:val="21"/>
          <w:szCs w:val="21"/>
        </w:rPr>
        <w:t>在五月</w:t>
      </w:r>
    </w:p>
    <w:p w14:paraId="272F6A7D" w14:textId="77777777" w:rsidR="00393A52" w:rsidRDefault="00393A52" w:rsidP="00393A52">
      <w:pPr>
        <w:pStyle w:val="a3"/>
        <w:shd w:val="clear" w:color="auto" w:fill="E1C2A8"/>
        <w:spacing w:before="0" w:beforeAutospacing="0" w:after="75" w:afterAutospacing="0" w:line="315" w:lineRule="atLeast"/>
        <w:rPr>
          <w:rFonts w:ascii="simsun" w:hAnsi="simsun" w:hint="eastAsia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 </w:t>
      </w:r>
    </w:p>
    <w:p w14:paraId="6115020B" w14:textId="77777777" w:rsidR="00393A52" w:rsidRDefault="00393A52" w:rsidP="00393A52">
      <w:pPr>
        <w:pStyle w:val="a3"/>
        <w:shd w:val="clear" w:color="auto" w:fill="E1C2A8"/>
        <w:spacing w:before="0" w:beforeAutospacing="0" w:after="75" w:afterAutospacing="0" w:line="315" w:lineRule="atLeast"/>
        <w:rPr>
          <w:rFonts w:ascii="simsun" w:hAnsi="simsun" w:hint="eastAsia"/>
          <w:color w:val="464646"/>
          <w:sz w:val="21"/>
          <w:szCs w:val="21"/>
        </w:rPr>
      </w:pPr>
      <w:r>
        <w:rPr>
          <w:rFonts w:ascii="simsun" w:hAnsi="simsun"/>
          <w:b/>
          <w:bCs/>
          <w:color w:val="464646"/>
          <w:sz w:val="21"/>
          <w:szCs w:val="21"/>
        </w:rPr>
        <w:lastRenderedPageBreak/>
        <w:t>一周七天：</w:t>
      </w:r>
    </w:p>
    <w:p w14:paraId="7DFC5405" w14:textId="77777777" w:rsidR="00393A52" w:rsidRDefault="00393A52" w:rsidP="00393A52">
      <w:pPr>
        <w:pStyle w:val="a3"/>
        <w:shd w:val="clear" w:color="auto" w:fill="E1C2A8"/>
        <w:spacing w:before="0" w:beforeAutospacing="0" w:after="75" w:afterAutospacing="0" w:line="315" w:lineRule="atLeast"/>
        <w:rPr>
          <w:rFonts w:ascii="simsun" w:hAnsi="simsun" w:hint="eastAsia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lundi      </w:t>
      </w:r>
      <w:r>
        <w:rPr>
          <w:rFonts w:ascii="simsun" w:hAnsi="simsun"/>
          <w:color w:val="464646"/>
          <w:sz w:val="21"/>
          <w:szCs w:val="21"/>
        </w:rPr>
        <w:t>星期一</w:t>
      </w:r>
      <w:r>
        <w:rPr>
          <w:rFonts w:ascii="simsun" w:hAnsi="simsun"/>
          <w:color w:val="464646"/>
          <w:sz w:val="21"/>
          <w:szCs w:val="21"/>
        </w:rPr>
        <w:t>  mardi      </w:t>
      </w:r>
      <w:r>
        <w:rPr>
          <w:rFonts w:ascii="simsun" w:hAnsi="simsun"/>
          <w:color w:val="464646"/>
          <w:sz w:val="21"/>
          <w:szCs w:val="21"/>
        </w:rPr>
        <w:t>星期二</w:t>
      </w:r>
      <w:r>
        <w:rPr>
          <w:rFonts w:ascii="simsun" w:hAnsi="simsun"/>
          <w:color w:val="464646"/>
          <w:sz w:val="21"/>
          <w:szCs w:val="21"/>
        </w:rPr>
        <w:t xml:space="preserve"> mercredi   </w:t>
      </w:r>
      <w:r>
        <w:rPr>
          <w:rFonts w:ascii="simsun" w:hAnsi="simsun"/>
          <w:color w:val="464646"/>
          <w:sz w:val="21"/>
          <w:szCs w:val="21"/>
        </w:rPr>
        <w:t>星期三</w:t>
      </w:r>
      <w:r>
        <w:rPr>
          <w:rFonts w:ascii="simsun" w:hAnsi="simsun"/>
          <w:color w:val="464646"/>
          <w:sz w:val="21"/>
          <w:szCs w:val="21"/>
        </w:rPr>
        <w:t>  jeudi      </w:t>
      </w:r>
      <w:r>
        <w:rPr>
          <w:rFonts w:ascii="simsun" w:hAnsi="simsun"/>
          <w:color w:val="464646"/>
          <w:sz w:val="21"/>
          <w:szCs w:val="21"/>
        </w:rPr>
        <w:t>星期四</w:t>
      </w:r>
      <w:r>
        <w:rPr>
          <w:rFonts w:ascii="simsun" w:hAnsi="simsun"/>
          <w:color w:val="464646"/>
          <w:sz w:val="21"/>
          <w:szCs w:val="21"/>
        </w:rPr>
        <w:t>vendredi   </w:t>
      </w:r>
      <w:r>
        <w:rPr>
          <w:rFonts w:ascii="simsun" w:hAnsi="simsun"/>
          <w:color w:val="464646"/>
          <w:sz w:val="21"/>
          <w:szCs w:val="21"/>
        </w:rPr>
        <w:t>星期五</w:t>
      </w:r>
      <w:r>
        <w:rPr>
          <w:rFonts w:ascii="simsun" w:hAnsi="simsun"/>
          <w:color w:val="464646"/>
          <w:sz w:val="21"/>
          <w:szCs w:val="21"/>
        </w:rPr>
        <w:br/>
        <w:t>samedi     </w:t>
      </w:r>
      <w:r>
        <w:rPr>
          <w:rFonts w:ascii="simsun" w:hAnsi="simsun"/>
          <w:color w:val="464646"/>
          <w:sz w:val="21"/>
          <w:szCs w:val="21"/>
        </w:rPr>
        <w:t>星期六</w:t>
      </w:r>
      <w:r>
        <w:rPr>
          <w:rFonts w:ascii="simsun" w:hAnsi="simsun"/>
          <w:color w:val="464646"/>
          <w:sz w:val="21"/>
          <w:szCs w:val="21"/>
        </w:rPr>
        <w:t>   dimanche   </w:t>
      </w:r>
      <w:r>
        <w:rPr>
          <w:rFonts w:ascii="simsun" w:hAnsi="simsun"/>
          <w:color w:val="464646"/>
          <w:sz w:val="21"/>
          <w:szCs w:val="21"/>
        </w:rPr>
        <w:t>星期天</w:t>
      </w:r>
    </w:p>
    <w:p w14:paraId="54303B40" w14:textId="77777777" w:rsidR="00393A52" w:rsidRDefault="00393A52" w:rsidP="00393A52">
      <w:pPr>
        <w:pStyle w:val="a3"/>
        <w:shd w:val="clear" w:color="auto" w:fill="E1C2A8"/>
        <w:spacing w:before="0" w:beforeAutospacing="0" w:after="75" w:afterAutospacing="0" w:line="315" w:lineRule="atLeast"/>
        <w:rPr>
          <w:rFonts w:ascii="simsun" w:hAnsi="simsun" w:hint="eastAsia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注释</w:t>
      </w:r>
      <w:r>
        <w:rPr>
          <w:rFonts w:ascii="simsun" w:hAnsi="simsun"/>
          <w:color w:val="464646"/>
          <w:sz w:val="21"/>
          <w:szCs w:val="21"/>
        </w:rPr>
        <w:t>:</w:t>
      </w:r>
      <w:r>
        <w:rPr>
          <w:rFonts w:ascii="simsun" w:hAnsi="simsun"/>
          <w:color w:val="464646"/>
          <w:sz w:val="21"/>
          <w:szCs w:val="21"/>
        </w:rPr>
        <w:t>星期前如用定冠词</w:t>
      </w:r>
      <w:r>
        <w:rPr>
          <w:rFonts w:ascii="simsun" w:hAnsi="simsun"/>
          <w:color w:val="464646"/>
          <w:sz w:val="21"/>
          <w:szCs w:val="21"/>
        </w:rPr>
        <w:t>le</w:t>
      </w:r>
      <w:r>
        <w:rPr>
          <w:rFonts w:ascii="simsun" w:hAnsi="simsun"/>
          <w:color w:val="464646"/>
          <w:sz w:val="21"/>
          <w:szCs w:val="21"/>
        </w:rPr>
        <w:t>，则表示泛指意义，如</w:t>
      </w:r>
      <w:r>
        <w:rPr>
          <w:rFonts w:ascii="simsun" w:hAnsi="simsun"/>
          <w:color w:val="464646"/>
          <w:sz w:val="21"/>
          <w:szCs w:val="21"/>
        </w:rPr>
        <w:t xml:space="preserve"> le mardi = </w:t>
      </w:r>
      <w:r>
        <w:rPr>
          <w:rFonts w:ascii="simsun" w:hAnsi="simsun"/>
          <w:color w:val="464646"/>
          <w:sz w:val="21"/>
          <w:szCs w:val="21"/>
        </w:rPr>
        <w:t>每个星期二或在星期二。</w:t>
      </w:r>
    </w:p>
    <w:p w14:paraId="73390C48" w14:textId="77777777" w:rsidR="00393A52" w:rsidRDefault="00393A52" w:rsidP="0084353E">
      <w:pPr>
        <w:pStyle w:val="1"/>
        <w:tabs>
          <w:tab w:val="left" w:pos="540"/>
        </w:tabs>
        <w:rPr>
          <w:rFonts w:ascii="simsun" w:hAnsi="simsun" w:hint="eastAsia"/>
          <w:color w:val="464646"/>
          <w:sz w:val="21"/>
          <w:szCs w:val="21"/>
          <w:shd w:val="clear" w:color="auto" w:fill="E1C2A8"/>
        </w:rPr>
      </w:pPr>
    </w:p>
    <w:p w14:paraId="04A406C1" w14:textId="77777777" w:rsidR="00393A52" w:rsidRPr="00393A52" w:rsidRDefault="00393A52" w:rsidP="00393A52">
      <w:pPr>
        <w:pStyle w:val="a3"/>
        <w:shd w:val="clear" w:color="auto" w:fill="E1C2A8"/>
        <w:spacing w:before="0" w:beforeAutospacing="0" w:after="75" w:afterAutospacing="0" w:line="315" w:lineRule="atLeast"/>
        <w:rPr>
          <w:rFonts w:ascii="simsun" w:hAnsi="simsun" w:hint="eastAsia"/>
          <w:color w:val="464646"/>
          <w:sz w:val="21"/>
          <w:szCs w:val="21"/>
          <w:lang w:val="fr-CA"/>
        </w:rPr>
      </w:pPr>
      <w:r w:rsidRPr="00393A52">
        <w:rPr>
          <w:rFonts w:ascii="simsun" w:hAnsi="simsun"/>
          <w:b/>
          <w:bCs/>
          <w:color w:val="464646"/>
          <w:sz w:val="21"/>
          <w:szCs w:val="21"/>
          <w:lang w:val="fr-CA"/>
        </w:rPr>
        <w:t>la date</w:t>
      </w:r>
      <w:r w:rsidRPr="00393A52">
        <w:rPr>
          <w:rFonts w:ascii="simsun" w:hAnsi="simsun"/>
          <w:color w:val="464646"/>
          <w:sz w:val="21"/>
          <w:szCs w:val="21"/>
          <w:lang w:val="fr-CA"/>
        </w:rPr>
        <w:t> </w:t>
      </w:r>
      <w:r>
        <w:rPr>
          <w:rFonts w:ascii="simsun" w:hAnsi="simsun"/>
          <w:b/>
          <w:bCs/>
          <w:color w:val="464646"/>
          <w:sz w:val="21"/>
          <w:szCs w:val="21"/>
        </w:rPr>
        <w:t>日期</w:t>
      </w:r>
      <w:r w:rsidRPr="00393A52">
        <w:rPr>
          <w:rFonts w:ascii="simsun" w:hAnsi="simsun"/>
          <w:color w:val="464646"/>
          <w:sz w:val="21"/>
          <w:szCs w:val="21"/>
          <w:lang w:val="fr-CA"/>
        </w:rPr>
        <w:t> </w:t>
      </w:r>
      <w:r w:rsidRPr="00393A52">
        <w:rPr>
          <w:rFonts w:ascii="simsun" w:hAnsi="simsun"/>
          <w:b/>
          <w:bCs/>
          <w:color w:val="464646"/>
          <w:sz w:val="21"/>
          <w:szCs w:val="21"/>
          <w:lang w:val="fr-CA"/>
        </w:rPr>
        <w:t>:</w:t>
      </w:r>
    </w:p>
    <w:p w14:paraId="23A3C007" w14:textId="77777777" w:rsidR="00393A52" w:rsidRPr="00393A52" w:rsidRDefault="00393A52" w:rsidP="00393A52">
      <w:pPr>
        <w:pStyle w:val="a3"/>
        <w:shd w:val="clear" w:color="auto" w:fill="E1C2A8"/>
        <w:spacing w:before="0" w:beforeAutospacing="0" w:after="75" w:afterAutospacing="0" w:line="315" w:lineRule="atLeast"/>
        <w:rPr>
          <w:rFonts w:ascii="simsun" w:hAnsi="simsun" w:hint="eastAsia"/>
          <w:color w:val="464646"/>
          <w:sz w:val="21"/>
          <w:szCs w:val="21"/>
          <w:lang w:val="fr-CA"/>
        </w:rPr>
      </w:pPr>
      <w:r w:rsidRPr="00393A52">
        <w:rPr>
          <w:rFonts w:ascii="simsun" w:hAnsi="simsun"/>
          <w:color w:val="464646"/>
          <w:sz w:val="21"/>
          <w:szCs w:val="21"/>
          <w:lang w:val="fr-CA"/>
        </w:rPr>
        <w:t xml:space="preserve">--Quel jour sommes-nous ? </w:t>
      </w:r>
      <w:r>
        <w:rPr>
          <w:rFonts w:ascii="simsun" w:hAnsi="simsun"/>
          <w:color w:val="464646"/>
          <w:sz w:val="21"/>
          <w:szCs w:val="21"/>
        </w:rPr>
        <w:t>今天几号</w:t>
      </w:r>
      <w:r w:rsidRPr="00393A52">
        <w:rPr>
          <w:rFonts w:ascii="simsun" w:hAnsi="simsun"/>
          <w:color w:val="464646"/>
          <w:sz w:val="21"/>
          <w:szCs w:val="21"/>
          <w:lang w:val="fr-CA"/>
        </w:rPr>
        <w:t>？</w:t>
      </w:r>
    </w:p>
    <w:p w14:paraId="5C0AA2EF" w14:textId="77777777" w:rsidR="00393A52" w:rsidRPr="00393A52" w:rsidRDefault="00393A52" w:rsidP="00393A52">
      <w:pPr>
        <w:pStyle w:val="a3"/>
        <w:shd w:val="clear" w:color="auto" w:fill="E1C2A8"/>
        <w:spacing w:before="0" w:beforeAutospacing="0" w:after="75" w:afterAutospacing="0" w:line="315" w:lineRule="atLeast"/>
        <w:rPr>
          <w:rFonts w:ascii="simsun" w:hAnsi="simsun" w:hint="eastAsia"/>
          <w:color w:val="464646"/>
          <w:sz w:val="21"/>
          <w:szCs w:val="21"/>
          <w:lang w:val="fr-CA"/>
        </w:rPr>
      </w:pPr>
      <w:r w:rsidRPr="00393A52">
        <w:rPr>
          <w:rFonts w:ascii="simsun" w:hAnsi="simsun"/>
          <w:color w:val="464646"/>
          <w:sz w:val="21"/>
          <w:szCs w:val="21"/>
          <w:lang w:val="fr-CA"/>
        </w:rPr>
        <w:t>--Nous sommes le Samedi 11 décembre 2004. (le+</w:t>
      </w:r>
      <w:r>
        <w:rPr>
          <w:rFonts w:ascii="simsun" w:hAnsi="simsun"/>
          <w:color w:val="464646"/>
          <w:sz w:val="21"/>
          <w:szCs w:val="21"/>
        </w:rPr>
        <w:t>星期</w:t>
      </w:r>
      <w:r w:rsidRPr="00393A52">
        <w:rPr>
          <w:rFonts w:ascii="simsun" w:hAnsi="simsun"/>
          <w:color w:val="464646"/>
          <w:sz w:val="21"/>
          <w:szCs w:val="21"/>
          <w:lang w:val="fr-CA"/>
        </w:rPr>
        <w:t>+</w:t>
      </w:r>
      <w:r>
        <w:rPr>
          <w:rFonts w:ascii="simsun" w:hAnsi="simsun"/>
          <w:color w:val="464646"/>
          <w:sz w:val="21"/>
          <w:szCs w:val="21"/>
        </w:rPr>
        <w:t>数字</w:t>
      </w:r>
      <w:r w:rsidRPr="00393A52">
        <w:rPr>
          <w:rFonts w:ascii="simsun" w:hAnsi="simsun"/>
          <w:color w:val="464646"/>
          <w:sz w:val="21"/>
          <w:szCs w:val="21"/>
          <w:lang w:val="fr-CA"/>
        </w:rPr>
        <w:t>+</w:t>
      </w:r>
      <w:r>
        <w:rPr>
          <w:rFonts w:ascii="simsun" w:hAnsi="simsun"/>
          <w:color w:val="464646"/>
          <w:sz w:val="21"/>
          <w:szCs w:val="21"/>
        </w:rPr>
        <w:t>月份</w:t>
      </w:r>
      <w:r w:rsidRPr="00393A52">
        <w:rPr>
          <w:rFonts w:ascii="simsun" w:hAnsi="simsun"/>
          <w:color w:val="464646"/>
          <w:sz w:val="21"/>
          <w:szCs w:val="21"/>
          <w:lang w:val="fr-CA"/>
        </w:rPr>
        <w:t>+</w:t>
      </w:r>
      <w:r>
        <w:rPr>
          <w:rFonts w:ascii="simsun" w:hAnsi="simsun"/>
          <w:color w:val="464646"/>
          <w:sz w:val="21"/>
          <w:szCs w:val="21"/>
        </w:rPr>
        <w:t>年</w:t>
      </w:r>
      <w:r w:rsidRPr="00393A52">
        <w:rPr>
          <w:rFonts w:ascii="simsun" w:hAnsi="simsun"/>
          <w:color w:val="464646"/>
          <w:sz w:val="21"/>
          <w:szCs w:val="21"/>
          <w:lang w:val="fr-CA"/>
        </w:rPr>
        <w:t>)</w:t>
      </w:r>
    </w:p>
    <w:p w14:paraId="1F19953A" w14:textId="73B2F6BD" w:rsidR="00393A52" w:rsidRDefault="00922958" w:rsidP="00393A52">
      <w:pPr>
        <w:pStyle w:val="a3"/>
        <w:shd w:val="clear" w:color="auto" w:fill="E1C2A8"/>
        <w:spacing w:before="0" w:beforeAutospacing="0" w:after="75" w:afterAutospacing="0" w:line="315" w:lineRule="atLeast"/>
        <w:rPr>
          <w:rFonts w:ascii="simsun" w:hAnsi="simsun" w:hint="eastAsia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--Nous somme s</w:t>
      </w:r>
      <w:r w:rsidR="00393A52">
        <w:rPr>
          <w:rFonts w:ascii="simsun" w:hAnsi="simsun"/>
          <w:color w:val="464646"/>
          <w:sz w:val="21"/>
          <w:szCs w:val="21"/>
        </w:rPr>
        <w:t>amedi. (+</w:t>
      </w:r>
      <w:r w:rsidR="00393A52">
        <w:rPr>
          <w:rFonts w:ascii="simsun" w:hAnsi="simsun"/>
          <w:color w:val="464646"/>
          <w:sz w:val="21"/>
          <w:szCs w:val="21"/>
        </w:rPr>
        <w:t>星期。。。</w:t>
      </w:r>
      <w:r w:rsidR="00393A52">
        <w:rPr>
          <w:rFonts w:ascii="simsun" w:hAnsi="simsun"/>
          <w:color w:val="464646"/>
          <w:sz w:val="21"/>
          <w:szCs w:val="21"/>
        </w:rPr>
        <w:t>)</w:t>
      </w:r>
    </w:p>
    <w:p w14:paraId="337E82DA" w14:textId="77777777" w:rsidR="00393A52" w:rsidRDefault="00393A52" w:rsidP="00393A52">
      <w:pPr>
        <w:pStyle w:val="a3"/>
        <w:shd w:val="clear" w:color="auto" w:fill="E1C2A8"/>
        <w:spacing w:before="0" w:beforeAutospacing="0" w:after="75" w:afterAutospacing="0" w:line="315" w:lineRule="atLeast"/>
        <w:rPr>
          <w:rFonts w:ascii="simsun" w:hAnsi="simsun" w:hint="eastAsia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--Quel date sommes-nous ?</w:t>
      </w:r>
    </w:p>
    <w:p w14:paraId="176EA231" w14:textId="77777777" w:rsidR="00393A52" w:rsidRDefault="00393A52" w:rsidP="00393A52">
      <w:pPr>
        <w:pStyle w:val="a3"/>
        <w:shd w:val="clear" w:color="auto" w:fill="E1C2A8"/>
        <w:spacing w:before="0" w:beforeAutospacing="0" w:after="75" w:afterAutospacing="0" w:line="315" w:lineRule="atLeast"/>
        <w:rPr>
          <w:rFonts w:ascii="simsun" w:hAnsi="simsun" w:hint="eastAsia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--Nous sommes le 11 décembre 2004.</w:t>
      </w:r>
      <w:r>
        <w:rPr>
          <w:rFonts w:ascii="simsun" w:hAnsi="simsun"/>
          <w:color w:val="464646"/>
          <w:sz w:val="21"/>
          <w:szCs w:val="21"/>
        </w:rPr>
        <w:t>（</w:t>
      </w:r>
      <w:r>
        <w:rPr>
          <w:rFonts w:ascii="simsun" w:hAnsi="simsun"/>
          <w:color w:val="464646"/>
          <w:sz w:val="21"/>
          <w:szCs w:val="21"/>
        </w:rPr>
        <w:t>le+</w:t>
      </w:r>
      <w:r>
        <w:rPr>
          <w:rFonts w:ascii="simsun" w:hAnsi="simsun"/>
          <w:color w:val="464646"/>
          <w:sz w:val="21"/>
          <w:szCs w:val="21"/>
        </w:rPr>
        <w:t>数字</w:t>
      </w:r>
      <w:r>
        <w:rPr>
          <w:rFonts w:ascii="simsun" w:hAnsi="simsun"/>
          <w:color w:val="464646"/>
          <w:sz w:val="21"/>
          <w:szCs w:val="21"/>
        </w:rPr>
        <w:t>+</w:t>
      </w:r>
      <w:r>
        <w:rPr>
          <w:rFonts w:ascii="simsun" w:hAnsi="simsun"/>
          <w:color w:val="464646"/>
          <w:sz w:val="21"/>
          <w:szCs w:val="21"/>
        </w:rPr>
        <w:t>月份</w:t>
      </w:r>
      <w:r>
        <w:rPr>
          <w:rFonts w:ascii="simsun" w:hAnsi="simsun"/>
          <w:color w:val="464646"/>
          <w:sz w:val="21"/>
          <w:szCs w:val="21"/>
        </w:rPr>
        <w:t>+</w:t>
      </w:r>
      <w:r>
        <w:rPr>
          <w:rFonts w:ascii="simsun" w:hAnsi="simsun"/>
          <w:color w:val="464646"/>
          <w:sz w:val="21"/>
          <w:szCs w:val="21"/>
        </w:rPr>
        <w:t>年）</w:t>
      </w:r>
    </w:p>
    <w:p w14:paraId="00A7141C" w14:textId="212785C5" w:rsidR="00393A52" w:rsidRDefault="00393A52" w:rsidP="0084353E">
      <w:pPr>
        <w:pStyle w:val="1"/>
        <w:tabs>
          <w:tab w:val="left" w:pos="540"/>
        </w:tabs>
        <w:rPr>
          <w:rFonts w:ascii="simsun" w:hAnsi="simsun" w:hint="eastAsia"/>
          <w:color w:val="464646"/>
          <w:sz w:val="21"/>
          <w:szCs w:val="21"/>
          <w:shd w:val="clear" w:color="auto" w:fill="E1C2A8"/>
        </w:rPr>
      </w:pPr>
      <w:r>
        <w:rPr>
          <w:rFonts w:ascii="simsun" w:hAnsi="simsun" w:hint="eastAsia"/>
          <w:color w:val="464646"/>
          <w:sz w:val="21"/>
          <w:szCs w:val="21"/>
          <w:shd w:val="clear" w:color="auto" w:fill="E1C2A8"/>
        </w:rPr>
        <w:t>口语</w:t>
      </w:r>
      <w:r>
        <w:rPr>
          <w:rFonts w:ascii="simsun" w:hAnsi="simsun"/>
          <w:color w:val="464646"/>
          <w:sz w:val="21"/>
          <w:szCs w:val="21"/>
          <w:shd w:val="clear" w:color="auto" w:fill="E1C2A8"/>
        </w:rPr>
        <w:t>当中，经常</w:t>
      </w:r>
      <w:r>
        <w:rPr>
          <w:rFonts w:ascii="simsun" w:hAnsi="simsun" w:hint="eastAsia"/>
          <w:color w:val="464646"/>
          <w:sz w:val="21"/>
          <w:szCs w:val="21"/>
          <w:shd w:val="clear" w:color="auto" w:fill="E1C2A8"/>
        </w:rPr>
        <w:t>用</w:t>
      </w:r>
      <w:r>
        <w:rPr>
          <w:rFonts w:ascii="simsun" w:hAnsi="simsun"/>
          <w:color w:val="464646"/>
          <w:sz w:val="21"/>
          <w:szCs w:val="21"/>
          <w:shd w:val="clear" w:color="auto" w:fill="E1C2A8"/>
        </w:rPr>
        <w:t>到</w:t>
      </w:r>
      <w:r>
        <w:rPr>
          <w:rFonts w:ascii="simsun" w:hAnsi="simsun" w:hint="eastAsia"/>
          <w:color w:val="464646"/>
          <w:sz w:val="21"/>
          <w:szCs w:val="21"/>
          <w:shd w:val="clear" w:color="auto" w:fill="E1C2A8"/>
        </w:rPr>
        <w:t xml:space="preserve"> O</w:t>
      </w:r>
      <w:r>
        <w:rPr>
          <w:rFonts w:ascii="simsun" w:hAnsi="simsun"/>
          <w:color w:val="464646"/>
          <w:sz w:val="21"/>
          <w:szCs w:val="21"/>
          <w:shd w:val="clear" w:color="auto" w:fill="E1C2A8"/>
        </w:rPr>
        <w:t>n est le combien</w:t>
      </w:r>
      <w:r>
        <w:rPr>
          <w:rFonts w:ascii="simsun" w:hAnsi="simsun"/>
          <w:color w:val="464646"/>
          <w:sz w:val="21"/>
          <w:szCs w:val="21"/>
          <w:shd w:val="clear" w:color="auto" w:fill="E1C2A8"/>
        </w:rPr>
        <w:t>？</w:t>
      </w:r>
      <w:r>
        <w:rPr>
          <w:rFonts w:ascii="simsun" w:hAnsi="simsun" w:hint="eastAsia"/>
          <w:color w:val="464646"/>
          <w:sz w:val="21"/>
          <w:szCs w:val="21"/>
          <w:shd w:val="clear" w:color="auto" w:fill="E1C2A8"/>
        </w:rPr>
        <w:t xml:space="preserve"> N</w:t>
      </w:r>
      <w:r>
        <w:rPr>
          <w:rFonts w:ascii="simsun" w:hAnsi="simsun"/>
          <w:color w:val="464646"/>
          <w:sz w:val="21"/>
          <w:szCs w:val="21"/>
          <w:shd w:val="clear" w:color="auto" w:fill="E1C2A8"/>
        </w:rPr>
        <w:t>ous sommes le combien</w:t>
      </w:r>
      <w:r>
        <w:rPr>
          <w:rFonts w:ascii="simsun" w:hAnsi="simsun"/>
          <w:color w:val="464646"/>
          <w:sz w:val="21"/>
          <w:szCs w:val="21"/>
          <w:shd w:val="clear" w:color="auto" w:fill="E1C2A8"/>
        </w:rPr>
        <w:t>？来</w:t>
      </w:r>
      <w:r>
        <w:rPr>
          <w:rFonts w:ascii="simsun" w:hAnsi="simsun" w:hint="eastAsia"/>
          <w:color w:val="464646"/>
          <w:sz w:val="21"/>
          <w:szCs w:val="21"/>
          <w:shd w:val="clear" w:color="auto" w:fill="E1C2A8"/>
        </w:rPr>
        <w:t>提问</w:t>
      </w:r>
      <w:r>
        <w:rPr>
          <w:rFonts w:ascii="simsun" w:hAnsi="simsun"/>
          <w:color w:val="464646"/>
          <w:sz w:val="21"/>
          <w:szCs w:val="21"/>
          <w:shd w:val="clear" w:color="auto" w:fill="E1C2A8"/>
        </w:rPr>
        <w:t>日期</w:t>
      </w:r>
    </w:p>
    <w:p w14:paraId="0443895F" w14:textId="2DF9BAD5" w:rsidR="00393A52" w:rsidRDefault="00393A52" w:rsidP="0084353E">
      <w:pPr>
        <w:pStyle w:val="1"/>
        <w:tabs>
          <w:tab w:val="left" w:pos="540"/>
        </w:tabs>
        <w:rPr>
          <w:rFonts w:ascii="simsun" w:hAnsi="simsun" w:hint="eastAsia"/>
          <w:color w:val="464646"/>
          <w:sz w:val="21"/>
          <w:szCs w:val="21"/>
          <w:shd w:val="clear" w:color="auto" w:fill="E1C2A8"/>
        </w:rPr>
      </w:pPr>
    </w:p>
    <w:p w14:paraId="6081557E" w14:textId="2B19394B" w:rsidR="00393A52" w:rsidRDefault="00393A52" w:rsidP="0084353E">
      <w:pPr>
        <w:pStyle w:val="1"/>
        <w:tabs>
          <w:tab w:val="left" w:pos="540"/>
        </w:tabs>
        <w:rPr>
          <w:rFonts w:ascii="simsun" w:hAnsi="simsun" w:hint="eastAsia"/>
          <w:color w:val="464646"/>
          <w:sz w:val="21"/>
          <w:szCs w:val="21"/>
          <w:shd w:val="clear" w:color="auto" w:fill="E1C2A8"/>
        </w:rPr>
      </w:pPr>
      <w:r>
        <w:rPr>
          <w:rFonts w:ascii="simsun" w:hAnsi="simsun" w:hint="eastAsia"/>
          <w:color w:val="464646"/>
          <w:sz w:val="21"/>
          <w:szCs w:val="21"/>
          <w:shd w:val="clear" w:color="auto" w:fill="E1C2A8"/>
        </w:rPr>
        <w:t>时刻</w:t>
      </w:r>
      <w:r>
        <w:rPr>
          <w:rFonts w:ascii="simsun" w:hAnsi="simsun"/>
          <w:color w:val="464646"/>
          <w:sz w:val="21"/>
          <w:szCs w:val="21"/>
          <w:shd w:val="clear" w:color="auto" w:fill="E1C2A8"/>
        </w:rPr>
        <w:t>提问方法：</w:t>
      </w:r>
    </w:p>
    <w:p w14:paraId="26D2148B" w14:textId="6E990D7B" w:rsidR="00393A52" w:rsidRPr="003F180D" w:rsidRDefault="00393A52" w:rsidP="0084353E">
      <w:pPr>
        <w:pStyle w:val="1"/>
        <w:tabs>
          <w:tab w:val="left" w:pos="540"/>
        </w:tabs>
        <w:rPr>
          <w:rFonts w:asciiTheme="minorHAnsi" w:eastAsiaTheme="minorEastAsia" w:hAnsiTheme="minorHAnsi" w:cstheme="minorBidi"/>
          <w:i/>
          <w:sz w:val="21"/>
        </w:rPr>
      </w:pPr>
      <w:r w:rsidRPr="003F180D">
        <w:rPr>
          <w:rFonts w:asciiTheme="minorHAnsi" w:eastAsiaTheme="minorEastAsia" w:hAnsiTheme="minorHAnsi" w:cstheme="minorBidi" w:hint="eastAsia"/>
          <w:i/>
          <w:sz w:val="21"/>
        </w:rPr>
        <w:t>Quelle</w:t>
      </w:r>
      <w:r w:rsidRPr="003F180D">
        <w:rPr>
          <w:rFonts w:asciiTheme="minorHAnsi" w:eastAsiaTheme="minorEastAsia" w:hAnsiTheme="minorHAnsi" w:cstheme="minorBidi"/>
          <w:i/>
          <w:sz w:val="21"/>
        </w:rPr>
        <w:t xml:space="preserve"> </w:t>
      </w:r>
      <w:r w:rsidRPr="003F180D">
        <w:rPr>
          <w:rFonts w:asciiTheme="minorHAnsi" w:eastAsiaTheme="minorEastAsia" w:hAnsiTheme="minorHAnsi" w:cstheme="minorBidi" w:hint="eastAsia"/>
          <w:i/>
          <w:sz w:val="21"/>
        </w:rPr>
        <w:t>heure</w:t>
      </w:r>
      <w:r w:rsidRPr="003F180D">
        <w:rPr>
          <w:rFonts w:asciiTheme="minorHAnsi" w:eastAsiaTheme="minorEastAsia" w:hAnsiTheme="minorHAnsi" w:cstheme="minorBidi"/>
          <w:i/>
          <w:sz w:val="21"/>
        </w:rPr>
        <w:t xml:space="preserve"> </w:t>
      </w:r>
      <w:r w:rsidRPr="003F180D">
        <w:rPr>
          <w:rFonts w:asciiTheme="minorHAnsi" w:eastAsiaTheme="minorEastAsia" w:hAnsiTheme="minorHAnsi" w:cstheme="minorBidi" w:hint="eastAsia"/>
          <w:i/>
          <w:sz w:val="21"/>
        </w:rPr>
        <w:t>est-il</w:t>
      </w:r>
      <w:r w:rsidRPr="003F180D">
        <w:rPr>
          <w:rFonts w:asciiTheme="minorHAnsi" w:eastAsiaTheme="minorEastAsia" w:hAnsiTheme="minorHAnsi" w:cstheme="minorBidi" w:hint="eastAsia"/>
          <w:i/>
          <w:sz w:val="21"/>
        </w:rPr>
        <w:t>？</w:t>
      </w:r>
    </w:p>
    <w:p w14:paraId="4D7D6BFD" w14:textId="376A1EF3" w:rsidR="00393A52" w:rsidRPr="003F180D" w:rsidRDefault="00393A52" w:rsidP="0084353E">
      <w:pPr>
        <w:pStyle w:val="1"/>
        <w:tabs>
          <w:tab w:val="left" w:pos="540"/>
        </w:tabs>
        <w:rPr>
          <w:rFonts w:asciiTheme="minorHAnsi" w:eastAsiaTheme="minorEastAsia" w:hAnsiTheme="minorHAnsi" w:cstheme="minorBidi"/>
          <w:i/>
          <w:sz w:val="21"/>
        </w:rPr>
      </w:pPr>
      <w:r w:rsidRPr="003F180D">
        <w:rPr>
          <w:rFonts w:asciiTheme="minorHAnsi" w:eastAsiaTheme="minorEastAsia" w:hAnsiTheme="minorHAnsi" w:cstheme="minorBidi"/>
          <w:i/>
          <w:sz w:val="21"/>
        </w:rPr>
        <w:t>I</w:t>
      </w:r>
      <w:r w:rsidRPr="003F180D">
        <w:rPr>
          <w:rFonts w:asciiTheme="minorHAnsi" w:eastAsiaTheme="minorEastAsia" w:hAnsiTheme="minorHAnsi" w:cstheme="minorBidi" w:hint="eastAsia"/>
          <w:i/>
          <w:sz w:val="21"/>
        </w:rPr>
        <w:t>l</w:t>
      </w:r>
      <w:r w:rsidRPr="003F180D">
        <w:rPr>
          <w:rFonts w:asciiTheme="minorHAnsi" w:eastAsiaTheme="minorEastAsia" w:hAnsiTheme="minorHAnsi" w:cstheme="minorBidi"/>
          <w:i/>
          <w:sz w:val="21"/>
        </w:rPr>
        <w:t xml:space="preserve"> </w:t>
      </w:r>
      <w:r w:rsidRPr="003F180D">
        <w:rPr>
          <w:rFonts w:asciiTheme="minorHAnsi" w:eastAsiaTheme="minorEastAsia" w:hAnsiTheme="minorHAnsi" w:cstheme="minorBidi" w:hint="eastAsia"/>
          <w:i/>
          <w:sz w:val="21"/>
        </w:rPr>
        <w:t>est</w:t>
      </w:r>
      <w:r w:rsidRPr="003F180D">
        <w:rPr>
          <w:rFonts w:asciiTheme="minorHAnsi" w:eastAsiaTheme="minorEastAsia" w:hAnsiTheme="minorHAnsi" w:cstheme="minorBidi"/>
          <w:i/>
          <w:sz w:val="21"/>
        </w:rPr>
        <w:t xml:space="preserve"> </w:t>
      </w:r>
      <w:r w:rsidRPr="003F180D">
        <w:rPr>
          <w:rFonts w:asciiTheme="minorHAnsi" w:eastAsiaTheme="minorEastAsia" w:hAnsiTheme="minorHAnsi" w:cstheme="minorBidi" w:hint="eastAsia"/>
          <w:i/>
          <w:sz w:val="21"/>
        </w:rPr>
        <w:t>quelle</w:t>
      </w:r>
      <w:r w:rsidRPr="003F180D">
        <w:rPr>
          <w:rFonts w:asciiTheme="minorHAnsi" w:eastAsiaTheme="minorEastAsia" w:hAnsiTheme="minorHAnsi" w:cstheme="minorBidi"/>
          <w:i/>
          <w:sz w:val="21"/>
        </w:rPr>
        <w:t xml:space="preserve"> </w:t>
      </w:r>
      <w:r w:rsidRPr="003F180D">
        <w:rPr>
          <w:rFonts w:asciiTheme="minorHAnsi" w:eastAsiaTheme="minorEastAsia" w:hAnsiTheme="minorHAnsi" w:cstheme="minorBidi" w:hint="eastAsia"/>
          <w:i/>
          <w:sz w:val="21"/>
        </w:rPr>
        <w:t>heure</w:t>
      </w:r>
      <w:r w:rsidRPr="003F180D">
        <w:rPr>
          <w:rFonts w:asciiTheme="minorHAnsi" w:eastAsiaTheme="minorEastAsia" w:hAnsiTheme="minorHAnsi" w:cstheme="minorBidi" w:hint="eastAsia"/>
          <w:i/>
          <w:sz w:val="21"/>
        </w:rPr>
        <w:t>？</w:t>
      </w:r>
    </w:p>
    <w:p w14:paraId="7D322B03" w14:textId="6FC3C6F1" w:rsidR="00393A52" w:rsidRDefault="00393A52" w:rsidP="0084353E">
      <w:pPr>
        <w:pStyle w:val="1"/>
        <w:tabs>
          <w:tab w:val="left" w:pos="540"/>
        </w:tabs>
        <w:rPr>
          <w:rFonts w:asciiTheme="minorHAnsi" w:eastAsiaTheme="minorEastAsia" w:hAnsiTheme="minorHAnsi" w:cstheme="minorBidi"/>
          <w:i/>
          <w:sz w:val="21"/>
          <w:lang w:val="en-US"/>
        </w:rPr>
      </w:pPr>
      <w:r w:rsidRPr="00393A52">
        <w:rPr>
          <w:rFonts w:asciiTheme="minorHAnsi" w:eastAsiaTheme="minorEastAsia" w:hAnsiTheme="minorHAnsi" w:cstheme="minorBidi"/>
          <w:i/>
          <w:sz w:val="21"/>
          <w:lang w:val="en-US"/>
        </w:rPr>
        <w:t>C</w:t>
      </w:r>
      <w:r w:rsidRPr="00393A52">
        <w:rPr>
          <w:rFonts w:asciiTheme="minorHAnsi" w:eastAsiaTheme="minorEastAsia" w:hAnsiTheme="minorHAnsi" w:cstheme="minorBidi"/>
          <w:i/>
          <w:sz w:val="21"/>
          <w:lang w:val="en-US"/>
        </w:rPr>
        <w:t>＇</w:t>
      </w:r>
      <w:r w:rsidRPr="00393A52">
        <w:rPr>
          <w:rFonts w:asciiTheme="minorHAnsi" w:eastAsiaTheme="minorEastAsia" w:hAnsiTheme="minorHAnsi" w:cstheme="minorBidi"/>
          <w:i/>
          <w:sz w:val="21"/>
          <w:lang w:val="en-US"/>
        </w:rPr>
        <w:t>est à quelle heure</w:t>
      </w:r>
      <w:r w:rsidRPr="00393A52">
        <w:rPr>
          <w:rFonts w:asciiTheme="minorHAnsi" w:eastAsiaTheme="minorEastAsia" w:hAnsiTheme="minorHAnsi" w:cstheme="minorBidi"/>
          <w:i/>
          <w:sz w:val="21"/>
          <w:lang w:val="en-US"/>
        </w:rPr>
        <w:t>？</w:t>
      </w:r>
    </w:p>
    <w:p w14:paraId="44B4065C" w14:textId="77777777" w:rsidR="00393A52" w:rsidRPr="00393A52" w:rsidRDefault="00393A52" w:rsidP="0084353E">
      <w:pPr>
        <w:pStyle w:val="1"/>
        <w:tabs>
          <w:tab w:val="left" w:pos="540"/>
        </w:tabs>
        <w:rPr>
          <w:rFonts w:asciiTheme="minorHAnsi" w:eastAsiaTheme="minorEastAsia" w:hAnsiTheme="minorHAnsi" w:cstheme="minorBidi"/>
          <w:i/>
          <w:sz w:val="21"/>
          <w:lang w:val="en-US"/>
        </w:rPr>
      </w:pPr>
    </w:p>
    <w:p w14:paraId="4E6A8550" w14:textId="6CFC48A4" w:rsidR="0084353E" w:rsidRDefault="0084353E" w:rsidP="0084353E">
      <w:pPr>
        <w:pStyle w:val="1"/>
        <w:tabs>
          <w:tab w:val="left" w:pos="540"/>
        </w:tabs>
        <w:rPr>
          <w:rFonts w:asciiTheme="minorHAnsi" w:eastAsiaTheme="minorEastAsia" w:hAnsiTheme="minorHAnsi" w:cstheme="minorBidi"/>
          <w:sz w:val="21"/>
        </w:rPr>
      </w:pPr>
      <w:r>
        <w:rPr>
          <w:rFonts w:asciiTheme="minorHAnsi" w:eastAsiaTheme="minorEastAsia" w:hAnsiTheme="minorHAnsi" w:cstheme="minorBidi" w:hint="eastAsia"/>
          <w:sz w:val="21"/>
        </w:rPr>
        <w:t>表示钟点要使用非人称句型“</w:t>
      </w:r>
      <w:r>
        <w:rPr>
          <w:rFonts w:asciiTheme="minorHAnsi" w:eastAsiaTheme="minorEastAsia" w:hAnsiTheme="minorHAnsi" w:cstheme="minorBidi" w:hint="eastAsia"/>
          <w:sz w:val="21"/>
        </w:rPr>
        <w:t>il est...</w:t>
      </w:r>
      <w:r>
        <w:rPr>
          <w:rFonts w:asciiTheme="minorHAnsi" w:eastAsiaTheme="minorEastAsia" w:hAnsiTheme="minorHAnsi" w:cstheme="minorBidi" w:hint="eastAsia"/>
          <w:sz w:val="21"/>
        </w:rPr>
        <w:t>”</w:t>
      </w:r>
      <w:r>
        <w:rPr>
          <w:rFonts w:asciiTheme="minorHAnsi" w:eastAsiaTheme="minorEastAsia" w:hAnsiTheme="minorHAnsi" w:cstheme="minorBidi" w:hint="eastAsia"/>
          <w:sz w:val="21"/>
        </w:rPr>
        <w:t> :</w:t>
      </w:r>
    </w:p>
    <w:p w14:paraId="257B9C9D" w14:textId="542CA997" w:rsidR="0084353E" w:rsidRDefault="0084353E" w:rsidP="0084353E">
      <w:pPr>
        <w:pStyle w:val="1"/>
        <w:tabs>
          <w:tab w:val="left" w:pos="540"/>
        </w:tabs>
        <w:rPr>
          <w:rFonts w:asciiTheme="minorHAnsi" w:eastAsiaTheme="minorEastAsia" w:hAnsiTheme="minorHAnsi" w:cstheme="minorBidi"/>
          <w:sz w:val="21"/>
        </w:rPr>
      </w:pPr>
      <w:r>
        <w:rPr>
          <w:rFonts w:asciiTheme="minorHAnsi" w:eastAsiaTheme="minorEastAsia" w:hAnsiTheme="minorHAnsi" w:cstheme="minorBidi"/>
          <w:sz w:val="21"/>
        </w:rPr>
        <w:t>1</w:t>
      </w:r>
      <w:r>
        <w:rPr>
          <w:rFonts w:asciiTheme="minorHAnsi" w:eastAsiaTheme="minorEastAsia" w:hAnsiTheme="minorHAnsi" w:cstheme="minorBidi" w:hint="eastAsia"/>
          <w:sz w:val="21"/>
        </w:rPr>
        <w:t>）表示整钟点：</w:t>
      </w:r>
      <w:r>
        <w:rPr>
          <w:rFonts w:asciiTheme="minorHAnsi" w:eastAsiaTheme="minorEastAsia" w:hAnsiTheme="minorHAnsi" w:cstheme="minorBidi" w:hint="eastAsia"/>
          <w:sz w:val="21"/>
        </w:rPr>
        <w:t>Il</w:t>
      </w:r>
      <w:r>
        <w:rPr>
          <w:rFonts w:asciiTheme="minorHAnsi" w:eastAsiaTheme="minorEastAsia" w:hAnsiTheme="minorHAnsi" w:cstheme="minorBidi"/>
          <w:sz w:val="21"/>
        </w:rPr>
        <w:t xml:space="preserve"> est+</w:t>
      </w:r>
      <w:r>
        <w:rPr>
          <w:rFonts w:asciiTheme="minorHAnsi" w:eastAsiaTheme="minorEastAsia" w:hAnsiTheme="minorHAnsi" w:cstheme="minorBidi" w:hint="eastAsia"/>
          <w:sz w:val="21"/>
        </w:rPr>
        <w:t>数词</w:t>
      </w:r>
      <w:r>
        <w:rPr>
          <w:rFonts w:asciiTheme="minorHAnsi" w:eastAsiaTheme="minorEastAsia" w:hAnsiTheme="minorHAnsi" w:cstheme="minorBidi" w:hint="eastAsia"/>
          <w:sz w:val="21"/>
        </w:rPr>
        <w:t>+heure</w:t>
      </w:r>
      <w:r>
        <w:rPr>
          <w:rFonts w:asciiTheme="minorHAnsi" w:eastAsiaTheme="minorEastAsia" w:hAnsiTheme="minorHAnsi" w:cstheme="minorBidi" w:hint="eastAsia"/>
          <w:sz w:val="21"/>
        </w:rPr>
        <w:t>（</w:t>
      </w:r>
      <w:r>
        <w:rPr>
          <w:rFonts w:asciiTheme="minorHAnsi" w:eastAsiaTheme="minorEastAsia" w:hAnsiTheme="minorHAnsi" w:cstheme="minorBidi" w:hint="eastAsia"/>
          <w:sz w:val="21"/>
        </w:rPr>
        <w:t>s</w:t>
      </w:r>
      <w:r>
        <w:rPr>
          <w:rFonts w:asciiTheme="minorHAnsi" w:eastAsiaTheme="minorEastAsia" w:hAnsiTheme="minorHAnsi" w:cstheme="minorBidi" w:hint="eastAsia"/>
          <w:sz w:val="21"/>
        </w:rPr>
        <w:t>）</w:t>
      </w:r>
      <w:r>
        <w:rPr>
          <w:rFonts w:asciiTheme="minorHAnsi" w:eastAsiaTheme="minorEastAsia" w:hAnsiTheme="minorHAnsi" w:cstheme="minorBidi" w:hint="eastAsia"/>
          <w:sz w:val="21"/>
        </w:rPr>
        <w:t>.</w:t>
      </w:r>
    </w:p>
    <w:p w14:paraId="5072F20D" w14:textId="4F424380" w:rsidR="0084353E" w:rsidRDefault="0084353E" w:rsidP="0084353E">
      <w:pPr>
        <w:pStyle w:val="1"/>
        <w:tabs>
          <w:tab w:val="left" w:pos="540"/>
        </w:tabs>
        <w:rPr>
          <w:rFonts w:asciiTheme="minorHAnsi" w:eastAsiaTheme="minorEastAsia" w:hAnsiTheme="minorHAnsi" w:cstheme="minorBidi"/>
          <w:sz w:val="21"/>
        </w:rPr>
      </w:pPr>
      <w:r>
        <w:rPr>
          <w:rFonts w:asciiTheme="minorHAnsi" w:eastAsiaTheme="minorEastAsia" w:hAnsiTheme="minorHAnsi" w:cstheme="minorBidi" w:hint="eastAsia"/>
          <w:sz w:val="21"/>
        </w:rPr>
        <w:t>Il</w:t>
      </w:r>
      <w:r>
        <w:rPr>
          <w:rFonts w:asciiTheme="minorHAnsi" w:eastAsiaTheme="minorEastAsia" w:hAnsiTheme="minorHAnsi" w:cstheme="minorBidi"/>
          <w:sz w:val="21"/>
        </w:rPr>
        <w:t xml:space="preserve"> </w:t>
      </w:r>
      <w:r>
        <w:rPr>
          <w:rFonts w:asciiTheme="minorHAnsi" w:eastAsiaTheme="minorEastAsia" w:hAnsiTheme="minorHAnsi" w:cstheme="minorBidi" w:hint="eastAsia"/>
          <w:sz w:val="21"/>
        </w:rPr>
        <w:t>est</w:t>
      </w:r>
      <w:r>
        <w:rPr>
          <w:rFonts w:asciiTheme="minorHAnsi" w:eastAsiaTheme="minorEastAsia" w:hAnsiTheme="minorHAnsi" w:cstheme="minorBidi"/>
          <w:sz w:val="21"/>
        </w:rPr>
        <w:t xml:space="preserve"> huit heures. </w:t>
      </w:r>
      <w:r>
        <w:rPr>
          <w:rFonts w:asciiTheme="minorHAnsi" w:eastAsiaTheme="minorEastAsia" w:hAnsiTheme="minorHAnsi" w:cstheme="minorBidi" w:hint="eastAsia"/>
          <w:sz w:val="21"/>
        </w:rPr>
        <w:t>八点</w:t>
      </w:r>
    </w:p>
    <w:p w14:paraId="3C247285" w14:textId="6AA1278D" w:rsidR="0084353E" w:rsidRDefault="0084353E" w:rsidP="0084353E">
      <w:pPr>
        <w:pStyle w:val="1"/>
        <w:tabs>
          <w:tab w:val="left" w:pos="540"/>
        </w:tabs>
        <w:rPr>
          <w:rFonts w:asciiTheme="minorHAnsi" w:eastAsiaTheme="minorEastAsia" w:hAnsiTheme="minorHAnsi" w:cstheme="minorBidi"/>
          <w:sz w:val="21"/>
        </w:rPr>
      </w:pPr>
      <w:r>
        <w:rPr>
          <w:rFonts w:asciiTheme="minorHAnsi" w:eastAsiaTheme="minorEastAsia" w:hAnsiTheme="minorHAnsi" w:cstheme="minorBidi" w:hint="eastAsia"/>
          <w:sz w:val="21"/>
        </w:rPr>
        <w:t>Il</w:t>
      </w:r>
      <w:r>
        <w:rPr>
          <w:rFonts w:asciiTheme="minorHAnsi" w:eastAsiaTheme="minorEastAsia" w:hAnsiTheme="minorHAnsi" w:cstheme="minorBidi"/>
          <w:sz w:val="21"/>
        </w:rPr>
        <w:t xml:space="preserve"> </w:t>
      </w:r>
      <w:r>
        <w:rPr>
          <w:rFonts w:asciiTheme="minorHAnsi" w:eastAsiaTheme="minorEastAsia" w:hAnsiTheme="minorHAnsi" w:cstheme="minorBidi" w:hint="eastAsia"/>
          <w:sz w:val="21"/>
        </w:rPr>
        <w:t>est</w:t>
      </w:r>
      <w:r>
        <w:rPr>
          <w:rFonts w:asciiTheme="minorHAnsi" w:eastAsiaTheme="minorEastAsia" w:hAnsiTheme="minorHAnsi" w:cstheme="minorBidi"/>
          <w:sz w:val="21"/>
        </w:rPr>
        <w:t xml:space="preserve"> </w:t>
      </w:r>
      <w:r>
        <w:rPr>
          <w:rFonts w:asciiTheme="minorHAnsi" w:eastAsiaTheme="minorEastAsia" w:hAnsiTheme="minorHAnsi" w:cstheme="minorBidi" w:hint="eastAsia"/>
          <w:sz w:val="21"/>
        </w:rPr>
        <w:t xml:space="preserve">midi. </w:t>
      </w:r>
      <w:r>
        <w:rPr>
          <w:rFonts w:asciiTheme="minorHAnsi" w:eastAsiaTheme="minorEastAsia" w:hAnsiTheme="minorHAnsi" w:cstheme="minorBidi" w:hint="eastAsia"/>
          <w:sz w:val="21"/>
        </w:rPr>
        <w:t>中午十二点</w:t>
      </w:r>
    </w:p>
    <w:p w14:paraId="43772F47" w14:textId="36F80FCB" w:rsidR="0084353E" w:rsidRDefault="0084353E" w:rsidP="0084353E">
      <w:pPr>
        <w:pStyle w:val="1"/>
        <w:tabs>
          <w:tab w:val="left" w:pos="540"/>
        </w:tabs>
        <w:rPr>
          <w:rFonts w:asciiTheme="minorHAnsi" w:eastAsiaTheme="minorEastAsia" w:hAnsiTheme="minorHAnsi" w:cstheme="minorBidi"/>
          <w:sz w:val="21"/>
        </w:rPr>
      </w:pPr>
      <w:r>
        <w:rPr>
          <w:rFonts w:asciiTheme="minorHAnsi" w:eastAsiaTheme="minorEastAsia" w:hAnsiTheme="minorHAnsi" w:cstheme="minorBidi" w:hint="eastAsia"/>
          <w:sz w:val="21"/>
        </w:rPr>
        <w:t>Il est mi</w:t>
      </w:r>
      <w:r w:rsidR="008F5D08">
        <w:rPr>
          <w:rFonts w:asciiTheme="minorHAnsi" w:eastAsiaTheme="minorEastAsia" w:hAnsiTheme="minorHAnsi" w:cstheme="minorBidi"/>
          <w:sz w:val="21"/>
        </w:rPr>
        <w:t>n</w:t>
      </w:r>
      <w:r>
        <w:rPr>
          <w:rFonts w:asciiTheme="minorHAnsi" w:eastAsiaTheme="minorEastAsia" w:hAnsiTheme="minorHAnsi" w:cstheme="minorBidi" w:hint="eastAsia"/>
          <w:sz w:val="21"/>
        </w:rPr>
        <w:t xml:space="preserve">uit. </w:t>
      </w:r>
      <w:r>
        <w:rPr>
          <w:rFonts w:asciiTheme="minorHAnsi" w:eastAsiaTheme="minorEastAsia" w:hAnsiTheme="minorHAnsi" w:cstheme="minorBidi" w:hint="eastAsia"/>
          <w:sz w:val="21"/>
        </w:rPr>
        <w:t>午夜十二点</w:t>
      </w:r>
    </w:p>
    <w:p w14:paraId="5292F17B" w14:textId="52320A57" w:rsidR="0084353E" w:rsidRDefault="0084353E" w:rsidP="0084353E">
      <w:pPr>
        <w:pStyle w:val="1"/>
        <w:tabs>
          <w:tab w:val="left" w:pos="540"/>
        </w:tabs>
        <w:rPr>
          <w:rFonts w:asciiTheme="minorHAnsi" w:eastAsiaTheme="minorEastAsia" w:hAnsiTheme="minorHAnsi" w:cstheme="minorBidi"/>
          <w:sz w:val="21"/>
        </w:rPr>
      </w:pPr>
      <w:r>
        <w:rPr>
          <w:rFonts w:asciiTheme="minorHAnsi" w:eastAsiaTheme="minorEastAsia" w:hAnsiTheme="minorHAnsi" w:cstheme="minorBidi" w:hint="eastAsia"/>
          <w:sz w:val="21"/>
        </w:rPr>
        <w:t>2</w:t>
      </w:r>
      <w:r>
        <w:rPr>
          <w:rFonts w:asciiTheme="minorHAnsi" w:eastAsiaTheme="minorEastAsia" w:hAnsiTheme="minorHAnsi" w:cstheme="minorBidi" w:hint="eastAsia"/>
          <w:sz w:val="21"/>
        </w:rPr>
        <w:t>）表示半点：</w:t>
      </w:r>
      <w:r>
        <w:rPr>
          <w:rFonts w:asciiTheme="minorHAnsi" w:eastAsiaTheme="minorEastAsia" w:hAnsiTheme="minorHAnsi" w:cstheme="minorBidi" w:hint="eastAsia"/>
          <w:sz w:val="21"/>
        </w:rPr>
        <w:t>Il</w:t>
      </w:r>
      <w:r>
        <w:rPr>
          <w:rFonts w:asciiTheme="minorHAnsi" w:eastAsiaTheme="minorEastAsia" w:hAnsiTheme="minorHAnsi" w:cstheme="minorBidi"/>
          <w:sz w:val="21"/>
        </w:rPr>
        <w:t xml:space="preserve"> </w:t>
      </w:r>
      <w:r>
        <w:rPr>
          <w:rFonts w:asciiTheme="minorHAnsi" w:eastAsiaTheme="minorEastAsia" w:hAnsiTheme="minorHAnsi" w:cstheme="minorBidi" w:hint="eastAsia"/>
          <w:sz w:val="21"/>
        </w:rPr>
        <w:t>est+</w:t>
      </w:r>
      <w:r>
        <w:rPr>
          <w:rFonts w:asciiTheme="minorHAnsi" w:eastAsiaTheme="minorEastAsia" w:hAnsiTheme="minorHAnsi" w:cstheme="minorBidi" w:hint="eastAsia"/>
          <w:sz w:val="21"/>
        </w:rPr>
        <w:t>数词</w:t>
      </w:r>
      <w:r>
        <w:rPr>
          <w:rFonts w:asciiTheme="minorHAnsi" w:eastAsiaTheme="minorEastAsia" w:hAnsiTheme="minorHAnsi" w:cstheme="minorBidi" w:hint="eastAsia"/>
          <w:sz w:val="21"/>
        </w:rPr>
        <w:t>+heure</w:t>
      </w:r>
      <w:r>
        <w:rPr>
          <w:rFonts w:asciiTheme="minorHAnsi" w:eastAsiaTheme="minorEastAsia" w:hAnsiTheme="minorHAnsi" w:cstheme="minorBidi" w:hint="eastAsia"/>
          <w:sz w:val="21"/>
        </w:rPr>
        <w:t>（</w:t>
      </w:r>
      <w:r>
        <w:rPr>
          <w:rFonts w:asciiTheme="minorHAnsi" w:eastAsiaTheme="minorEastAsia" w:hAnsiTheme="minorHAnsi" w:cstheme="minorBidi" w:hint="eastAsia"/>
          <w:sz w:val="21"/>
        </w:rPr>
        <w:t>s</w:t>
      </w:r>
      <w:r>
        <w:rPr>
          <w:rFonts w:asciiTheme="minorHAnsi" w:eastAsiaTheme="minorEastAsia" w:hAnsiTheme="minorHAnsi" w:cstheme="minorBidi" w:hint="eastAsia"/>
          <w:sz w:val="21"/>
        </w:rPr>
        <w:t>）</w:t>
      </w:r>
      <w:r>
        <w:rPr>
          <w:rFonts w:asciiTheme="minorHAnsi" w:eastAsiaTheme="minorEastAsia" w:hAnsiTheme="minorHAnsi" w:cstheme="minorBidi" w:hint="eastAsia"/>
          <w:sz w:val="21"/>
        </w:rPr>
        <w:t>+et+demi</w:t>
      </w:r>
      <w:r>
        <w:rPr>
          <w:rFonts w:asciiTheme="minorHAnsi" w:eastAsiaTheme="minorEastAsia" w:hAnsiTheme="minorHAnsi" w:cstheme="minorBidi" w:hint="eastAsia"/>
          <w:sz w:val="21"/>
        </w:rPr>
        <w:t>（</w:t>
      </w:r>
      <w:r>
        <w:rPr>
          <w:rFonts w:asciiTheme="minorHAnsi" w:eastAsiaTheme="minorEastAsia" w:hAnsiTheme="minorHAnsi" w:cstheme="minorBidi" w:hint="eastAsia"/>
          <w:sz w:val="21"/>
        </w:rPr>
        <w:t>e</w:t>
      </w:r>
      <w:r>
        <w:rPr>
          <w:rFonts w:asciiTheme="minorHAnsi" w:eastAsiaTheme="minorEastAsia" w:hAnsiTheme="minorHAnsi" w:cstheme="minorBidi" w:hint="eastAsia"/>
          <w:sz w:val="21"/>
        </w:rPr>
        <w:t>）</w:t>
      </w:r>
    </w:p>
    <w:p w14:paraId="64C398ED" w14:textId="48EB2679" w:rsidR="0084353E" w:rsidRDefault="0084353E" w:rsidP="0084353E">
      <w:pPr>
        <w:pStyle w:val="1"/>
        <w:tabs>
          <w:tab w:val="left" w:pos="540"/>
        </w:tabs>
        <w:rPr>
          <w:rFonts w:asciiTheme="minorHAnsi" w:eastAsiaTheme="minorEastAsia" w:hAnsiTheme="minorHAnsi" w:cstheme="minorBidi"/>
          <w:sz w:val="21"/>
        </w:rPr>
      </w:pPr>
      <w:r>
        <w:rPr>
          <w:rFonts w:asciiTheme="minorHAnsi" w:eastAsiaTheme="minorEastAsia" w:hAnsiTheme="minorHAnsi" w:cstheme="minorBidi" w:hint="eastAsia"/>
          <w:sz w:val="21"/>
        </w:rPr>
        <w:t>“</w:t>
      </w:r>
      <w:r>
        <w:rPr>
          <w:rFonts w:asciiTheme="minorHAnsi" w:eastAsiaTheme="minorEastAsia" w:hAnsiTheme="minorHAnsi" w:cstheme="minorBidi" w:hint="eastAsia"/>
          <w:sz w:val="21"/>
        </w:rPr>
        <w:t>demi</w:t>
      </w:r>
      <w:r>
        <w:rPr>
          <w:rFonts w:asciiTheme="minorHAnsi" w:eastAsiaTheme="minorEastAsia" w:hAnsiTheme="minorHAnsi" w:cstheme="minorBidi" w:hint="eastAsia"/>
          <w:sz w:val="21"/>
        </w:rPr>
        <w:t>”位于名词后，与有关名词性别一致。</w:t>
      </w:r>
    </w:p>
    <w:p w14:paraId="002FCD66" w14:textId="44D75884" w:rsidR="0084353E" w:rsidRDefault="0084353E" w:rsidP="0084353E">
      <w:pPr>
        <w:pStyle w:val="1"/>
        <w:tabs>
          <w:tab w:val="left" w:pos="540"/>
        </w:tabs>
        <w:rPr>
          <w:rFonts w:asciiTheme="minorHAnsi" w:eastAsiaTheme="minorEastAsia" w:hAnsiTheme="minorHAnsi" w:cstheme="minorBidi"/>
          <w:sz w:val="21"/>
        </w:rPr>
      </w:pPr>
      <w:r>
        <w:rPr>
          <w:rFonts w:asciiTheme="minorHAnsi" w:eastAsiaTheme="minorEastAsia" w:hAnsiTheme="minorHAnsi" w:cstheme="minorBidi" w:hint="eastAsia"/>
          <w:sz w:val="21"/>
        </w:rPr>
        <w:t>Il</w:t>
      </w:r>
      <w:r>
        <w:rPr>
          <w:rFonts w:asciiTheme="minorHAnsi" w:eastAsiaTheme="minorEastAsia" w:hAnsiTheme="minorHAnsi" w:cstheme="minorBidi"/>
          <w:sz w:val="21"/>
        </w:rPr>
        <w:t xml:space="preserve"> </w:t>
      </w:r>
      <w:r>
        <w:rPr>
          <w:rFonts w:asciiTheme="minorHAnsi" w:eastAsiaTheme="minorEastAsia" w:hAnsiTheme="minorHAnsi" w:cstheme="minorBidi" w:hint="eastAsia"/>
          <w:sz w:val="21"/>
        </w:rPr>
        <w:t>est</w:t>
      </w:r>
      <w:r>
        <w:rPr>
          <w:rFonts w:asciiTheme="minorHAnsi" w:eastAsiaTheme="minorEastAsia" w:hAnsiTheme="minorHAnsi" w:cstheme="minorBidi"/>
          <w:sz w:val="21"/>
        </w:rPr>
        <w:t xml:space="preserve"> </w:t>
      </w:r>
      <w:r>
        <w:rPr>
          <w:rFonts w:asciiTheme="minorHAnsi" w:eastAsiaTheme="minorEastAsia" w:hAnsiTheme="minorHAnsi" w:cstheme="minorBidi" w:hint="eastAsia"/>
          <w:sz w:val="21"/>
        </w:rPr>
        <w:t>six</w:t>
      </w:r>
      <w:r>
        <w:rPr>
          <w:rFonts w:asciiTheme="minorHAnsi" w:eastAsiaTheme="minorEastAsia" w:hAnsiTheme="minorHAnsi" w:cstheme="minorBidi"/>
          <w:sz w:val="21"/>
        </w:rPr>
        <w:t xml:space="preserve"> </w:t>
      </w:r>
      <w:r>
        <w:rPr>
          <w:rFonts w:asciiTheme="minorHAnsi" w:eastAsiaTheme="minorEastAsia" w:hAnsiTheme="minorHAnsi" w:cstheme="minorBidi" w:hint="eastAsia"/>
          <w:sz w:val="21"/>
        </w:rPr>
        <w:t>heures</w:t>
      </w:r>
      <w:r>
        <w:rPr>
          <w:rFonts w:asciiTheme="minorHAnsi" w:eastAsiaTheme="minorEastAsia" w:hAnsiTheme="minorHAnsi" w:cstheme="minorBidi"/>
          <w:sz w:val="21"/>
        </w:rPr>
        <w:t xml:space="preserve"> </w:t>
      </w:r>
      <w:r>
        <w:rPr>
          <w:rFonts w:asciiTheme="minorHAnsi" w:eastAsiaTheme="minorEastAsia" w:hAnsiTheme="minorHAnsi" w:cstheme="minorBidi" w:hint="eastAsia"/>
          <w:sz w:val="21"/>
        </w:rPr>
        <w:t>et</w:t>
      </w:r>
      <w:r>
        <w:rPr>
          <w:rFonts w:asciiTheme="minorHAnsi" w:eastAsiaTheme="minorEastAsia" w:hAnsiTheme="minorHAnsi" w:cstheme="minorBidi"/>
          <w:sz w:val="21"/>
        </w:rPr>
        <w:t xml:space="preserve"> </w:t>
      </w:r>
      <w:r>
        <w:rPr>
          <w:rFonts w:asciiTheme="minorHAnsi" w:eastAsiaTheme="minorEastAsia" w:hAnsiTheme="minorHAnsi" w:cstheme="minorBidi" w:hint="eastAsia"/>
          <w:sz w:val="21"/>
        </w:rPr>
        <w:t>demie</w:t>
      </w:r>
      <w:r>
        <w:rPr>
          <w:rFonts w:asciiTheme="minorHAnsi" w:eastAsiaTheme="minorEastAsia" w:hAnsiTheme="minorHAnsi" w:cstheme="minorBidi"/>
          <w:sz w:val="21"/>
        </w:rPr>
        <w:t xml:space="preserve">. </w:t>
      </w:r>
      <w:r>
        <w:rPr>
          <w:rFonts w:asciiTheme="minorHAnsi" w:eastAsiaTheme="minorEastAsia" w:hAnsiTheme="minorHAnsi" w:cstheme="minorBidi" w:hint="eastAsia"/>
          <w:sz w:val="21"/>
        </w:rPr>
        <w:t>六点半</w:t>
      </w:r>
    </w:p>
    <w:p w14:paraId="146B875D" w14:textId="08D2FD3C" w:rsidR="0084353E" w:rsidRDefault="0084353E" w:rsidP="0084353E">
      <w:pPr>
        <w:pStyle w:val="1"/>
        <w:tabs>
          <w:tab w:val="left" w:pos="540"/>
        </w:tabs>
        <w:rPr>
          <w:rFonts w:asciiTheme="minorHAnsi" w:eastAsiaTheme="minorEastAsia" w:hAnsiTheme="minorHAnsi" w:cstheme="minorBidi"/>
          <w:sz w:val="21"/>
        </w:rPr>
      </w:pPr>
      <w:r>
        <w:rPr>
          <w:rFonts w:asciiTheme="minorHAnsi" w:eastAsiaTheme="minorEastAsia" w:hAnsiTheme="minorHAnsi" w:cstheme="minorBidi" w:hint="eastAsia"/>
          <w:sz w:val="21"/>
        </w:rPr>
        <w:t>Il</w:t>
      </w:r>
      <w:r>
        <w:rPr>
          <w:rFonts w:asciiTheme="minorHAnsi" w:eastAsiaTheme="minorEastAsia" w:hAnsiTheme="minorHAnsi" w:cstheme="minorBidi"/>
          <w:sz w:val="21"/>
        </w:rPr>
        <w:t xml:space="preserve"> </w:t>
      </w:r>
      <w:r>
        <w:rPr>
          <w:rFonts w:asciiTheme="minorHAnsi" w:eastAsiaTheme="minorEastAsia" w:hAnsiTheme="minorHAnsi" w:cstheme="minorBidi" w:hint="eastAsia"/>
          <w:sz w:val="21"/>
        </w:rPr>
        <w:t>est</w:t>
      </w:r>
      <w:r>
        <w:rPr>
          <w:rFonts w:asciiTheme="minorHAnsi" w:eastAsiaTheme="minorEastAsia" w:hAnsiTheme="minorHAnsi" w:cstheme="minorBidi"/>
          <w:sz w:val="21"/>
        </w:rPr>
        <w:t xml:space="preserve"> </w:t>
      </w:r>
      <w:r>
        <w:rPr>
          <w:rFonts w:asciiTheme="minorHAnsi" w:eastAsiaTheme="minorEastAsia" w:hAnsiTheme="minorHAnsi" w:cstheme="minorBidi" w:hint="eastAsia"/>
          <w:sz w:val="21"/>
        </w:rPr>
        <w:t>midi</w:t>
      </w:r>
      <w:r>
        <w:rPr>
          <w:rFonts w:asciiTheme="minorHAnsi" w:eastAsiaTheme="minorEastAsia" w:hAnsiTheme="minorHAnsi" w:cstheme="minorBidi"/>
          <w:sz w:val="21"/>
        </w:rPr>
        <w:t xml:space="preserve"> </w:t>
      </w:r>
      <w:r>
        <w:rPr>
          <w:rFonts w:asciiTheme="minorHAnsi" w:eastAsiaTheme="minorEastAsia" w:hAnsiTheme="minorHAnsi" w:cstheme="minorBidi" w:hint="eastAsia"/>
          <w:sz w:val="21"/>
        </w:rPr>
        <w:t>et</w:t>
      </w:r>
      <w:r>
        <w:rPr>
          <w:rFonts w:asciiTheme="minorHAnsi" w:eastAsiaTheme="minorEastAsia" w:hAnsiTheme="minorHAnsi" w:cstheme="minorBidi"/>
          <w:sz w:val="21"/>
        </w:rPr>
        <w:t xml:space="preserve"> </w:t>
      </w:r>
      <w:r>
        <w:rPr>
          <w:rFonts w:asciiTheme="minorHAnsi" w:eastAsiaTheme="minorEastAsia" w:hAnsiTheme="minorHAnsi" w:cstheme="minorBidi" w:hint="eastAsia"/>
          <w:b/>
          <w:sz w:val="21"/>
        </w:rPr>
        <w:t>demi</w:t>
      </w:r>
      <w:r>
        <w:rPr>
          <w:rFonts w:asciiTheme="minorHAnsi" w:eastAsiaTheme="minorEastAsia" w:hAnsiTheme="minorHAnsi" w:cstheme="minorBidi" w:hint="eastAsia"/>
          <w:sz w:val="21"/>
        </w:rPr>
        <w:t xml:space="preserve">. </w:t>
      </w:r>
      <w:r>
        <w:rPr>
          <w:rFonts w:asciiTheme="minorHAnsi" w:eastAsiaTheme="minorEastAsia" w:hAnsiTheme="minorHAnsi" w:cstheme="minorBidi" w:hint="eastAsia"/>
          <w:sz w:val="21"/>
        </w:rPr>
        <w:t>中午十二点半</w:t>
      </w:r>
    </w:p>
    <w:p w14:paraId="214994E1" w14:textId="70EB8240" w:rsidR="0084353E" w:rsidRDefault="0084353E" w:rsidP="0084353E">
      <w:pPr>
        <w:pStyle w:val="1"/>
        <w:tabs>
          <w:tab w:val="left" w:pos="540"/>
        </w:tabs>
        <w:rPr>
          <w:rFonts w:asciiTheme="minorHAnsi" w:eastAsiaTheme="minorEastAsia" w:hAnsiTheme="minorHAnsi" w:cstheme="minorBidi"/>
          <w:sz w:val="21"/>
        </w:rPr>
      </w:pPr>
      <w:r>
        <w:rPr>
          <w:rFonts w:asciiTheme="minorHAnsi" w:eastAsiaTheme="minorEastAsia" w:hAnsiTheme="minorHAnsi" w:cstheme="minorBidi" w:hint="eastAsia"/>
          <w:sz w:val="21"/>
        </w:rPr>
        <w:t>Il</w:t>
      </w:r>
      <w:r>
        <w:rPr>
          <w:rFonts w:asciiTheme="minorHAnsi" w:eastAsiaTheme="minorEastAsia" w:hAnsiTheme="minorHAnsi" w:cstheme="minorBidi"/>
          <w:sz w:val="21"/>
        </w:rPr>
        <w:t xml:space="preserve"> </w:t>
      </w:r>
      <w:r>
        <w:rPr>
          <w:rFonts w:asciiTheme="minorHAnsi" w:eastAsiaTheme="minorEastAsia" w:hAnsiTheme="minorHAnsi" w:cstheme="minorBidi" w:hint="eastAsia"/>
          <w:sz w:val="21"/>
        </w:rPr>
        <w:t>est</w:t>
      </w:r>
      <w:r>
        <w:rPr>
          <w:rFonts w:asciiTheme="minorHAnsi" w:eastAsiaTheme="minorEastAsia" w:hAnsiTheme="minorHAnsi" w:cstheme="minorBidi"/>
          <w:sz w:val="21"/>
        </w:rPr>
        <w:t xml:space="preserve"> </w:t>
      </w:r>
      <w:r>
        <w:rPr>
          <w:rFonts w:asciiTheme="minorHAnsi" w:eastAsiaTheme="minorEastAsia" w:hAnsiTheme="minorHAnsi" w:cstheme="minorBidi" w:hint="eastAsia"/>
          <w:sz w:val="21"/>
        </w:rPr>
        <w:t>minuit</w:t>
      </w:r>
      <w:r>
        <w:rPr>
          <w:rFonts w:asciiTheme="minorHAnsi" w:eastAsiaTheme="minorEastAsia" w:hAnsiTheme="minorHAnsi" w:cstheme="minorBidi"/>
          <w:sz w:val="21"/>
        </w:rPr>
        <w:t xml:space="preserve"> </w:t>
      </w:r>
      <w:r>
        <w:rPr>
          <w:rFonts w:asciiTheme="minorHAnsi" w:eastAsiaTheme="minorEastAsia" w:hAnsiTheme="minorHAnsi" w:cstheme="minorBidi" w:hint="eastAsia"/>
          <w:sz w:val="21"/>
        </w:rPr>
        <w:t>et</w:t>
      </w:r>
      <w:r>
        <w:rPr>
          <w:rFonts w:asciiTheme="minorHAnsi" w:eastAsiaTheme="minorEastAsia" w:hAnsiTheme="minorHAnsi" w:cstheme="minorBidi"/>
          <w:sz w:val="21"/>
        </w:rPr>
        <w:t xml:space="preserve"> </w:t>
      </w:r>
      <w:r>
        <w:rPr>
          <w:rFonts w:asciiTheme="minorHAnsi" w:eastAsiaTheme="minorEastAsia" w:hAnsiTheme="minorHAnsi" w:cstheme="minorBidi" w:hint="eastAsia"/>
          <w:b/>
          <w:sz w:val="21"/>
        </w:rPr>
        <w:t>demi</w:t>
      </w:r>
      <w:r>
        <w:rPr>
          <w:rFonts w:asciiTheme="minorHAnsi" w:eastAsiaTheme="minorEastAsia" w:hAnsiTheme="minorHAnsi" w:cstheme="minorBidi" w:hint="eastAsia"/>
          <w:sz w:val="21"/>
        </w:rPr>
        <w:t xml:space="preserve">. </w:t>
      </w:r>
      <w:r>
        <w:rPr>
          <w:rFonts w:asciiTheme="minorHAnsi" w:eastAsiaTheme="minorEastAsia" w:hAnsiTheme="minorHAnsi" w:cstheme="minorBidi" w:hint="eastAsia"/>
          <w:sz w:val="21"/>
        </w:rPr>
        <w:t>夜间十二点半</w:t>
      </w:r>
    </w:p>
    <w:p w14:paraId="15F0BA4D" w14:textId="2D6A57E3" w:rsidR="0084353E" w:rsidRDefault="0084353E" w:rsidP="0084353E">
      <w:pPr>
        <w:pStyle w:val="1"/>
        <w:tabs>
          <w:tab w:val="left" w:pos="540"/>
        </w:tabs>
        <w:rPr>
          <w:rFonts w:asciiTheme="minorHAnsi" w:eastAsiaTheme="minorEastAsia" w:hAnsiTheme="minorHAnsi" w:cstheme="minorBidi"/>
          <w:sz w:val="21"/>
        </w:rPr>
      </w:pPr>
      <w:r>
        <w:rPr>
          <w:rFonts w:asciiTheme="minorHAnsi" w:eastAsiaTheme="minorEastAsia" w:hAnsiTheme="minorHAnsi" w:cstheme="minorBidi" w:hint="eastAsia"/>
          <w:sz w:val="21"/>
        </w:rPr>
        <w:t>3</w:t>
      </w:r>
      <w:r>
        <w:rPr>
          <w:rFonts w:asciiTheme="minorHAnsi" w:eastAsiaTheme="minorEastAsia" w:hAnsiTheme="minorHAnsi" w:cstheme="minorBidi" w:hint="eastAsia"/>
          <w:sz w:val="21"/>
        </w:rPr>
        <w:t>）表示刻：</w:t>
      </w:r>
      <w:r>
        <w:rPr>
          <w:rFonts w:asciiTheme="minorHAnsi" w:eastAsiaTheme="minorEastAsia" w:hAnsiTheme="minorHAnsi" w:cstheme="minorBidi" w:hint="eastAsia"/>
          <w:sz w:val="21"/>
        </w:rPr>
        <w:t>Il</w:t>
      </w:r>
      <w:r>
        <w:rPr>
          <w:rFonts w:asciiTheme="minorHAnsi" w:eastAsiaTheme="minorEastAsia" w:hAnsiTheme="minorHAnsi" w:cstheme="minorBidi"/>
          <w:sz w:val="21"/>
        </w:rPr>
        <w:t xml:space="preserve"> </w:t>
      </w:r>
      <w:r>
        <w:rPr>
          <w:rFonts w:asciiTheme="minorHAnsi" w:eastAsiaTheme="minorEastAsia" w:hAnsiTheme="minorHAnsi" w:cstheme="minorBidi" w:hint="eastAsia"/>
          <w:sz w:val="21"/>
        </w:rPr>
        <w:t>est+</w:t>
      </w:r>
      <w:r>
        <w:rPr>
          <w:rFonts w:asciiTheme="minorHAnsi" w:eastAsiaTheme="minorEastAsia" w:hAnsiTheme="minorHAnsi" w:cstheme="minorBidi" w:hint="eastAsia"/>
          <w:sz w:val="21"/>
        </w:rPr>
        <w:t>数词</w:t>
      </w:r>
      <w:r>
        <w:rPr>
          <w:rFonts w:asciiTheme="minorHAnsi" w:eastAsiaTheme="minorEastAsia" w:hAnsiTheme="minorHAnsi" w:cstheme="minorBidi" w:hint="eastAsia"/>
          <w:sz w:val="21"/>
        </w:rPr>
        <w:t>+heure</w:t>
      </w:r>
      <w:r>
        <w:rPr>
          <w:rFonts w:asciiTheme="minorHAnsi" w:eastAsiaTheme="minorEastAsia" w:hAnsiTheme="minorHAnsi" w:cstheme="minorBidi" w:hint="eastAsia"/>
          <w:sz w:val="21"/>
        </w:rPr>
        <w:t>（</w:t>
      </w:r>
      <w:r>
        <w:rPr>
          <w:rFonts w:asciiTheme="minorHAnsi" w:eastAsiaTheme="minorEastAsia" w:hAnsiTheme="minorHAnsi" w:cstheme="minorBidi" w:hint="eastAsia"/>
          <w:sz w:val="21"/>
        </w:rPr>
        <w:t>s</w:t>
      </w:r>
      <w:r>
        <w:rPr>
          <w:rFonts w:asciiTheme="minorHAnsi" w:eastAsiaTheme="minorEastAsia" w:hAnsiTheme="minorHAnsi" w:cstheme="minorBidi" w:hint="eastAsia"/>
          <w:sz w:val="21"/>
        </w:rPr>
        <w:t>）</w:t>
      </w:r>
      <w:r>
        <w:rPr>
          <w:rFonts w:asciiTheme="minorHAnsi" w:eastAsiaTheme="minorEastAsia" w:hAnsiTheme="minorHAnsi" w:cstheme="minorBidi" w:hint="eastAsia"/>
          <w:sz w:val="21"/>
        </w:rPr>
        <w:t>+et+</w:t>
      </w:r>
      <w:r>
        <w:rPr>
          <w:rFonts w:asciiTheme="minorHAnsi" w:eastAsiaTheme="minorEastAsia" w:hAnsiTheme="minorHAnsi" w:cstheme="minorBidi" w:hint="eastAsia"/>
          <w:sz w:val="21"/>
        </w:rPr>
        <w:t>（数字）</w:t>
      </w:r>
      <w:r>
        <w:rPr>
          <w:rFonts w:asciiTheme="minorHAnsi" w:eastAsiaTheme="minorEastAsia" w:hAnsiTheme="minorHAnsi" w:cstheme="minorBidi" w:hint="eastAsia"/>
          <w:sz w:val="21"/>
        </w:rPr>
        <w:t>+quart</w:t>
      </w:r>
      <w:r>
        <w:rPr>
          <w:rFonts w:asciiTheme="minorHAnsi" w:eastAsiaTheme="minorEastAsia" w:hAnsiTheme="minorHAnsi" w:cstheme="minorBidi" w:hint="eastAsia"/>
          <w:sz w:val="21"/>
        </w:rPr>
        <w:t>（</w:t>
      </w:r>
      <w:r>
        <w:rPr>
          <w:rFonts w:asciiTheme="minorHAnsi" w:eastAsiaTheme="minorEastAsia" w:hAnsiTheme="minorHAnsi" w:cstheme="minorBidi" w:hint="eastAsia"/>
          <w:sz w:val="21"/>
        </w:rPr>
        <w:t>s</w:t>
      </w:r>
      <w:r>
        <w:rPr>
          <w:rFonts w:asciiTheme="minorHAnsi" w:eastAsiaTheme="minorEastAsia" w:hAnsiTheme="minorHAnsi" w:cstheme="minorBidi" w:hint="eastAsia"/>
          <w:sz w:val="21"/>
        </w:rPr>
        <w:t>）</w:t>
      </w:r>
    </w:p>
    <w:p w14:paraId="63BA74A8" w14:textId="3614C609" w:rsidR="0084353E" w:rsidRDefault="0084353E" w:rsidP="0084353E">
      <w:pPr>
        <w:pStyle w:val="1"/>
        <w:tabs>
          <w:tab w:val="left" w:pos="540"/>
        </w:tabs>
        <w:rPr>
          <w:rFonts w:asciiTheme="minorHAnsi" w:eastAsiaTheme="minorEastAsia" w:hAnsiTheme="minorHAnsi" w:cstheme="minorBidi"/>
          <w:sz w:val="21"/>
        </w:rPr>
      </w:pPr>
      <w:r>
        <w:rPr>
          <w:rFonts w:asciiTheme="minorHAnsi" w:eastAsiaTheme="minorEastAsia" w:hAnsiTheme="minorHAnsi" w:cstheme="minorBidi" w:hint="eastAsia"/>
          <w:sz w:val="21"/>
        </w:rPr>
        <w:t>Il</w:t>
      </w:r>
      <w:r>
        <w:rPr>
          <w:rFonts w:asciiTheme="minorHAnsi" w:eastAsiaTheme="minorEastAsia" w:hAnsiTheme="minorHAnsi" w:cstheme="minorBidi"/>
          <w:sz w:val="21"/>
        </w:rPr>
        <w:t xml:space="preserve"> </w:t>
      </w:r>
      <w:r>
        <w:rPr>
          <w:rFonts w:asciiTheme="minorHAnsi" w:eastAsiaTheme="minorEastAsia" w:hAnsiTheme="minorHAnsi" w:cstheme="minorBidi" w:hint="eastAsia"/>
          <w:sz w:val="21"/>
        </w:rPr>
        <w:t>est</w:t>
      </w:r>
      <w:r>
        <w:rPr>
          <w:rFonts w:asciiTheme="minorHAnsi" w:eastAsiaTheme="minorEastAsia" w:hAnsiTheme="minorHAnsi" w:cstheme="minorBidi"/>
          <w:sz w:val="21"/>
        </w:rPr>
        <w:t xml:space="preserve"> </w:t>
      </w:r>
      <w:r>
        <w:rPr>
          <w:rFonts w:asciiTheme="minorHAnsi" w:eastAsiaTheme="minorEastAsia" w:hAnsiTheme="minorHAnsi" w:cstheme="minorBidi" w:hint="eastAsia"/>
          <w:sz w:val="21"/>
        </w:rPr>
        <w:t>dix</w:t>
      </w:r>
      <w:r>
        <w:rPr>
          <w:rFonts w:asciiTheme="minorHAnsi" w:eastAsiaTheme="minorEastAsia" w:hAnsiTheme="minorHAnsi" w:cstheme="minorBidi"/>
          <w:sz w:val="21"/>
        </w:rPr>
        <w:t xml:space="preserve"> </w:t>
      </w:r>
      <w:r>
        <w:rPr>
          <w:rFonts w:asciiTheme="minorHAnsi" w:eastAsiaTheme="minorEastAsia" w:hAnsiTheme="minorHAnsi" w:cstheme="minorBidi" w:hint="eastAsia"/>
          <w:sz w:val="21"/>
        </w:rPr>
        <w:t>heures</w:t>
      </w:r>
      <w:r>
        <w:rPr>
          <w:rFonts w:asciiTheme="minorHAnsi" w:eastAsiaTheme="minorEastAsia" w:hAnsiTheme="minorHAnsi" w:cstheme="minorBidi"/>
          <w:sz w:val="21"/>
        </w:rPr>
        <w:t xml:space="preserve"> </w:t>
      </w:r>
      <w:r>
        <w:rPr>
          <w:rFonts w:asciiTheme="minorHAnsi" w:eastAsiaTheme="minorEastAsia" w:hAnsiTheme="minorHAnsi" w:cstheme="minorBidi" w:hint="eastAsia"/>
          <w:sz w:val="21"/>
        </w:rPr>
        <w:t>et</w:t>
      </w:r>
      <w:r>
        <w:rPr>
          <w:rFonts w:asciiTheme="minorHAnsi" w:eastAsiaTheme="minorEastAsia" w:hAnsiTheme="minorHAnsi" w:cstheme="minorBidi"/>
          <w:sz w:val="21"/>
        </w:rPr>
        <w:t xml:space="preserve"> </w:t>
      </w:r>
      <w:r>
        <w:rPr>
          <w:rFonts w:asciiTheme="minorHAnsi" w:eastAsiaTheme="minorEastAsia" w:hAnsiTheme="minorHAnsi" w:cstheme="minorBidi" w:hint="eastAsia"/>
          <w:sz w:val="21"/>
        </w:rPr>
        <w:t>quart</w:t>
      </w:r>
      <w:r>
        <w:rPr>
          <w:rFonts w:asciiTheme="minorHAnsi" w:eastAsiaTheme="minorEastAsia" w:hAnsiTheme="minorHAnsi" w:cstheme="minorBidi"/>
          <w:sz w:val="21"/>
        </w:rPr>
        <w:t xml:space="preserve">. </w:t>
      </w:r>
      <w:r>
        <w:rPr>
          <w:rFonts w:asciiTheme="minorHAnsi" w:eastAsiaTheme="minorEastAsia" w:hAnsiTheme="minorHAnsi" w:cstheme="minorBidi" w:hint="eastAsia"/>
          <w:sz w:val="21"/>
        </w:rPr>
        <w:t>十点一刻</w:t>
      </w:r>
    </w:p>
    <w:p w14:paraId="774E27A7" w14:textId="0F8907F6" w:rsidR="0084353E" w:rsidRDefault="0084353E" w:rsidP="0084353E">
      <w:pPr>
        <w:pStyle w:val="1"/>
        <w:tabs>
          <w:tab w:val="left" w:pos="540"/>
        </w:tabs>
        <w:rPr>
          <w:rFonts w:asciiTheme="minorHAnsi" w:eastAsiaTheme="minorEastAsia" w:hAnsiTheme="minorHAnsi" w:cstheme="minorBidi"/>
          <w:sz w:val="21"/>
        </w:rPr>
      </w:pPr>
      <w:r>
        <w:rPr>
          <w:rFonts w:asciiTheme="minorHAnsi" w:eastAsiaTheme="minorEastAsia" w:hAnsiTheme="minorHAnsi" w:cstheme="minorBidi" w:hint="eastAsia"/>
          <w:sz w:val="21"/>
        </w:rPr>
        <w:t xml:space="preserve">Il est onze heures et trois quarts. </w:t>
      </w:r>
      <w:r>
        <w:rPr>
          <w:rFonts w:asciiTheme="minorHAnsi" w:eastAsiaTheme="minorEastAsia" w:hAnsiTheme="minorHAnsi" w:cstheme="minorBidi" w:hint="eastAsia"/>
          <w:sz w:val="21"/>
        </w:rPr>
        <w:t>十一点三刻</w:t>
      </w:r>
    </w:p>
    <w:p w14:paraId="17031746" w14:textId="59807974" w:rsidR="0084353E" w:rsidRDefault="0084353E" w:rsidP="0084353E">
      <w:pPr>
        <w:pStyle w:val="1"/>
        <w:tabs>
          <w:tab w:val="left" w:pos="540"/>
        </w:tabs>
        <w:rPr>
          <w:rFonts w:asciiTheme="minorHAnsi" w:eastAsiaTheme="minorEastAsia" w:hAnsiTheme="minorHAnsi" w:cstheme="minorBidi"/>
          <w:sz w:val="21"/>
        </w:rPr>
      </w:pPr>
      <w:r>
        <w:rPr>
          <w:rFonts w:asciiTheme="minorHAnsi" w:eastAsiaTheme="minorEastAsia" w:hAnsiTheme="minorHAnsi" w:cstheme="minorBidi" w:hint="eastAsia"/>
          <w:sz w:val="21"/>
        </w:rPr>
        <w:t>4</w:t>
      </w:r>
      <w:r>
        <w:rPr>
          <w:rFonts w:asciiTheme="minorHAnsi" w:eastAsiaTheme="minorEastAsia" w:hAnsiTheme="minorHAnsi" w:cstheme="minorBidi" w:hint="eastAsia"/>
          <w:sz w:val="21"/>
        </w:rPr>
        <w:t>）</w:t>
      </w:r>
      <w:r w:rsidR="00C4768A">
        <w:rPr>
          <w:rFonts w:asciiTheme="minorHAnsi" w:eastAsiaTheme="minorEastAsia" w:hAnsiTheme="minorHAnsi" w:cstheme="minorBidi" w:hint="eastAsia"/>
          <w:sz w:val="21"/>
        </w:rPr>
        <w:t>表示分：</w:t>
      </w:r>
      <w:r w:rsidR="00C4768A">
        <w:rPr>
          <w:rFonts w:asciiTheme="minorHAnsi" w:eastAsiaTheme="minorEastAsia" w:hAnsiTheme="minorHAnsi" w:cstheme="minorBidi" w:hint="eastAsia"/>
          <w:sz w:val="21"/>
        </w:rPr>
        <w:t>Il</w:t>
      </w:r>
      <w:r w:rsidR="00C4768A">
        <w:rPr>
          <w:rFonts w:asciiTheme="minorHAnsi" w:eastAsiaTheme="minorEastAsia" w:hAnsiTheme="minorHAnsi" w:cstheme="minorBidi"/>
          <w:sz w:val="21"/>
        </w:rPr>
        <w:t xml:space="preserve"> </w:t>
      </w:r>
      <w:r w:rsidR="00C4768A">
        <w:rPr>
          <w:rFonts w:asciiTheme="minorHAnsi" w:eastAsiaTheme="minorEastAsia" w:hAnsiTheme="minorHAnsi" w:cstheme="minorBidi" w:hint="eastAsia"/>
          <w:sz w:val="21"/>
        </w:rPr>
        <w:t>est+</w:t>
      </w:r>
      <w:r w:rsidR="00C4768A">
        <w:rPr>
          <w:rFonts w:asciiTheme="minorHAnsi" w:eastAsiaTheme="minorEastAsia" w:hAnsiTheme="minorHAnsi" w:cstheme="minorBidi" w:hint="eastAsia"/>
          <w:sz w:val="21"/>
        </w:rPr>
        <w:t>数词</w:t>
      </w:r>
      <w:r w:rsidR="00C4768A">
        <w:rPr>
          <w:rFonts w:asciiTheme="minorHAnsi" w:eastAsiaTheme="minorEastAsia" w:hAnsiTheme="minorHAnsi" w:cstheme="minorBidi" w:hint="eastAsia"/>
          <w:sz w:val="21"/>
        </w:rPr>
        <w:t>+heure</w:t>
      </w:r>
      <w:r w:rsidR="00C4768A">
        <w:rPr>
          <w:rFonts w:asciiTheme="minorHAnsi" w:eastAsiaTheme="minorEastAsia" w:hAnsiTheme="minorHAnsi" w:cstheme="minorBidi" w:hint="eastAsia"/>
          <w:sz w:val="21"/>
        </w:rPr>
        <w:t>（</w:t>
      </w:r>
      <w:r w:rsidR="00C4768A">
        <w:rPr>
          <w:rFonts w:asciiTheme="minorHAnsi" w:eastAsiaTheme="minorEastAsia" w:hAnsiTheme="minorHAnsi" w:cstheme="minorBidi" w:hint="eastAsia"/>
          <w:sz w:val="21"/>
        </w:rPr>
        <w:t>s</w:t>
      </w:r>
      <w:r w:rsidR="00C4768A">
        <w:rPr>
          <w:rFonts w:asciiTheme="minorHAnsi" w:eastAsiaTheme="minorEastAsia" w:hAnsiTheme="minorHAnsi" w:cstheme="minorBidi" w:hint="eastAsia"/>
          <w:sz w:val="21"/>
        </w:rPr>
        <w:t>）</w:t>
      </w:r>
      <w:r w:rsidR="00C4768A">
        <w:rPr>
          <w:rFonts w:asciiTheme="minorHAnsi" w:eastAsiaTheme="minorEastAsia" w:hAnsiTheme="minorHAnsi" w:cstheme="minorBidi" w:hint="eastAsia"/>
          <w:sz w:val="21"/>
        </w:rPr>
        <w:t>+</w:t>
      </w:r>
      <w:r w:rsidR="00C4768A">
        <w:rPr>
          <w:rFonts w:asciiTheme="minorHAnsi" w:eastAsiaTheme="minorEastAsia" w:hAnsiTheme="minorHAnsi" w:cstheme="minorBidi" w:hint="eastAsia"/>
          <w:sz w:val="21"/>
        </w:rPr>
        <w:t>数词</w:t>
      </w:r>
    </w:p>
    <w:p w14:paraId="30C04211" w14:textId="6AE658CB" w:rsidR="00C4768A" w:rsidRDefault="00C4768A" w:rsidP="0084353E">
      <w:pPr>
        <w:pStyle w:val="1"/>
        <w:tabs>
          <w:tab w:val="left" w:pos="540"/>
        </w:tabs>
        <w:rPr>
          <w:rFonts w:asciiTheme="minorHAnsi" w:eastAsiaTheme="minorEastAsia" w:hAnsiTheme="minorHAnsi" w:cstheme="minorBidi"/>
          <w:sz w:val="21"/>
        </w:rPr>
      </w:pPr>
      <w:r>
        <w:rPr>
          <w:rFonts w:asciiTheme="minorHAnsi" w:eastAsiaTheme="minorEastAsia" w:hAnsiTheme="minorHAnsi" w:cstheme="minorBidi" w:hint="eastAsia"/>
          <w:sz w:val="21"/>
        </w:rPr>
        <w:t>Il</w:t>
      </w:r>
      <w:r>
        <w:rPr>
          <w:rFonts w:asciiTheme="minorHAnsi" w:eastAsiaTheme="minorEastAsia" w:hAnsiTheme="minorHAnsi" w:cstheme="minorBidi"/>
          <w:sz w:val="21"/>
        </w:rPr>
        <w:t xml:space="preserve"> </w:t>
      </w:r>
      <w:r>
        <w:rPr>
          <w:rFonts w:asciiTheme="minorHAnsi" w:eastAsiaTheme="minorEastAsia" w:hAnsiTheme="minorHAnsi" w:cstheme="minorBidi" w:hint="eastAsia"/>
          <w:sz w:val="21"/>
        </w:rPr>
        <w:t>est</w:t>
      </w:r>
      <w:r>
        <w:rPr>
          <w:rFonts w:asciiTheme="minorHAnsi" w:eastAsiaTheme="minorEastAsia" w:hAnsiTheme="minorHAnsi" w:cstheme="minorBidi"/>
          <w:sz w:val="21"/>
        </w:rPr>
        <w:t xml:space="preserve"> </w:t>
      </w:r>
      <w:r>
        <w:rPr>
          <w:rFonts w:asciiTheme="minorHAnsi" w:eastAsiaTheme="minorEastAsia" w:hAnsiTheme="minorHAnsi" w:cstheme="minorBidi" w:hint="eastAsia"/>
          <w:sz w:val="21"/>
        </w:rPr>
        <w:t>sept</w:t>
      </w:r>
      <w:r>
        <w:rPr>
          <w:rFonts w:asciiTheme="minorHAnsi" w:eastAsiaTheme="minorEastAsia" w:hAnsiTheme="minorHAnsi" w:cstheme="minorBidi"/>
          <w:sz w:val="21"/>
        </w:rPr>
        <w:t xml:space="preserve"> </w:t>
      </w:r>
      <w:r>
        <w:rPr>
          <w:rFonts w:asciiTheme="minorHAnsi" w:eastAsiaTheme="minorEastAsia" w:hAnsiTheme="minorHAnsi" w:cstheme="minorBidi" w:hint="eastAsia"/>
          <w:sz w:val="21"/>
        </w:rPr>
        <w:t>heures</w:t>
      </w:r>
      <w:r>
        <w:rPr>
          <w:rFonts w:asciiTheme="minorHAnsi" w:eastAsiaTheme="minorEastAsia" w:hAnsiTheme="minorHAnsi" w:cstheme="minorBidi"/>
          <w:sz w:val="21"/>
        </w:rPr>
        <w:t xml:space="preserve"> </w:t>
      </w:r>
      <w:r>
        <w:rPr>
          <w:rFonts w:asciiTheme="minorHAnsi" w:eastAsiaTheme="minorEastAsia" w:hAnsiTheme="minorHAnsi" w:cstheme="minorBidi" w:hint="eastAsia"/>
          <w:sz w:val="21"/>
        </w:rPr>
        <w:t>cinq</w:t>
      </w:r>
      <w:r>
        <w:rPr>
          <w:rFonts w:asciiTheme="minorHAnsi" w:eastAsiaTheme="minorEastAsia" w:hAnsiTheme="minorHAnsi" w:cstheme="minorBidi"/>
          <w:sz w:val="21"/>
        </w:rPr>
        <w:t xml:space="preserve">. </w:t>
      </w:r>
      <w:r>
        <w:rPr>
          <w:rFonts w:asciiTheme="minorHAnsi" w:eastAsiaTheme="minorEastAsia" w:hAnsiTheme="minorHAnsi" w:cstheme="minorBidi" w:hint="eastAsia"/>
          <w:sz w:val="21"/>
        </w:rPr>
        <w:t>七点五分</w:t>
      </w:r>
    </w:p>
    <w:p w14:paraId="21E946CE" w14:textId="0F3AC87D" w:rsidR="00C4768A" w:rsidRPr="003F180D" w:rsidRDefault="00C4768A" w:rsidP="0084353E">
      <w:pPr>
        <w:pStyle w:val="1"/>
        <w:tabs>
          <w:tab w:val="left" w:pos="540"/>
        </w:tabs>
        <w:rPr>
          <w:noProof/>
        </w:rPr>
      </w:pPr>
      <w:r>
        <w:rPr>
          <w:rFonts w:asciiTheme="minorHAnsi" w:eastAsiaTheme="minorEastAsia" w:hAnsiTheme="minorHAnsi" w:cstheme="minorBidi" w:hint="eastAsia"/>
          <w:sz w:val="21"/>
        </w:rPr>
        <w:t xml:space="preserve">Il est neuf heures vingt. </w:t>
      </w:r>
      <w:r>
        <w:rPr>
          <w:rFonts w:hint="eastAsia"/>
          <w:noProof/>
          <w:lang w:val="en-US"/>
        </w:rPr>
        <w:t>九点二十分</w:t>
      </w:r>
    </w:p>
    <w:p w14:paraId="5D2A238C" w14:textId="4411B09A" w:rsidR="00C4768A" w:rsidRDefault="00C4768A" w:rsidP="0084353E">
      <w:pPr>
        <w:pStyle w:val="1"/>
        <w:tabs>
          <w:tab w:val="left" w:pos="540"/>
        </w:tabs>
        <w:rPr>
          <w:rFonts w:asciiTheme="minorHAnsi" w:eastAsiaTheme="minorEastAsia" w:hAnsiTheme="minorHAnsi" w:cstheme="minorBidi"/>
          <w:sz w:val="21"/>
        </w:rPr>
      </w:pPr>
      <w:r w:rsidRPr="003F180D">
        <w:rPr>
          <w:rFonts w:hint="eastAsia"/>
          <w:noProof/>
        </w:rPr>
        <w:t>5）</w:t>
      </w:r>
      <w:r w:rsidR="004C1011">
        <w:rPr>
          <w:rFonts w:hint="eastAsia"/>
          <w:noProof/>
          <w:lang w:val="en-US"/>
        </w:rPr>
        <w:t>表示差几分</w:t>
      </w:r>
      <w:r w:rsidR="004C1011" w:rsidRPr="003F180D">
        <w:rPr>
          <w:rFonts w:hint="eastAsia"/>
          <w:noProof/>
        </w:rPr>
        <w:t>：</w:t>
      </w:r>
      <w:r w:rsidR="004C1011">
        <w:rPr>
          <w:rFonts w:asciiTheme="minorHAnsi" w:eastAsiaTheme="minorEastAsia" w:hAnsiTheme="minorHAnsi" w:cstheme="minorBidi" w:hint="eastAsia"/>
          <w:sz w:val="21"/>
        </w:rPr>
        <w:t>Il</w:t>
      </w:r>
      <w:r w:rsidR="004C1011">
        <w:rPr>
          <w:rFonts w:asciiTheme="minorHAnsi" w:eastAsiaTheme="minorEastAsia" w:hAnsiTheme="minorHAnsi" w:cstheme="minorBidi"/>
          <w:sz w:val="21"/>
        </w:rPr>
        <w:t xml:space="preserve"> </w:t>
      </w:r>
      <w:r w:rsidR="004C1011">
        <w:rPr>
          <w:rFonts w:asciiTheme="minorHAnsi" w:eastAsiaTheme="minorEastAsia" w:hAnsiTheme="minorHAnsi" w:cstheme="minorBidi" w:hint="eastAsia"/>
          <w:sz w:val="21"/>
        </w:rPr>
        <w:t>est+</w:t>
      </w:r>
      <w:r w:rsidR="004C1011">
        <w:rPr>
          <w:rFonts w:asciiTheme="minorHAnsi" w:eastAsiaTheme="minorEastAsia" w:hAnsiTheme="minorHAnsi" w:cstheme="minorBidi" w:hint="eastAsia"/>
          <w:sz w:val="21"/>
        </w:rPr>
        <w:t>数词</w:t>
      </w:r>
      <w:r w:rsidR="004C1011">
        <w:rPr>
          <w:rFonts w:asciiTheme="minorHAnsi" w:eastAsiaTheme="minorEastAsia" w:hAnsiTheme="minorHAnsi" w:cstheme="minorBidi" w:hint="eastAsia"/>
          <w:sz w:val="21"/>
        </w:rPr>
        <w:t>+heure</w:t>
      </w:r>
      <w:r w:rsidR="004C1011">
        <w:rPr>
          <w:rFonts w:asciiTheme="minorHAnsi" w:eastAsiaTheme="minorEastAsia" w:hAnsiTheme="minorHAnsi" w:cstheme="minorBidi" w:hint="eastAsia"/>
          <w:sz w:val="21"/>
        </w:rPr>
        <w:t>（</w:t>
      </w:r>
      <w:r w:rsidR="004C1011">
        <w:rPr>
          <w:rFonts w:asciiTheme="minorHAnsi" w:eastAsiaTheme="minorEastAsia" w:hAnsiTheme="minorHAnsi" w:cstheme="minorBidi" w:hint="eastAsia"/>
          <w:sz w:val="21"/>
        </w:rPr>
        <w:t>s</w:t>
      </w:r>
      <w:r w:rsidR="004C1011">
        <w:rPr>
          <w:rFonts w:asciiTheme="minorHAnsi" w:eastAsiaTheme="minorEastAsia" w:hAnsiTheme="minorHAnsi" w:cstheme="minorBidi" w:hint="eastAsia"/>
          <w:sz w:val="21"/>
        </w:rPr>
        <w:t>）</w:t>
      </w:r>
      <w:r w:rsidR="004C1011">
        <w:rPr>
          <w:rFonts w:asciiTheme="minorHAnsi" w:eastAsiaTheme="minorEastAsia" w:hAnsiTheme="minorHAnsi" w:cstheme="minorBidi" w:hint="eastAsia"/>
          <w:sz w:val="21"/>
        </w:rPr>
        <w:t>+moins+</w:t>
      </w:r>
      <w:r w:rsidR="004C1011">
        <w:rPr>
          <w:rFonts w:asciiTheme="minorHAnsi" w:eastAsiaTheme="minorEastAsia" w:hAnsiTheme="minorHAnsi" w:cstheme="minorBidi" w:hint="eastAsia"/>
          <w:sz w:val="21"/>
        </w:rPr>
        <w:t>数词</w:t>
      </w:r>
    </w:p>
    <w:p w14:paraId="75B0D2FE" w14:textId="21D798C3" w:rsidR="004C1011" w:rsidRDefault="004C1011" w:rsidP="0084353E">
      <w:pPr>
        <w:pStyle w:val="1"/>
        <w:tabs>
          <w:tab w:val="left" w:pos="540"/>
        </w:tabs>
        <w:rPr>
          <w:rFonts w:asciiTheme="minorHAnsi" w:eastAsiaTheme="minorEastAsia" w:hAnsiTheme="minorHAnsi" w:cstheme="minorBidi"/>
          <w:sz w:val="21"/>
        </w:rPr>
      </w:pPr>
      <w:r>
        <w:rPr>
          <w:rFonts w:asciiTheme="minorHAnsi" w:eastAsiaTheme="minorEastAsia" w:hAnsiTheme="minorHAnsi" w:cstheme="minorBidi" w:hint="eastAsia"/>
          <w:sz w:val="21"/>
        </w:rPr>
        <w:t xml:space="preserve">Il est midi moins dix. </w:t>
      </w:r>
      <w:r>
        <w:rPr>
          <w:rFonts w:asciiTheme="minorHAnsi" w:eastAsiaTheme="minorEastAsia" w:hAnsiTheme="minorHAnsi" w:cstheme="minorBidi" w:hint="eastAsia"/>
          <w:sz w:val="21"/>
        </w:rPr>
        <w:t>中午十二点差十分</w:t>
      </w:r>
    </w:p>
    <w:p w14:paraId="670C3493" w14:textId="2185090A" w:rsidR="004C1011" w:rsidRDefault="004C1011" w:rsidP="0084353E">
      <w:pPr>
        <w:pStyle w:val="1"/>
        <w:tabs>
          <w:tab w:val="left" w:pos="540"/>
        </w:tabs>
        <w:rPr>
          <w:rFonts w:asciiTheme="minorHAnsi" w:eastAsiaTheme="minorEastAsia" w:hAnsiTheme="minorHAnsi" w:cstheme="minorBidi"/>
          <w:sz w:val="21"/>
        </w:rPr>
      </w:pPr>
      <w:r>
        <w:rPr>
          <w:rFonts w:asciiTheme="minorHAnsi" w:eastAsiaTheme="minorEastAsia" w:hAnsiTheme="minorHAnsi" w:cstheme="minorBidi" w:hint="eastAsia"/>
          <w:sz w:val="21"/>
        </w:rPr>
        <w:t xml:space="preserve">Il est deux heures moins le quart. </w:t>
      </w:r>
      <w:r>
        <w:rPr>
          <w:rFonts w:asciiTheme="minorHAnsi" w:eastAsiaTheme="minorEastAsia" w:hAnsiTheme="minorHAnsi" w:cstheme="minorBidi" w:hint="eastAsia"/>
          <w:sz w:val="21"/>
        </w:rPr>
        <w:t>两点差一刻</w:t>
      </w:r>
    </w:p>
    <w:p w14:paraId="07B89197" w14:textId="6D62B846" w:rsidR="004C1011" w:rsidRDefault="004C1011" w:rsidP="0084353E">
      <w:pPr>
        <w:pStyle w:val="1"/>
        <w:tabs>
          <w:tab w:val="left" w:pos="540"/>
        </w:tabs>
        <w:rPr>
          <w:rFonts w:asciiTheme="minorHAnsi" w:eastAsiaTheme="minorEastAsia" w:hAnsiTheme="minorHAnsi" w:cstheme="minorBidi"/>
          <w:sz w:val="21"/>
        </w:rPr>
      </w:pPr>
      <w:r>
        <w:rPr>
          <w:rFonts w:asciiTheme="minorHAnsi" w:eastAsiaTheme="minorEastAsia" w:hAnsiTheme="minorHAnsi" w:cstheme="minorBidi" w:hint="eastAsia"/>
          <w:sz w:val="21"/>
        </w:rPr>
        <w:t>6</w:t>
      </w:r>
      <w:r>
        <w:rPr>
          <w:rFonts w:asciiTheme="minorHAnsi" w:eastAsiaTheme="minorEastAsia" w:hAnsiTheme="minorHAnsi" w:cstheme="minorBidi" w:hint="eastAsia"/>
          <w:sz w:val="21"/>
        </w:rPr>
        <w:t>）当表示上午和下午几点时，要加“</w:t>
      </w:r>
      <w:r>
        <w:rPr>
          <w:rFonts w:asciiTheme="minorHAnsi" w:eastAsiaTheme="minorEastAsia" w:hAnsiTheme="minorHAnsi" w:cstheme="minorBidi" w:hint="eastAsia"/>
          <w:sz w:val="21"/>
        </w:rPr>
        <w:t>du</w:t>
      </w:r>
      <w:r>
        <w:rPr>
          <w:rFonts w:asciiTheme="minorHAnsi" w:eastAsiaTheme="minorEastAsia" w:hAnsiTheme="minorHAnsi" w:cstheme="minorBidi"/>
          <w:sz w:val="21"/>
        </w:rPr>
        <w:t xml:space="preserve"> </w:t>
      </w:r>
      <w:r>
        <w:rPr>
          <w:rFonts w:asciiTheme="minorHAnsi" w:eastAsiaTheme="minorEastAsia" w:hAnsiTheme="minorHAnsi" w:cstheme="minorBidi" w:hint="eastAsia"/>
          <w:sz w:val="21"/>
        </w:rPr>
        <w:t>matin</w:t>
      </w:r>
      <w:r>
        <w:rPr>
          <w:rFonts w:asciiTheme="minorHAnsi" w:eastAsiaTheme="minorEastAsia" w:hAnsiTheme="minorHAnsi" w:cstheme="minorBidi" w:hint="eastAsia"/>
          <w:sz w:val="21"/>
        </w:rPr>
        <w:t>”，“</w:t>
      </w:r>
      <w:r>
        <w:rPr>
          <w:rFonts w:asciiTheme="minorHAnsi" w:eastAsiaTheme="minorEastAsia" w:hAnsiTheme="minorHAnsi" w:cstheme="minorBidi" w:hint="eastAsia"/>
          <w:sz w:val="21"/>
        </w:rPr>
        <w:t>du</w:t>
      </w:r>
      <w:r>
        <w:rPr>
          <w:rFonts w:asciiTheme="minorHAnsi" w:eastAsiaTheme="minorEastAsia" w:hAnsiTheme="minorHAnsi" w:cstheme="minorBidi"/>
          <w:sz w:val="21"/>
        </w:rPr>
        <w:t xml:space="preserve"> </w:t>
      </w:r>
      <w:r>
        <w:rPr>
          <w:rFonts w:asciiTheme="minorHAnsi" w:eastAsiaTheme="minorEastAsia" w:hAnsiTheme="minorHAnsi" w:cstheme="minorBidi" w:hint="eastAsia"/>
          <w:sz w:val="21"/>
        </w:rPr>
        <w:t>soir</w:t>
      </w:r>
      <w:r>
        <w:rPr>
          <w:rFonts w:asciiTheme="minorHAnsi" w:eastAsiaTheme="minorEastAsia" w:hAnsiTheme="minorHAnsi" w:cstheme="minorBidi" w:hint="eastAsia"/>
          <w:sz w:val="21"/>
        </w:rPr>
        <w:t>”：</w:t>
      </w:r>
    </w:p>
    <w:p w14:paraId="7F444020" w14:textId="0DEA9337" w:rsidR="004C1011" w:rsidRDefault="004C1011" w:rsidP="0084353E">
      <w:pPr>
        <w:pStyle w:val="1"/>
        <w:tabs>
          <w:tab w:val="left" w:pos="540"/>
        </w:tabs>
        <w:rPr>
          <w:rFonts w:asciiTheme="minorHAnsi" w:eastAsiaTheme="minorEastAsia" w:hAnsiTheme="minorHAnsi" w:cstheme="minorBidi"/>
          <w:sz w:val="21"/>
        </w:rPr>
      </w:pPr>
      <w:r>
        <w:rPr>
          <w:rFonts w:asciiTheme="minorHAnsi" w:eastAsiaTheme="minorEastAsia" w:hAnsiTheme="minorHAnsi" w:cstheme="minorBidi" w:hint="eastAsia"/>
          <w:sz w:val="21"/>
        </w:rPr>
        <w:t xml:space="preserve">Il est six heures du matin. </w:t>
      </w:r>
      <w:r>
        <w:rPr>
          <w:rFonts w:asciiTheme="minorHAnsi" w:eastAsiaTheme="minorEastAsia" w:hAnsiTheme="minorHAnsi" w:cstheme="minorBidi" w:hint="eastAsia"/>
          <w:sz w:val="21"/>
        </w:rPr>
        <w:t>早上六点</w:t>
      </w:r>
    </w:p>
    <w:p w14:paraId="7B1E70A8" w14:textId="5C87D95C" w:rsidR="004C1011" w:rsidRDefault="004C1011" w:rsidP="0084353E">
      <w:pPr>
        <w:pStyle w:val="1"/>
        <w:tabs>
          <w:tab w:val="left" w:pos="540"/>
        </w:tabs>
        <w:rPr>
          <w:rFonts w:asciiTheme="minorHAnsi" w:eastAsiaTheme="minorEastAsia" w:hAnsiTheme="minorHAnsi" w:cstheme="minorBidi"/>
          <w:sz w:val="21"/>
        </w:rPr>
      </w:pPr>
      <w:r>
        <w:rPr>
          <w:rFonts w:asciiTheme="minorHAnsi" w:eastAsiaTheme="minorEastAsia" w:hAnsiTheme="minorHAnsi" w:cstheme="minorBidi" w:hint="eastAsia"/>
          <w:sz w:val="21"/>
        </w:rPr>
        <w:t xml:space="preserve">Il est onze heures et demie du soir. </w:t>
      </w:r>
      <w:r>
        <w:rPr>
          <w:rFonts w:asciiTheme="minorHAnsi" w:eastAsiaTheme="minorEastAsia" w:hAnsiTheme="minorHAnsi" w:cstheme="minorBidi" w:hint="eastAsia"/>
          <w:sz w:val="21"/>
        </w:rPr>
        <w:t>晚上十一点半</w:t>
      </w:r>
    </w:p>
    <w:p w14:paraId="62AA98C7" w14:textId="2D07B6F6" w:rsidR="004C1011" w:rsidRDefault="004C1011" w:rsidP="0084353E">
      <w:pPr>
        <w:pStyle w:val="1"/>
        <w:tabs>
          <w:tab w:val="left" w:pos="540"/>
        </w:tabs>
        <w:rPr>
          <w:rFonts w:asciiTheme="minorHAnsi" w:eastAsiaTheme="minorEastAsia" w:hAnsiTheme="minorHAnsi" w:cstheme="minorBidi"/>
          <w:sz w:val="21"/>
        </w:rPr>
      </w:pPr>
      <w:r>
        <w:rPr>
          <w:rFonts w:asciiTheme="minorHAnsi" w:eastAsiaTheme="minorEastAsia" w:hAnsiTheme="minorHAnsi" w:cstheme="minorBidi" w:hint="eastAsia"/>
          <w:sz w:val="21"/>
        </w:rPr>
        <w:t>7</w:t>
      </w:r>
      <w:r>
        <w:rPr>
          <w:rFonts w:asciiTheme="minorHAnsi" w:eastAsiaTheme="minorEastAsia" w:hAnsiTheme="minorHAnsi" w:cstheme="minorBidi" w:hint="eastAsia"/>
          <w:sz w:val="21"/>
        </w:rPr>
        <w:t>）为避免在时间上出现差错，机场、车站和电台一般使用</w:t>
      </w:r>
      <w:r>
        <w:rPr>
          <w:rFonts w:asciiTheme="minorHAnsi" w:eastAsiaTheme="minorEastAsia" w:hAnsiTheme="minorHAnsi" w:cstheme="minorBidi" w:hint="eastAsia"/>
          <w:sz w:val="21"/>
        </w:rPr>
        <w:t>24</w:t>
      </w:r>
      <w:r>
        <w:rPr>
          <w:rFonts w:asciiTheme="minorHAnsi" w:eastAsiaTheme="minorEastAsia" w:hAnsiTheme="minorHAnsi" w:cstheme="minorBidi" w:hint="eastAsia"/>
          <w:sz w:val="21"/>
        </w:rPr>
        <w:t>小时制：</w:t>
      </w:r>
    </w:p>
    <w:p w14:paraId="1C02CAB8" w14:textId="3B3A7352" w:rsidR="004C1011" w:rsidRDefault="00BF3B96" w:rsidP="0084353E">
      <w:pPr>
        <w:pStyle w:val="1"/>
        <w:tabs>
          <w:tab w:val="left" w:pos="540"/>
        </w:tabs>
        <w:rPr>
          <w:rFonts w:asciiTheme="minorHAnsi" w:eastAsiaTheme="minorEastAsia" w:hAnsiTheme="minorHAnsi" w:cstheme="minorBidi"/>
          <w:sz w:val="21"/>
        </w:rPr>
      </w:pPr>
      <w:r>
        <w:rPr>
          <w:rFonts w:asciiTheme="minorHAnsi" w:eastAsiaTheme="minorEastAsia" w:hAnsiTheme="minorHAnsi" w:cstheme="minorBidi" w:hint="eastAsia"/>
          <w:sz w:val="21"/>
        </w:rPr>
        <w:t>9h</w:t>
      </w:r>
      <w:r>
        <w:rPr>
          <w:rFonts w:asciiTheme="minorHAnsi" w:eastAsiaTheme="minorEastAsia" w:hAnsiTheme="minorHAnsi" w:cstheme="minorBidi"/>
          <w:sz w:val="21"/>
        </w:rPr>
        <w:t>10 neuf heures dix</w:t>
      </w:r>
    </w:p>
    <w:p w14:paraId="4C66EF20" w14:textId="14683D80" w:rsidR="00BF3B96" w:rsidRDefault="00BF3B96" w:rsidP="0084353E">
      <w:pPr>
        <w:pStyle w:val="1"/>
        <w:tabs>
          <w:tab w:val="left" w:pos="540"/>
        </w:tabs>
        <w:rPr>
          <w:rFonts w:asciiTheme="minorHAnsi" w:eastAsiaTheme="minorEastAsia" w:hAnsiTheme="minorHAnsi" w:cstheme="minorBidi"/>
          <w:sz w:val="21"/>
        </w:rPr>
      </w:pPr>
      <w:r>
        <w:rPr>
          <w:rFonts w:asciiTheme="minorHAnsi" w:eastAsiaTheme="minorEastAsia" w:hAnsiTheme="minorHAnsi" w:cstheme="minorBidi"/>
          <w:sz w:val="21"/>
        </w:rPr>
        <w:lastRenderedPageBreak/>
        <w:t>13h30 treize heures et demie</w:t>
      </w:r>
    </w:p>
    <w:p w14:paraId="7E0C06B4" w14:textId="10F02B29" w:rsidR="00BF3B96" w:rsidRDefault="00BF3B96" w:rsidP="0084353E">
      <w:pPr>
        <w:pStyle w:val="1"/>
        <w:tabs>
          <w:tab w:val="left" w:pos="540"/>
        </w:tabs>
        <w:rPr>
          <w:rFonts w:asciiTheme="minorHAnsi" w:eastAsiaTheme="minorEastAsia" w:hAnsiTheme="minorHAnsi" w:cstheme="minorBidi"/>
          <w:sz w:val="21"/>
        </w:rPr>
      </w:pPr>
      <w:r>
        <w:rPr>
          <w:rFonts w:asciiTheme="minorHAnsi" w:eastAsiaTheme="minorEastAsia" w:hAnsiTheme="minorHAnsi" w:cstheme="minorBidi"/>
          <w:sz w:val="21"/>
        </w:rPr>
        <w:t>19h50 vingt heures moins dix</w:t>
      </w:r>
    </w:p>
    <w:p w14:paraId="68B48E39" w14:textId="3E04378A" w:rsidR="00BF3B96" w:rsidRDefault="00BF3B96" w:rsidP="0084353E">
      <w:pPr>
        <w:pStyle w:val="1"/>
        <w:tabs>
          <w:tab w:val="left" w:pos="540"/>
        </w:tabs>
        <w:rPr>
          <w:rFonts w:asciiTheme="minorHAnsi" w:eastAsiaTheme="minorEastAsia" w:hAnsiTheme="minorHAnsi" w:cstheme="minorBidi"/>
          <w:sz w:val="21"/>
        </w:rPr>
      </w:pPr>
      <w:r>
        <w:rPr>
          <w:rFonts w:asciiTheme="minorHAnsi" w:eastAsiaTheme="minorEastAsia" w:hAnsiTheme="minorHAnsi" w:cstheme="minorBidi"/>
          <w:sz w:val="21"/>
        </w:rPr>
        <w:t>24h05 vingt-quatre heures cinq</w:t>
      </w:r>
    </w:p>
    <w:p w14:paraId="42D36D18" w14:textId="314E5115" w:rsidR="00BF3B96" w:rsidRDefault="00BF3B96" w:rsidP="0084353E">
      <w:pPr>
        <w:pStyle w:val="1"/>
        <w:tabs>
          <w:tab w:val="left" w:pos="540"/>
        </w:tabs>
        <w:rPr>
          <w:rFonts w:asciiTheme="minorHAnsi" w:eastAsiaTheme="minorEastAsia" w:hAnsiTheme="minorHAnsi" w:cstheme="minorBidi"/>
          <w:sz w:val="21"/>
        </w:rPr>
      </w:pPr>
      <w:r>
        <w:rPr>
          <w:rFonts w:asciiTheme="minorHAnsi" w:eastAsiaTheme="minorEastAsia" w:hAnsiTheme="minorHAnsi" w:cstheme="minorBidi"/>
          <w:sz w:val="21"/>
        </w:rPr>
        <w:t>8</w:t>
      </w:r>
      <w:r>
        <w:rPr>
          <w:rFonts w:asciiTheme="minorHAnsi" w:eastAsiaTheme="minorEastAsia" w:hAnsiTheme="minorHAnsi" w:cstheme="minorBidi" w:hint="eastAsia"/>
          <w:sz w:val="21"/>
        </w:rPr>
        <w:t>）当所表示的钟点是时间数量单位，与序列时数无关，则不用此结构，如：</w:t>
      </w:r>
    </w:p>
    <w:p w14:paraId="2489643A" w14:textId="0D6FAA11" w:rsidR="00BF3B96" w:rsidRDefault="00B7710C" w:rsidP="0084353E">
      <w:pPr>
        <w:pStyle w:val="1"/>
        <w:tabs>
          <w:tab w:val="left" w:pos="540"/>
        </w:tabs>
        <w:rPr>
          <w:rFonts w:asciiTheme="minorHAnsi" w:eastAsiaTheme="minorEastAsia" w:hAnsiTheme="minorHAnsi" w:cstheme="minorBidi"/>
          <w:sz w:val="21"/>
        </w:rPr>
      </w:pPr>
      <w:r>
        <w:rPr>
          <w:rFonts w:asciiTheme="minorHAnsi" w:eastAsiaTheme="minorEastAsia" w:hAnsiTheme="minorHAnsi" w:cstheme="minorBidi"/>
          <w:sz w:val="21"/>
        </w:rPr>
        <w:t xml:space="preserve">un quart d’heure </w:t>
      </w:r>
      <w:r>
        <w:rPr>
          <w:rFonts w:asciiTheme="minorHAnsi" w:eastAsiaTheme="minorEastAsia" w:hAnsiTheme="minorHAnsi" w:cstheme="minorBidi" w:hint="eastAsia"/>
          <w:sz w:val="21"/>
        </w:rPr>
        <w:t>一刻钟</w:t>
      </w:r>
    </w:p>
    <w:p w14:paraId="432971B5" w14:textId="2E99EEB9" w:rsidR="00B7710C" w:rsidRDefault="00032AD7" w:rsidP="0084353E">
      <w:pPr>
        <w:pStyle w:val="1"/>
        <w:tabs>
          <w:tab w:val="left" w:pos="540"/>
        </w:tabs>
        <w:rPr>
          <w:rFonts w:asciiTheme="minorHAnsi" w:eastAsiaTheme="minorEastAsia" w:hAnsiTheme="minorHAnsi" w:cstheme="minorBidi"/>
          <w:sz w:val="21"/>
        </w:rPr>
      </w:pPr>
      <w:r>
        <w:rPr>
          <w:rFonts w:asciiTheme="minorHAnsi" w:eastAsiaTheme="minorEastAsia" w:hAnsiTheme="minorHAnsi" w:cstheme="minorBidi" w:hint="eastAsia"/>
          <w:sz w:val="21"/>
        </w:rPr>
        <w:t xml:space="preserve">une demi-heure </w:t>
      </w:r>
      <w:r>
        <w:rPr>
          <w:rFonts w:asciiTheme="minorHAnsi" w:eastAsiaTheme="minorEastAsia" w:hAnsiTheme="minorHAnsi" w:cstheme="minorBidi" w:hint="eastAsia"/>
          <w:sz w:val="21"/>
        </w:rPr>
        <w:t>半小时</w:t>
      </w:r>
    </w:p>
    <w:p w14:paraId="62680380" w14:textId="3424F87D" w:rsidR="00032AD7" w:rsidRDefault="00032AD7" w:rsidP="0084353E">
      <w:pPr>
        <w:pStyle w:val="1"/>
        <w:tabs>
          <w:tab w:val="left" w:pos="540"/>
        </w:tabs>
        <w:rPr>
          <w:rFonts w:asciiTheme="minorHAnsi" w:eastAsiaTheme="minorEastAsia" w:hAnsiTheme="minorHAnsi" w:cstheme="minorBidi"/>
          <w:sz w:val="21"/>
        </w:rPr>
      </w:pPr>
      <w:r>
        <w:rPr>
          <w:rFonts w:asciiTheme="minorHAnsi" w:eastAsiaTheme="minorEastAsia" w:hAnsiTheme="minorHAnsi" w:cstheme="minorBidi" w:hint="eastAsia"/>
          <w:sz w:val="21"/>
        </w:rPr>
        <w:t>trois quarts d</w:t>
      </w:r>
      <w:r>
        <w:rPr>
          <w:rFonts w:asciiTheme="minorHAnsi" w:eastAsiaTheme="minorEastAsia" w:hAnsiTheme="minorHAnsi" w:cstheme="minorBidi"/>
          <w:sz w:val="21"/>
        </w:rPr>
        <w:t xml:space="preserve">’heure </w:t>
      </w:r>
      <w:r>
        <w:rPr>
          <w:rFonts w:asciiTheme="minorHAnsi" w:eastAsiaTheme="minorEastAsia" w:hAnsiTheme="minorHAnsi" w:cstheme="minorBidi" w:hint="eastAsia"/>
          <w:sz w:val="21"/>
        </w:rPr>
        <w:t>三刻钟</w:t>
      </w:r>
    </w:p>
    <w:p w14:paraId="095D98F3" w14:textId="7EEF222E" w:rsidR="00032AD7" w:rsidRDefault="00032AD7" w:rsidP="0084353E">
      <w:pPr>
        <w:pStyle w:val="1"/>
        <w:tabs>
          <w:tab w:val="left" w:pos="540"/>
        </w:tabs>
        <w:rPr>
          <w:rFonts w:asciiTheme="minorHAnsi" w:eastAsiaTheme="minorEastAsia" w:hAnsiTheme="minorHAnsi" w:cstheme="minorBidi"/>
          <w:sz w:val="21"/>
        </w:rPr>
      </w:pPr>
      <w:r>
        <w:rPr>
          <w:rFonts w:asciiTheme="minorHAnsi" w:eastAsiaTheme="minorEastAsia" w:hAnsiTheme="minorHAnsi" w:cstheme="minorBidi" w:hint="eastAsia"/>
          <w:sz w:val="21"/>
        </w:rPr>
        <w:t xml:space="preserve">une heure </w:t>
      </w:r>
      <w:r>
        <w:rPr>
          <w:rFonts w:asciiTheme="minorHAnsi" w:eastAsiaTheme="minorEastAsia" w:hAnsiTheme="minorHAnsi" w:cstheme="minorBidi" w:hint="eastAsia"/>
          <w:sz w:val="21"/>
        </w:rPr>
        <w:t>一小时</w:t>
      </w:r>
    </w:p>
    <w:p w14:paraId="36FF4702" w14:textId="1AB5CECD" w:rsidR="00032AD7" w:rsidRDefault="00032AD7" w:rsidP="0084353E">
      <w:pPr>
        <w:pStyle w:val="1"/>
        <w:tabs>
          <w:tab w:val="left" w:pos="540"/>
        </w:tabs>
        <w:rPr>
          <w:rFonts w:asciiTheme="minorHAnsi" w:eastAsiaTheme="minorEastAsia" w:hAnsiTheme="minorHAnsi" w:cstheme="minorBidi"/>
          <w:sz w:val="21"/>
        </w:rPr>
      </w:pPr>
      <w:r>
        <w:rPr>
          <w:rFonts w:asciiTheme="minorHAnsi" w:eastAsiaTheme="minorEastAsia" w:hAnsiTheme="minorHAnsi" w:cstheme="minorBidi" w:hint="eastAsia"/>
          <w:sz w:val="21"/>
        </w:rPr>
        <w:t xml:space="preserve">trois heures et demie </w:t>
      </w:r>
      <w:r>
        <w:rPr>
          <w:rFonts w:asciiTheme="minorHAnsi" w:eastAsiaTheme="minorEastAsia" w:hAnsiTheme="minorHAnsi" w:cstheme="minorBidi" w:hint="eastAsia"/>
          <w:sz w:val="21"/>
        </w:rPr>
        <w:t>三个半小时</w:t>
      </w:r>
    </w:p>
    <w:p w14:paraId="4BCB3F67" w14:textId="358B943A" w:rsidR="00032AD7" w:rsidRDefault="00032AD7" w:rsidP="0084353E">
      <w:pPr>
        <w:pStyle w:val="1"/>
        <w:tabs>
          <w:tab w:val="left" w:pos="540"/>
        </w:tabs>
        <w:rPr>
          <w:rFonts w:asciiTheme="minorHAnsi" w:eastAsiaTheme="minorEastAsia" w:hAnsiTheme="minorHAnsi" w:cstheme="minorBidi"/>
          <w:sz w:val="21"/>
        </w:rPr>
      </w:pPr>
      <w:r>
        <w:rPr>
          <w:rFonts w:asciiTheme="minorHAnsi" w:eastAsiaTheme="minorEastAsia" w:hAnsiTheme="minorHAnsi" w:cstheme="minorBidi" w:hint="eastAsia"/>
          <w:sz w:val="21"/>
        </w:rPr>
        <w:t>注意：</w:t>
      </w:r>
    </w:p>
    <w:p w14:paraId="46C24398" w14:textId="19A0A446" w:rsidR="00032AD7" w:rsidRDefault="00032AD7" w:rsidP="0084353E">
      <w:pPr>
        <w:pStyle w:val="1"/>
        <w:tabs>
          <w:tab w:val="left" w:pos="540"/>
        </w:tabs>
        <w:rPr>
          <w:rFonts w:asciiTheme="minorHAnsi" w:eastAsiaTheme="minorEastAsia" w:hAnsiTheme="minorHAnsi" w:cstheme="minorBidi"/>
          <w:sz w:val="21"/>
        </w:rPr>
      </w:pPr>
      <w:r>
        <w:rPr>
          <w:rFonts w:asciiTheme="minorHAnsi" w:eastAsiaTheme="minorEastAsia" w:hAnsiTheme="minorHAnsi" w:cstheme="minorBidi" w:hint="eastAsia"/>
          <w:sz w:val="21"/>
        </w:rPr>
        <w:t>当“</w:t>
      </w:r>
      <w:r>
        <w:rPr>
          <w:rFonts w:asciiTheme="minorHAnsi" w:eastAsiaTheme="minorEastAsia" w:hAnsiTheme="minorHAnsi" w:cstheme="minorBidi" w:hint="eastAsia"/>
          <w:sz w:val="21"/>
        </w:rPr>
        <w:t>demi</w:t>
      </w:r>
      <w:r>
        <w:rPr>
          <w:rFonts w:asciiTheme="minorHAnsi" w:eastAsiaTheme="minorEastAsia" w:hAnsiTheme="minorHAnsi" w:cstheme="minorBidi" w:hint="eastAsia"/>
          <w:sz w:val="21"/>
        </w:rPr>
        <w:t>”位于名词前时，字形不变。</w:t>
      </w:r>
    </w:p>
    <w:p w14:paraId="627985A0" w14:textId="21129DA9" w:rsidR="00032AD7" w:rsidRDefault="00032AD7" w:rsidP="00032AD7">
      <w:pPr>
        <w:pStyle w:val="1"/>
        <w:tabs>
          <w:tab w:val="left" w:pos="540"/>
        </w:tabs>
        <w:rPr>
          <w:rFonts w:asciiTheme="minorHAnsi" w:eastAsiaTheme="minorEastAsia" w:hAnsiTheme="minorHAnsi" w:cstheme="minorBidi"/>
          <w:sz w:val="21"/>
        </w:rPr>
      </w:pPr>
      <w:r>
        <w:rPr>
          <w:rFonts w:asciiTheme="minorHAnsi" w:eastAsiaTheme="minorEastAsia" w:hAnsiTheme="minorHAnsi" w:cstheme="minorBidi" w:hint="eastAsia"/>
          <w:sz w:val="21"/>
        </w:rPr>
        <w:t>当“</w:t>
      </w:r>
      <w:r>
        <w:rPr>
          <w:rFonts w:asciiTheme="minorHAnsi" w:eastAsiaTheme="minorEastAsia" w:hAnsiTheme="minorHAnsi" w:cstheme="minorBidi" w:hint="eastAsia"/>
          <w:sz w:val="21"/>
        </w:rPr>
        <w:t>demi</w:t>
      </w:r>
      <w:r>
        <w:rPr>
          <w:rFonts w:asciiTheme="minorHAnsi" w:eastAsiaTheme="minorEastAsia" w:hAnsiTheme="minorHAnsi" w:cstheme="minorBidi" w:hint="eastAsia"/>
          <w:sz w:val="21"/>
        </w:rPr>
        <w:t>”位于名词后时，与名词性别一致。</w:t>
      </w:r>
    </w:p>
    <w:p w14:paraId="42CADD1B" w14:textId="77777777" w:rsidR="00032AD7" w:rsidRPr="00032AD7" w:rsidRDefault="00032AD7" w:rsidP="0084353E">
      <w:pPr>
        <w:pStyle w:val="1"/>
        <w:tabs>
          <w:tab w:val="left" w:pos="540"/>
        </w:tabs>
        <w:rPr>
          <w:rFonts w:asciiTheme="minorHAnsi" w:eastAsiaTheme="minorEastAsia" w:hAnsiTheme="minorHAnsi" w:cstheme="minorBidi"/>
          <w:sz w:val="21"/>
        </w:rPr>
      </w:pPr>
    </w:p>
    <w:p w14:paraId="6E3F0E66" w14:textId="4C6B03B4" w:rsidR="00993BDD" w:rsidRDefault="00993BDD" w:rsidP="00993BDD">
      <w:pPr>
        <w:pStyle w:val="1"/>
        <w:tabs>
          <w:tab w:val="left" w:pos="540"/>
        </w:tabs>
        <w:ind w:left="420" w:hangingChars="200" w:hanging="420"/>
        <w:rPr>
          <w:rFonts w:asciiTheme="minorHAnsi" w:eastAsiaTheme="minorEastAsia" w:hAnsiTheme="minorHAnsi" w:cstheme="minorBidi"/>
          <w:sz w:val="21"/>
        </w:rPr>
      </w:pPr>
    </w:p>
    <w:p w14:paraId="04184676" w14:textId="77777777" w:rsidR="00993BDD" w:rsidRPr="001041A2" w:rsidRDefault="00993BDD" w:rsidP="00993BDD">
      <w:pPr>
        <w:pStyle w:val="1"/>
        <w:tabs>
          <w:tab w:val="left" w:pos="540"/>
        </w:tabs>
        <w:ind w:left="420" w:hangingChars="200" w:hanging="420"/>
        <w:rPr>
          <w:rFonts w:asciiTheme="minorHAnsi" w:eastAsiaTheme="minorEastAsia" w:hAnsiTheme="minorHAnsi" w:cstheme="minorBidi"/>
          <w:sz w:val="21"/>
        </w:rPr>
      </w:pPr>
      <w:r>
        <w:rPr>
          <w:rFonts w:asciiTheme="minorHAnsi" w:eastAsiaTheme="minorEastAsia" w:hAnsiTheme="minorHAnsi" w:cstheme="minorBidi"/>
          <w:sz w:val="21"/>
        </w:rPr>
        <w:t xml:space="preserve"> </w:t>
      </w:r>
    </w:p>
    <w:p w14:paraId="3253C375" w14:textId="77777777" w:rsidR="00993BDD" w:rsidRDefault="00993BDD" w:rsidP="00993BDD">
      <w:pPr>
        <w:pStyle w:val="1"/>
        <w:tabs>
          <w:tab w:val="left" w:pos="540"/>
        </w:tabs>
        <w:ind w:left="643"/>
        <w:rPr>
          <w:rFonts w:ascii="Times New Roman" w:hAnsi="Times New Roman"/>
        </w:rPr>
      </w:pPr>
    </w:p>
    <w:p w14:paraId="527E27E2" w14:textId="77777777" w:rsidR="00993BDD" w:rsidRDefault="00993BDD" w:rsidP="00993BDD">
      <w:pPr>
        <w:pStyle w:val="1"/>
        <w:tabs>
          <w:tab w:val="left" w:pos="540"/>
        </w:tabs>
        <w:ind w:left="643"/>
        <w:rPr>
          <w:rFonts w:ascii="Times New Roman" w:hAnsi="Times New Roman"/>
        </w:rPr>
      </w:pPr>
    </w:p>
    <w:p w14:paraId="4CCCF4C6" w14:textId="77777777" w:rsidR="00993BDD" w:rsidRDefault="00993BDD" w:rsidP="00993BDD">
      <w:pPr>
        <w:pStyle w:val="1"/>
        <w:tabs>
          <w:tab w:val="left" w:pos="540"/>
        </w:tabs>
        <w:ind w:left="643"/>
        <w:rPr>
          <w:rFonts w:ascii="Times New Roman" w:hAnsi="Times New Roman"/>
        </w:rPr>
      </w:pPr>
    </w:p>
    <w:p w14:paraId="6DD72A71" w14:textId="77777777" w:rsidR="00993BDD" w:rsidRDefault="00993BDD" w:rsidP="00993BDD">
      <w:pPr>
        <w:pStyle w:val="1"/>
        <w:tabs>
          <w:tab w:val="left" w:pos="540"/>
        </w:tabs>
        <w:ind w:left="643"/>
        <w:rPr>
          <w:rFonts w:ascii="Times New Roman" w:hAnsi="Times New Roman"/>
        </w:rPr>
      </w:pPr>
    </w:p>
    <w:p w14:paraId="72841B12" w14:textId="77777777" w:rsidR="00993BDD" w:rsidRDefault="00993BDD" w:rsidP="00993BDD">
      <w:pPr>
        <w:pStyle w:val="1"/>
        <w:tabs>
          <w:tab w:val="left" w:pos="540"/>
        </w:tabs>
        <w:ind w:left="643"/>
        <w:rPr>
          <w:rFonts w:ascii="Times New Roman" w:hAnsi="Times New Roman"/>
        </w:rPr>
      </w:pPr>
    </w:p>
    <w:p w14:paraId="510F82A4" w14:textId="77777777" w:rsidR="00993BDD" w:rsidRDefault="00993BDD" w:rsidP="00993BDD">
      <w:pPr>
        <w:pStyle w:val="1"/>
        <w:tabs>
          <w:tab w:val="left" w:pos="540"/>
        </w:tabs>
        <w:ind w:left="643"/>
        <w:rPr>
          <w:rFonts w:ascii="Times New Roman" w:hAnsi="Times New Roman"/>
        </w:rPr>
      </w:pPr>
    </w:p>
    <w:p w14:paraId="5B13A638" w14:textId="77777777" w:rsidR="00993BDD" w:rsidRDefault="00993BDD" w:rsidP="00993BDD">
      <w:pPr>
        <w:pStyle w:val="1"/>
        <w:tabs>
          <w:tab w:val="left" w:pos="540"/>
        </w:tabs>
        <w:ind w:left="643"/>
        <w:rPr>
          <w:rFonts w:ascii="Times New Roman" w:hAnsi="Times New Roman"/>
        </w:rPr>
      </w:pPr>
    </w:p>
    <w:p w14:paraId="1BDC879D" w14:textId="77777777" w:rsidR="00993BDD" w:rsidRDefault="00993BDD" w:rsidP="00993BDD">
      <w:pPr>
        <w:pStyle w:val="1"/>
        <w:tabs>
          <w:tab w:val="left" w:pos="540"/>
        </w:tabs>
        <w:ind w:left="643"/>
        <w:rPr>
          <w:rFonts w:ascii="Times New Roman" w:hAnsi="Times New Roman"/>
        </w:rPr>
      </w:pPr>
    </w:p>
    <w:p w14:paraId="764B60A2" w14:textId="77777777" w:rsidR="00993BDD" w:rsidRDefault="00993BDD" w:rsidP="00993BDD">
      <w:pPr>
        <w:pStyle w:val="1"/>
        <w:tabs>
          <w:tab w:val="left" w:pos="540"/>
        </w:tabs>
        <w:ind w:left="643"/>
        <w:rPr>
          <w:rFonts w:ascii="Times New Roman" w:hAnsi="Times New Roman"/>
        </w:rPr>
      </w:pPr>
    </w:p>
    <w:p w14:paraId="44C71572" w14:textId="77777777" w:rsidR="00993BDD" w:rsidRDefault="00993BDD" w:rsidP="00993BDD">
      <w:pPr>
        <w:pStyle w:val="1"/>
        <w:tabs>
          <w:tab w:val="left" w:pos="540"/>
        </w:tabs>
        <w:ind w:left="643"/>
        <w:rPr>
          <w:rFonts w:ascii="Times New Roman" w:hAnsi="Times New Roman"/>
        </w:rPr>
      </w:pPr>
    </w:p>
    <w:p w14:paraId="248E9427" w14:textId="77777777" w:rsidR="00993BDD" w:rsidRDefault="00993BDD" w:rsidP="00993BDD">
      <w:pPr>
        <w:pStyle w:val="1"/>
        <w:tabs>
          <w:tab w:val="left" w:pos="540"/>
        </w:tabs>
        <w:ind w:left="643"/>
        <w:rPr>
          <w:rFonts w:ascii="Times New Roman" w:hAnsi="Times New Roman"/>
        </w:rPr>
      </w:pPr>
    </w:p>
    <w:p w14:paraId="0CD65890" w14:textId="77777777" w:rsidR="00993BDD" w:rsidRDefault="00993BDD" w:rsidP="00993BDD">
      <w:pPr>
        <w:pStyle w:val="1"/>
        <w:tabs>
          <w:tab w:val="left" w:pos="540"/>
        </w:tabs>
        <w:ind w:left="643"/>
        <w:rPr>
          <w:rFonts w:ascii="Times New Roman" w:hAnsi="Times New Roman"/>
        </w:rPr>
      </w:pPr>
    </w:p>
    <w:p w14:paraId="16104F3A" w14:textId="77777777" w:rsidR="00993BDD" w:rsidRDefault="00993BDD" w:rsidP="00993BDD">
      <w:pPr>
        <w:pStyle w:val="1"/>
        <w:tabs>
          <w:tab w:val="left" w:pos="540"/>
        </w:tabs>
        <w:ind w:left="643"/>
        <w:rPr>
          <w:rFonts w:ascii="Times New Roman" w:hAnsi="Times New Roman"/>
        </w:rPr>
      </w:pPr>
    </w:p>
    <w:p w14:paraId="0ABC1F6B" w14:textId="77777777" w:rsidR="00993BDD" w:rsidRDefault="00993BDD" w:rsidP="00993BDD">
      <w:pPr>
        <w:pStyle w:val="1"/>
        <w:tabs>
          <w:tab w:val="left" w:pos="540"/>
        </w:tabs>
        <w:ind w:left="643"/>
        <w:rPr>
          <w:rFonts w:ascii="Times New Roman" w:hAnsi="Times New Roman"/>
        </w:rPr>
      </w:pPr>
    </w:p>
    <w:p w14:paraId="6E0DF9F3" w14:textId="77777777" w:rsidR="00993BDD" w:rsidRDefault="00993BDD" w:rsidP="00993BDD">
      <w:pPr>
        <w:pStyle w:val="1"/>
        <w:tabs>
          <w:tab w:val="left" w:pos="540"/>
        </w:tabs>
        <w:ind w:left="643"/>
        <w:rPr>
          <w:rFonts w:ascii="Times New Roman" w:hAnsi="Times New Roman"/>
        </w:rPr>
      </w:pPr>
    </w:p>
    <w:p w14:paraId="293AD451" w14:textId="77777777" w:rsidR="00993BDD" w:rsidRDefault="00993BDD" w:rsidP="00993BDD">
      <w:pPr>
        <w:pStyle w:val="1"/>
        <w:tabs>
          <w:tab w:val="left" w:pos="540"/>
        </w:tabs>
        <w:ind w:left="643"/>
        <w:rPr>
          <w:rFonts w:ascii="Times New Roman" w:hAnsi="Times New Roman"/>
        </w:rPr>
      </w:pPr>
    </w:p>
    <w:p w14:paraId="50EFF6C6" w14:textId="77777777" w:rsidR="00993BDD" w:rsidRDefault="00993BDD" w:rsidP="00993BDD">
      <w:pPr>
        <w:pStyle w:val="1"/>
        <w:tabs>
          <w:tab w:val="left" w:pos="540"/>
        </w:tabs>
        <w:ind w:left="643"/>
        <w:rPr>
          <w:rFonts w:ascii="Times New Roman" w:hAnsi="Times New Roman"/>
        </w:rPr>
      </w:pPr>
    </w:p>
    <w:p w14:paraId="20DAF17C" w14:textId="77777777" w:rsidR="00993BDD" w:rsidRDefault="00993BDD" w:rsidP="00993BDD">
      <w:pPr>
        <w:pStyle w:val="1"/>
        <w:tabs>
          <w:tab w:val="left" w:pos="540"/>
        </w:tabs>
        <w:ind w:left="643"/>
        <w:rPr>
          <w:rFonts w:ascii="Times New Roman" w:hAnsi="Times New Roman"/>
        </w:rPr>
      </w:pPr>
    </w:p>
    <w:p w14:paraId="0A6ED693" w14:textId="77777777" w:rsidR="00993BDD" w:rsidRDefault="00993BDD" w:rsidP="00993BDD">
      <w:pPr>
        <w:pStyle w:val="1"/>
        <w:tabs>
          <w:tab w:val="left" w:pos="540"/>
        </w:tabs>
        <w:ind w:left="643"/>
        <w:rPr>
          <w:rFonts w:ascii="Times New Roman" w:hAnsi="Times New Roman"/>
        </w:rPr>
      </w:pPr>
    </w:p>
    <w:p w14:paraId="592A858A" w14:textId="77777777" w:rsidR="00993BDD" w:rsidRDefault="00993BDD" w:rsidP="00993BDD">
      <w:pPr>
        <w:pStyle w:val="1"/>
        <w:tabs>
          <w:tab w:val="left" w:pos="540"/>
        </w:tabs>
        <w:ind w:left="643"/>
        <w:rPr>
          <w:rFonts w:ascii="Times New Roman" w:hAnsi="Times New Roman"/>
        </w:rPr>
      </w:pPr>
    </w:p>
    <w:p w14:paraId="4F51EB8E" w14:textId="77777777" w:rsidR="00993BDD" w:rsidRDefault="00993BDD" w:rsidP="00993BDD">
      <w:pPr>
        <w:pStyle w:val="1"/>
        <w:tabs>
          <w:tab w:val="left" w:pos="540"/>
        </w:tabs>
        <w:ind w:left="643"/>
        <w:rPr>
          <w:rFonts w:ascii="Times New Roman" w:hAnsi="Times New Roman"/>
        </w:rPr>
      </w:pPr>
    </w:p>
    <w:p w14:paraId="14C67A0F" w14:textId="77777777" w:rsidR="00993BDD" w:rsidRDefault="00993BDD" w:rsidP="00993BDD">
      <w:pPr>
        <w:pStyle w:val="1"/>
        <w:tabs>
          <w:tab w:val="left" w:pos="540"/>
        </w:tabs>
        <w:ind w:left="643"/>
        <w:rPr>
          <w:rFonts w:ascii="Times New Roman" w:hAnsi="Times New Roman"/>
        </w:rPr>
      </w:pPr>
    </w:p>
    <w:p w14:paraId="1D455244" w14:textId="77777777" w:rsidR="00993BDD" w:rsidRDefault="00993BDD" w:rsidP="00993BDD">
      <w:pPr>
        <w:pStyle w:val="1"/>
        <w:tabs>
          <w:tab w:val="left" w:pos="540"/>
        </w:tabs>
        <w:ind w:left="643"/>
        <w:rPr>
          <w:rFonts w:ascii="Times New Roman" w:hAnsi="Times New Roman"/>
        </w:rPr>
      </w:pPr>
    </w:p>
    <w:p w14:paraId="0771B2C1" w14:textId="77777777" w:rsidR="00993BDD" w:rsidRDefault="00993BDD" w:rsidP="00993BDD">
      <w:pPr>
        <w:pStyle w:val="1"/>
        <w:tabs>
          <w:tab w:val="left" w:pos="540"/>
        </w:tabs>
        <w:ind w:left="643"/>
        <w:rPr>
          <w:rFonts w:ascii="Times New Roman" w:hAnsi="Times New Roman"/>
        </w:rPr>
      </w:pPr>
    </w:p>
    <w:p w14:paraId="2FE3447F" w14:textId="77777777" w:rsidR="00993BDD" w:rsidRDefault="00993BDD" w:rsidP="00993BDD">
      <w:pPr>
        <w:pStyle w:val="1"/>
        <w:tabs>
          <w:tab w:val="left" w:pos="540"/>
        </w:tabs>
        <w:ind w:left="643"/>
        <w:rPr>
          <w:rFonts w:ascii="Times New Roman" w:hAnsi="Times New Roman"/>
        </w:rPr>
      </w:pPr>
    </w:p>
    <w:p w14:paraId="3CC78052" w14:textId="77777777" w:rsidR="00993BDD" w:rsidRDefault="00993BDD" w:rsidP="00993BDD">
      <w:pPr>
        <w:pStyle w:val="1"/>
        <w:tabs>
          <w:tab w:val="left" w:pos="540"/>
        </w:tabs>
        <w:ind w:left="643"/>
        <w:rPr>
          <w:rFonts w:ascii="Times New Roman" w:hAnsi="Times New Roman"/>
        </w:rPr>
      </w:pPr>
    </w:p>
    <w:p w14:paraId="4C92AEDE" w14:textId="77777777" w:rsidR="00993BDD" w:rsidRDefault="00993BDD" w:rsidP="00993BDD">
      <w:pPr>
        <w:pStyle w:val="1"/>
        <w:tabs>
          <w:tab w:val="left" w:pos="540"/>
        </w:tabs>
        <w:ind w:left="643"/>
        <w:rPr>
          <w:rFonts w:ascii="Times New Roman" w:hAnsi="Times New Roman"/>
        </w:rPr>
      </w:pPr>
    </w:p>
    <w:p w14:paraId="324B55C3" w14:textId="77777777" w:rsidR="00993BDD" w:rsidRDefault="00993BDD" w:rsidP="00993BDD">
      <w:pPr>
        <w:pStyle w:val="1"/>
        <w:tabs>
          <w:tab w:val="left" w:pos="540"/>
        </w:tabs>
        <w:ind w:left="643"/>
        <w:rPr>
          <w:rFonts w:ascii="Times New Roman" w:hAnsi="Times New Roman"/>
        </w:rPr>
      </w:pPr>
    </w:p>
    <w:p w14:paraId="0F25EEE3" w14:textId="77777777" w:rsidR="00993BDD" w:rsidRDefault="00993BDD" w:rsidP="00993BDD">
      <w:pPr>
        <w:pStyle w:val="1"/>
        <w:tabs>
          <w:tab w:val="left" w:pos="540"/>
        </w:tabs>
        <w:ind w:left="643"/>
        <w:rPr>
          <w:rFonts w:ascii="Times New Roman" w:hAnsi="Times New Roman"/>
        </w:rPr>
      </w:pPr>
    </w:p>
    <w:p w14:paraId="3D4A3429" w14:textId="77777777" w:rsidR="00993BDD" w:rsidRDefault="00993BDD" w:rsidP="00993BDD">
      <w:pPr>
        <w:pStyle w:val="1"/>
        <w:tabs>
          <w:tab w:val="left" w:pos="540"/>
        </w:tabs>
        <w:ind w:left="643"/>
        <w:rPr>
          <w:rFonts w:ascii="Times New Roman" w:hAnsi="Times New Roman"/>
        </w:rPr>
      </w:pPr>
    </w:p>
    <w:p w14:paraId="62BFDD7D" w14:textId="77777777" w:rsidR="00993BDD" w:rsidRDefault="00993BDD" w:rsidP="00993BDD">
      <w:pPr>
        <w:pStyle w:val="1"/>
        <w:tabs>
          <w:tab w:val="left" w:pos="540"/>
        </w:tabs>
        <w:ind w:left="643"/>
        <w:rPr>
          <w:rFonts w:ascii="Times New Roman" w:hAnsi="Times New Roman"/>
        </w:rPr>
      </w:pPr>
    </w:p>
    <w:p w14:paraId="75A0E105" w14:textId="77777777" w:rsidR="00993BDD" w:rsidRDefault="00993BDD" w:rsidP="00993BDD">
      <w:pPr>
        <w:pStyle w:val="1"/>
        <w:tabs>
          <w:tab w:val="left" w:pos="540"/>
        </w:tabs>
        <w:ind w:left="643"/>
        <w:rPr>
          <w:rFonts w:ascii="Times New Roman" w:hAnsi="Times New Roman"/>
        </w:rPr>
      </w:pPr>
    </w:p>
    <w:p w14:paraId="37E56A23" w14:textId="77777777" w:rsidR="00993BDD" w:rsidRDefault="00993BDD" w:rsidP="00993BDD">
      <w:pPr>
        <w:pStyle w:val="1"/>
        <w:tabs>
          <w:tab w:val="left" w:pos="540"/>
        </w:tabs>
        <w:ind w:left="643"/>
        <w:rPr>
          <w:rFonts w:ascii="Times New Roman" w:hAnsi="Times New Roman"/>
        </w:rPr>
      </w:pPr>
    </w:p>
    <w:p w14:paraId="77259B26" w14:textId="77777777" w:rsidR="00993BDD" w:rsidRDefault="00993BDD" w:rsidP="00993BDD">
      <w:pPr>
        <w:pStyle w:val="1"/>
        <w:tabs>
          <w:tab w:val="left" w:pos="540"/>
        </w:tabs>
        <w:ind w:left="643"/>
        <w:rPr>
          <w:rFonts w:ascii="Times New Roman" w:hAnsi="Times New Roman"/>
        </w:rPr>
      </w:pPr>
    </w:p>
    <w:p w14:paraId="78BE0A38" w14:textId="77777777" w:rsidR="00993BDD" w:rsidRDefault="00993BDD" w:rsidP="00993BDD">
      <w:pPr>
        <w:pStyle w:val="1"/>
        <w:tabs>
          <w:tab w:val="left" w:pos="540"/>
        </w:tabs>
        <w:ind w:left="643"/>
        <w:rPr>
          <w:rFonts w:ascii="Times New Roman" w:hAnsi="Times New Roman"/>
        </w:rPr>
      </w:pPr>
    </w:p>
    <w:p w14:paraId="2D9B0BA5" w14:textId="77777777" w:rsidR="00993BDD" w:rsidRDefault="00993BDD" w:rsidP="00993BDD">
      <w:pPr>
        <w:pStyle w:val="1"/>
        <w:tabs>
          <w:tab w:val="left" w:pos="540"/>
        </w:tabs>
        <w:ind w:left="643"/>
        <w:rPr>
          <w:rFonts w:ascii="Times New Roman" w:hAnsi="Times New Roman"/>
        </w:rPr>
      </w:pPr>
    </w:p>
    <w:p w14:paraId="301A71D0" w14:textId="77777777" w:rsidR="00993BDD" w:rsidRDefault="00993BDD" w:rsidP="00993BDD">
      <w:pPr>
        <w:rPr>
          <w:lang w:val="fr-CA"/>
        </w:rPr>
      </w:pPr>
      <w:bookmarkStart w:id="38" w:name="OLE_LINK50"/>
      <w:bookmarkStart w:id="39" w:name="OLE_LINK51"/>
      <w:r>
        <w:rPr>
          <w:b/>
          <w:sz w:val="32"/>
          <w:szCs w:val="32"/>
          <w:lang w:val="fr-CA"/>
        </w:rPr>
        <w:t xml:space="preserve">V. </w:t>
      </w:r>
      <w:bookmarkStart w:id="40" w:name="OLE_LINK108"/>
      <w:bookmarkStart w:id="41" w:name="OLE_LINK109"/>
      <w:r>
        <w:rPr>
          <w:b/>
          <w:sz w:val="32"/>
          <w:szCs w:val="32"/>
          <w:lang w:val="fr-CA"/>
        </w:rPr>
        <w:t xml:space="preserve">Unité </w:t>
      </w:r>
      <w:r>
        <w:rPr>
          <w:rFonts w:hint="eastAsia"/>
          <w:b/>
          <w:sz w:val="32"/>
          <w:szCs w:val="32"/>
          <w:lang w:val="fr-CA"/>
        </w:rPr>
        <w:t>4</w:t>
      </w:r>
      <w:r>
        <w:rPr>
          <w:b/>
          <w:sz w:val="32"/>
          <w:szCs w:val="32"/>
          <w:lang w:val="fr-CA"/>
        </w:rPr>
        <w:t xml:space="preserve"> </w:t>
      </w:r>
      <w:r>
        <w:rPr>
          <w:lang w:val="fr-CA"/>
        </w:rPr>
        <w:t xml:space="preserve"> ( </w:t>
      </w:r>
      <w:r>
        <w:rPr>
          <w:rFonts w:hint="eastAsia"/>
          <w:lang w:val="fr-CA"/>
        </w:rPr>
        <w:t>第</w:t>
      </w:r>
      <w:r>
        <w:rPr>
          <w:lang w:val="fr-CA"/>
        </w:rPr>
        <w:t>71</w:t>
      </w:r>
      <w:r>
        <w:rPr>
          <w:rFonts w:hint="eastAsia"/>
          <w:lang w:val="fr-CA"/>
        </w:rPr>
        <w:t>页</w:t>
      </w:r>
      <w:r>
        <w:rPr>
          <w:lang w:val="fr-CA"/>
        </w:rPr>
        <w:t xml:space="preserve"> )</w:t>
      </w:r>
    </w:p>
    <w:p w14:paraId="018D0D3C" w14:textId="77777777" w:rsidR="00993BDD" w:rsidRDefault="00993BDD" w:rsidP="00993BDD">
      <w:pPr>
        <w:rPr>
          <w:lang w:val="fr-CA"/>
        </w:rPr>
      </w:pPr>
      <w:bookmarkStart w:id="42" w:name="OLE_LINK39"/>
      <w:bookmarkStart w:id="43" w:name="OLE_LINK40"/>
      <w:bookmarkEnd w:id="40"/>
      <w:bookmarkEnd w:id="41"/>
      <w:r>
        <w:rPr>
          <w:lang w:val="fr-CA"/>
        </w:rPr>
        <w:t xml:space="preserve">  </w:t>
      </w:r>
      <w:r>
        <w:rPr>
          <w:b/>
          <w:lang w:val="fr-CA"/>
        </w:rPr>
        <w:t xml:space="preserve">1. </w:t>
      </w:r>
      <w:r>
        <w:rPr>
          <w:rFonts w:hint="eastAsia"/>
          <w:b/>
          <w:lang w:val="fr-CA"/>
        </w:rPr>
        <w:t>频率副词</w:t>
      </w:r>
      <w:r>
        <w:rPr>
          <w:rFonts w:hint="eastAsia"/>
          <w:lang w:val="fr-CA"/>
        </w:rPr>
        <w:t>（</w:t>
      </w:r>
      <w:r>
        <w:rPr>
          <w:lang w:val="fr-CA"/>
        </w:rPr>
        <w:t>les adverbes de fréquence</w:t>
      </w:r>
      <w:r>
        <w:rPr>
          <w:rFonts w:hint="eastAsia"/>
          <w:lang w:val="fr-CA"/>
        </w:rPr>
        <w:t>）</w:t>
      </w:r>
      <w:r>
        <w:rPr>
          <w:lang w:val="fr-CA"/>
        </w:rPr>
        <w:t xml:space="preserve"> </w:t>
      </w:r>
    </w:p>
    <w:p w14:paraId="1B417404" w14:textId="77777777" w:rsidR="00993BDD" w:rsidRDefault="00993BDD" w:rsidP="00993BDD">
      <w:pPr>
        <w:pStyle w:val="1"/>
        <w:tabs>
          <w:tab w:val="left" w:pos="490"/>
        </w:tabs>
        <w:ind w:leftChars="224" w:left="470"/>
        <w:rPr>
          <w:rFonts w:ascii="Calibri Light" w:hAnsi="Times New Roman"/>
          <w:color w:val="000000"/>
        </w:rPr>
      </w:pPr>
      <w:r>
        <w:rPr>
          <w:rFonts w:ascii="Calibri Light" w:hAnsi="Times New Roman" w:hint="eastAsia"/>
          <w:color w:val="000000"/>
        </w:rPr>
        <w:t>副词可用来修饰动词，说明其方式、方法、程度或频率等。频率副词用来阐明动作发生的频</w:t>
      </w:r>
      <w:bookmarkEnd w:id="42"/>
      <w:bookmarkEnd w:id="43"/>
      <w:r>
        <w:rPr>
          <w:rFonts w:ascii="Calibri Light" w:hAnsi="Times New Roman" w:hint="eastAsia"/>
          <w:color w:val="000000"/>
        </w:rPr>
        <w:t>率或次数。</w:t>
      </w:r>
    </w:p>
    <w:bookmarkEnd w:id="38"/>
    <w:bookmarkEnd w:id="39"/>
    <w:p w14:paraId="390C804B" w14:textId="77777777" w:rsidR="00993BDD" w:rsidRDefault="00EF093F" w:rsidP="00993BDD">
      <w:pPr>
        <w:pStyle w:val="1"/>
        <w:ind w:leftChars="1282" w:left="2692"/>
        <w:rPr>
          <w:rFonts w:ascii="Calibri Light" w:hAnsi="Calibri Light"/>
          <w:sz w:val="21"/>
          <w:szCs w:val="21"/>
        </w:rPr>
      </w:pPr>
      <w:r>
        <w:rPr>
          <w:rFonts w:ascii="Times New Roman" w:hAnsi="Times New Roman"/>
          <w:noProof/>
          <w:lang w:val="en-US"/>
        </w:rPr>
        <w:pict w14:anchorId="7EE297A4">
          <v:shapetype id="_x0000_t128" coordsize="21600,21600" o:spt="128" path="m,l21600,,10800,21600xe">
            <v:stroke joinstyle="miter"/>
            <v:path gradientshapeok="t" o:connecttype="custom" o:connectlocs="10800,0;5400,10800;10800,21600;16200,10800" textboxrect="5400,0,16200,10800"/>
          </v:shapetype>
          <v:shape id="_x0000_s1050" type="#_x0000_t128" style="position:absolute;left:0;text-align:left;margin-left:33.5pt;margin-top:5.5pt;width:83pt;height:101.5pt;z-index:251704320">
            <v:fill color2="fill darken(118)" rotate="t" method="linear sigma" type="gradient"/>
          </v:shape>
        </w:pict>
      </w:r>
      <w:r w:rsidR="00993BDD" w:rsidRPr="005C5DFE">
        <w:rPr>
          <w:rFonts w:ascii="Calibri Light" w:hAnsi="Calibri Light"/>
          <w:sz w:val="21"/>
          <w:szCs w:val="21"/>
        </w:rPr>
        <w:t>100</w:t>
      </w:r>
      <w:r w:rsidR="00993BDD">
        <w:rPr>
          <w:rFonts w:ascii="Calibri Light" w:hAnsi="Calibri Light"/>
          <w:sz w:val="21"/>
          <w:szCs w:val="21"/>
        </w:rPr>
        <w:t xml:space="preserve"> </w:t>
      </w:r>
      <w:r w:rsidR="00993BDD" w:rsidRPr="005C5DFE">
        <w:rPr>
          <w:rFonts w:ascii="Calibri Light" w:hAnsi="Calibri Light"/>
          <w:sz w:val="21"/>
          <w:szCs w:val="21"/>
        </w:rPr>
        <w:t xml:space="preserve">%  toujours   </w:t>
      </w:r>
      <w:r w:rsidR="00993BDD">
        <w:rPr>
          <w:rFonts w:ascii="Calibri Light" w:hAnsi="Calibri Light"/>
          <w:sz w:val="21"/>
          <w:szCs w:val="21"/>
        </w:rPr>
        <w:tab/>
      </w:r>
      <w:r w:rsidR="00993BDD">
        <w:rPr>
          <w:rFonts w:ascii="Calibri Light" w:hAnsi="Calibri Light"/>
          <w:sz w:val="21"/>
          <w:szCs w:val="21"/>
        </w:rPr>
        <w:tab/>
      </w:r>
      <w:r w:rsidR="00993BDD">
        <w:rPr>
          <w:rFonts w:ascii="Calibri Light" w:hAnsi="Calibri Light" w:hint="eastAsia"/>
          <w:sz w:val="21"/>
          <w:szCs w:val="21"/>
        </w:rPr>
        <w:t>（总是；一直）</w:t>
      </w:r>
    </w:p>
    <w:p w14:paraId="2FA27D20" w14:textId="77777777" w:rsidR="00993BDD" w:rsidRDefault="00993BDD" w:rsidP="00993BDD">
      <w:pPr>
        <w:pStyle w:val="1"/>
        <w:ind w:leftChars="1282" w:left="2692"/>
        <w:rPr>
          <w:rFonts w:ascii="Calibri Light" w:hAnsi="Calibri Light"/>
          <w:sz w:val="21"/>
          <w:szCs w:val="21"/>
        </w:rPr>
      </w:pPr>
      <w:r>
        <w:rPr>
          <w:rFonts w:ascii="Calibri Light" w:hAnsi="Calibri Light" w:hint="eastAsia"/>
          <w:sz w:val="21"/>
          <w:szCs w:val="21"/>
        </w:rPr>
        <w:t>90</w:t>
      </w:r>
      <w:r>
        <w:rPr>
          <w:rFonts w:ascii="Calibri Light" w:hAnsi="Calibri Light"/>
          <w:sz w:val="21"/>
          <w:szCs w:val="21"/>
        </w:rPr>
        <w:t xml:space="preserve"> </w:t>
      </w:r>
      <w:r>
        <w:rPr>
          <w:rFonts w:ascii="Calibri Light" w:hAnsi="Calibri Light" w:hint="eastAsia"/>
          <w:sz w:val="21"/>
          <w:szCs w:val="21"/>
        </w:rPr>
        <w:t>%   habituellement</w:t>
      </w:r>
      <w:r>
        <w:rPr>
          <w:rFonts w:ascii="Calibri Light" w:hAnsi="Calibri Light"/>
          <w:sz w:val="21"/>
          <w:szCs w:val="21"/>
        </w:rPr>
        <w:tab/>
      </w:r>
      <w:r>
        <w:rPr>
          <w:rFonts w:ascii="Calibri Light" w:hAnsi="Calibri Light" w:hint="eastAsia"/>
          <w:sz w:val="21"/>
          <w:szCs w:val="21"/>
        </w:rPr>
        <w:t>（经常；几乎总是）</w:t>
      </w:r>
    </w:p>
    <w:p w14:paraId="07A6F584" w14:textId="77777777" w:rsidR="00993BDD" w:rsidRDefault="00993BDD" w:rsidP="00993BDD">
      <w:pPr>
        <w:pStyle w:val="1"/>
        <w:ind w:leftChars="1282" w:left="2692"/>
        <w:rPr>
          <w:rFonts w:ascii="Calibri Light" w:hAnsi="Calibri Light"/>
          <w:sz w:val="21"/>
          <w:szCs w:val="21"/>
        </w:rPr>
      </w:pPr>
      <w:r>
        <w:rPr>
          <w:rFonts w:ascii="Calibri Light" w:hAnsi="Calibri Light"/>
          <w:sz w:val="21"/>
          <w:szCs w:val="21"/>
        </w:rPr>
        <w:t>80 %   souvent</w:t>
      </w:r>
      <w:r>
        <w:rPr>
          <w:rFonts w:ascii="Calibri Light" w:hAnsi="Calibri Light" w:hint="eastAsia"/>
          <w:sz w:val="21"/>
          <w:szCs w:val="21"/>
        </w:rPr>
        <w:tab/>
      </w:r>
      <w:r>
        <w:rPr>
          <w:rFonts w:ascii="Calibri Light" w:hAnsi="Calibri Light" w:hint="eastAsia"/>
          <w:sz w:val="21"/>
          <w:szCs w:val="21"/>
        </w:rPr>
        <w:tab/>
      </w:r>
      <w:r>
        <w:rPr>
          <w:rFonts w:ascii="Calibri Light" w:hAnsi="Calibri Light" w:hint="eastAsia"/>
          <w:sz w:val="21"/>
          <w:szCs w:val="21"/>
        </w:rPr>
        <w:tab/>
      </w:r>
      <w:r>
        <w:rPr>
          <w:rFonts w:ascii="Calibri Light" w:hAnsi="Calibri Light" w:hint="eastAsia"/>
          <w:sz w:val="21"/>
          <w:szCs w:val="21"/>
        </w:rPr>
        <w:t>（常常；往往）</w:t>
      </w:r>
    </w:p>
    <w:p w14:paraId="2B2587F8" w14:textId="77777777" w:rsidR="00993BDD" w:rsidRDefault="00993BDD" w:rsidP="00993BDD">
      <w:pPr>
        <w:pStyle w:val="1"/>
        <w:ind w:leftChars="1282" w:left="2692"/>
        <w:rPr>
          <w:rFonts w:ascii="Calibri Light" w:hAnsi="Calibri Light"/>
          <w:sz w:val="21"/>
          <w:szCs w:val="21"/>
        </w:rPr>
      </w:pPr>
      <w:r>
        <w:rPr>
          <w:rFonts w:ascii="Calibri Light" w:hAnsi="Calibri Light"/>
          <w:sz w:val="21"/>
          <w:szCs w:val="21"/>
        </w:rPr>
        <w:t>50 %   quelquefois</w:t>
      </w:r>
      <w:r w:rsidRPr="005C5DFE">
        <w:rPr>
          <w:rFonts w:ascii="Calibri Light" w:hAnsi="Calibri Light"/>
          <w:sz w:val="21"/>
          <w:szCs w:val="21"/>
        </w:rPr>
        <w:t xml:space="preserve"> </w:t>
      </w:r>
      <w:r>
        <w:rPr>
          <w:rFonts w:ascii="Calibri Light" w:hAnsi="Calibri Light" w:hint="eastAsia"/>
          <w:sz w:val="21"/>
          <w:szCs w:val="21"/>
        </w:rPr>
        <w:tab/>
      </w:r>
      <w:r>
        <w:rPr>
          <w:rFonts w:ascii="Calibri Light" w:hAnsi="Calibri Light" w:hint="eastAsia"/>
          <w:sz w:val="21"/>
          <w:szCs w:val="21"/>
        </w:rPr>
        <w:tab/>
      </w:r>
      <w:r>
        <w:rPr>
          <w:rFonts w:ascii="Calibri Light" w:hAnsi="Calibri Light" w:hint="eastAsia"/>
          <w:sz w:val="21"/>
          <w:szCs w:val="21"/>
        </w:rPr>
        <w:t>（有时；不时地）</w:t>
      </w:r>
    </w:p>
    <w:p w14:paraId="59DE05B7" w14:textId="77777777" w:rsidR="00993BDD" w:rsidRDefault="00993BDD" w:rsidP="00993BDD">
      <w:pPr>
        <w:pStyle w:val="1"/>
        <w:ind w:leftChars="1282" w:left="2692"/>
        <w:rPr>
          <w:rFonts w:ascii="Calibri Light" w:hAnsi="Calibri Light"/>
          <w:sz w:val="21"/>
          <w:szCs w:val="21"/>
        </w:rPr>
      </w:pPr>
      <w:r>
        <w:rPr>
          <w:rFonts w:ascii="Calibri Light" w:hAnsi="Calibri Light"/>
          <w:sz w:val="21"/>
          <w:szCs w:val="21"/>
        </w:rPr>
        <w:t>15 %   parfois</w:t>
      </w:r>
      <w:r>
        <w:rPr>
          <w:rFonts w:ascii="Calibri Light" w:hAnsi="Calibri Light" w:hint="eastAsia"/>
          <w:sz w:val="21"/>
          <w:szCs w:val="21"/>
        </w:rPr>
        <w:tab/>
      </w:r>
      <w:r>
        <w:rPr>
          <w:rFonts w:ascii="Calibri Light" w:hAnsi="Calibri Light" w:hint="eastAsia"/>
          <w:sz w:val="21"/>
          <w:szCs w:val="21"/>
        </w:rPr>
        <w:tab/>
      </w:r>
      <w:r>
        <w:rPr>
          <w:rFonts w:ascii="Calibri Light" w:hAnsi="Calibri Light" w:hint="eastAsia"/>
          <w:sz w:val="21"/>
          <w:szCs w:val="21"/>
        </w:rPr>
        <w:tab/>
      </w:r>
      <w:r>
        <w:rPr>
          <w:rFonts w:ascii="Calibri Light" w:hAnsi="Calibri Light" w:hint="eastAsia"/>
          <w:sz w:val="21"/>
          <w:szCs w:val="21"/>
        </w:rPr>
        <w:t>（偶尔；时不时地）</w:t>
      </w:r>
    </w:p>
    <w:p w14:paraId="358E2867" w14:textId="77777777" w:rsidR="00993BDD" w:rsidRDefault="00993BDD" w:rsidP="00993BDD">
      <w:pPr>
        <w:pStyle w:val="1"/>
        <w:ind w:leftChars="1282" w:left="2692"/>
        <w:rPr>
          <w:rFonts w:ascii="Calibri Light" w:hAnsi="Calibri Light"/>
          <w:sz w:val="21"/>
          <w:szCs w:val="21"/>
        </w:rPr>
      </w:pPr>
      <w:r>
        <w:rPr>
          <w:rFonts w:ascii="Calibri Light" w:hAnsi="Calibri Light"/>
          <w:sz w:val="21"/>
          <w:szCs w:val="21"/>
        </w:rPr>
        <w:t>5 %    rarement</w:t>
      </w:r>
      <w:r>
        <w:rPr>
          <w:rFonts w:ascii="Calibri Light" w:hAnsi="Calibri Light" w:hint="eastAsia"/>
          <w:sz w:val="21"/>
          <w:szCs w:val="21"/>
        </w:rPr>
        <w:tab/>
      </w:r>
      <w:r>
        <w:rPr>
          <w:rFonts w:ascii="Calibri Light" w:hAnsi="Calibri Light" w:hint="eastAsia"/>
          <w:sz w:val="21"/>
          <w:szCs w:val="21"/>
        </w:rPr>
        <w:tab/>
      </w:r>
      <w:r>
        <w:rPr>
          <w:rFonts w:ascii="Calibri Light" w:hAnsi="Calibri Light" w:hint="eastAsia"/>
          <w:sz w:val="21"/>
          <w:szCs w:val="21"/>
        </w:rPr>
        <w:t>（不常；很少地）</w:t>
      </w:r>
    </w:p>
    <w:p w14:paraId="29B0D8FA" w14:textId="77777777" w:rsidR="00993BDD" w:rsidRPr="005C5DFE" w:rsidRDefault="00993BDD" w:rsidP="00993BDD">
      <w:pPr>
        <w:pStyle w:val="1"/>
        <w:ind w:leftChars="1282" w:left="2692"/>
        <w:rPr>
          <w:rFonts w:ascii="Calibri Light" w:hAnsi="Calibri Light"/>
          <w:sz w:val="21"/>
          <w:szCs w:val="21"/>
        </w:rPr>
      </w:pPr>
      <w:r>
        <w:rPr>
          <w:rFonts w:ascii="Calibri Light" w:hAnsi="Calibri Light"/>
          <w:sz w:val="21"/>
          <w:szCs w:val="21"/>
        </w:rPr>
        <w:t xml:space="preserve">0 %   </w:t>
      </w:r>
      <w:r w:rsidRPr="005C5DFE">
        <w:rPr>
          <w:rFonts w:ascii="Calibri Light" w:hAnsi="Calibri Light"/>
          <w:sz w:val="21"/>
          <w:szCs w:val="21"/>
        </w:rPr>
        <w:t xml:space="preserve"> </w:t>
      </w:r>
      <w:r>
        <w:rPr>
          <w:rFonts w:ascii="Calibri Light" w:hAnsi="Calibri Light"/>
          <w:sz w:val="21"/>
          <w:szCs w:val="21"/>
        </w:rPr>
        <w:t>jamais</w:t>
      </w:r>
      <w:r w:rsidRPr="005C5DFE">
        <w:rPr>
          <w:rFonts w:ascii="Calibri Light" w:hAnsi="Calibri Light"/>
          <w:sz w:val="21"/>
          <w:szCs w:val="21"/>
        </w:rPr>
        <w:t xml:space="preserve">  </w:t>
      </w:r>
      <w:r>
        <w:rPr>
          <w:rFonts w:ascii="Calibri Light" w:hAnsi="Calibri Light" w:hint="eastAsia"/>
          <w:sz w:val="21"/>
          <w:szCs w:val="21"/>
        </w:rPr>
        <w:tab/>
      </w:r>
      <w:r>
        <w:rPr>
          <w:rFonts w:ascii="Calibri Light" w:hAnsi="Calibri Light" w:hint="eastAsia"/>
          <w:sz w:val="21"/>
          <w:szCs w:val="21"/>
        </w:rPr>
        <w:tab/>
      </w:r>
      <w:r>
        <w:rPr>
          <w:rFonts w:ascii="Calibri Light" w:hAnsi="Calibri Light" w:hint="eastAsia"/>
          <w:sz w:val="21"/>
          <w:szCs w:val="21"/>
        </w:rPr>
        <w:tab/>
      </w:r>
      <w:r>
        <w:rPr>
          <w:rFonts w:ascii="Calibri Light" w:hAnsi="Calibri Light" w:hint="eastAsia"/>
          <w:sz w:val="21"/>
          <w:szCs w:val="21"/>
        </w:rPr>
        <w:t>（从不；一点不）</w:t>
      </w:r>
    </w:p>
    <w:p w14:paraId="0080B555" w14:textId="77777777" w:rsidR="00993BDD" w:rsidRDefault="00993BDD" w:rsidP="00993BDD">
      <w:pPr>
        <w:pStyle w:val="1"/>
        <w:tabs>
          <w:tab w:val="left" w:pos="540"/>
        </w:tabs>
        <w:ind w:leftChars="200" w:left="420" w:firstLineChars="3" w:firstLine="6"/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                       </w:t>
      </w:r>
    </w:p>
    <w:p w14:paraId="64B92E6E" w14:textId="77777777" w:rsidR="00993BDD" w:rsidRDefault="00993BDD" w:rsidP="00993BDD">
      <w:pPr>
        <w:pStyle w:val="1"/>
        <w:tabs>
          <w:tab w:val="left" w:pos="540"/>
        </w:tabs>
        <w:ind w:leftChars="-3" w:left="-6" w:firstLineChars="250" w:firstLine="525"/>
        <w:rPr>
          <w:rFonts w:ascii="Calibri Light" w:hAnsi="Calibri Light"/>
          <w:sz w:val="21"/>
          <w:szCs w:val="21"/>
        </w:rPr>
      </w:pPr>
      <w:r w:rsidRPr="003512FB">
        <w:rPr>
          <w:rFonts w:ascii="Calibri Light" w:hAnsi="Calibri Light" w:hint="eastAsia"/>
          <w:sz w:val="21"/>
          <w:szCs w:val="21"/>
        </w:rPr>
        <w:t>例如</w:t>
      </w:r>
      <w:r w:rsidRPr="003512FB">
        <w:rPr>
          <w:rFonts w:ascii="Calibri Light" w:hAnsi="Calibri Light"/>
          <w:sz w:val="21"/>
          <w:szCs w:val="21"/>
        </w:rPr>
        <w:t>：</w:t>
      </w:r>
      <w:r w:rsidRPr="003512FB">
        <w:rPr>
          <w:rFonts w:ascii="Calibri Light" w:hAnsi="Calibri Light" w:hint="eastAsia"/>
          <w:sz w:val="21"/>
          <w:szCs w:val="21"/>
        </w:rPr>
        <w:t>J</w:t>
      </w:r>
      <w:r w:rsidRPr="003512FB">
        <w:rPr>
          <w:rFonts w:ascii="Calibri Light" w:hAnsi="Calibri Light"/>
          <w:sz w:val="21"/>
          <w:szCs w:val="21"/>
        </w:rPr>
        <w:t>e fais</w:t>
      </w:r>
      <w:r w:rsidRPr="003512FB">
        <w:rPr>
          <w:rFonts w:ascii="Calibri Light" w:hAnsi="Calibri Light" w:hint="eastAsia"/>
          <w:sz w:val="21"/>
          <w:szCs w:val="21"/>
        </w:rPr>
        <w:t xml:space="preserve"> </w:t>
      </w:r>
      <w:r w:rsidRPr="003512FB">
        <w:rPr>
          <w:rFonts w:ascii="Calibri Light" w:hAnsi="Calibri Light" w:hint="eastAsia"/>
          <w:i/>
          <w:sz w:val="21"/>
          <w:szCs w:val="21"/>
        </w:rPr>
        <w:t>toujours</w:t>
      </w:r>
      <w:r w:rsidRPr="003512FB">
        <w:rPr>
          <w:rFonts w:ascii="Calibri Light" w:hAnsi="Calibri Light" w:hint="eastAsia"/>
          <w:sz w:val="21"/>
          <w:szCs w:val="21"/>
        </w:rPr>
        <w:t xml:space="preserve"> du sport le dimanche. </w:t>
      </w:r>
      <w:r>
        <w:rPr>
          <w:rFonts w:ascii="Calibri Light" w:hAnsi="Calibri Light" w:hint="eastAsia"/>
          <w:sz w:val="21"/>
          <w:szCs w:val="21"/>
        </w:rPr>
        <w:t>【</w:t>
      </w:r>
      <w:r>
        <w:rPr>
          <w:rFonts w:ascii="Calibri Light" w:hAnsi="Calibri Light" w:hint="eastAsia"/>
          <w:sz w:val="21"/>
          <w:szCs w:val="21"/>
        </w:rPr>
        <w:t xml:space="preserve">= </w:t>
      </w:r>
      <w:r>
        <w:rPr>
          <w:rFonts w:ascii="Calibri Light" w:hAnsi="Calibri Light"/>
          <w:sz w:val="21"/>
          <w:szCs w:val="21"/>
        </w:rPr>
        <w:t xml:space="preserve">tous les dimances </w:t>
      </w:r>
      <w:r>
        <w:rPr>
          <w:rFonts w:ascii="Calibri Light" w:hAnsi="Calibri Light" w:hint="eastAsia"/>
          <w:sz w:val="21"/>
          <w:szCs w:val="21"/>
        </w:rPr>
        <w:t>每个星期天】</w:t>
      </w:r>
    </w:p>
    <w:p w14:paraId="2F3726C7" w14:textId="77777777" w:rsidR="00993BDD" w:rsidRDefault="00993BDD" w:rsidP="00993BDD">
      <w:pPr>
        <w:pStyle w:val="1"/>
        <w:tabs>
          <w:tab w:val="left" w:pos="540"/>
        </w:tabs>
        <w:ind w:leftChars="-3" w:left="-6" w:firstLineChars="250" w:firstLine="525"/>
        <w:rPr>
          <w:rFonts w:ascii="Calibri Light" w:hAnsi="Calibri Light"/>
          <w:sz w:val="21"/>
          <w:szCs w:val="21"/>
        </w:rPr>
      </w:pPr>
      <w:r>
        <w:rPr>
          <w:rFonts w:ascii="Calibri Light" w:hAnsi="Calibri Light"/>
          <w:sz w:val="21"/>
          <w:szCs w:val="21"/>
        </w:rPr>
        <w:t xml:space="preserve">      </w:t>
      </w:r>
      <w:r>
        <w:rPr>
          <w:rFonts w:ascii="Calibri Light" w:hAnsi="Calibri Light" w:hint="eastAsia"/>
          <w:sz w:val="21"/>
          <w:szCs w:val="21"/>
        </w:rPr>
        <w:t>我每个礼拜天都锻炼。</w:t>
      </w:r>
    </w:p>
    <w:p w14:paraId="71D7660C" w14:textId="77777777" w:rsidR="00993BDD" w:rsidRDefault="00993BDD" w:rsidP="00993BDD">
      <w:pPr>
        <w:pStyle w:val="1"/>
        <w:tabs>
          <w:tab w:val="left" w:pos="540"/>
        </w:tabs>
        <w:ind w:leftChars="-3" w:left="-6" w:firstLineChars="250" w:firstLine="525"/>
        <w:rPr>
          <w:rFonts w:ascii="Calibri Light" w:hAnsi="Calibri Light"/>
          <w:sz w:val="21"/>
          <w:szCs w:val="21"/>
        </w:rPr>
      </w:pPr>
      <w:r>
        <w:rPr>
          <w:rFonts w:ascii="Calibri Light" w:hAnsi="Calibri Light" w:hint="eastAsia"/>
          <w:sz w:val="21"/>
          <w:szCs w:val="21"/>
        </w:rPr>
        <w:t xml:space="preserve">      </w:t>
      </w:r>
      <w:r>
        <w:rPr>
          <w:rFonts w:ascii="Calibri Light" w:hAnsi="Calibri Light"/>
          <w:sz w:val="21"/>
          <w:szCs w:val="21"/>
        </w:rPr>
        <w:t>J</w:t>
      </w:r>
      <w:r>
        <w:rPr>
          <w:rFonts w:ascii="Calibri Light" w:hAnsi="Calibri Light" w:hint="eastAsia"/>
          <w:sz w:val="21"/>
          <w:szCs w:val="21"/>
        </w:rPr>
        <w:t xml:space="preserve">e </w:t>
      </w:r>
      <w:r w:rsidRPr="00DA4819">
        <w:rPr>
          <w:rFonts w:ascii="Calibri Light" w:hAnsi="Calibri Light"/>
          <w:i/>
          <w:sz w:val="21"/>
          <w:szCs w:val="21"/>
        </w:rPr>
        <w:t>ne</w:t>
      </w:r>
      <w:r>
        <w:rPr>
          <w:rFonts w:ascii="Calibri Light" w:hAnsi="Calibri Light"/>
          <w:sz w:val="21"/>
          <w:szCs w:val="21"/>
        </w:rPr>
        <w:t xml:space="preserve"> fais </w:t>
      </w:r>
      <w:r w:rsidRPr="00DA4819">
        <w:rPr>
          <w:rFonts w:ascii="Calibri Light" w:hAnsi="Calibri Light"/>
          <w:i/>
          <w:sz w:val="21"/>
          <w:szCs w:val="21"/>
        </w:rPr>
        <w:t>jamais</w:t>
      </w:r>
      <w:r>
        <w:rPr>
          <w:rFonts w:ascii="Calibri Light" w:hAnsi="Calibri Light"/>
          <w:sz w:val="21"/>
          <w:szCs w:val="21"/>
        </w:rPr>
        <w:t xml:space="preserve"> de sport le dimanche. </w:t>
      </w:r>
      <w:r>
        <w:rPr>
          <w:rFonts w:ascii="Calibri Light" w:hAnsi="Calibri Light" w:hint="eastAsia"/>
          <w:sz w:val="21"/>
          <w:szCs w:val="21"/>
        </w:rPr>
        <w:t>【</w:t>
      </w:r>
      <w:r>
        <w:rPr>
          <w:rFonts w:ascii="Calibri Light" w:hAnsi="Calibri Light"/>
          <w:sz w:val="21"/>
          <w:szCs w:val="21"/>
        </w:rPr>
        <w:t>= pas une seule fois</w:t>
      </w:r>
      <w:r>
        <w:rPr>
          <w:rFonts w:ascii="Calibri Light" w:hAnsi="Calibri Light" w:hint="eastAsia"/>
          <w:sz w:val="21"/>
          <w:szCs w:val="21"/>
        </w:rPr>
        <w:t xml:space="preserve"> </w:t>
      </w:r>
      <w:r>
        <w:rPr>
          <w:rFonts w:ascii="Calibri Light" w:hAnsi="Calibri Light" w:hint="eastAsia"/>
          <w:sz w:val="21"/>
          <w:szCs w:val="21"/>
        </w:rPr>
        <w:t>一次都没有】</w:t>
      </w:r>
    </w:p>
    <w:p w14:paraId="6F72DEAE" w14:textId="77777777" w:rsidR="00993BDD" w:rsidRDefault="00993BDD" w:rsidP="00993BDD">
      <w:pPr>
        <w:pStyle w:val="1"/>
        <w:tabs>
          <w:tab w:val="left" w:pos="540"/>
        </w:tabs>
        <w:ind w:leftChars="-3" w:left="-6" w:firstLineChars="250" w:firstLine="525"/>
        <w:rPr>
          <w:rFonts w:ascii="Calibri Light" w:hAnsi="Calibri Light"/>
          <w:sz w:val="21"/>
          <w:szCs w:val="21"/>
        </w:rPr>
      </w:pPr>
      <w:r>
        <w:rPr>
          <w:rFonts w:ascii="Calibri Light" w:hAnsi="Calibri Light" w:hint="eastAsia"/>
          <w:sz w:val="21"/>
          <w:szCs w:val="21"/>
        </w:rPr>
        <w:t xml:space="preserve">      </w:t>
      </w:r>
      <w:r>
        <w:rPr>
          <w:rFonts w:ascii="Calibri Light" w:hAnsi="Calibri Light" w:hint="eastAsia"/>
          <w:sz w:val="21"/>
          <w:szCs w:val="21"/>
        </w:rPr>
        <w:t>我周日从不锻炼。</w:t>
      </w:r>
    </w:p>
    <w:p w14:paraId="24D5B106" w14:textId="77777777" w:rsidR="00993BDD" w:rsidRDefault="00993BDD" w:rsidP="00993BDD">
      <w:pPr>
        <w:pStyle w:val="1"/>
        <w:tabs>
          <w:tab w:val="left" w:pos="540"/>
        </w:tabs>
        <w:ind w:leftChars="-3" w:left="-6" w:firstLineChars="250" w:firstLine="525"/>
        <w:rPr>
          <w:rFonts w:ascii="Calibri Light" w:hAnsi="Calibri Light"/>
          <w:sz w:val="21"/>
          <w:szCs w:val="21"/>
        </w:rPr>
      </w:pPr>
    </w:p>
    <w:p w14:paraId="34F4F7BD" w14:textId="77777777" w:rsidR="00993BDD" w:rsidRDefault="00993BDD" w:rsidP="00993BDD">
      <w:pPr>
        <w:pStyle w:val="1"/>
        <w:tabs>
          <w:tab w:val="left" w:pos="540"/>
        </w:tabs>
        <w:ind w:leftChars="-3" w:left="-6" w:firstLineChars="250" w:firstLine="525"/>
        <w:rPr>
          <w:rFonts w:ascii="Calibri Light" w:hAnsi="Calibri Light"/>
          <w:sz w:val="21"/>
          <w:szCs w:val="21"/>
        </w:rPr>
      </w:pPr>
    </w:p>
    <w:p w14:paraId="34D0EF38" w14:textId="77777777" w:rsidR="00993BDD" w:rsidRDefault="00993BDD" w:rsidP="00993BDD">
      <w:pPr>
        <w:rPr>
          <w:lang w:val="fr-CA"/>
        </w:rPr>
      </w:pPr>
      <w:bookmarkStart w:id="44" w:name="OLE_LINK52"/>
      <w:bookmarkStart w:id="45" w:name="OLE_LINK53"/>
      <w:r>
        <w:rPr>
          <w:lang w:val="fr-CA"/>
        </w:rPr>
        <w:t xml:space="preserve">  </w:t>
      </w:r>
      <w:r>
        <w:rPr>
          <w:rFonts w:hint="eastAsia"/>
          <w:b/>
          <w:lang w:val="fr-CA"/>
        </w:rPr>
        <w:t>2</w:t>
      </w:r>
      <w:r>
        <w:rPr>
          <w:b/>
          <w:lang w:val="fr-CA"/>
        </w:rPr>
        <w:t xml:space="preserve">. </w:t>
      </w:r>
      <w:r>
        <w:rPr>
          <w:rFonts w:hint="eastAsia"/>
          <w:b/>
          <w:lang w:val="fr-CA"/>
        </w:rPr>
        <w:t>复合过去时</w:t>
      </w:r>
      <w:r>
        <w:rPr>
          <w:rFonts w:hint="eastAsia"/>
          <w:lang w:val="fr-CA"/>
        </w:rPr>
        <w:t>（</w:t>
      </w:r>
      <w:r>
        <w:rPr>
          <w:lang w:val="fr-CA"/>
        </w:rPr>
        <w:t>le passé composé</w:t>
      </w:r>
      <w:r>
        <w:rPr>
          <w:rFonts w:hint="eastAsia"/>
          <w:lang w:val="fr-CA"/>
        </w:rPr>
        <w:t>）</w:t>
      </w:r>
      <w:r>
        <w:rPr>
          <w:lang w:val="fr-CA"/>
        </w:rPr>
        <w:t xml:space="preserve"> </w:t>
      </w:r>
    </w:p>
    <w:p w14:paraId="4E75FDDA" w14:textId="77777777" w:rsidR="00993BDD" w:rsidRPr="0073278B" w:rsidRDefault="00993BDD" w:rsidP="00993BDD">
      <w:pPr>
        <w:pStyle w:val="1"/>
        <w:numPr>
          <w:ilvl w:val="0"/>
          <w:numId w:val="28"/>
        </w:numPr>
        <w:tabs>
          <w:tab w:val="left" w:pos="540"/>
        </w:tabs>
        <w:rPr>
          <w:rFonts w:ascii="Calibri Light" w:hAnsi="Times New Roman"/>
          <w:color w:val="000000"/>
          <w:sz w:val="21"/>
          <w:szCs w:val="21"/>
        </w:rPr>
      </w:pPr>
      <w:r w:rsidRPr="0073278B">
        <w:rPr>
          <w:rFonts w:ascii="Calibri Light" w:hAnsi="Times New Roman" w:hint="eastAsia"/>
          <w:color w:val="000000"/>
          <w:sz w:val="21"/>
          <w:szCs w:val="21"/>
        </w:rPr>
        <w:t>复合过去时用于表达</w:t>
      </w:r>
      <w:r>
        <w:rPr>
          <w:rFonts w:ascii="Calibri Light" w:hAnsi="Times New Roman" w:hint="eastAsia"/>
          <w:color w:val="000000"/>
          <w:sz w:val="21"/>
          <w:szCs w:val="21"/>
        </w:rPr>
        <w:t>“</w:t>
      </w:r>
      <w:r w:rsidRPr="0073278B">
        <w:rPr>
          <w:rFonts w:ascii="Calibri Light" w:hAnsi="Times New Roman" w:hint="eastAsia"/>
          <w:color w:val="000000"/>
          <w:sz w:val="21"/>
          <w:szCs w:val="21"/>
        </w:rPr>
        <w:t>在过去某个确定时间内已经完成了的动作</w:t>
      </w:r>
      <w:r>
        <w:rPr>
          <w:rFonts w:ascii="Calibri Light" w:hAnsi="Times New Roman" w:hint="eastAsia"/>
          <w:color w:val="000000"/>
          <w:sz w:val="21"/>
          <w:szCs w:val="21"/>
        </w:rPr>
        <w:t>”</w:t>
      </w:r>
      <w:r w:rsidRPr="0073278B">
        <w:rPr>
          <w:rFonts w:ascii="Calibri Light" w:hAnsi="Times New Roman" w:hint="eastAsia"/>
          <w:color w:val="000000"/>
          <w:sz w:val="21"/>
          <w:szCs w:val="21"/>
        </w:rPr>
        <w:t>。</w:t>
      </w:r>
    </w:p>
    <w:bookmarkEnd w:id="44"/>
    <w:bookmarkEnd w:id="45"/>
    <w:p w14:paraId="1F986B1D" w14:textId="77777777" w:rsidR="00993BDD" w:rsidRPr="0073278B" w:rsidRDefault="00993BDD" w:rsidP="00993BDD">
      <w:pPr>
        <w:pStyle w:val="1"/>
        <w:tabs>
          <w:tab w:val="left" w:pos="540"/>
        </w:tabs>
        <w:ind w:leftChars="-3" w:left="-6" w:firstLineChars="250" w:firstLine="525"/>
        <w:rPr>
          <w:rFonts w:ascii="Calibri Light" w:hAnsi="Times New Roman"/>
          <w:color w:val="000000"/>
          <w:sz w:val="21"/>
          <w:szCs w:val="21"/>
        </w:rPr>
      </w:pPr>
    </w:p>
    <w:p w14:paraId="355205FC" w14:textId="77777777" w:rsidR="00993BDD" w:rsidRPr="0073278B" w:rsidRDefault="00993BDD" w:rsidP="00993BDD">
      <w:pPr>
        <w:pStyle w:val="1"/>
        <w:tabs>
          <w:tab w:val="left" w:pos="540"/>
        </w:tabs>
        <w:ind w:leftChars="-3" w:left="-6" w:firstLineChars="250" w:firstLine="525"/>
        <w:rPr>
          <w:rFonts w:ascii="Calibri Light" w:hAnsi="Times New Roman"/>
          <w:color w:val="000000"/>
          <w:sz w:val="21"/>
          <w:szCs w:val="21"/>
        </w:rPr>
      </w:pPr>
      <w:bookmarkStart w:id="46" w:name="OLE_LINK105"/>
      <w:bookmarkStart w:id="47" w:name="OLE_LINK106"/>
      <w:r w:rsidRPr="0073278B">
        <w:rPr>
          <w:rFonts w:ascii="Calibri Light" w:hAnsi="Times New Roman" w:hint="eastAsia"/>
          <w:color w:val="000000"/>
          <w:sz w:val="21"/>
          <w:szCs w:val="21"/>
        </w:rPr>
        <w:t xml:space="preserve">      </w:t>
      </w:r>
      <w:r w:rsidRPr="0073278B">
        <w:rPr>
          <w:rFonts w:ascii="Calibri Light" w:hAnsi="Times New Roman"/>
          <w:i/>
          <w:color w:val="000000"/>
          <w:sz w:val="21"/>
          <w:szCs w:val="21"/>
        </w:rPr>
        <w:t>H</w:t>
      </w:r>
      <w:r w:rsidRPr="0073278B">
        <w:rPr>
          <w:rFonts w:ascii="Calibri Light" w:hAnsi="Times New Roman" w:hint="eastAsia"/>
          <w:i/>
          <w:color w:val="000000"/>
          <w:sz w:val="21"/>
          <w:szCs w:val="21"/>
        </w:rPr>
        <w:t>ier,</w:t>
      </w:r>
      <w:r w:rsidRPr="0073278B">
        <w:rPr>
          <w:rFonts w:ascii="Calibri Light" w:hAnsi="Times New Roman"/>
          <w:i/>
          <w:color w:val="000000"/>
          <w:sz w:val="21"/>
          <w:szCs w:val="21"/>
        </w:rPr>
        <w:t xml:space="preserve"> j</w:t>
      </w:r>
      <w:r w:rsidRPr="0073278B">
        <w:rPr>
          <w:rFonts w:ascii="Calibri Light" w:hAnsi="Times New Roman"/>
          <w:i/>
          <w:color w:val="000000"/>
          <w:sz w:val="21"/>
          <w:szCs w:val="21"/>
        </w:rPr>
        <w:t>’</w:t>
      </w:r>
      <w:r w:rsidRPr="0073278B">
        <w:rPr>
          <w:rFonts w:ascii="Calibri Light" w:hAnsi="Times New Roman"/>
          <w:i/>
          <w:color w:val="000000"/>
          <w:sz w:val="21"/>
          <w:szCs w:val="21"/>
        </w:rPr>
        <w:t>ai fait des courses en ville</w:t>
      </w:r>
      <w:r w:rsidRPr="0073278B">
        <w:rPr>
          <w:rFonts w:ascii="Calibri Light" w:hAnsi="Times New Roman"/>
          <w:color w:val="000000"/>
          <w:sz w:val="21"/>
          <w:szCs w:val="21"/>
        </w:rPr>
        <w:t xml:space="preserve">.   </w:t>
      </w:r>
      <w:r>
        <w:rPr>
          <w:rFonts w:ascii="Calibri Light" w:hAnsi="Times New Roman" w:hint="eastAsia"/>
          <w:color w:val="000000"/>
          <w:sz w:val="21"/>
          <w:szCs w:val="21"/>
        </w:rPr>
        <w:t>（</w:t>
      </w:r>
      <w:r w:rsidRPr="0073278B">
        <w:rPr>
          <w:rFonts w:ascii="Calibri Light" w:hAnsi="Times New Roman" w:hint="eastAsia"/>
          <w:color w:val="000000"/>
          <w:sz w:val="21"/>
          <w:szCs w:val="21"/>
        </w:rPr>
        <w:t>昨天，我在城里买了些东西</w:t>
      </w:r>
      <w:r>
        <w:rPr>
          <w:rFonts w:ascii="Calibri Light" w:hAnsi="Times New Roman" w:hint="eastAsia"/>
          <w:color w:val="000000"/>
          <w:sz w:val="21"/>
          <w:szCs w:val="21"/>
        </w:rPr>
        <w:t>。）</w:t>
      </w:r>
      <w:r w:rsidRPr="0073278B">
        <w:rPr>
          <w:rFonts w:ascii="Calibri Light" w:hAnsi="Times New Roman"/>
          <w:color w:val="000000"/>
          <w:sz w:val="21"/>
          <w:szCs w:val="21"/>
        </w:rPr>
        <w:t xml:space="preserve">  </w:t>
      </w:r>
    </w:p>
    <w:p w14:paraId="26BC7535" w14:textId="77777777" w:rsidR="00993BDD" w:rsidRPr="0073278B" w:rsidRDefault="00EF093F" w:rsidP="00993BDD">
      <w:pPr>
        <w:pStyle w:val="1"/>
        <w:tabs>
          <w:tab w:val="left" w:pos="540"/>
        </w:tabs>
        <w:ind w:leftChars="-3" w:left="-6" w:firstLineChars="300" w:firstLine="630"/>
        <w:rPr>
          <w:rFonts w:ascii="Calibri Light" w:hAnsi="Calibri Light"/>
          <w:sz w:val="21"/>
          <w:szCs w:val="21"/>
        </w:rPr>
      </w:pPr>
      <w:r>
        <w:rPr>
          <w:rFonts w:ascii="Calibri Light" w:hAnsi="Calibri Light"/>
          <w:noProof/>
          <w:sz w:val="21"/>
          <w:szCs w:val="21"/>
          <w:lang w:val="en-US"/>
        </w:rPr>
        <w:pict w14:anchorId="55E0724D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left:0;text-align:left;margin-left:54pt;margin-top:5.8pt;width:326pt;height:1pt;flip:y;z-index:251705344" o:connectortype="straight">
            <v:stroke endarrow="block"/>
          </v:shape>
        </w:pict>
      </w:r>
      <w:r>
        <w:rPr>
          <w:rFonts w:ascii="Calibri Light" w:hAnsi="Calibri Light"/>
          <w:noProof/>
          <w:sz w:val="21"/>
          <w:szCs w:val="21"/>
          <w:lang w:val="en-US"/>
        </w:rPr>
        <w:pict w14:anchorId="1E8DDA67">
          <v:shape id="_x0000_s1052" type="#_x0000_t32" style="position:absolute;left:0;text-align:left;margin-left:208.5pt;margin-top:1.3pt;width:0;height:11pt;z-index:251706368" o:connectortype="straight"/>
        </w:pict>
      </w:r>
      <w:r w:rsidR="00993BDD">
        <w:rPr>
          <w:rFonts w:ascii="Calibri Light" w:hAnsi="Calibri Light" w:hint="eastAsia"/>
          <w:sz w:val="21"/>
          <w:szCs w:val="21"/>
        </w:rPr>
        <w:t xml:space="preserve">                  </w:t>
      </w:r>
      <w:r w:rsidR="00993BDD">
        <w:rPr>
          <w:rFonts w:ascii="Calibri Light" w:hAnsi="Times New Roman" w:hint="eastAsia"/>
          <w:color w:val="000000"/>
          <w:sz w:val="21"/>
          <w:szCs w:val="21"/>
        </w:rPr>
        <w:sym w:font="Webdings" w:char="F072"/>
      </w:r>
      <w:r w:rsidR="00993BDD" w:rsidRPr="0073278B">
        <w:rPr>
          <w:rFonts w:ascii="Calibri Light" w:hAnsi="Calibri Light" w:hint="eastAsia"/>
          <w:sz w:val="21"/>
          <w:szCs w:val="21"/>
        </w:rPr>
        <w:t xml:space="preserve">                                                                 </w:t>
      </w:r>
    </w:p>
    <w:p w14:paraId="26E931DF" w14:textId="77777777" w:rsidR="00993BDD" w:rsidRPr="00674E80" w:rsidRDefault="00993BDD" w:rsidP="00993BDD">
      <w:pPr>
        <w:pStyle w:val="1"/>
        <w:tabs>
          <w:tab w:val="left" w:pos="540"/>
        </w:tabs>
        <w:spacing w:line="60" w:lineRule="auto"/>
        <w:ind w:leftChars="-3" w:left="-6" w:firstLineChars="250" w:firstLine="525"/>
        <w:rPr>
          <w:rFonts w:ascii="Calibri Light" w:hAnsi="Calibri Light"/>
          <w:b/>
          <w:sz w:val="21"/>
          <w:szCs w:val="21"/>
        </w:rPr>
      </w:pPr>
      <w:r w:rsidRPr="0073278B">
        <w:rPr>
          <w:rFonts w:ascii="Calibri Light" w:hAnsi="Calibri Light" w:hint="eastAsia"/>
          <w:sz w:val="21"/>
          <w:szCs w:val="21"/>
        </w:rPr>
        <w:t xml:space="preserve">                               </w:t>
      </w:r>
      <w:r w:rsidRPr="00674E80">
        <w:rPr>
          <w:rFonts w:ascii="Calibri Light" w:hAnsi="Calibri Light" w:hint="eastAsia"/>
          <w:b/>
          <w:sz w:val="21"/>
          <w:szCs w:val="21"/>
        </w:rPr>
        <w:t xml:space="preserve">PRÉSENT  </w:t>
      </w:r>
      <w:bookmarkEnd w:id="46"/>
      <w:bookmarkEnd w:id="47"/>
      <w:r w:rsidRPr="00674E80">
        <w:rPr>
          <w:rFonts w:ascii="Calibri Light" w:hAnsi="Calibri Light" w:hint="eastAsia"/>
          <w:b/>
          <w:sz w:val="21"/>
          <w:szCs w:val="21"/>
        </w:rPr>
        <w:t xml:space="preserve">   </w:t>
      </w:r>
    </w:p>
    <w:p w14:paraId="5B2AF3A7" w14:textId="77777777" w:rsidR="00993BDD" w:rsidRDefault="00993BDD" w:rsidP="00993BDD">
      <w:pPr>
        <w:pStyle w:val="1"/>
        <w:tabs>
          <w:tab w:val="left" w:pos="540"/>
        </w:tabs>
        <w:spacing w:line="60" w:lineRule="auto"/>
        <w:ind w:leftChars="-3" w:left="-6" w:firstLineChars="250" w:firstLine="525"/>
        <w:rPr>
          <w:rFonts w:ascii="Calibri Light" w:hAnsi="Calibri Light"/>
          <w:sz w:val="21"/>
          <w:szCs w:val="21"/>
        </w:rPr>
      </w:pPr>
    </w:p>
    <w:p w14:paraId="19D23DFD" w14:textId="77777777" w:rsidR="00993BDD" w:rsidRDefault="00993BDD" w:rsidP="00993BDD">
      <w:pPr>
        <w:pStyle w:val="1"/>
        <w:numPr>
          <w:ilvl w:val="0"/>
          <w:numId w:val="28"/>
        </w:numPr>
        <w:tabs>
          <w:tab w:val="left" w:pos="540"/>
        </w:tabs>
        <w:spacing w:line="60" w:lineRule="auto"/>
        <w:rPr>
          <w:rFonts w:ascii="Calibri Light" w:hAnsi="Calibri Light"/>
          <w:sz w:val="21"/>
          <w:szCs w:val="21"/>
        </w:rPr>
      </w:pPr>
      <w:r>
        <w:rPr>
          <w:rFonts w:ascii="Calibri Light" w:hAnsi="Calibri Light" w:hint="eastAsia"/>
          <w:sz w:val="21"/>
          <w:szCs w:val="21"/>
        </w:rPr>
        <w:t>复合过去时由两部分构成：</w:t>
      </w:r>
    </w:p>
    <w:p w14:paraId="31A0D11A" w14:textId="77777777" w:rsidR="00993BDD" w:rsidRDefault="00993BDD" w:rsidP="00993BDD">
      <w:pPr>
        <w:pStyle w:val="1"/>
        <w:tabs>
          <w:tab w:val="left" w:pos="540"/>
        </w:tabs>
        <w:spacing w:line="60" w:lineRule="auto"/>
        <w:ind w:leftChars="-3" w:left="-6" w:firstLineChars="450" w:firstLine="945"/>
        <w:rPr>
          <w:rFonts w:ascii="Calibri Light" w:hAnsi="Calibri Light"/>
          <w:sz w:val="21"/>
          <w:szCs w:val="21"/>
        </w:rPr>
      </w:pPr>
      <w:r>
        <w:rPr>
          <w:rFonts w:ascii="Calibri Light" w:hAnsi="Calibri Light" w:hint="eastAsia"/>
          <w:sz w:val="21"/>
          <w:szCs w:val="21"/>
        </w:rPr>
        <w:t>【助动词</w:t>
      </w:r>
      <w:r>
        <w:rPr>
          <w:rFonts w:ascii="Calibri Light" w:hAnsi="Calibri Light" w:hint="eastAsia"/>
          <w:sz w:val="21"/>
          <w:szCs w:val="21"/>
        </w:rPr>
        <w:t xml:space="preserve"> </w:t>
      </w:r>
      <w:r>
        <w:rPr>
          <w:rFonts w:ascii="Calibri Light" w:hAnsi="Calibri Light"/>
          <w:sz w:val="21"/>
          <w:szCs w:val="21"/>
        </w:rPr>
        <w:t>avoir</w:t>
      </w:r>
      <w:r>
        <w:rPr>
          <w:rFonts w:ascii="Calibri Light" w:hAnsi="Calibri Light" w:hint="eastAsia"/>
          <w:sz w:val="21"/>
          <w:szCs w:val="21"/>
        </w:rPr>
        <w:t xml:space="preserve"> </w:t>
      </w:r>
      <w:r>
        <w:rPr>
          <w:rFonts w:ascii="Calibri Light" w:hAnsi="Calibri Light" w:hint="eastAsia"/>
          <w:sz w:val="21"/>
          <w:szCs w:val="21"/>
        </w:rPr>
        <w:t>或</w:t>
      </w:r>
      <w:r>
        <w:rPr>
          <w:rFonts w:ascii="Calibri Light" w:hAnsi="Calibri Light" w:hint="eastAsia"/>
          <w:sz w:val="21"/>
          <w:szCs w:val="21"/>
        </w:rPr>
        <w:t xml:space="preserve"> </w:t>
      </w:r>
      <w:r>
        <w:rPr>
          <w:rFonts w:ascii="Calibri Light" w:hAnsi="Calibri Light"/>
          <w:sz w:val="21"/>
          <w:szCs w:val="21"/>
        </w:rPr>
        <w:t>être</w:t>
      </w:r>
      <w:r>
        <w:rPr>
          <w:rFonts w:ascii="Calibri Light" w:hAnsi="Calibri Light" w:hint="eastAsia"/>
          <w:sz w:val="21"/>
          <w:szCs w:val="21"/>
        </w:rPr>
        <w:t>（变位）</w:t>
      </w:r>
      <w:r>
        <w:rPr>
          <w:rFonts w:ascii="Calibri Light" w:hAnsi="Calibri Light" w:hint="eastAsia"/>
          <w:sz w:val="21"/>
          <w:szCs w:val="21"/>
        </w:rPr>
        <w:t xml:space="preserve">+ </w:t>
      </w:r>
      <w:r>
        <w:rPr>
          <w:rFonts w:ascii="Calibri Light" w:hAnsi="Calibri Light" w:hint="eastAsia"/>
          <w:sz w:val="21"/>
          <w:szCs w:val="21"/>
        </w:rPr>
        <w:t>相关动词的过去分词】</w:t>
      </w:r>
    </w:p>
    <w:p w14:paraId="0182A326" w14:textId="77777777" w:rsidR="00993BDD" w:rsidRDefault="00993BDD" w:rsidP="00993BDD">
      <w:pPr>
        <w:pStyle w:val="1"/>
        <w:tabs>
          <w:tab w:val="left" w:pos="540"/>
        </w:tabs>
        <w:spacing w:line="60" w:lineRule="auto"/>
        <w:ind w:leftChars="-3" w:left="-6" w:firstLineChars="450" w:firstLine="945"/>
        <w:rPr>
          <w:rFonts w:ascii="Calibri Light" w:hAnsi="Calibri Light"/>
          <w:sz w:val="21"/>
          <w:szCs w:val="21"/>
        </w:rPr>
      </w:pPr>
      <w:r>
        <w:rPr>
          <w:rFonts w:ascii="Calibri Light" w:hAnsi="Calibri Light" w:hint="eastAsia"/>
          <w:sz w:val="21"/>
          <w:szCs w:val="21"/>
        </w:rPr>
        <w:t>例如：</w:t>
      </w:r>
      <w:r>
        <w:rPr>
          <w:rFonts w:ascii="Calibri Light" w:hAnsi="Calibri Light"/>
          <w:sz w:val="21"/>
          <w:szCs w:val="21"/>
        </w:rPr>
        <w:t xml:space="preserve">Hier soir, je </w:t>
      </w:r>
      <w:r w:rsidRPr="000E4EB8">
        <w:rPr>
          <w:rFonts w:ascii="Calibri Light" w:hAnsi="Calibri Light"/>
          <w:i/>
          <w:sz w:val="21"/>
          <w:szCs w:val="21"/>
        </w:rPr>
        <w:t xml:space="preserve">suis allé(e) </w:t>
      </w:r>
      <w:r>
        <w:rPr>
          <w:rFonts w:ascii="Calibri Light" w:hAnsi="Calibri Light"/>
          <w:sz w:val="21"/>
          <w:szCs w:val="21"/>
        </w:rPr>
        <w:t xml:space="preserve">au cinéma.  </w:t>
      </w:r>
      <w:r>
        <w:rPr>
          <w:rFonts w:ascii="Calibri Light" w:hAnsi="Calibri Light" w:hint="eastAsia"/>
          <w:sz w:val="21"/>
          <w:szCs w:val="21"/>
        </w:rPr>
        <w:t>我昨晚去看了电影。</w:t>
      </w:r>
    </w:p>
    <w:p w14:paraId="0BB98DF9" w14:textId="77777777" w:rsidR="00993BDD" w:rsidRDefault="00993BDD" w:rsidP="00993BDD">
      <w:pPr>
        <w:pStyle w:val="1"/>
        <w:tabs>
          <w:tab w:val="left" w:pos="540"/>
        </w:tabs>
        <w:spacing w:line="60" w:lineRule="auto"/>
        <w:ind w:leftChars="-3" w:left="-6" w:firstLineChars="250" w:firstLine="525"/>
        <w:rPr>
          <w:rFonts w:ascii="Calibri Light" w:hAnsi="Calibri Light"/>
          <w:sz w:val="21"/>
          <w:szCs w:val="21"/>
        </w:rPr>
      </w:pPr>
      <w:r>
        <w:rPr>
          <w:rFonts w:ascii="Calibri Light" w:hAnsi="Calibri Light" w:hint="eastAsia"/>
          <w:sz w:val="21"/>
          <w:szCs w:val="21"/>
        </w:rPr>
        <w:t xml:space="preserve">      </w:t>
      </w:r>
      <w:r>
        <w:rPr>
          <w:rFonts w:ascii="Calibri Light" w:hAnsi="Calibri Light"/>
          <w:sz w:val="21"/>
          <w:szCs w:val="21"/>
        </w:rPr>
        <w:t xml:space="preserve">    Avant-hier, elle</w:t>
      </w:r>
      <w:r w:rsidRPr="000E4EB8">
        <w:rPr>
          <w:rFonts w:ascii="Calibri Light" w:hAnsi="Calibri Light"/>
          <w:i/>
          <w:sz w:val="21"/>
          <w:szCs w:val="21"/>
        </w:rPr>
        <w:t xml:space="preserve"> a fait</w:t>
      </w:r>
      <w:r>
        <w:rPr>
          <w:rFonts w:ascii="Calibri Light" w:hAnsi="Calibri Light"/>
          <w:sz w:val="21"/>
          <w:szCs w:val="21"/>
        </w:rPr>
        <w:t xml:space="preserve"> du ménage.</w:t>
      </w:r>
      <w:r>
        <w:rPr>
          <w:rFonts w:ascii="Calibri Light" w:hAnsi="Calibri Light" w:hint="eastAsia"/>
          <w:sz w:val="21"/>
          <w:szCs w:val="21"/>
        </w:rPr>
        <w:t xml:space="preserve">   </w:t>
      </w:r>
      <w:r>
        <w:rPr>
          <w:rFonts w:ascii="Calibri Light" w:hAnsi="Calibri Light" w:hint="eastAsia"/>
          <w:sz w:val="21"/>
          <w:szCs w:val="21"/>
        </w:rPr>
        <w:t>前天，她做了家务。</w:t>
      </w:r>
    </w:p>
    <w:p w14:paraId="68884087" w14:textId="77777777" w:rsidR="00993BDD" w:rsidRDefault="00993BDD" w:rsidP="00993BDD">
      <w:pPr>
        <w:pStyle w:val="1"/>
        <w:tabs>
          <w:tab w:val="left" w:pos="540"/>
        </w:tabs>
        <w:spacing w:line="60" w:lineRule="auto"/>
        <w:ind w:leftChars="-3" w:left="-6" w:firstLineChars="250" w:firstLine="525"/>
        <w:rPr>
          <w:rFonts w:ascii="Calibri Light" w:hAnsi="Calibri Light"/>
          <w:sz w:val="21"/>
          <w:szCs w:val="21"/>
        </w:rPr>
      </w:pPr>
    </w:p>
    <w:p w14:paraId="4E2073CA" w14:textId="77777777" w:rsidR="00993BDD" w:rsidRDefault="00993BDD" w:rsidP="00993BDD">
      <w:pPr>
        <w:pStyle w:val="1"/>
        <w:numPr>
          <w:ilvl w:val="0"/>
          <w:numId w:val="28"/>
        </w:numPr>
        <w:tabs>
          <w:tab w:val="left" w:pos="540"/>
        </w:tabs>
        <w:spacing w:line="60" w:lineRule="auto"/>
        <w:rPr>
          <w:rFonts w:ascii="Calibri Light" w:hAnsi="Calibri Light"/>
          <w:sz w:val="21"/>
          <w:szCs w:val="21"/>
        </w:rPr>
      </w:pPr>
      <w:r>
        <w:rPr>
          <w:rFonts w:ascii="Calibri Light" w:hAnsi="Calibri Light" w:hint="eastAsia"/>
          <w:sz w:val="21"/>
          <w:szCs w:val="21"/>
        </w:rPr>
        <w:t>说明：只有少数动词复合过去时变位的助动词使用</w:t>
      </w:r>
      <w:r>
        <w:rPr>
          <w:rFonts w:ascii="Calibri Light" w:hAnsi="Calibri Light"/>
          <w:sz w:val="21"/>
          <w:szCs w:val="21"/>
        </w:rPr>
        <w:t xml:space="preserve"> êtr</w:t>
      </w:r>
      <w:r>
        <w:rPr>
          <w:rFonts w:ascii="Calibri Light" w:hAnsi="Calibri Light" w:hint="eastAsia"/>
          <w:sz w:val="21"/>
          <w:szCs w:val="21"/>
        </w:rPr>
        <w:t>e</w:t>
      </w:r>
      <w:r>
        <w:rPr>
          <w:rFonts w:ascii="Calibri Light" w:hAnsi="Calibri Light" w:hint="eastAsia"/>
          <w:sz w:val="21"/>
          <w:szCs w:val="21"/>
        </w:rPr>
        <w:t>：</w:t>
      </w:r>
      <w:r>
        <w:rPr>
          <w:rFonts w:ascii="Calibri Light" w:hAnsi="Calibri Light"/>
          <w:sz w:val="21"/>
          <w:szCs w:val="21"/>
        </w:rPr>
        <w:t>naître, mourir, arriver, partir, rester, tomber, aller, venir, passer, monter, descendre, entrer, sortir, devenir.</w:t>
      </w:r>
    </w:p>
    <w:p w14:paraId="4E06EE63" w14:textId="77777777" w:rsidR="00993BDD" w:rsidRDefault="00993BDD" w:rsidP="00993BDD">
      <w:pPr>
        <w:pStyle w:val="1"/>
        <w:tabs>
          <w:tab w:val="left" w:pos="540"/>
        </w:tabs>
        <w:spacing w:line="60" w:lineRule="auto"/>
        <w:ind w:leftChars="247" w:left="1149" w:hangingChars="300" w:hanging="630"/>
        <w:rPr>
          <w:rFonts w:ascii="Calibri Light" w:hAnsi="Calibri Light"/>
          <w:sz w:val="21"/>
          <w:szCs w:val="21"/>
        </w:rPr>
      </w:pPr>
      <w:r>
        <w:rPr>
          <w:rFonts w:ascii="Calibri Light" w:hAnsi="Calibri Light"/>
          <w:sz w:val="21"/>
          <w:szCs w:val="21"/>
        </w:rPr>
        <w:t xml:space="preserve">    </w:t>
      </w:r>
      <w:r>
        <w:rPr>
          <w:rFonts w:ascii="Calibri Light" w:hAnsi="Calibri Light" w:hint="eastAsia"/>
          <w:sz w:val="21"/>
          <w:szCs w:val="21"/>
        </w:rPr>
        <w:t>其余所有动词复合过去时变位均使用</w:t>
      </w:r>
      <w:r>
        <w:rPr>
          <w:rFonts w:ascii="Calibri Light" w:hAnsi="Calibri Light"/>
          <w:sz w:val="21"/>
          <w:szCs w:val="21"/>
        </w:rPr>
        <w:t xml:space="preserve"> </w:t>
      </w:r>
      <w:r>
        <w:rPr>
          <w:rFonts w:ascii="Calibri Light" w:hAnsi="Calibri Light" w:hint="eastAsia"/>
          <w:sz w:val="21"/>
          <w:szCs w:val="21"/>
        </w:rPr>
        <w:t>avoir</w:t>
      </w:r>
      <w:r>
        <w:rPr>
          <w:rFonts w:ascii="Calibri Light" w:hAnsi="Calibri Light"/>
          <w:sz w:val="21"/>
          <w:szCs w:val="21"/>
        </w:rPr>
        <w:t xml:space="preserve"> </w:t>
      </w:r>
      <w:r>
        <w:rPr>
          <w:rFonts w:ascii="Calibri Light" w:hAnsi="Calibri Light" w:hint="eastAsia"/>
          <w:sz w:val="21"/>
          <w:szCs w:val="21"/>
        </w:rPr>
        <w:t>作为助动词</w:t>
      </w:r>
      <w:r>
        <w:rPr>
          <w:rFonts w:ascii="Calibri Light" w:hAnsi="Calibri Light" w:hint="eastAsia"/>
          <w:sz w:val="21"/>
          <w:szCs w:val="21"/>
        </w:rPr>
        <w:t>.</w:t>
      </w:r>
    </w:p>
    <w:p w14:paraId="7AF43C47" w14:textId="77777777" w:rsidR="00993BDD" w:rsidRDefault="00993BDD" w:rsidP="00993BDD">
      <w:pPr>
        <w:pStyle w:val="1"/>
        <w:tabs>
          <w:tab w:val="left" w:pos="540"/>
        </w:tabs>
        <w:spacing w:line="60" w:lineRule="auto"/>
        <w:ind w:leftChars="247" w:left="1149" w:hangingChars="300" w:hanging="630"/>
        <w:rPr>
          <w:rFonts w:ascii="Calibri Light" w:hAnsi="Calibri Light"/>
          <w:sz w:val="21"/>
          <w:szCs w:val="21"/>
        </w:rPr>
      </w:pPr>
    </w:p>
    <w:p w14:paraId="06B97AB7" w14:textId="77777777" w:rsidR="00993BDD" w:rsidRDefault="00993BDD" w:rsidP="00993BDD">
      <w:pPr>
        <w:pStyle w:val="1"/>
        <w:numPr>
          <w:ilvl w:val="0"/>
          <w:numId w:val="28"/>
        </w:numPr>
        <w:tabs>
          <w:tab w:val="left" w:pos="540"/>
        </w:tabs>
        <w:spacing w:line="60" w:lineRule="auto"/>
        <w:rPr>
          <w:rFonts w:ascii="Calibri Light" w:hAnsi="Calibri Light"/>
          <w:sz w:val="21"/>
          <w:szCs w:val="21"/>
        </w:rPr>
      </w:pPr>
      <w:r>
        <w:rPr>
          <w:rFonts w:ascii="Calibri Light" w:hAnsi="Calibri Light" w:hint="eastAsia"/>
          <w:sz w:val="21"/>
          <w:szCs w:val="21"/>
        </w:rPr>
        <w:t>助动词为</w:t>
      </w:r>
      <w:r>
        <w:rPr>
          <w:rFonts w:ascii="Calibri Light" w:hAnsi="Calibri Light"/>
          <w:sz w:val="21"/>
          <w:szCs w:val="21"/>
        </w:rPr>
        <w:t xml:space="preserve"> être </w:t>
      </w:r>
      <w:r>
        <w:rPr>
          <w:rFonts w:ascii="Calibri Light" w:hAnsi="Calibri Light" w:hint="eastAsia"/>
          <w:sz w:val="21"/>
          <w:szCs w:val="21"/>
        </w:rPr>
        <w:t>时，过去分词的性数应与主语性数相一致。</w:t>
      </w:r>
    </w:p>
    <w:p w14:paraId="14A568F8" w14:textId="77777777" w:rsidR="00993BDD" w:rsidRDefault="00993BDD" w:rsidP="00993BDD">
      <w:pPr>
        <w:pStyle w:val="1"/>
        <w:tabs>
          <w:tab w:val="left" w:pos="540"/>
        </w:tabs>
        <w:spacing w:line="60" w:lineRule="auto"/>
        <w:ind w:left="939"/>
        <w:rPr>
          <w:rFonts w:ascii="Calibri Light" w:hAnsi="Calibri Light"/>
          <w:sz w:val="21"/>
          <w:szCs w:val="21"/>
        </w:rPr>
      </w:pPr>
      <w:r>
        <w:rPr>
          <w:rFonts w:ascii="Calibri Light" w:hAnsi="Calibri Light" w:hint="eastAsia"/>
          <w:sz w:val="21"/>
          <w:szCs w:val="21"/>
        </w:rPr>
        <w:t>如：</w:t>
      </w:r>
      <w:r>
        <w:rPr>
          <w:rFonts w:ascii="Calibri Light" w:hAnsi="Calibri Light"/>
          <w:sz w:val="21"/>
          <w:szCs w:val="21"/>
        </w:rPr>
        <w:t xml:space="preserve">Elle </w:t>
      </w:r>
      <w:r w:rsidRPr="00CD57D8">
        <w:rPr>
          <w:rFonts w:ascii="Calibri Light" w:hAnsi="Calibri Light"/>
          <w:i/>
          <w:sz w:val="21"/>
          <w:szCs w:val="21"/>
        </w:rPr>
        <w:t>est allé</w:t>
      </w:r>
      <w:r w:rsidRPr="00CD57D8">
        <w:rPr>
          <w:rFonts w:ascii="Calibri Light" w:hAnsi="Calibri Light"/>
          <w:b/>
          <w:i/>
          <w:color w:val="FF0000"/>
          <w:sz w:val="21"/>
          <w:szCs w:val="21"/>
        </w:rPr>
        <w:t>e</w:t>
      </w:r>
      <w:r>
        <w:rPr>
          <w:rFonts w:ascii="Calibri Light" w:hAnsi="Calibri Light"/>
          <w:sz w:val="21"/>
          <w:szCs w:val="21"/>
        </w:rPr>
        <w:t xml:space="preserve"> à l’expo.   </w:t>
      </w:r>
      <w:r>
        <w:rPr>
          <w:rFonts w:ascii="Calibri Light" w:hAnsi="Calibri Light" w:hint="eastAsia"/>
          <w:sz w:val="21"/>
          <w:szCs w:val="21"/>
        </w:rPr>
        <w:tab/>
      </w:r>
      <w:r>
        <w:rPr>
          <w:rFonts w:ascii="Calibri Light" w:hAnsi="Calibri Light" w:hint="eastAsia"/>
          <w:sz w:val="21"/>
          <w:szCs w:val="21"/>
        </w:rPr>
        <w:t>她去看了展览。</w:t>
      </w:r>
    </w:p>
    <w:p w14:paraId="28B8A532" w14:textId="77777777" w:rsidR="00993BDD" w:rsidRDefault="00993BDD" w:rsidP="00993BDD">
      <w:pPr>
        <w:pStyle w:val="1"/>
        <w:tabs>
          <w:tab w:val="left" w:pos="540"/>
        </w:tabs>
        <w:spacing w:line="60" w:lineRule="auto"/>
        <w:ind w:left="939" w:firstLine="405"/>
        <w:rPr>
          <w:rFonts w:ascii="Calibri Light" w:hAnsi="Calibri Light"/>
          <w:sz w:val="21"/>
          <w:szCs w:val="21"/>
        </w:rPr>
      </w:pPr>
      <w:r>
        <w:rPr>
          <w:rFonts w:ascii="Calibri Light" w:hAnsi="Calibri Light"/>
          <w:sz w:val="21"/>
          <w:szCs w:val="21"/>
        </w:rPr>
        <w:lastRenderedPageBreak/>
        <w:t xml:space="preserve">Ils </w:t>
      </w:r>
      <w:r w:rsidRPr="00CD57D8">
        <w:rPr>
          <w:rFonts w:ascii="Calibri Light" w:hAnsi="Calibri Light"/>
          <w:i/>
          <w:sz w:val="21"/>
          <w:szCs w:val="21"/>
        </w:rPr>
        <w:t>sont allé</w:t>
      </w:r>
      <w:r w:rsidRPr="00CD57D8">
        <w:rPr>
          <w:rFonts w:ascii="Calibri Light" w:hAnsi="Calibri Light"/>
          <w:b/>
          <w:i/>
          <w:color w:val="FF0000"/>
          <w:sz w:val="21"/>
          <w:szCs w:val="21"/>
        </w:rPr>
        <w:t>s</w:t>
      </w:r>
      <w:r w:rsidRPr="00CD57D8">
        <w:rPr>
          <w:rFonts w:ascii="Calibri Light" w:hAnsi="Calibri Light"/>
          <w:b/>
          <w:color w:val="FF0000"/>
          <w:sz w:val="21"/>
          <w:szCs w:val="21"/>
        </w:rPr>
        <w:t xml:space="preserve"> </w:t>
      </w:r>
      <w:r>
        <w:rPr>
          <w:rFonts w:ascii="Calibri Light" w:hAnsi="Calibri Light"/>
          <w:sz w:val="21"/>
          <w:szCs w:val="21"/>
        </w:rPr>
        <w:t xml:space="preserve">au concert. </w:t>
      </w:r>
      <w:r>
        <w:rPr>
          <w:rFonts w:ascii="Calibri Light" w:hAnsi="Calibri Light" w:hint="eastAsia"/>
          <w:sz w:val="21"/>
          <w:szCs w:val="21"/>
        </w:rPr>
        <w:tab/>
      </w:r>
      <w:r>
        <w:rPr>
          <w:rFonts w:ascii="Calibri Light" w:hAnsi="Calibri Light" w:hint="eastAsia"/>
          <w:sz w:val="21"/>
          <w:szCs w:val="21"/>
        </w:rPr>
        <w:t>他们去听了音乐会。</w:t>
      </w:r>
    </w:p>
    <w:p w14:paraId="4EA6445B" w14:textId="77777777" w:rsidR="00993BDD" w:rsidRDefault="00993BDD" w:rsidP="00993BDD">
      <w:pPr>
        <w:pStyle w:val="1"/>
        <w:tabs>
          <w:tab w:val="left" w:pos="540"/>
        </w:tabs>
        <w:spacing w:line="60" w:lineRule="auto"/>
        <w:rPr>
          <w:rFonts w:ascii="Calibri Light" w:hAnsi="Calibri Light"/>
          <w:sz w:val="21"/>
          <w:szCs w:val="21"/>
        </w:rPr>
      </w:pPr>
      <w:r>
        <w:rPr>
          <w:rFonts w:ascii="Calibri Light" w:hAnsi="Calibri Light" w:hint="eastAsia"/>
          <w:sz w:val="21"/>
          <w:szCs w:val="21"/>
        </w:rPr>
        <w:t xml:space="preserve"> </w:t>
      </w:r>
    </w:p>
    <w:p w14:paraId="5B99450D" w14:textId="77777777" w:rsidR="00993BDD" w:rsidRDefault="00993BDD" w:rsidP="00993BDD">
      <w:pPr>
        <w:pStyle w:val="1"/>
        <w:numPr>
          <w:ilvl w:val="0"/>
          <w:numId w:val="28"/>
        </w:numPr>
        <w:tabs>
          <w:tab w:val="left" w:pos="540"/>
        </w:tabs>
        <w:spacing w:line="60" w:lineRule="auto"/>
        <w:rPr>
          <w:rFonts w:ascii="Calibri Light" w:hAnsi="Calibri Light"/>
          <w:sz w:val="21"/>
          <w:szCs w:val="21"/>
        </w:rPr>
      </w:pPr>
      <w:r>
        <w:rPr>
          <w:rFonts w:ascii="Calibri Light" w:hAnsi="Calibri Light" w:hint="eastAsia"/>
          <w:sz w:val="21"/>
          <w:szCs w:val="21"/>
        </w:rPr>
        <w:t>注意：助动词为</w:t>
      </w:r>
      <w:r>
        <w:rPr>
          <w:rFonts w:ascii="Calibri Light" w:hAnsi="Calibri Light" w:hint="eastAsia"/>
          <w:sz w:val="21"/>
          <w:szCs w:val="21"/>
        </w:rPr>
        <w:t xml:space="preserve"> avoir </w:t>
      </w:r>
      <w:r>
        <w:rPr>
          <w:rFonts w:ascii="Calibri Light" w:hAnsi="Calibri Light" w:hint="eastAsia"/>
          <w:sz w:val="21"/>
          <w:szCs w:val="21"/>
        </w:rPr>
        <w:t>时，分词无配合。</w:t>
      </w:r>
    </w:p>
    <w:p w14:paraId="21FAF671" w14:textId="77777777" w:rsidR="00993BDD" w:rsidRDefault="00993BDD" w:rsidP="00993BDD">
      <w:pPr>
        <w:pStyle w:val="1"/>
        <w:tabs>
          <w:tab w:val="left" w:pos="540"/>
        </w:tabs>
        <w:spacing w:line="60" w:lineRule="auto"/>
        <w:ind w:left="939"/>
        <w:rPr>
          <w:rFonts w:ascii="Calibri Light" w:hAnsi="Calibri Light"/>
          <w:sz w:val="21"/>
          <w:szCs w:val="21"/>
        </w:rPr>
      </w:pPr>
      <w:r>
        <w:rPr>
          <w:rFonts w:ascii="Calibri Light" w:hAnsi="Calibri Light" w:hint="eastAsia"/>
          <w:sz w:val="21"/>
          <w:szCs w:val="21"/>
        </w:rPr>
        <w:t>如：</w:t>
      </w:r>
      <w:r>
        <w:rPr>
          <w:rFonts w:ascii="Calibri Light" w:hAnsi="Calibri Light"/>
          <w:sz w:val="21"/>
          <w:szCs w:val="21"/>
        </w:rPr>
        <w:t xml:space="preserve">Ma fille </w:t>
      </w:r>
      <w:r w:rsidRPr="00205968">
        <w:rPr>
          <w:rFonts w:ascii="Calibri Light" w:hAnsi="Calibri Light"/>
          <w:i/>
          <w:sz w:val="21"/>
          <w:szCs w:val="21"/>
        </w:rPr>
        <w:t>a fait</w:t>
      </w:r>
      <w:r>
        <w:rPr>
          <w:rFonts w:ascii="Calibri Light" w:hAnsi="Calibri Light"/>
          <w:sz w:val="21"/>
          <w:szCs w:val="21"/>
        </w:rPr>
        <w:t xml:space="preserve"> des manèges dimanche dernier.  </w:t>
      </w:r>
      <w:r>
        <w:rPr>
          <w:rFonts w:ascii="Calibri Light" w:hAnsi="Calibri Light" w:hint="eastAsia"/>
          <w:sz w:val="21"/>
          <w:szCs w:val="21"/>
        </w:rPr>
        <w:t>我女儿上周日去骑了马。</w:t>
      </w:r>
    </w:p>
    <w:p w14:paraId="33CD040D" w14:textId="77777777" w:rsidR="00993BDD" w:rsidRDefault="00993BDD" w:rsidP="00993BDD">
      <w:pPr>
        <w:pStyle w:val="1"/>
        <w:tabs>
          <w:tab w:val="left" w:pos="540"/>
        </w:tabs>
        <w:spacing w:line="60" w:lineRule="auto"/>
        <w:ind w:leftChars="247" w:left="1149" w:hangingChars="300" w:hanging="630"/>
        <w:rPr>
          <w:rFonts w:ascii="Calibri Light" w:hAnsi="Calibri Light"/>
          <w:sz w:val="21"/>
          <w:szCs w:val="21"/>
        </w:rPr>
      </w:pPr>
    </w:p>
    <w:p w14:paraId="5B2126A3" w14:textId="77777777" w:rsidR="00993BDD" w:rsidRDefault="00993BDD" w:rsidP="00993BDD">
      <w:pPr>
        <w:pStyle w:val="1"/>
        <w:tabs>
          <w:tab w:val="left" w:pos="540"/>
        </w:tabs>
        <w:spacing w:line="60" w:lineRule="auto"/>
        <w:ind w:leftChars="247" w:left="1149" w:hangingChars="300" w:hanging="630"/>
        <w:rPr>
          <w:rFonts w:ascii="Calibri Light" w:hAnsi="Calibri Light"/>
          <w:sz w:val="21"/>
          <w:szCs w:val="21"/>
        </w:rPr>
      </w:pPr>
    </w:p>
    <w:p w14:paraId="21D412BC" w14:textId="77777777" w:rsidR="00993BDD" w:rsidRDefault="00993BDD" w:rsidP="00993BDD">
      <w:pPr>
        <w:pStyle w:val="1"/>
        <w:tabs>
          <w:tab w:val="left" w:pos="540"/>
        </w:tabs>
        <w:spacing w:line="60" w:lineRule="auto"/>
        <w:ind w:leftChars="247" w:left="1149" w:hangingChars="300" w:hanging="630"/>
        <w:rPr>
          <w:rFonts w:ascii="Calibri Light" w:hAnsi="Calibri Light"/>
          <w:sz w:val="21"/>
          <w:szCs w:val="21"/>
        </w:rPr>
      </w:pPr>
    </w:p>
    <w:p w14:paraId="5FDF6FC4" w14:textId="77777777" w:rsidR="00993BDD" w:rsidRDefault="00993BDD" w:rsidP="00993BDD">
      <w:pPr>
        <w:rPr>
          <w:lang w:val="fr-CA"/>
        </w:rPr>
      </w:pPr>
      <w:r>
        <w:rPr>
          <w:lang w:val="fr-CA"/>
        </w:rPr>
        <w:t xml:space="preserve">  </w:t>
      </w:r>
      <w:r>
        <w:rPr>
          <w:b/>
          <w:lang w:val="fr-CA"/>
        </w:rPr>
        <w:t xml:space="preserve">3. </w:t>
      </w:r>
      <w:r>
        <w:rPr>
          <w:rFonts w:hint="eastAsia"/>
          <w:b/>
          <w:lang w:val="fr-CA"/>
        </w:rPr>
        <w:t>指示形容词</w:t>
      </w:r>
      <w:r>
        <w:rPr>
          <w:rFonts w:hint="eastAsia"/>
          <w:lang w:val="fr-CA"/>
        </w:rPr>
        <w:t>（</w:t>
      </w:r>
      <w:r>
        <w:rPr>
          <w:lang w:val="fr-CA"/>
        </w:rPr>
        <w:t>les adjectifs démonstratifs</w:t>
      </w:r>
      <w:r>
        <w:rPr>
          <w:rFonts w:hint="eastAsia"/>
          <w:lang w:val="fr-CA"/>
        </w:rPr>
        <w:t>）</w:t>
      </w:r>
      <w:r>
        <w:rPr>
          <w:lang w:val="fr-CA"/>
        </w:rPr>
        <w:t xml:space="preserve"> </w:t>
      </w:r>
    </w:p>
    <w:p w14:paraId="19CF9842" w14:textId="77777777" w:rsidR="00993BDD" w:rsidRDefault="00993BDD" w:rsidP="00993BDD">
      <w:pPr>
        <w:autoSpaceDE w:val="0"/>
        <w:autoSpaceDN w:val="0"/>
        <w:adjustRightInd w:val="0"/>
        <w:ind w:leftChars="239" w:left="809" w:hangingChars="146" w:hanging="307"/>
        <w:jc w:val="left"/>
        <w:rPr>
          <w:kern w:val="0"/>
          <w:szCs w:val="20"/>
          <w:lang w:val="fr-CA"/>
        </w:rPr>
      </w:pPr>
      <w:r>
        <w:rPr>
          <w:rFonts w:hint="eastAsia"/>
          <w:kern w:val="0"/>
          <w:szCs w:val="20"/>
          <w:lang w:val="fr-CA"/>
        </w:rPr>
        <w:t xml:space="preserve">1) </w:t>
      </w:r>
      <w:r>
        <w:rPr>
          <w:rFonts w:hint="eastAsia"/>
          <w:kern w:val="0"/>
          <w:szCs w:val="20"/>
          <w:lang w:val="zh-CN"/>
        </w:rPr>
        <w:t>指示形容词共四个</w:t>
      </w:r>
      <w:r>
        <w:rPr>
          <w:rFonts w:hint="eastAsia"/>
          <w:kern w:val="0"/>
          <w:szCs w:val="20"/>
          <w:lang w:val="fr-CA"/>
        </w:rPr>
        <w:t>：</w:t>
      </w:r>
      <w:r w:rsidRPr="00142F53">
        <w:rPr>
          <w:rFonts w:ascii="Calibri Light" w:eastAsia="宋体" w:hAnsi="Times New Roman" w:cs="Times New Roman"/>
          <w:color w:val="000000"/>
          <w:kern w:val="0"/>
          <w:szCs w:val="21"/>
          <w:lang w:val="fr-CA"/>
        </w:rPr>
        <w:t>ce, cet, cette, ces</w:t>
      </w:r>
      <w:r w:rsidRPr="00142F53">
        <w:rPr>
          <w:rFonts w:ascii="Calibri Light" w:eastAsia="宋体" w:hAnsi="Times New Roman" w:cs="Times New Roman" w:hint="eastAsia"/>
          <w:color w:val="000000"/>
          <w:kern w:val="0"/>
          <w:szCs w:val="21"/>
          <w:lang w:val="fr-CA"/>
        </w:rPr>
        <w:t>（</w:t>
      </w:r>
      <w:r w:rsidRPr="00142F53">
        <w:rPr>
          <w:rFonts w:hint="eastAsia"/>
          <w:kern w:val="0"/>
          <w:szCs w:val="20"/>
          <w:lang w:val="fr-CA"/>
        </w:rPr>
        <w:t>这个；这些</w:t>
      </w:r>
      <w:r w:rsidRPr="00142F53">
        <w:rPr>
          <w:rFonts w:ascii="Calibri Light" w:eastAsia="宋体" w:hAnsi="Times New Roman" w:cs="Times New Roman" w:hint="eastAsia"/>
          <w:color w:val="000000"/>
          <w:kern w:val="0"/>
          <w:szCs w:val="21"/>
          <w:lang w:val="fr-CA"/>
        </w:rPr>
        <w:t>）</w:t>
      </w:r>
      <w:r>
        <w:rPr>
          <w:rFonts w:hint="eastAsia"/>
          <w:kern w:val="0"/>
          <w:szCs w:val="20"/>
          <w:lang w:val="fr-CA"/>
        </w:rPr>
        <w:t>，</w:t>
      </w:r>
      <w:r>
        <w:rPr>
          <w:rFonts w:hint="eastAsia"/>
          <w:kern w:val="0"/>
          <w:szCs w:val="20"/>
          <w:lang w:val="zh-CN"/>
        </w:rPr>
        <w:t>词用来限定或确指名词</w:t>
      </w:r>
      <w:r>
        <w:rPr>
          <w:rFonts w:hint="eastAsia"/>
          <w:kern w:val="0"/>
          <w:szCs w:val="20"/>
          <w:lang w:val="fr-CA"/>
        </w:rPr>
        <w:t>，</w:t>
      </w:r>
      <w:r>
        <w:rPr>
          <w:rFonts w:hint="eastAsia"/>
          <w:kern w:val="0"/>
          <w:szCs w:val="20"/>
          <w:lang w:val="zh-CN"/>
        </w:rPr>
        <w:t>其作用与冠词相同。</w:t>
      </w:r>
      <w:r>
        <w:rPr>
          <w:rFonts w:hint="eastAsia"/>
          <w:lang w:val="zh-CN"/>
        </w:rPr>
        <w:t>名词前如果使用了指示形容词</w:t>
      </w:r>
      <w:r>
        <w:rPr>
          <w:rFonts w:hint="eastAsia"/>
        </w:rPr>
        <w:t>，</w:t>
      </w:r>
      <w:r>
        <w:rPr>
          <w:rFonts w:hint="eastAsia"/>
          <w:lang w:val="zh-CN"/>
        </w:rPr>
        <w:t>就不再使用冠词。</w:t>
      </w:r>
      <w:r>
        <w:rPr>
          <w:rFonts w:hint="eastAsia"/>
          <w:kern w:val="0"/>
          <w:szCs w:val="20"/>
          <w:lang w:val="zh-CN"/>
        </w:rPr>
        <w:t>其性、数应</w:t>
      </w:r>
      <w:r>
        <w:rPr>
          <w:rFonts w:hint="eastAsia"/>
          <w:kern w:val="0"/>
          <w:szCs w:val="20"/>
          <w:lang w:val="fr-CA"/>
        </w:rPr>
        <w:t>与所限定</w:t>
      </w:r>
      <w:r>
        <w:rPr>
          <w:rFonts w:hint="eastAsia"/>
          <w:kern w:val="0"/>
          <w:szCs w:val="20"/>
          <w:lang w:val="zh-CN"/>
        </w:rPr>
        <w:t>名词的性、数相一致。</w:t>
      </w:r>
    </w:p>
    <w:p w14:paraId="4C10DE96" w14:textId="77777777" w:rsidR="00993BDD" w:rsidRPr="000A7B85" w:rsidRDefault="00993BDD" w:rsidP="00993BDD">
      <w:pPr>
        <w:autoSpaceDE w:val="0"/>
        <w:autoSpaceDN w:val="0"/>
        <w:adjustRightInd w:val="0"/>
        <w:ind w:leftChars="239" w:left="809" w:hangingChars="146" w:hanging="307"/>
        <w:jc w:val="left"/>
        <w:rPr>
          <w:kern w:val="0"/>
          <w:szCs w:val="20"/>
          <w:lang w:val="fr-CA"/>
        </w:rPr>
      </w:pPr>
    </w:p>
    <w:p w14:paraId="3E380CB0" w14:textId="77777777" w:rsidR="00993BDD" w:rsidRDefault="00993BDD" w:rsidP="00993BDD">
      <w:pPr>
        <w:pStyle w:val="1"/>
        <w:tabs>
          <w:tab w:val="left" w:pos="540"/>
        </w:tabs>
        <w:ind w:left="519"/>
        <w:rPr>
          <w:rFonts w:ascii="Calibri Light" w:hAnsi="Times New Roman"/>
          <w:color w:val="000000"/>
          <w:sz w:val="21"/>
          <w:szCs w:val="21"/>
        </w:rPr>
      </w:pPr>
      <w:r>
        <w:rPr>
          <w:rFonts w:ascii="Calibri Light" w:hAnsi="Times New Roman" w:hint="eastAsia"/>
          <w:color w:val="000000"/>
          <w:sz w:val="21"/>
          <w:szCs w:val="21"/>
        </w:rPr>
        <w:t>2</w:t>
      </w:r>
      <w:r>
        <w:rPr>
          <w:rFonts w:ascii="Calibri Light" w:hAnsi="Times New Roman"/>
          <w:color w:val="000000"/>
          <w:sz w:val="21"/>
          <w:szCs w:val="21"/>
        </w:rPr>
        <w:t xml:space="preserve">) </w:t>
      </w:r>
      <w:r>
        <w:rPr>
          <w:rFonts w:ascii="Calibri Light" w:hAnsi="Times New Roman" w:hint="eastAsia"/>
          <w:color w:val="000000"/>
          <w:sz w:val="21"/>
          <w:szCs w:val="21"/>
        </w:rPr>
        <w:t>指示形容词用于以下两种情况：</w:t>
      </w:r>
    </w:p>
    <w:p w14:paraId="074BA0DF" w14:textId="77777777" w:rsidR="00993BDD" w:rsidRDefault="00993BDD" w:rsidP="00993BDD">
      <w:pPr>
        <w:pStyle w:val="1"/>
        <w:tabs>
          <w:tab w:val="left" w:pos="540"/>
        </w:tabs>
        <w:ind w:left="519" w:firstLineChars="150" w:firstLine="315"/>
        <w:rPr>
          <w:rFonts w:ascii="Calibri Light" w:hAnsi="Times New Roman"/>
          <w:color w:val="000000"/>
          <w:sz w:val="21"/>
          <w:szCs w:val="21"/>
        </w:rPr>
      </w:pPr>
      <w:r>
        <w:rPr>
          <w:rFonts w:ascii="Calibri Light" w:hAnsi="Times New Roman"/>
          <w:color w:val="000000"/>
          <w:sz w:val="21"/>
          <w:szCs w:val="21"/>
        </w:rPr>
        <w:t>(</w:t>
      </w:r>
      <w:r>
        <w:rPr>
          <w:rFonts w:ascii="Calibri Light" w:hAnsi="Times New Roman" w:hint="eastAsia"/>
          <w:color w:val="000000"/>
          <w:sz w:val="21"/>
          <w:szCs w:val="21"/>
        </w:rPr>
        <w:t>1</w:t>
      </w:r>
      <w:r>
        <w:rPr>
          <w:rFonts w:ascii="Calibri Light" w:hAnsi="Times New Roman"/>
          <w:color w:val="000000"/>
          <w:sz w:val="21"/>
          <w:szCs w:val="21"/>
        </w:rPr>
        <w:t xml:space="preserve">) </w:t>
      </w:r>
      <w:r>
        <w:rPr>
          <w:rFonts w:ascii="Calibri Light" w:hAnsi="Times New Roman" w:hint="eastAsia"/>
          <w:color w:val="000000"/>
          <w:sz w:val="21"/>
          <w:szCs w:val="21"/>
        </w:rPr>
        <w:t>重提之前已提到过的人或物。如：</w:t>
      </w:r>
    </w:p>
    <w:p w14:paraId="7B6731D2" w14:textId="77777777" w:rsidR="00993BDD" w:rsidRDefault="00993BDD" w:rsidP="00993BDD">
      <w:pPr>
        <w:pStyle w:val="1"/>
        <w:tabs>
          <w:tab w:val="left" w:pos="540"/>
        </w:tabs>
        <w:ind w:left="519"/>
        <w:rPr>
          <w:rFonts w:ascii="Calibri Light" w:hAnsi="Times New Roman"/>
          <w:color w:val="000000"/>
          <w:sz w:val="21"/>
          <w:szCs w:val="21"/>
        </w:rPr>
      </w:pPr>
      <w:r>
        <w:rPr>
          <w:rFonts w:ascii="Calibri Light" w:hAnsi="Times New Roman" w:hint="eastAsia"/>
          <w:color w:val="000000"/>
          <w:sz w:val="21"/>
          <w:szCs w:val="21"/>
        </w:rPr>
        <w:t xml:space="preserve"> </w:t>
      </w:r>
      <w:r>
        <w:rPr>
          <w:rFonts w:ascii="Calibri Light" w:hAnsi="Times New Roman"/>
          <w:color w:val="000000"/>
          <w:sz w:val="21"/>
          <w:szCs w:val="21"/>
        </w:rPr>
        <w:t xml:space="preserve">    </w:t>
      </w:r>
      <w:r>
        <w:rPr>
          <w:rFonts w:ascii="Calibri Light" w:hAnsi="Times New Roman" w:hint="eastAsia"/>
          <w:color w:val="000000"/>
          <w:sz w:val="21"/>
          <w:szCs w:val="21"/>
        </w:rPr>
        <w:t xml:space="preserve"> </w:t>
      </w:r>
      <w:r>
        <w:rPr>
          <w:rFonts w:ascii="Calibri Light" w:hAnsi="Times New Roman"/>
          <w:color w:val="000000"/>
          <w:sz w:val="21"/>
          <w:szCs w:val="21"/>
        </w:rPr>
        <w:t>J</w:t>
      </w:r>
      <w:r>
        <w:rPr>
          <w:rFonts w:ascii="Calibri Light" w:hAnsi="Times New Roman"/>
          <w:color w:val="000000"/>
          <w:sz w:val="21"/>
          <w:szCs w:val="21"/>
        </w:rPr>
        <w:t>’</w:t>
      </w:r>
      <w:r>
        <w:rPr>
          <w:rFonts w:ascii="Calibri Light" w:hAnsi="Times New Roman"/>
          <w:color w:val="000000"/>
          <w:sz w:val="21"/>
          <w:szCs w:val="21"/>
        </w:rPr>
        <w:t xml:space="preserve">aime Paris, </w:t>
      </w:r>
      <w:r w:rsidRPr="008304BD">
        <w:rPr>
          <w:rFonts w:ascii="Calibri Light" w:hAnsi="Times New Roman"/>
          <w:i/>
          <w:color w:val="000000"/>
          <w:sz w:val="21"/>
          <w:szCs w:val="21"/>
        </w:rPr>
        <w:t>cette</w:t>
      </w:r>
      <w:r>
        <w:rPr>
          <w:rFonts w:ascii="Calibri Light" w:hAnsi="Times New Roman"/>
          <w:color w:val="000000"/>
          <w:sz w:val="21"/>
          <w:szCs w:val="21"/>
        </w:rPr>
        <w:t xml:space="preserve"> ville est magnifique. </w:t>
      </w:r>
      <w:r>
        <w:rPr>
          <w:rFonts w:ascii="Calibri Light" w:hAnsi="Times New Roman"/>
          <w:color w:val="000000"/>
          <w:sz w:val="21"/>
          <w:szCs w:val="21"/>
        </w:rPr>
        <w:tab/>
      </w:r>
      <w:r>
        <w:rPr>
          <w:rFonts w:ascii="Calibri Light" w:hAnsi="Times New Roman" w:hint="eastAsia"/>
          <w:color w:val="000000"/>
          <w:sz w:val="21"/>
          <w:szCs w:val="21"/>
        </w:rPr>
        <w:t>我爱巴黎，这座城市太美了。</w:t>
      </w:r>
    </w:p>
    <w:p w14:paraId="40EF48F0" w14:textId="77777777" w:rsidR="00993BDD" w:rsidRDefault="00993BDD" w:rsidP="00993BDD">
      <w:pPr>
        <w:pStyle w:val="1"/>
        <w:tabs>
          <w:tab w:val="left" w:pos="540"/>
        </w:tabs>
        <w:ind w:left="519"/>
        <w:rPr>
          <w:rFonts w:ascii="Calibri Light" w:hAnsi="Times New Roman"/>
          <w:color w:val="000000"/>
          <w:sz w:val="21"/>
          <w:szCs w:val="21"/>
        </w:rPr>
      </w:pPr>
      <w:r>
        <w:rPr>
          <w:rFonts w:ascii="Calibri Light" w:hAnsi="Times New Roman"/>
          <w:color w:val="000000"/>
          <w:sz w:val="21"/>
          <w:szCs w:val="21"/>
        </w:rPr>
        <w:t xml:space="preserve">      Le festival de Nice accueille de nombreuses personnes.</w:t>
      </w:r>
      <w:r w:rsidRPr="000A7B85">
        <w:rPr>
          <w:rFonts w:ascii="Calibri Light" w:hAnsi="Times New Roman"/>
          <w:i/>
          <w:color w:val="000000"/>
          <w:sz w:val="21"/>
          <w:szCs w:val="21"/>
        </w:rPr>
        <w:t xml:space="preserve"> Ce </w:t>
      </w:r>
      <w:r>
        <w:rPr>
          <w:rFonts w:ascii="Calibri Light" w:hAnsi="Times New Roman"/>
          <w:color w:val="000000"/>
          <w:sz w:val="21"/>
          <w:szCs w:val="21"/>
        </w:rPr>
        <w:t>festival a lieu...</w:t>
      </w:r>
    </w:p>
    <w:p w14:paraId="36CDFE92" w14:textId="77777777" w:rsidR="00993BDD" w:rsidRDefault="00993BDD" w:rsidP="00993BDD">
      <w:pPr>
        <w:pStyle w:val="1"/>
        <w:tabs>
          <w:tab w:val="left" w:pos="540"/>
        </w:tabs>
        <w:ind w:left="519"/>
        <w:rPr>
          <w:rFonts w:ascii="Calibri Light" w:hAnsi="Times New Roman"/>
          <w:color w:val="000000"/>
          <w:sz w:val="21"/>
          <w:szCs w:val="21"/>
        </w:rPr>
      </w:pPr>
      <w:r>
        <w:rPr>
          <w:rFonts w:ascii="Calibri Light" w:hAnsi="Times New Roman"/>
          <w:color w:val="000000"/>
          <w:sz w:val="21"/>
          <w:szCs w:val="21"/>
        </w:rPr>
        <w:t xml:space="preserve">      </w:t>
      </w:r>
      <w:r>
        <w:rPr>
          <w:rFonts w:ascii="Calibri Light" w:hAnsi="Times New Roman" w:hint="eastAsia"/>
          <w:color w:val="000000"/>
          <w:sz w:val="21"/>
          <w:szCs w:val="21"/>
        </w:rPr>
        <w:t>尼斯电影节宾客云集。该电影节……举行。</w:t>
      </w:r>
    </w:p>
    <w:p w14:paraId="17AC09A6" w14:textId="77777777" w:rsidR="00993BDD" w:rsidRDefault="00993BDD" w:rsidP="00993BDD">
      <w:pPr>
        <w:pStyle w:val="1"/>
        <w:tabs>
          <w:tab w:val="left" w:pos="540"/>
        </w:tabs>
        <w:ind w:left="519"/>
        <w:rPr>
          <w:rFonts w:ascii="Calibri Light" w:hAnsi="Times New Roman"/>
          <w:color w:val="000000"/>
          <w:sz w:val="21"/>
          <w:szCs w:val="21"/>
        </w:rPr>
      </w:pPr>
      <w:r>
        <w:rPr>
          <w:rFonts w:ascii="Calibri Light" w:hAnsi="Times New Roman" w:hint="eastAsia"/>
          <w:color w:val="000000"/>
          <w:sz w:val="21"/>
          <w:szCs w:val="21"/>
        </w:rPr>
        <w:t xml:space="preserve">   </w:t>
      </w:r>
      <w:r>
        <w:rPr>
          <w:rFonts w:ascii="Calibri Light" w:hAnsi="Times New Roman"/>
          <w:color w:val="000000"/>
          <w:sz w:val="21"/>
          <w:szCs w:val="21"/>
        </w:rPr>
        <w:t xml:space="preserve">(2) </w:t>
      </w:r>
      <w:r>
        <w:rPr>
          <w:rFonts w:ascii="Calibri Light" w:hAnsi="Times New Roman" w:hint="eastAsia"/>
          <w:color w:val="000000"/>
          <w:sz w:val="21"/>
          <w:szCs w:val="21"/>
        </w:rPr>
        <w:t>需指明某人或某物时。如：</w:t>
      </w:r>
    </w:p>
    <w:p w14:paraId="3DFADA48" w14:textId="77777777" w:rsidR="00993BDD" w:rsidRDefault="00993BDD" w:rsidP="00993BDD">
      <w:pPr>
        <w:pStyle w:val="1"/>
        <w:tabs>
          <w:tab w:val="left" w:pos="540"/>
        </w:tabs>
        <w:ind w:left="519"/>
        <w:rPr>
          <w:rFonts w:ascii="Calibri Light" w:hAnsi="Times New Roman"/>
          <w:color w:val="000000"/>
          <w:sz w:val="21"/>
          <w:szCs w:val="21"/>
        </w:rPr>
      </w:pPr>
      <w:r>
        <w:rPr>
          <w:rFonts w:ascii="Calibri Light" w:hAnsi="Times New Roman" w:hint="eastAsia"/>
          <w:color w:val="000000"/>
          <w:sz w:val="21"/>
          <w:szCs w:val="21"/>
        </w:rPr>
        <w:t xml:space="preserve">      </w:t>
      </w:r>
      <w:r>
        <w:rPr>
          <w:rFonts w:ascii="Calibri Light" w:hAnsi="Times New Roman"/>
          <w:color w:val="000000"/>
          <w:sz w:val="21"/>
          <w:szCs w:val="21"/>
        </w:rPr>
        <w:t xml:space="preserve">Regarde </w:t>
      </w:r>
      <w:r w:rsidRPr="000A7B85">
        <w:rPr>
          <w:rFonts w:ascii="Calibri Light" w:hAnsi="Times New Roman"/>
          <w:i/>
          <w:color w:val="000000"/>
          <w:sz w:val="21"/>
          <w:szCs w:val="21"/>
        </w:rPr>
        <w:t>ce</w:t>
      </w:r>
      <w:r>
        <w:rPr>
          <w:rFonts w:ascii="Calibri Light" w:hAnsi="Times New Roman"/>
          <w:color w:val="000000"/>
          <w:sz w:val="21"/>
          <w:szCs w:val="21"/>
        </w:rPr>
        <w:t xml:space="preserve"> chien !   </w:t>
      </w:r>
      <w:r>
        <w:rPr>
          <w:rFonts w:ascii="Calibri Light" w:hAnsi="Times New Roman"/>
          <w:color w:val="000000"/>
          <w:sz w:val="21"/>
          <w:szCs w:val="21"/>
        </w:rPr>
        <w:tab/>
      </w:r>
      <w:r>
        <w:rPr>
          <w:rFonts w:ascii="Calibri Light" w:hAnsi="Times New Roman"/>
          <w:color w:val="000000"/>
          <w:sz w:val="21"/>
          <w:szCs w:val="21"/>
        </w:rPr>
        <w:tab/>
      </w:r>
      <w:r>
        <w:rPr>
          <w:rFonts w:ascii="Calibri Light" w:hAnsi="Times New Roman" w:hint="eastAsia"/>
          <w:color w:val="000000"/>
          <w:sz w:val="21"/>
          <w:szCs w:val="21"/>
        </w:rPr>
        <w:t>看这条狗！</w:t>
      </w:r>
    </w:p>
    <w:p w14:paraId="5B94BFBD" w14:textId="77777777" w:rsidR="00993BDD" w:rsidRDefault="00993BDD" w:rsidP="00993BDD">
      <w:pPr>
        <w:pStyle w:val="1"/>
        <w:tabs>
          <w:tab w:val="left" w:pos="540"/>
        </w:tabs>
        <w:ind w:left="519"/>
        <w:rPr>
          <w:rFonts w:ascii="Calibri Light" w:hAnsi="Times New Roman"/>
          <w:color w:val="000000"/>
          <w:sz w:val="21"/>
          <w:szCs w:val="21"/>
        </w:rPr>
      </w:pPr>
      <w:r>
        <w:rPr>
          <w:rFonts w:ascii="Calibri Light" w:hAnsi="Times New Roman" w:hint="eastAsia"/>
          <w:color w:val="000000"/>
          <w:sz w:val="21"/>
          <w:szCs w:val="21"/>
        </w:rPr>
        <w:t xml:space="preserve">      </w:t>
      </w:r>
      <w:r>
        <w:rPr>
          <w:rFonts w:ascii="Calibri Light" w:hAnsi="Times New Roman"/>
          <w:color w:val="000000"/>
          <w:sz w:val="21"/>
          <w:szCs w:val="21"/>
        </w:rPr>
        <w:t>M</w:t>
      </w:r>
      <w:r>
        <w:rPr>
          <w:rFonts w:ascii="Calibri Light" w:hAnsi="Times New Roman" w:hint="eastAsia"/>
          <w:color w:val="000000"/>
          <w:sz w:val="21"/>
          <w:szCs w:val="21"/>
        </w:rPr>
        <w:t>ontre-</w:t>
      </w:r>
      <w:r>
        <w:rPr>
          <w:rFonts w:ascii="Calibri Light" w:hAnsi="Times New Roman"/>
          <w:color w:val="000000"/>
          <w:sz w:val="21"/>
          <w:szCs w:val="21"/>
        </w:rPr>
        <w:t xml:space="preserve">moi </w:t>
      </w:r>
      <w:r w:rsidRPr="000A7B85">
        <w:rPr>
          <w:rFonts w:ascii="Calibri Light" w:hAnsi="Times New Roman"/>
          <w:i/>
          <w:color w:val="000000"/>
          <w:sz w:val="21"/>
          <w:szCs w:val="21"/>
        </w:rPr>
        <w:t>cet</w:t>
      </w:r>
      <w:r>
        <w:rPr>
          <w:rFonts w:ascii="Calibri Light" w:hAnsi="Times New Roman"/>
          <w:color w:val="000000"/>
          <w:sz w:val="21"/>
          <w:szCs w:val="21"/>
        </w:rPr>
        <w:t xml:space="preserve"> homme !  </w:t>
      </w:r>
      <w:r>
        <w:rPr>
          <w:rFonts w:ascii="Calibri Light" w:hAnsi="Times New Roman"/>
          <w:color w:val="000000"/>
          <w:sz w:val="21"/>
          <w:szCs w:val="21"/>
        </w:rPr>
        <w:tab/>
      </w:r>
      <w:r>
        <w:rPr>
          <w:rFonts w:ascii="Calibri Light" w:hAnsi="Times New Roman" w:hint="eastAsia"/>
          <w:color w:val="000000"/>
          <w:sz w:val="21"/>
          <w:szCs w:val="21"/>
        </w:rPr>
        <w:t>给我指出这人来！</w:t>
      </w:r>
    </w:p>
    <w:p w14:paraId="748CAFB7" w14:textId="77777777" w:rsidR="00993BDD" w:rsidRDefault="00993BDD" w:rsidP="00993BDD">
      <w:pPr>
        <w:pStyle w:val="1"/>
        <w:tabs>
          <w:tab w:val="left" w:pos="540"/>
        </w:tabs>
        <w:ind w:left="519"/>
        <w:rPr>
          <w:rFonts w:ascii="Calibri Light" w:hAnsi="Times New Roman"/>
          <w:color w:val="000000"/>
          <w:sz w:val="21"/>
          <w:szCs w:val="21"/>
        </w:rPr>
      </w:pPr>
      <w:r>
        <w:rPr>
          <w:rFonts w:ascii="Calibri Light" w:hAnsi="Times New Roman" w:hint="eastAsia"/>
          <w:color w:val="000000"/>
          <w:sz w:val="21"/>
          <w:szCs w:val="21"/>
        </w:rPr>
        <w:t xml:space="preserve">  </w:t>
      </w:r>
    </w:p>
    <w:p w14:paraId="543DFB90" w14:textId="77777777" w:rsidR="00993BDD" w:rsidRDefault="00993BDD" w:rsidP="00993BDD">
      <w:pPr>
        <w:autoSpaceDE w:val="0"/>
        <w:autoSpaceDN w:val="0"/>
        <w:adjustRightInd w:val="0"/>
        <w:spacing w:line="240" w:lineRule="atLeast"/>
        <w:ind w:leftChars="250" w:left="840" w:hangingChars="150" w:hanging="315"/>
        <w:jc w:val="left"/>
        <w:rPr>
          <w:kern w:val="0"/>
          <w:szCs w:val="20"/>
          <w:lang w:val="fr-CA"/>
        </w:rPr>
      </w:pPr>
      <w:r w:rsidRPr="008279A9">
        <w:rPr>
          <w:rFonts w:ascii="Calibri Light" w:hAnsi="Times New Roman" w:hint="eastAsia"/>
          <w:color w:val="000000"/>
          <w:szCs w:val="21"/>
          <w:lang w:val="fr-CA"/>
        </w:rPr>
        <w:t>3)</w:t>
      </w:r>
      <w:r w:rsidRPr="008279A9">
        <w:rPr>
          <w:rFonts w:hint="eastAsia"/>
          <w:lang w:val="fr-CA"/>
        </w:rPr>
        <w:t xml:space="preserve"> </w:t>
      </w:r>
      <w:r>
        <w:rPr>
          <w:rFonts w:ascii="Calibri Light" w:eastAsia="宋体" w:hAnsi="Times New Roman" w:cs="Times New Roman" w:hint="eastAsia"/>
          <w:color w:val="000000"/>
          <w:kern w:val="0"/>
          <w:szCs w:val="21"/>
          <w:lang w:val="fr-CA"/>
        </w:rPr>
        <w:t>指示形容词</w:t>
      </w:r>
      <w:r>
        <w:rPr>
          <w:rFonts w:ascii="Calibri Light" w:eastAsia="宋体" w:hAnsi="Times New Roman" w:cs="Times New Roman" w:hint="eastAsia"/>
          <w:color w:val="000000"/>
          <w:kern w:val="0"/>
          <w:szCs w:val="21"/>
          <w:lang w:val="fr-CA"/>
        </w:rPr>
        <w:t xml:space="preserve"> </w:t>
      </w:r>
      <w:r>
        <w:rPr>
          <w:rFonts w:ascii="Calibri Light" w:eastAsia="宋体" w:hAnsi="Times New Roman" w:cs="Times New Roman"/>
          <w:color w:val="000000"/>
          <w:kern w:val="0"/>
          <w:szCs w:val="21"/>
          <w:lang w:val="fr-CA"/>
        </w:rPr>
        <w:t>cet</w:t>
      </w:r>
      <w:r>
        <w:rPr>
          <w:rFonts w:ascii="Calibri Light" w:eastAsia="宋体" w:hAnsi="Times New Roman" w:cs="Times New Roman" w:hint="eastAsia"/>
          <w:color w:val="000000"/>
          <w:kern w:val="0"/>
          <w:szCs w:val="21"/>
          <w:lang w:val="fr-CA"/>
        </w:rPr>
        <w:t xml:space="preserve"> </w:t>
      </w:r>
      <w:r>
        <w:rPr>
          <w:rFonts w:ascii="Calibri Light" w:eastAsia="宋体" w:hAnsi="Times New Roman" w:cs="Times New Roman" w:hint="eastAsia"/>
          <w:color w:val="000000"/>
          <w:kern w:val="0"/>
          <w:szCs w:val="21"/>
          <w:lang w:val="fr-CA"/>
        </w:rPr>
        <w:t>用在以元音字母或哑音</w:t>
      </w:r>
      <w:r>
        <w:rPr>
          <w:rFonts w:ascii="Calibri Light" w:eastAsia="宋体" w:hAnsi="Times New Roman" w:cs="Times New Roman"/>
          <w:color w:val="000000"/>
          <w:kern w:val="0"/>
          <w:szCs w:val="21"/>
          <w:lang w:val="fr-CA"/>
        </w:rPr>
        <w:t xml:space="preserve"> h </w:t>
      </w:r>
      <w:r>
        <w:rPr>
          <w:rFonts w:ascii="Calibri Light" w:eastAsia="宋体" w:hAnsi="Times New Roman" w:cs="Times New Roman" w:hint="eastAsia"/>
          <w:color w:val="000000"/>
          <w:kern w:val="0"/>
          <w:szCs w:val="21"/>
          <w:lang w:val="fr-CA"/>
        </w:rPr>
        <w:t>起始的阳性单数名词前，并应与后接名词的词首元音联诵。如</w:t>
      </w:r>
      <w:r>
        <w:rPr>
          <w:rFonts w:hint="eastAsia"/>
          <w:kern w:val="0"/>
          <w:szCs w:val="20"/>
          <w:lang w:val="fr-CA"/>
        </w:rPr>
        <w:t>：</w:t>
      </w:r>
    </w:p>
    <w:p w14:paraId="68E8955B" w14:textId="77777777" w:rsidR="00993BDD" w:rsidRDefault="00EF093F" w:rsidP="00993BDD">
      <w:pPr>
        <w:autoSpaceDE w:val="0"/>
        <w:autoSpaceDN w:val="0"/>
        <w:adjustRightInd w:val="0"/>
        <w:spacing w:line="240" w:lineRule="atLeast"/>
        <w:ind w:firstLineChars="250" w:firstLine="525"/>
        <w:jc w:val="left"/>
        <w:rPr>
          <w:kern w:val="0"/>
          <w:szCs w:val="20"/>
          <w:lang w:val="fr-CA"/>
        </w:rPr>
      </w:pPr>
      <w:r>
        <w:rPr>
          <w:noProof/>
        </w:rPr>
        <w:pict w14:anchorId="43006082">
          <v:shape id="_x0000_s1053" type="#_x0000_t32" style="position:absolute;left:0;text-align:left;margin-left:108pt;margin-top:8.5pt;width:8pt;height:0;z-index:251707392" o:connectortype="straight">
            <v:stroke endarrow="block"/>
          </v:shape>
        </w:pict>
      </w:r>
      <w:r w:rsidR="00993BDD" w:rsidRPr="0089151E">
        <w:rPr>
          <w:lang w:val="fr-FR"/>
        </w:rPr>
        <w:t xml:space="preserve"> </w:t>
      </w:r>
      <w:r w:rsidR="00993BDD" w:rsidRPr="0089151E">
        <w:rPr>
          <w:rFonts w:hint="eastAsia"/>
          <w:lang w:val="fr-FR"/>
        </w:rPr>
        <w:t xml:space="preserve">  </w:t>
      </w:r>
      <w:r w:rsidR="00993BDD">
        <w:rPr>
          <w:kern w:val="0"/>
          <w:szCs w:val="20"/>
          <w:lang w:val="fr-CA"/>
        </w:rPr>
        <w:t>un ingénieur</w:t>
      </w:r>
      <w:r w:rsidR="00993BDD">
        <w:rPr>
          <w:rFonts w:hint="eastAsia"/>
          <w:kern w:val="0"/>
          <w:szCs w:val="20"/>
          <w:lang w:val="fr-CA"/>
        </w:rPr>
        <w:t xml:space="preserve"> </w:t>
      </w:r>
      <w:bookmarkStart w:id="48" w:name="OLE_LINK48"/>
      <w:bookmarkStart w:id="49" w:name="OLE_LINK49"/>
      <w:r w:rsidR="00993BDD">
        <w:rPr>
          <w:kern w:val="0"/>
          <w:szCs w:val="20"/>
          <w:lang w:val="fr-CA"/>
        </w:rPr>
        <w:t xml:space="preserve"> </w:t>
      </w:r>
      <w:bookmarkEnd w:id="48"/>
      <w:bookmarkEnd w:id="49"/>
      <w:r w:rsidR="00993BDD" w:rsidRPr="0089151E">
        <w:rPr>
          <w:rFonts w:hint="eastAsia"/>
          <w:kern w:val="0"/>
          <w:szCs w:val="20"/>
          <w:lang w:val="fr-FR"/>
        </w:rPr>
        <w:t xml:space="preserve"> </w:t>
      </w:r>
      <w:r w:rsidR="00993BDD" w:rsidRPr="0089151E">
        <w:rPr>
          <w:rFonts w:hint="eastAsia"/>
          <w:kern w:val="0"/>
          <w:szCs w:val="20"/>
          <w:lang w:val="fr-FR"/>
        </w:rPr>
        <w:tab/>
      </w:r>
      <w:r w:rsidR="00993BDD" w:rsidRPr="002667CE">
        <w:rPr>
          <w:bCs/>
          <w:i/>
          <w:iCs/>
          <w:color w:val="FF0000"/>
          <w:kern w:val="0"/>
          <w:szCs w:val="20"/>
          <w:lang w:val="fr-CA"/>
        </w:rPr>
        <w:t>cet</w:t>
      </w:r>
      <w:r w:rsidR="00993BDD">
        <w:rPr>
          <w:kern w:val="0"/>
          <w:szCs w:val="20"/>
          <w:lang w:val="fr-CA"/>
        </w:rPr>
        <w:t xml:space="preserve"> ingénieur </w:t>
      </w:r>
    </w:p>
    <w:p w14:paraId="3DB6C04A" w14:textId="77777777" w:rsidR="00993BDD" w:rsidRDefault="00EF093F" w:rsidP="00993BDD">
      <w:pPr>
        <w:tabs>
          <w:tab w:val="left" w:pos="360"/>
        </w:tabs>
        <w:autoSpaceDE w:val="0"/>
        <w:autoSpaceDN w:val="0"/>
        <w:adjustRightInd w:val="0"/>
        <w:spacing w:line="240" w:lineRule="atLeast"/>
        <w:ind w:firstLineChars="250" w:firstLine="525"/>
        <w:jc w:val="left"/>
        <w:rPr>
          <w:kern w:val="0"/>
          <w:szCs w:val="20"/>
          <w:lang w:val="fr-CA"/>
        </w:rPr>
      </w:pPr>
      <w:r>
        <w:rPr>
          <w:noProof/>
        </w:rPr>
        <w:pict w14:anchorId="008332D2">
          <v:shape id="_x0000_s1054" type="#_x0000_t32" style="position:absolute;left:0;text-align:left;margin-left:103.35pt;margin-top:8.15pt;width:8pt;height:.5pt;flip:y;z-index:251708416" o:connectortype="straight">
            <v:stroke endarrow="block"/>
          </v:shape>
        </w:pict>
      </w:r>
      <w:r w:rsidR="00993BDD" w:rsidRPr="0089151E">
        <w:rPr>
          <w:lang w:val="fr-FR"/>
        </w:rPr>
        <w:t xml:space="preserve"> </w:t>
      </w:r>
      <w:r w:rsidR="00993BDD" w:rsidRPr="0089151E">
        <w:rPr>
          <w:rFonts w:hint="eastAsia"/>
          <w:lang w:val="fr-FR"/>
        </w:rPr>
        <w:t xml:space="preserve">  </w:t>
      </w:r>
      <w:r w:rsidR="00993BDD">
        <w:rPr>
          <w:kern w:val="0"/>
          <w:szCs w:val="20"/>
          <w:lang w:val="fr-CA"/>
        </w:rPr>
        <w:t>un h</w:t>
      </w:r>
      <w:r w:rsidR="00993BDD">
        <w:rPr>
          <w:rFonts w:hint="eastAsia"/>
          <w:kern w:val="0"/>
          <w:szCs w:val="20"/>
          <w:lang w:val="fr-CA"/>
        </w:rPr>
        <w:t>omme</w:t>
      </w:r>
      <w:r w:rsidR="00993BDD">
        <w:rPr>
          <w:kern w:val="0"/>
          <w:szCs w:val="20"/>
          <w:lang w:val="fr-CA"/>
        </w:rPr>
        <w:t xml:space="preserve"> </w:t>
      </w:r>
      <w:r w:rsidR="00993BDD">
        <w:rPr>
          <w:kern w:val="0"/>
          <w:sz w:val="24"/>
          <w:lang w:val="fr-CA"/>
        </w:rPr>
        <w:t xml:space="preserve"> </w:t>
      </w:r>
      <w:bookmarkStart w:id="50" w:name="OLE_LINK46"/>
      <w:bookmarkStart w:id="51" w:name="OLE_LINK47"/>
      <w:r w:rsidR="00993BDD">
        <w:rPr>
          <w:kern w:val="0"/>
          <w:szCs w:val="20"/>
          <w:lang w:val="fr-CA"/>
        </w:rPr>
        <w:t xml:space="preserve">  </w:t>
      </w:r>
      <w:bookmarkEnd w:id="50"/>
      <w:bookmarkEnd w:id="51"/>
      <w:r w:rsidR="00993BDD">
        <w:rPr>
          <w:kern w:val="0"/>
          <w:szCs w:val="20"/>
          <w:lang w:val="fr-CA"/>
        </w:rPr>
        <w:t xml:space="preserve"> </w:t>
      </w:r>
      <w:r w:rsidR="00993BDD">
        <w:rPr>
          <w:rFonts w:hint="eastAsia"/>
          <w:kern w:val="0"/>
          <w:szCs w:val="20"/>
          <w:lang w:val="fr-CA"/>
        </w:rPr>
        <w:tab/>
      </w:r>
      <w:r w:rsidR="00993BDD" w:rsidRPr="002667CE">
        <w:rPr>
          <w:bCs/>
          <w:i/>
          <w:iCs/>
          <w:color w:val="FF0000"/>
          <w:kern w:val="0"/>
          <w:szCs w:val="20"/>
          <w:lang w:val="fr-CA"/>
        </w:rPr>
        <w:t>cet</w:t>
      </w:r>
      <w:r w:rsidR="00993BDD">
        <w:rPr>
          <w:kern w:val="0"/>
          <w:szCs w:val="20"/>
          <w:lang w:val="fr-CA"/>
        </w:rPr>
        <w:t xml:space="preserve"> h</w:t>
      </w:r>
      <w:r w:rsidR="00993BDD">
        <w:rPr>
          <w:rFonts w:hint="eastAsia"/>
          <w:kern w:val="0"/>
          <w:szCs w:val="20"/>
          <w:lang w:val="fr-CA"/>
        </w:rPr>
        <w:t>omme</w:t>
      </w:r>
      <w:r w:rsidR="00993BDD">
        <w:rPr>
          <w:kern w:val="0"/>
          <w:szCs w:val="20"/>
          <w:lang w:val="fr-CA"/>
        </w:rPr>
        <w:t xml:space="preserve"> </w:t>
      </w:r>
    </w:p>
    <w:p w14:paraId="26FBB6DE" w14:textId="77777777" w:rsidR="00993BDD" w:rsidRDefault="00993BDD" w:rsidP="00993BDD">
      <w:pPr>
        <w:pStyle w:val="1"/>
        <w:tabs>
          <w:tab w:val="left" w:pos="540"/>
        </w:tabs>
        <w:ind w:firstLineChars="250" w:firstLine="500"/>
      </w:pPr>
    </w:p>
    <w:p w14:paraId="21A33047" w14:textId="77777777" w:rsidR="00993BDD" w:rsidRPr="008279A9" w:rsidRDefault="00993BDD" w:rsidP="00993BDD">
      <w:pPr>
        <w:autoSpaceDE w:val="0"/>
        <w:autoSpaceDN w:val="0"/>
        <w:adjustRightInd w:val="0"/>
        <w:spacing w:line="240" w:lineRule="atLeast"/>
        <w:ind w:leftChars="250" w:left="840" w:hangingChars="150" w:hanging="315"/>
        <w:jc w:val="left"/>
        <w:rPr>
          <w:kern w:val="0"/>
          <w:szCs w:val="20"/>
          <w:lang w:val="fr-CA"/>
        </w:rPr>
      </w:pPr>
      <w:r>
        <w:rPr>
          <w:kern w:val="0"/>
          <w:szCs w:val="20"/>
          <w:lang w:val="fr-CA"/>
        </w:rPr>
        <w:t>4</w:t>
      </w:r>
      <w:r w:rsidRPr="008279A9">
        <w:rPr>
          <w:rFonts w:hint="eastAsia"/>
          <w:kern w:val="0"/>
          <w:szCs w:val="20"/>
          <w:lang w:val="fr-CA"/>
        </w:rPr>
        <w:t xml:space="preserve">) </w:t>
      </w:r>
      <w:r>
        <w:rPr>
          <w:rFonts w:hint="eastAsia"/>
          <w:kern w:val="0"/>
          <w:szCs w:val="20"/>
          <w:lang w:val="fr-CA"/>
        </w:rPr>
        <w:t>同冠词一样，</w:t>
      </w:r>
      <w:r>
        <w:rPr>
          <w:rFonts w:hint="eastAsia"/>
          <w:kern w:val="0"/>
          <w:szCs w:val="20"/>
          <w:lang w:val="zh-CN"/>
        </w:rPr>
        <w:t>指示形容词</w:t>
      </w:r>
      <w:r>
        <w:rPr>
          <w:rFonts w:hint="eastAsia"/>
          <w:kern w:val="0"/>
          <w:szCs w:val="20"/>
          <w:lang w:val="fr-CA"/>
        </w:rPr>
        <w:t>复数</w:t>
      </w:r>
      <w:r>
        <w:rPr>
          <w:rFonts w:hint="eastAsia"/>
          <w:kern w:val="0"/>
          <w:szCs w:val="20"/>
          <w:lang w:val="fr-CA"/>
        </w:rPr>
        <w:t xml:space="preserve"> ces</w:t>
      </w:r>
      <w:r>
        <w:rPr>
          <w:kern w:val="0"/>
          <w:szCs w:val="20"/>
          <w:lang w:val="fr-CA"/>
        </w:rPr>
        <w:t xml:space="preserve"> </w:t>
      </w:r>
      <w:r>
        <w:rPr>
          <w:rFonts w:hint="eastAsia"/>
          <w:kern w:val="0"/>
          <w:szCs w:val="20"/>
          <w:lang w:val="fr-CA"/>
        </w:rPr>
        <w:t>为阴阳性共用。详见</w:t>
      </w:r>
      <w:r>
        <w:rPr>
          <w:rFonts w:hint="eastAsia"/>
          <w:kern w:val="0"/>
          <w:szCs w:val="20"/>
          <w:lang w:val="zh-CN"/>
        </w:rPr>
        <w:t>下表</w:t>
      </w:r>
      <w:r w:rsidRPr="008279A9">
        <w:rPr>
          <w:rFonts w:hint="eastAsia"/>
          <w:kern w:val="0"/>
          <w:szCs w:val="20"/>
          <w:lang w:val="fr-CA"/>
        </w:rPr>
        <w:t>：</w:t>
      </w:r>
    </w:p>
    <w:tbl>
      <w:tblPr>
        <w:tblpPr w:leftFromText="180" w:rightFromText="180" w:vertAnchor="text" w:tblpX="864" w:tblpY="1"/>
        <w:tblOverlap w:val="never"/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962"/>
        <w:gridCol w:w="2832"/>
        <w:gridCol w:w="3402"/>
      </w:tblGrid>
      <w:tr w:rsidR="00993BDD" w:rsidRPr="008E2144" w14:paraId="11A5DA9B" w14:textId="77777777" w:rsidTr="00FB3D8F">
        <w:tc>
          <w:tcPr>
            <w:tcW w:w="962" w:type="dxa"/>
            <w:shd w:val="clear" w:color="auto" w:fill="993300"/>
          </w:tcPr>
          <w:p w14:paraId="0C7FCE2A" w14:textId="77777777" w:rsidR="00993BDD" w:rsidRPr="008E2144" w:rsidRDefault="00993BDD" w:rsidP="00FB3D8F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FFFFFF"/>
                <w:kern w:val="0"/>
                <w:szCs w:val="20"/>
                <w:lang w:val="fr-CA"/>
              </w:rPr>
            </w:pPr>
          </w:p>
        </w:tc>
        <w:tc>
          <w:tcPr>
            <w:tcW w:w="2832" w:type="dxa"/>
            <w:shd w:val="clear" w:color="auto" w:fill="993300"/>
          </w:tcPr>
          <w:p w14:paraId="1E14E7D8" w14:textId="77777777" w:rsidR="00993BDD" w:rsidRPr="008E2144" w:rsidRDefault="00993BDD" w:rsidP="00FB3D8F">
            <w:pPr>
              <w:autoSpaceDE w:val="0"/>
              <w:autoSpaceDN w:val="0"/>
              <w:adjustRightInd w:val="0"/>
              <w:ind w:firstLineChars="100" w:firstLine="211"/>
              <w:rPr>
                <w:b/>
                <w:color w:val="FFFFFF"/>
                <w:kern w:val="0"/>
                <w:szCs w:val="20"/>
                <w:lang w:val="fr-CA"/>
              </w:rPr>
            </w:pPr>
            <w:r w:rsidRPr="008E2144">
              <w:rPr>
                <w:rFonts w:hint="eastAsia"/>
                <w:b/>
                <w:color w:val="FFFFFF"/>
                <w:kern w:val="0"/>
                <w:szCs w:val="20"/>
                <w:lang w:val="fr-CA"/>
              </w:rPr>
              <w:t>阳性名词前</w:t>
            </w:r>
          </w:p>
        </w:tc>
        <w:tc>
          <w:tcPr>
            <w:tcW w:w="3402" w:type="dxa"/>
            <w:shd w:val="clear" w:color="auto" w:fill="993300"/>
          </w:tcPr>
          <w:p w14:paraId="230F00FE" w14:textId="77777777" w:rsidR="00993BDD" w:rsidRPr="008E2144" w:rsidRDefault="00993BDD" w:rsidP="00FB3D8F">
            <w:pPr>
              <w:autoSpaceDE w:val="0"/>
              <w:autoSpaceDN w:val="0"/>
              <w:adjustRightInd w:val="0"/>
              <w:ind w:left="116"/>
              <w:jc w:val="center"/>
              <w:rPr>
                <w:b/>
                <w:color w:val="FFFFFF"/>
                <w:kern w:val="0"/>
                <w:szCs w:val="20"/>
                <w:lang w:val="fr-CA"/>
              </w:rPr>
            </w:pPr>
            <w:r w:rsidRPr="008E2144">
              <w:rPr>
                <w:rFonts w:hint="eastAsia"/>
                <w:b/>
                <w:color w:val="FFFFFF"/>
                <w:kern w:val="0"/>
                <w:szCs w:val="20"/>
                <w:lang w:val="fr-CA"/>
              </w:rPr>
              <w:t>阴性名词前</w:t>
            </w:r>
          </w:p>
        </w:tc>
      </w:tr>
      <w:tr w:rsidR="00993BDD" w:rsidRPr="00EF093F" w14:paraId="272BF246" w14:textId="77777777" w:rsidTr="00FB3D8F">
        <w:tc>
          <w:tcPr>
            <w:tcW w:w="962" w:type="dxa"/>
            <w:shd w:val="clear" w:color="auto" w:fill="FFFF99"/>
          </w:tcPr>
          <w:p w14:paraId="22C026FB" w14:textId="77777777" w:rsidR="00993BDD" w:rsidRPr="002667CE" w:rsidRDefault="00993BDD" w:rsidP="00FB3D8F"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bCs/>
                <w:kern w:val="0"/>
                <w:szCs w:val="20"/>
                <w:lang w:val="fr-CA"/>
              </w:rPr>
            </w:pPr>
            <w:r w:rsidRPr="002667CE">
              <w:rPr>
                <w:rFonts w:hint="eastAsia"/>
                <w:bCs/>
                <w:kern w:val="0"/>
                <w:szCs w:val="20"/>
                <w:lang w:val="fr-CA"/>
              </w:rPr>
              <w:t>单</w:t>
            </w:r>
            <w:r w:rsidRPr="002667CE">
              <w:rPr>
                <w:rFonts w:hint="eastAsia"/>
                <w:bCs/>
                <w:kern w:val="0"/>
                <w:szCs w:val="20"/>
                <w:lang w:val="fr-CA"/>
              </w:rPr>
              <w:t xml:space="preserve">  </w:t>
            </w:r>
            <w:r w:rsidRPr="002667CE">
              <w:rPr>
                <w:rFonts w:hint="eastAsia"/>
                <w:bCs/>
                <w:kern w:val="0"/>
                <w:szCs w:val="20"/>
                <w:lang w:val="fr-CA"/>
              </w:rPr>
              <w:t>数</w:t>
            </w:r>
          </w:p>
        </w:tc>
        <w:tc>
          <w:tcPr>
            <w:tcW w:w="2832" w:type="dxa"/>
          </w:tcPr>
          <w:p w14:paraId="40A42747" w14:textId="77777777" w:rsidR="00993BDD" w:rsidRPr="002667CE" w:rsidRDefault="00993BDD" w:rsidP="00FB3D8F">
            <w:pPr>
              <w:autoSpaceDE w:val="0"/>
              <w:autoSpaceDN w:val="0"/>
              <w:adjustRightInd w:val="0"/>
              <w:jc w:val="left"/>
              <w:rPr>
                <w:kern w:val="0"/>
                <w:szCs w:val="20"/>
                <w:lang w:val="fr-CA"/>
              </w:rPr>
            </w:pPr>
            <w:r w:rsidRPr="002667CE">
              <w:rPr>
                <w:bCs/>
                <w:kern w:val="0"/>
                <w:szCs w:val="20"/>
                <w:lang w:val="fr-CA"/>
              </w:rPr>
              <w:t xml:space="preserve">ce </w:t>
            </w:r>
            <w:r w:rsidRPr="002667CE">
              <w:rPr>
                <w:kern w:val="0"/>
                <w:szCs w:val="20"/>
                <w:lang w:val="fr-CA"/>
              </w:rPr>
              <w:t>monsieur</w:t>
            </w:r>
            <w:r w:rsidRPr="002667CE">
              <w:rPr>
                <w:rFonts w:hint="eastAsia"/>
                <w:kern w:val="0"/>
                <w:szCs w:val="20"/>
                <w:lang w:val="fr-CA"/>
              </w:rPr>
              <w:t>（这位先生）</w:t>
            </w:r>
          </w:p>
          <w:p w14:paraId="74839C31" w14:textId="77777777" w:rsidR="00993BDD" w:rsidRPr="002667CE" w:rsidRDefault="00993BDD" w:rsidP="00FB3D8F">
            <w:pPr>
              <w:autoSpaceDE w:val="0"/>
              <w:autoSpaceDN w:val="0"/>
              <w:adjustRightInd w:val="0"/>
              <w:jc w:val="left"/>
              <w:rPr>
                <w:kern w:val="0"/>
                <w:szCs w:val="20"/>
                <w:lang w:val="fr-CA"/>
              </w:rPr>
            </w:pPr>
            <w:r w:rsidRPr="002667CE">
              <w:rPr>
                <w:bCs/>
                <w:color w:val="FF0000"/>
                <w:kern w:val="0"/>
                <w:szCs w:val="20"/>
                <w:lang w:val="fr-CA"/>
              </w:rPr>
              <w:t>cet</w:t>
            </w:r>
            <w:r w:rsidRPr="002667CE">
              <w:rPr>
                <w:rFonts w:hint="eastAsia"/>
                <w:kern w:val="0"/>
                <w:szCs w:val="20"/>
                <w:lang w:val="fr-CA"/>
              </w:rPr>
              <w:t xml:space="preserve"> </w:t>
            </w:r>
            <w:r w:rsidRPr="002667CE">
              <w:rPr>
                <w:rFonts w:hint="eastAsia"/>
                <w:color w:val="FF0000"/>
                <w:kern w:val="0"/>
                <w:szCs w:val="20"/>
                <w:lang w:val="fr-CA"/>
              </w:rPr>
              <w:t>h</w:t>
            </w:r>
            <w:r w:rsidRPr="002667CE">
              <w:rPr>
                <w:rFonts w:hint="eastAsia"/>
                <w:kern w:val="0"/>
                <w:szCs w:val="20"/>
                <w:lang w:val="fr-CA"/>
              </w:rPr>
              <w:t>omme</w:t>
            </w:r>
            <w:r w:rsidRPr="002667CE">
              <w:rPr>
                <w:rFonts w:hint="eastAsia"/>
                <w:kern w:val="0"/>
                <w:szCs w:val="20"/>
                <w:lang w:val="fr-CA"/>
              </w:rPr>
              <w:t>（这位男士）</w:t>
            </w:r>
          </w:p>
          <w:p w14:paraId="780BF5FD" w14:textId="77777777" w:rsidR="00993BDD" w:rsidRPr="002667CE" w:rsidRDefault="00993BDD" w:rsidP="00FB3D8F">
            <w:pPr>
              <w:autoSpaceDE w:val="0"/>
              <w:autoSpaceDN w:val="0"/>
              <w:adjustRightInd w:val="0"/>
              <w:jc w:val="left"/>
              <w:rPr>
                <w:kern w:val="0"/>
                <w:szCs w:val="20"/>
                <w:lang w:val="fr-CA"/>
              </w:rPr>
            </w:pPr>
            <w:r w:rsidRPr="002667CE">
              <w:rPr>
                <w:bCs/>
                <w:color w:val="FF0000"/>
                <w:kern w:val="0"/>
                <w:szCs w:val="20"/>
                <w:lang w:val="fr-CA"/>
              </w:rPr>
              <w:t>cet</w:t>
            </w:r>
            <w:r w:rsidRPr="002667CE">
              <w:rPr>
                <w:rFonts w:hint="eastAsia"/>
                <w:kern w:val="0"/>
                <w:szCs w:val="20"/>
                <w:lang w:val="fr-CA"/>
              </w:rPr>
              <w:t xml:space="preserve"> </w:t>
            </w:r>
            <w:r w:rsidRPr="002667CE">
              <w:rPr>
                <w:rFonts w:hint="eastAsia"/>
                <w:color w:val="FF0000"/>
                <w:kern w:val="0"/>
                <w:szCs w:val="20"/>
                <w:lang w:val="fr-CA"/>
              </w:rPr>
              <w:t>a</w:t>
            </w:r>
            <w:r w:rsidRPr="002667CE">
              <w:rPr>
                <w:rFonts w:hint="eastAsia"/>
                <w:kern w:val="0"/>
                <w:szCs w:val="20"/>
                <w:lang w:val="fr-CA"/>
              </w:rPr>
              <w:t xml:space="preserve">rbre </w:t>
            </w:r>
            <w:r w:rsidRPr="002667CE">
              <w:rPr>
                <w:rFonts w:hint="eastAsia"/>
                <w:kern w:val="0"/>
                <w:szCs w:val="20"/>
                <w:lang w:val="fr-CA"/>
              </w:rPr>
              <w:t>（这棵树）</w:t>
            </w:r>
          </w:p>
        </w:tc>
        <w:tc>
          <w:tcPr>
            <w:tcW w:w="3402" w:type="dxa"/>
          </w:tcPr>
          <w:p w14:paraId="7DE8E437" w14:textId="77777777" w:rsidR="00993BDD" w:rsidRPr="002667CE" w:rsidRDefault="00993BDD" w:rsidP="00FB3D8F">
            <w:pPr>
              <w:autoSpaceDE w:val="0"/>
              <w:autoSpaceDN w:val="0"/>
              <w:adjustRightInd w:val="0"/>
              <w:jc w:val="left"/>
              <w:rPr>
                <w:kern w:val="0"/>
                <w:szCs w:val="20"/>
                <w:lang w:val="fr-CA"/>
              </w:rPr>
            </w:pPr>
            <w:r w:rsidRPr="002667CE">
              <w:rPr>
                <w:bCs/>
                <w:kern w:val="0"/>
                <w:szCs w:val="20"/>
                <w:lang w:val="fr-CA"/>
              </w:rPr>
              <w:t>cette</w:t>
            </w:r>
            <w:r w:rsidRPr="002667CE">
              <w:rPr>
                <w:kern w:val="0"/>
                <w:szCs w:val="20"/>
                <w:lang w:val="fr-CA"/>
              </w:rPr>
              <w:t xml:space="preserve"> dame</w:t>
            </w:r>
            <w:r w:rsidRPr="002667CE">
              <w:rPr>
                <w:rFonts w:hint="eastAsia"/>
                <w:kern w:val="0"/>
                <w:szCs w:val="20"/>
                <w:lang w:val="fr-CA"/>
              </w:rPr>
              <w:t>（这位女士）</w:t>
            </w:r>
          </w:p>
          <w:p w14:paraId="6A88152D" w14:textId="77777777" w:rsidR="00993BDD" w:rsidRPr="002667CE" w:rsidRDefault="00993BDD" w:rsidP="00FB3D8F">
            <w:pPr>
              <w:autoSpaceDE w:val="0"/>
              <w:autoSpaceDN w:val="0"/>
              <w:adjustRightInd w:val="0"/>
              <w:jc w:val="left"/>
              <w:rPr>
                <w:kern w:val="0"/>
                <w:szCs w:val="20"/>
                <w:lang w:val="fr-CA"/>
              </w:rPr>
            </w:pPr>
            <w:r w:rsidRPr="002667CE">
              <w:rPr>
                <w:bCs/>
                <w:kern w:val="0"/>
                <w:szCs w:val="20"/>
                <w:lang w:val="fr-CA"/>
              </w:rPr>
              <w:t>cette</w:t>
            </w:r>
            <w:r w:rsidRPr="002667CE">
              <w:rPr>
                <w:kern w:val="0"/>
                <w:szCs w:val="20"/>
                <w:lang w:val="fr-CA"/>
              </w:rPr>
              <w:t xml:space="preserve"> héroïne</w:t>
            </w:r>
            <w:r w:rsidRPr="002667CE">
              <w:rPr>
                <w:rFonts w:hint="eastAsia"/>
                <w:kern w:val="0"/>
                <w:szCs w:val="20"/>
                <w:lang w:val="fr-CA"/>
              </w:rPr>
              <w:t>（这位女英雄）</w:t>
            </w:r>
          </w:p>
          <w:p w14:paraId="01A161A7" w14:textId="77777777" w:rsidR="00993BDD" w:rsidRPr="002667CE" w:rsidRDefault="00993BDD" w:rsidP="00FB3D8F">
            <w:pPr>
              <w:autoSpaceDE w:val="0"/>
              <w:autoSpaceDN w:val="0"/>
              <w:adjustRightInd w:val="0"/>
              <w:jc w:val="left"/>
              <w:rPr>
                <w:kern w:val="0"/>
                <w:szCs w:val="20"/>
                <w:lang w:val="fr-CA"/>
              </w:rPr>
            </w:pPr>
            <w:r w:rsidRPr="002667CE">
              <w:rPr>
                <w:bCs/>
                <w:kern w:val="0"/>
                <w:szCs w:val="20"/>
                <w:lang w:val="fr-CA"/>
              </w:rPr>
              <w:t>cette</w:t>
            </w:r>
            <w:r w:rsidRPr="002667CE">
              <w:rPr>
                <w:kern w:val="0"/>
                <w:szCs w:val="20"/>
                <w:lang w:val="fr-CA"/>
              </w:rPr>
              <w:t xml:space="preserve"> </w:t>
            </w:r>
            <w:r w:rsidRPr="002667CE">
              <w:rPr>
                <w:rFonts w:hint="eastAsia"/>
                <w:kern w:val="0"/>
                <w:szCs w:val="20"/>
                <w:lang w:val="fr-CA"/>
              </w:rPr>
              <w:t>amie</w:t>
            </w:r>
            <w:r w:rsidRPr="002667CE">
              <w:rPr>
                <w:rFonts w:hint="eastAsia"/>
                <w:kern w:val="0"/>
                <w:szCs w:val="20"/>
                <w:lang w:val="fr-CA"/>
              </w:rPr>
              <w:t>（这位女朋友）</w:t>
            </w:r>
          </w:p>
        </w:tc>
      </w:tr>
      <w:tr w:rsidR="00993BDD" w:rsidRPr="00EF093F" w14:paraId="094007F7" w14:textId="77777777" w:rsidTr="00FB3D8F">
        <w:tc>
          <w:tcPr>
            <w:tcW w:w="962" w:type="dxa"/>
            <w:shd w:val="clear" w:color="auto" w:fill="FFFF99"/>
          </w:tcPr>
          <w:p w14:paraId="5BFA4085" w14:textId="77777777" w:rsidR="00993BDD" w:rsidRPr="002667CE" w:rsidRDefault="00993BDD" w:rsidP="00FB3D8F"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bCs/>
                <w:kern w:val="0"/>
                <w:szCs w:val="20"/>
                <w:lang w:val="fr-CA"/>
              </w:rPr>
            </w:pPr>
            <w:r w:rsidRPr="002667CE">
              <w:rPr>
                <w:rFonts w:hint="eastAsia"/>
                <w:bCs/>
                <w:kern w:val="0"/>
                <w:szCs w:val="20"/>
                <w:lang w:val="fr-CA"/>
              </w:rPr>
              <w:t>复</w:t>
            </w:r>
            <w:r w:rsidRPr="002667CE">
              <w:rPr>
                <w:rFonts w:hint="eastAsia"/>
                <w:bCs/>
                <w:kern w:val="0"/>
                <w:szCs w:val="20"/>
                <w:lang w:val="fr-CA"/>
              </w:rPr>
              <w:t xml:space="preserve">  </w:t>
            </w:r>
            <w:r w:rsidRPr="002667CE">
              <w:rPr>
                <w:rFonts w:hint="eastAsia"/>
                <w:bCs/>
                <w:kern w:val="0"/>
                <w:szCs w:val="20"/>
                <w:lang w:val="fr-CA"/>
              </w:rPr>
              <w:t>数</w:t>
            </w:r>
          </w:p>
        </w:tc>
        <w:tc>
          <w:tcPr>
            <w:tcW w:w="2832" w:type="dxa"/>
          </w:tcPr>
          <w:p w14:paraId="2A8A1289" w14:textId="77777777" w:rsidR="00993BDD" w:rsidRPr="002667CE" w:rsidRDefault="00993BDD" w:rsidP="00FB3D8F">
            <w:pPr>
              <w:autoSpaceDE w:val="0"/>
              <w:autoSpaceDN w:val="0"/>
              <w:adjustRightInd w:val="0"/>
              <w:jc w:val="left"/>
              <w:rPr>
                <w:kern w:val="0"/>
                <w:szCs w:val="20"/>
                <w:lang w:val="fr-CA"/>
              </w:rPr>
            </w:pPr>
            <w:r w:rsidRPr="002667CE">
              <w:rPr>
                <w:bCs/>
                <w:kern w:val="0"/>
                <w:szCs w:val="20"/>
                <w:lang w:val="fr-CA"/>
              </w:rPr>
              <w:t>ces</w:t>
            </w:r>
            <w:r w:rsidRPr="002667CE">
              <w:rPr>
                <w:kern w:val="0"/>
                <w:szCs w:val="20"/>
                <w:lang w:val="fr-CA"/>
              </w:rPr>
              <w:t xml:space="preserve"> m</w:t>
            </w:r>
            <w:r w:rsidRPr="002667CE">
              <w:rPr>
                <w:rFonts w:hint="eastAsia"/>
                <w:kern w:val="0"/>
                <w:szCs w:val="20"/>
                <w:lang w:val="fr-CA"/>
              </w:rPr>
              <w:t>es</w:t>
            </w:r>
            <w:r w:rsidRPr="002667CE">
              <w:rPr>
                <w:kern w:val="0"/>
                <w:szCs w:val="20"/>
                <w:lang w:val="fr-CA"/>
              </w:rPr>
              <w:t>sieur</w:t>
            </w:r>
            <w:r w:rsidRPr="002667CE">
              <w:rPr>
                <w:rFonts w:hint="eastAsia"/>
                <w:kern w:val="0"/>
                <w:szCs w:val="20"/>
                <w:lang w:val="fr-CA"/>
              </w:rPr>
              <w:t>s</w:t>
            </w:r>
            <w:r w:rsidRPr="002667CE">
              <w:rPr>
                <w:rFonts w:hint="eastAsia"/>
                <w:kern w:val="0"/>
                <w:szCs w:val="20"/>
                <w:lang w:val="fr-CA"/>
              </w:rPr>
              <w:t>（这些先生们）</w:t>
            </w:r>
          </w:p>
          <w:p w14:paraId="0DF5D642" w14:textId="77777777" w:rsidR="00993BDD" w:rsidRPr="002667CE" w:rsidRDefault="00993BDD" w:rsidP="00FB3D8F">
            <w:pPr>
              <w:autoSpaceDE w:val="0"/>
              <w:autoSpaceDN w:val="0"/>
              <w:adjustRightInd w:val="0"/>
              <w:jc w:val="left"/>
              <w:rPr>
                <w:kern w:val="0"/>
                <w:szCs w:val="20"/>
                <w:lang w:val="fr-CA"/>
              </w:rPr>
            </w:pPr>
            <w:r w:rsidRPr="002667CE">
              <w:rPr>
                <w:rFonts w:hint="eastAsia"/>
                <w:bCs/>
                <w:kern w:val="0"/>
                <w:szCs w:val="20"/>
                <w:lang w:val="fr-CA"/>
              </w:rPr>
              <w:t>ces</w:t>
            </w:r>
            <w:r w:rsidRPr="002667CE">
              <w:rPr>
                <w:rFonts w:hint="eastAsia"/>
                <w:kern w:val="0"/>
                <w:szCs w:val="20"/>
                <w:lang w:val="fr-CA"/>
              </w:rPr>
              <w:t xml:space="preserve"> hommes</w:t>
            </w:r>
            <w:r w:rsidRPr="002667CE">
              <w:rPr>
                <w:rFonts w:hint="eastAsia"/>
                <w:kern w:val="0"/>
                <w:szCs w:val="20"/>
                <w:lang w:val="fr-CA"/>
              </w:rPr>
              <w:t>（这些男士们）</w:t>
            </w:r>
          </w:p>
          <w:p w14:paraId="2B295634" w14:textId="77777777" w:rsidR="00993BDD" w:rsidRPr="002667CE" w:rsidRDefault="00993BDD" w:rsidP="00FB3D8F">
            <w:pPr>
              <w:autoSpaceDE w:val="0"/>
              <w:autoSpaceDN w:val="0"/>
              <w:adjustRightInd w:val="0"/>
              <w:jc w:val="left"/>
              <w:rPr>
                <w:kern w:val="0"/>
                <w:szCs w:val="20"/>
                <w:lang w:val="fr-CA"/>
              </w:rPr>
            </w:pPr>
            <w:r w:rsidRPr="002667CE">
              <w:rPr>
                <w:bCs/>
                <w:kern w:val="0"/>
                <w:szCs w:val="20"/>
                <w:lang w:val="fr-CA"/>
              </w:rPr>
              <w:t>ce</w:t>
            </w:r>
            <w:r w:rsidRPr="002667CE">
              <w:rPr>
                <w:rFonts w:hint="eastAsia"/>
                <w:bCs/>
                <w:kern w:val="0"/>
                <w:szCs w:val="20"/>
                <w:lang w:val="fr-CA"/>
              </w:rPr>
              <w:t>s</w:t>
            </w:r>
            <w:r w:rsidRPr="002667CE">
              <w:rPr>
                <w:rFonts w:hint="eastAsia"/>
                <w:kern w:val="0"/>
                <w:szCs w:val="20"/>
                <w:lang w:val="fr-CA"/>
              </w:rPr>
              <w:t xml:space="preserve"> arbres </w:t>
            </w:r>
            <w:r w:rsidRPr="002667CE">
              <w:rPr>
                <w:rFonts w:hint="eastAsia"/>
                <w:kern w:val="0"/>
                <w:szCs w:val="20"/>
                <w:lang w:val="fr-CA"/>
              </w:rPr>
              <w:t>（这些树）</w:t>
            </w:r>
          </w:p>
        </w:tc>
        <w:tc>
          <w:tcPr>
            <w:tcW w:w="3402" w:type="dxa"/>
          </w:tcPr>
          <w:p w14:paraId="6BDCD384" w14:textId="77777777" w:rsidR="00993BDD" w:rsidRPr="002667CE" w:rsidRDefault="00993BDD" w:rsidP="00FB3D8F">
            <w:pPr>
              <w:autoSpaceDE w:val="0"/>
              <w:autoSpaceDN w:val="0"/>
              <w:adjustRightInd w:val="0"/>
              <w:jc w:val="left"/>
              <w:rPr>
                <w:kern w:val="0"/>
                <w:szCs w:val="20"/>
                <w:lang w:val="fr-CA"/>
              </w:rPr>
            </w:pPr>
            <w:r w:rsidRPr="002667CE">
              <w:rPr>
                <w:bCs/>
                <w:kern w:val="0"/>
                <w:szCs w:val="20"/>
                <w:lang w:val="fr-CA"/>
              </w:rPr>
              <w:t>ce</w:t>
            </w:r>
            <w:r w:rsidRPr="002667CE">
              <w:rPr>
                <w:rFonts w:hint="eastAsia"/>
                <w:bCs/>
                <w:kern w:val="0"/>
                <w:szCs w:val="20"/>
                <w:lang w:val="fr-CA"/>
              </w:rPr>
              <w:t>s</w:t>
            </w:r>
            <w:r w:rsidRPr="002667CE">
              <w:rPr>
                <w:kern w:val="0"/>
                <w:szCs w:val="20"/>
                <w:lang w:val="fr-CA"/>
              </w:rPr>
              <w:t xml:space="preserve"> dame</w:t>
            </w:r>
            <w:r w:rsidRPr="002667CE">
              <w:rPr>
                <w:rFonts w:hint="eastAsia"/>
                <w:kern w:val="0"/>
                <w:szCs w:val="20"/>
                <w:lang w:val="fr-CA"/>
              </w:rPr>
              <w:t>s</w:t>
            </w:r>
            <w:r w:rsidRPr="002667CE">
              <w:rPr>
                <w:rFonts w:hint="eastAsia"/>
                <w:kern w:val="0"/>
                <w:szCs w:val="20"/>
                <w:lang w:val="fr-CA"/>
              </w:rPr>
              <w:t>（这些女士们）</w:t>
            </w:r>
          </w:p>
          <w:p w14:paraId="11AB6BDD" w14:textId="77777777" w:rsidR="00993BDD" w:rsidRPr="002667CE" w:rsidRDefault="00993BDD" w:rsidP="00FB3D8F">
            <w:pPr>
              <w:autoSpaceDE w:val="0"/>
              <w:autoSpaceDN w:val="0"/>
              <w:adjustRightInd w:val="0"/>
              <w:jc w:val="left"/>
              <w:rPr>
                <w:kern w:val="0"/>
                <w:szCs w:val="20"/>
                <w:lang w:val="fr-CA"/>
              </w:rPr>
            </w:pPr>
            <w:r w:rsidRPr="002667CE">
              <w:rPr>
                <w:bCs/>
                <w:kern w:val="0"/>
                <w:szCs w:val="20"/>
                <w:lang w:val="fr-CA"/>
              </w:rPr>
              <w:t>ce</w:t>
            </w:r>
            <w:r w:rsidRPr="002667CE">
              <w:rPr>
                <w:rFonts w:hint="eastAsia"/>
                <w:bCs/>
                <w:kern w:val="0"/>
                <w:szCs w:val="20"/>
                <w:lang w:val="fr-CA"/>
              </w:rPr>
              <w:t xml:space="preserve">s </w:t>
            </w:r>
            <w:r w:rsidRPr="002667CE">
              <w:rPr>
                <w:kern w:val="0"/>
                <w:szCs w:val="20"/>
                <w:lang w:val="fr-CA"/>
              </w:rPr>
              <w:t>héroïne</w:t>
            </w:r>
            <w:r w:rsidRPr="002667CE">
              <w:rPr>
                <w:rFonts w:hint="eastAsia"/>
                <w:kern w:val="0"/>
                <w:szCs w:val="20"/>
                <w:lang w:val="fr-CA"/>
              </w:rPr>
              <w:t>s</w:t>
            </w:r>
            <w:r w:rsidRPr="002667CE">
              <w:rPr>
                <w:rFonts w:hint="eastAsia"/>
                <w:kern w:val="0"/>
                <w:szCs w:val="20"/>
                <w:lang w:val="fr-CA"/>
              </w:rPr>
              <w:t>（这些女英雄们）</w:t>
            </w:r>
          </w:p>
          <w:p w14:paraId="7855A8F7" w14:textId="77777777" w:rsidR="00993BDD" w:rsidRPr="002667CE" w:rsidRDefault="00993BDD" w:rsidP="00FB3D8F">
            <w:pPr>
              <w:autoSpaceDE w:val="0"/>
              <w:autoSpaceDN w:val="0"/>
              <w:adjustRightInd w:val="0"/>
              <w:jc w:val="left"/>
              <w:rPr>
                <w:kern w:val="0"/>
                <w:szCs w:val="20"/>
                <w:lang w:val="fr-CA"/>
              </w:rPr>
            </w:pPr>
            <w:r w:rsidRPr="002667CE">
              <w:rPr>
                <w:bCs/>
                <w:kern w:val="0"/>
                <w:szCs w:val="20"/>
                <w:lang w:val="fr-CA"/>
              </w:rPr>
              <w:t>ce</w:t>
            </w:r>
            <w:r w:rsidRPr="002667CE">
              <w:rPr>
                <w:rFonts w:hint="eastAsia"/>
                <w:bCs/>
                <w:kern w:val="0"/>
                <w:szCs w:val="20"/>
                <w:lang w:val="fr-CA"/>
              </w:rPr>
              <w:t>s</w:t>
            </w:r>
            <w:r w:rsidRPr="002667CE">
              <w:rPr>
                <w:kern w:val="0"/>
                <w:szCs w:val="20"/>
                <w:lang w:val="fr-CA"/>
              </w:rPr>
              <w:t xml:space="preserve"> </w:t>
            </w:r>
            <w:r w:rsidRPr="002667CE">
              <w:rPr>
                <w:rFonts w:hint="eastAsia"/>
                <w:kern w:val="0"/>
                <w:szCs w:val="20"/>
                <w:lang w:val="fr-CA"/>
              </w:rPr>
              <w:t>amies</w:t>
            </w:r>
            <w:r w:rsidRPr="002667CE">
              <w:rPr>
                <w:rFonts w:hint="eastAsia"/>
                <w:kern w:val="0"/>
                <w:szCs w:val="20"/>
                <w:lang w:val="fr-CA"/>
              </w:rPr>
              <w:t>（这些女朋友们）</w:t>
            </w:r>
          </w:p>
        </w:tc>
      </w:tr>
    </w:tbl>
    <w:p w14:paraId="787E487F" w14:textId="77777777" w:rsidR="00993BDD" w:rsidRDefault="00993BDD" w:rsidP="00993BDD">
      <w:pPr>
        <w:pStyle w:val="a6"/>
        <w:rPr>
          <w:rFonts w:ascii="Times New Roman" w:hAnsi="Times New Roman" w:cs="Times New Roman"/>
          <w:kern w:val="0"/>
          <w:szCs w:val="20"/>
          <w:lang w:val="fr-FR"/>
        </w:rPr>
      </w:pPr>
      <w:r>
        <w:rPr>
          <w:rFonts w:ascii="Times New Roman" w:hAnsi="Times New Roman" w:cs="Times New Roman" w:hint="eastAsia"/>
          <w:kern w:val="0"/>
          <w:szCs w:val="20"/>
          <w:lang w:val="fr-FR"/>
        </w:rPr>
        <w:t xml:space="preserve">    </w:t>
      </w:r>
    </w:p>
    <w:p w14:paraId="1FB03211" w14:textId="77777777" w:rsidR="00993BDD" w:rsidRDefault="00993BDD" w:rsidP="00993BDD">
      <w:pPr>
        <w:pStyle w:val="a6"/>
        <w:rPr>
          <w:rFonts w:ascii="Times New Roman" w:hAnsi="Times New Roman" w:cs="Times New Roman"/>
          <w:kern w:val="0"/>
          <w:szCs w:val="20"/>
          <w:lang w:val="fr-FR"/>
        </w:rPr>
      </w:pPr>
    </w:p>
    <w:p w14:paraId="457D6874" w14:textId="77777777" w:rsidR="00993BDD" w:rsidRDefault="00993BDD" w:rsidP="00993BDD">
      <w:pPr>
        <w:pStyle w:val="a6"/>
        <w:rPr>
          <w:rFonts w:ascii="Times New Roman" w:hAnsi="Times New Roman" w:cs="Times New Roman"/>
          <w:kern w:val="0"/>
          <w:szCs w:val="20"/>
          <w:lang w:val="fr-FR"/>
        </w:rPr>
      </w:pPr>
    </w:p>
    <w:p w14:paraId="771CFF68" w14:textId="77777777" w:rsidR="00993BDD" w:rsidRDefault="00993BDD" w:rsidP="00993BDD">
      <w:pPr>
        <w:pStyle w:val="a6"/>
        <w:rPr>
          <w:rFonts w:ascii="Times New Roman" w:hAnsi="Times New Roman" w:cs="Times New Roman"/>
          <w:kern w:val="0"/>
          <w:szCs w:val="20"/>
          <w:lang w:val="fr-FR"/>
        </w:rPr>
      </w:pPr>
    </w:p>
    <w:p w14:paraId="2E7F2DBF" w14:textId="77777777" w:rsidR="00993BDD" w:rsidRDefault="00993BDD" w:rsidP="00993BDD">
      <w:pPr>
        <w:pStyle w:val="a6"/>
        <w:rPr>
          <w:rFonts w:ascii="Times New Roman" w:hAnsi="Times New Roman" w:cs="Times New Roman"/>
          <w:kern w:val="0"/>
          <w:szCs w:val="20"/>
          <w:lang w:val="fr-FR"/>
        </w:rPr>
      </w:pPr>
    </w:p>
    <w:p w14:paraId="600AC0B1" w14:textId="77777777" w:rsidR="00993BDD" w:rsidRDefault="00993BDD" w:rsidP="00993BDD">
      <w:pPr>
        <w:pStyle w:val="a6"/>
        <w:rPr>
          <w:rFonts w:ascii="Times New Roman" w:hAnsi="Times New Roman" w:cs="Times New Roman"/>
          <w:kern w:val="0"/>
          <w:szCs w:val="20"/>
          <w:lang w:val="fr-FR"/>
        </w:rPr>
      </w:pPr>
    </w:p>
    <w:p w14:paraId="178F2B02" w14:textId="77777777" w:rsidR="00993BDD" w:rsidRDefault="00993BDD" w:rsidP="00993BDD">
      <w:pPr>
        <w:pStyle w:val="a6"/>
        <w:rPr>
          <w:rFonts w:ascii="Times New Roman" w:hAnsi="Times New Roman" w:cs="Times New Roman"/>
          <w:kern w:val="0"/>
          <w:szCs w:val="20"/>
          <w:lang w:val="fr-FR"/>
        </w:rPr>
      </w:pPr>
    </w:p>
    <w:p w14:paraId="6A71A3FF" w14:textId="77777777" w:rsidR="00993BDD" w:rsidRDefault="00993BDD" w:rsidP="00993BDD">
      <w:pPr>
        <w:pStyle w:val="a6"/>
        <w:rPr>
          <w:rFonts w:ascii="Times New Roman" w:hAnsi="Times New Roman" w:cs="Times New Roman"/>
          <w:kern w:val="0"/>
          <w:szCs w:val="20"/>
          <w:lang w:val="fr-FR"/>
        </w:rPr>
      </w:pPr>
    </w:p>
    <w:p w14:paraId="24AD574A" w14:textId="77777777" w:rsidR="00993BDD" w:rsidRDefault="00993BDD" w:rsidP="00993BDD">
      <w:pPr>
        <w:pStyle w:val="a6"/>
        <w:rPr>
          <w:rFonts w:ascii="Times New Roman" w:hAnsi="Times New Roman" w:cs="Times New Roman"/>
          <w:kern w:val="0"/>
          <w:szCs w:val="20"/>
          <w:lang w:val="fr-FR"/>
        </w:rPr>
      </w:pPr>
    </w:p>
    <w:p w14:paraId="28FA69B5" w14:textId="77777777" w:rsidR="00993BDD" w:rsidRDefault="00993BDD" w:rsidP="00993BDD">
      <w:pPr>
        <w:pStyle w:val="a6"/>
        <w:rPr>
          <w:rFonts w:ascii="Times New Roman" w:hAnsi="Times New Roman" w:cs="Times New Roman"/>
          <w:kern w:val="0"/>
          <w:szCs w:val="20"/>
          <w:lang w:val="fr-FR"/>
        </w:rPr>
      </w:pPr>
    </w:p>
    <w:p w14:paraId="29B60498" w14:textId="77777777" w:rsidR="00993BDD" w:rsidRDefault="00993BDD" w:rsidP="00993BDD">
      <w:pPr>
        <w:rPr>
          <w:lang w:val="fr-CA"/>
        </w:rPr>
      </w:pPr>
      <w:r>
        <w:rPr>
          <w:lang w:val="fr-CA"/>
        </w:rPr>
        <w:t xml:space="preserve">  </w:t>
      </w:r>
      <w:r>
        <w:rPr>
          <w:b/>
          <w:lang w:val="fr-CA"/>
        </w:rPr>
        <w:t xml:space="preserve">4. </w:t>
      </w:r>
      <w:r>
        <w:rPr>
          <w:rFonts w:hint="eastAsia"/>
          <w:b/>
          <w:lang w:val="fr-CA"/>
        </w:rPr>
        <w:t>直陈式未完成过去时</w:t>
      </w:r>
      <w:r>
        <w:rPr>
          <w:rFonts w:hint="eastAsia"/>
          <w:lang w:val="fr-CA"/>
        </w:rPr>
        <w:t>（</w:t>
      </w:r>
      <w:r>
        <w:rPr>
          <w:lang w:val="fr-CA"/>
        </w:rPr>
        <w:t>l’imparfait</w:t>
      </w:r>
      <w:r>
        <w:rPr>
          <w:rFonts w:hint="eastAsia"/>
          <w:lang w:val="fr-CA"/>
        </w:rPr>
        <w:t xml:space="preserve"> de l</w:t>
      </w:r>
      <w:r>
        <w:rPr>
          <w:lang w:val="fr-CA"/>
        </w:rPr>
        <w:t>’indicatif</w:t>
      </w:r>
      <w:r>
        <w:rPr>
          <w:rFonts w:hint="eastAsia"/>
          <w:lang w:val="fr-CA"/>
        </w:rPr>
        <w:t>）</w:t>
      </w:r>
      <w:r>
        <w:rPr>
          <w:lang w:val="fr-CA"/>
        </w:rPr>
        <w:t xml:space="preserve">(1) </w:t>
      </w:r>
    </w:p>
    <w:p w14:paraId="46DB0BC4" w14:textId="77777777" w:rsidR="00993BDD" w:rsidRDefault="00993BDD" w:rsidP="00993BDD">
      <w:pPr>
        <w:autoSpaceDE w:val="0"/>
        <w:autoSpaceDN w:val="0"/>
        <w:adjustRightInd w:val="0"/>
        <w:ind w:left="519"/>
        <w:jc w:val="left"/>
        <w:rPr>
          <w:rFonts w:ascii="Calibri Light" w:hAnsi="Calibri Light" w:cs="Arial"/>
          <w:kern w:val="0"/>
          <w:szCs w:val="21"/>
          <w:lang w:val="fr-CA"/>
        </w:rPr>
      </w:pPr>
      <w:bookmarkStart w:id="52" w:name="OLE_LINK42"/>
      <w:bookmarkStart w:id="53" w:name="OLE_LINK43"/>
      <w:r w:rsidRPr="00304C8E">
        <w:rPr>
          <w:rFonts w:ascii="Calibri Light" w:hAnsi="Calibri Light" w:cs="Arial"/>
          <w:kern w:val="0"/>
          <w:szCs w:val="21"/>
          <w:lang w:val="fr-CA"/>
        </w:rPr>
        <w:t xml:space="preserve">1) </w:t>
      </w:r>
      <w:r w:rsidRPr="00304C8E">
        <w:rPr>
          <w:rFonts w:ascii="Calibri Light" w:hAnsi="Calibri Light" w:cs="Arial"/>
          <w:kern w:val="0"/>
          <w:szCs w:val="21"/>
          <w:lang w:val="zh-CN"/>
        </w:rPr>
        <w:t>直陈式未完成过去时的构成</w:t>
      </w:r>
      <w:r w:rsidRPr="008279A9">
        <w:rPr>
          <w:rFonts w:ascii="Calibri Light" w:hAnsi="Calibri Light" w:cs="Arial"/>
          <w:kern w:val="0"/>
          <w:szCs w:val="21"/>
          <w:lang w:val="fr-CA"/>
        </w:rPr>
        <w:t>：</w:t>
      </w:r>
    </w:p>
    <w:bookmarkEnd w:id="52"/>
    <w:bookmarkEnd w:id="53"/>
    <w:p w14:paraId="5C5F4228" w14:textId="77777777" w:rsidR="00993BDD" w:rsidRPr="008279A9" w:rsidRDefault="00993BDD" w:rsidP="00993BDD">
      <w:pPr>
        <w:autoSpaceDE w:val="0"/>
        <w:autoSpaceDN w:val="0"/>
        <w:adjustRightInd w:val="0"/>
        <w:ind w:leftChars="376" w:left="790"/>
        <w:jc w:val="left"/>
        <w:rPr>
          <w:rFonts w:ascii="Calibri Light" w:hAnsi="Calibri Light" w:cs="Arial"/>
          <w:kern w:val="0"/>
          <w:szCs w:val="21"/>
          <w:lang w:val="fr-CA"/>
        </w:rPr>
      </w:pPr>
      <w:r>
        <w:rPr>
          <w:rFonts w:ascii="Calibri Light" w:hAnsi="Calibri Light" w:cs="Arial" w:hint="eastAsia"/>
          <w:kern w:val="0"/>
          <w:szCs w:val="21"/>
          <w:lang w:val="fr-CA"/>
        </w:rPr>
        <w:t>动词</w:t>
      </w:r>
      <w:r w:rsidRPr="00304C8E">
        <w:rPr>
          <w:rFonts w:ascii="Calibri Light" w:hAnsi="Calibri Light" w:cs="Arial"/>
          <w:kern w:val="0"/>
          <w:szCs w:val="21"/>
          <w:lang w:val="zh-CN"/>
        </w:rPr>
        <w:t>去掉直陈式现在时第一人称复数</w:t>
      </w:r>
      <w:r>
        <w:rPr>
          <w:rFonts w:ascii="Calibri Light" w:hAnsi="Calibri Light" w:cs="Arial" w:hint="eastAsia"/>
          <w:kern w:val="0"/>
          <w:szCs w:val="21"/>
          <w:lang w:val="fr-CA"/>
        </w:rPr>
        <w:t>变位</w:t>
      </w:r>
      <w:r w:rsidRPr="00304C8E">
        <w:rPr>
          <w:rFonts w:ascii="Calibri Light" w:hAnsi="Calibri Light" w:cs="Arial"/>
          <w:kern w:val="0"/>
          <w:szCs w:val="21"/>
          <w:lang w:val="zh-CN"/>
        </w:rPr>
        <w:t>的词尾</w:t>
      </w:r>
      <w:r w:rsidRPr="008279A9">
        <w:rPr>
          <w:rFonts w:ascii="Calibri Light" w:hAnsi="Calibri Light" w:cs="Arial" w:hint="eastAsia"/>
          <w:kern w:val="0"/>
          <w:szCs w:val="21"/>
          <w:lang w:val="fr-CA"/>
        </w:rPr>
        <w:t xml:space="preserve"> </w:t>
      </w:r>
      <w:r w:rsidRPr="00304C8E">
        <w:rPr>
          <w:rFonts w:ascii="Calibri Light" w:hAnsi="Calibri Light" w:cs="Arial"/>
          <w:kern w:val="0"/>
          <w:szCs w:val="21"/>
          <w:lang w:val="fr-CA"/>
        </w:rPr>
        <w:t>-</w:t>
      </w:r>
      <w:r w:rsidRPr="008279A9">
        <w:rPr>
          <w:rFonts w:ascii="Calibri Light" w:hAnsi="Calibri Light" w:cs="Arial"/>
          <w:kern w:val="0"/>
          <w:szCs w:val="21"/>
          <w:lang w:val="fr-CA"/>
        </w:rPr>
        <w:t xml:space="preserve">ons, </w:t>
      </w:r>
      <w:r>
        <w:rPr>
          <w:rFonts w:ascii="Calibri Light" w:hAnsi="Calibri Light" w:cs="Arial" w:hint="eastAsia"/>
          <w:kern w:val="0"/>
          <w:szCs w:val="21"/>
          <w:lang w:val="zh-CN"/>
        </w:rPr>
        <w:t>另换</w:t>
      </w:r>
      <w:r w:rsidRPr="00304C8E">
        <w:rPr>
          <w:rFonts w:ascii="Calibri Light" w:hAnsi="Calibri Light" w:cs="Arial"/>
          <w:kern w:val="0"/>
          <w:szCs w:val="21"/>
          <w:lang w:val="zh-CN"/>
        </w:rPr>
        <w:t>词尾</w:t>
      </w:r>
      <w:r w:rsidRPr="008279A9">
        <w:rPr>
          <w:rFonts w:ascii="Calibri Light" w:hAnsi="Calibri Light" w:cs="Arial"/>
          <w:kern w:val="0"/>
          <w:szCs w:val="21"/>
          <w:lang w:val="fr-CA"/>
        </w:rPr>
        <w:t xml:space="preserve"> -ais, -ais, -ait, -ait, -ions, -iez, -aient, -aient</w:t>
      </w:r>
      <w:r w:rsidRPr="008279A9">
        <w:rPr>
          <w:rFonts w:ascii="Calibri Light" w:hAnsi="Calibri Light" w:cs="Arial" w:hint="eastAsia"/>
          <w:kern w:val="0"/>
          <w:szCs w:val="21"/>
          <w:lang w:val="fr-CA"/>
        </w:rPr>
        <w:t>，</w:t>
      </w:r>
      <w:r>
        <w:rPr>
          <w:rFonts w:ascii="Calibri Light" w:hAnsi="Calibri Light" w:cs="Arial" w:hint="eastAsia"/>
          <w:kern w:val="0"/>
          <w:szCs w:val="21"/>
          <w:lang w:val="zh-CN"/>
        </w:rPr>
        <w:t>即</w:t>
      </w:r>
      <w:r w:rsidRPr="00304C8E">
        <w:rPr>
          <w:rFonts w:ascii="Calibri Light" w:hAnsi="Calibri Light" w:cs="Arial"/>
          <w:kern w:val="0"/>
          <w:szCs w:val="21"/>
          <w:lang w:val="zh-CN"/>
        </w:rPr>
        <w:t>构成</w:t>
      </w:r>
      <w:r>
        <w:rPr>
          <w:rFonts w:ascii="Calibri Light" w:hAnsi="Calibri Light" w:cs="Arial" w:hint="eastAsia"/>
          <w:kern w:val="0"/>
          <w:szCs w:val="21"/>
          <w:lang w:val="zh-CN"/>
        </w:rPr>
        <w:t>该动词</w:t>
      </w:r>
      <w:r w:rsidRPr="00304C8E">
        <w:rPr>
          <w:rFonts w:ascii="Calibri Light" w:hAnsi="Calibri Light" w:cs="Arial"/>
          <w:kern w:val="0"/>
          <w:szCs w:val="21"/>
          <w:lang w:val="zh-CN"/>
        </w:rPr>
        <w:t>直陈式未完成过去时</w:t>
      </w:r>
      <w:r>
        <w:rPr>
          <w:rFonts w:ascii="Calibri Light" w:hAnsi="Calibri Light" w:cs="Arial" w:hint="eastAsia"/>
          <w:kern w:val="0"/>
          <w:szCs w:val="21"/>
          <w:lang w:val="zh-CN"/>
        </w:rPr>
        <w:t>的变位形式</w:t>
      </w:r>
      <w:r w:rsidRPr="00304C8E">
        <w:rPr>
          <w:rFonts w:ascii="Calibri Light" w:hAnsi="Calibri Light" w:cs="Arial"/>
          <w:kern w:val="0"/>
          <w:szCs w:val="21"/>
          <w:lang w:val="zh-CN"/>
        </w:rPr>
        <w:t>。</w:t>
      </w:r>
    </w:p>
    <w:p w14:paraId="4D79DE35" w14:textId="77777777" w:rsidR="00993BDD" w:rsidRPr="00304C8E" w:rsidRDefault="00993BDD" w:rsidP="00993BDD">
      <w:pPr>
        <w:autoSpaceDE w:val="0"/>
        <w:autoSpaceDN w:val="0"/>
        <w:adjustRightInd w:val="0"/>
        <w:ind w:leftChars="376" w:left="790"/>
        <w:jc w:val="left"/>
        <w:rPr>
          <w:rFonts w:ascii="Calibri Light" w:hAnsi="Calibri Light" w:cs="Arial"/>
          <w:kern w:val="0"/>
          <w:szCs w:val="21"/>
          <w:lang w:val="zh-CN"/>
        </w:rPr>
      </w:pPr>
      <w:r w:rsidRPr="00304C8E">
        <w:rPr>
          <w:rFonts w:ascii="Calibri Light" w:hAnsi="Calibri Light" w:cs="Arial"/>
          <w:kern w:val="0"/>
          <w:szCs w:val="21"/>
          <w:lang w:val="zh-CN"/>
        </w:rPr>
        <w:t>请看</w:t>
      </w:r>
      <w:r>
        <w:rPr>
          <w:rFonts w:ascii="Calibri Light" w:hAnsi="Calibri Light" w:cs="Arial" w:hint="eastAsia"/>
          <w:kern w:val="0"/>
          <w:szCs w:val="21"/>
          <w:lang w:val="zh-CN"/>
        </w:rPr>
        <w:t>示例动词</w:t>
      </w:r>
      <w:r w:rsidRPr="00304C8E">
        <w:rPr>
          <w:rFonts w:ascii="Calibri Light" w:hAnsi="Calibri Light" w:cs="Arial"/>
          <w:kern w:val="0"/>
          <w:szCs w:val="21"/>
          <w:lang w:val="zh-CN"/>
        </w:rPr>
        <w:t>：</w:t>
      </w:r>
    </w:p>
    <w:tbl>
      <w:tblPr>
        <w:tblStyle w:val="a4"/>
        <w:tblW w:w="0" w:type="auto"/>
        <w:tblInd w:w="959" w:type="dxa"/>
        <w:tblLook w:val="04A0" w:firstRow="1" w:lastRow="0" w:firstColumn="1" w:lastColumn="0" w:noHBand="0" w:noVBand="1"/>
      </w:tblPr>
      <w:tblGrid>
        <w:gridCol w:w="2835"/>
        <w:gridCol w:w="2835"/>
      </w:tblGrid>
      <w:tr w:rsidR="00993BDD" w:rsidRPr="0089151E" w14:paraId="7A21372F" w14:textId="77777777" w:rsidTr="00FB3D8F">
        <w:tc>
          <w:tcPr>
            <w:tcW w:w="5670" w:type="dxa"/>
            <w:gridSpan w:val="2"/>
          </w:tcPr>
          <w:p w14:paraId="574E83C0" w14:textId="77777777" w:rsidR="00993BDD" w:rsidRPr="0089151E" w:rsidRDefault="00993BDD" w:rsidP="00FB3D8F">
            <w:pPr>
              <w:autoSpaceDE w:val="0"/>
              <w:autoSpaceDN w:val="0"/>
              <w:adjustRightInd w:val="0"/>
              <w:ind w:firstLineChars="350" w:firstLine="735"/>
              <w:jc w:val="center"/>
              <w:rPr>
                <w:rFonts w:ascii="Calibri Light" w:hAnsi="Calibri Light" w:cs="Arial"/>
                <w:kern w:val="0"/>
                <w:szCs w:val="21"/>
                <w:lang w:val="fr-FR"/>
              </w:rPr>
            </w:pPr>
            <w:r w:rsidRPr="0089151E">
              <w:rPr>
                <w:rFonts w:ascii="Calibri Light" w:hAnsi="Calibri Light" w:cs="Arial"/>
                <w:kern w:val="0"/>
                <w:szCs w:val="21"/>
                <w:lang w:val="fr-FR"/>
              </w:rPr>
              <w:t>habiter</w:t>
            </w:r>
            <w:r w:rsidRPr="0089151E">
              <w:rPr>
                <w:rFonts w:ascii="Calibri Light" w:hAnsi="Calibri Light" w:cs="Arial" w:hint="eastAsia"/>
                <w:kern w:val="0"/>
                <w:szCs w:val="21"/>
                <w:lang w:val="fr-FR"/>
              </w:rPr>
              <w:t xml:space="preserve">  </w:t>
            </w:r>
            <w:r w:rsidRPr="0089151E">
              <w:rPr>
                <w:rFonts w:ascii="Calibri Light" w:hAnsi="Calibri Light" w:cs="Arial" w:hint="eastAsia"/>
                <w:kern w:val="0"/>
                <w:szCs w:val="21"/>
                <w:lang w:val="fr-FR"/>
              </w:rPr>
              <w:t>（</w:t>
            </w:r>
            <w:r>
              <w:rPr>
                <w:rFonts w:ascii="Calibri Light" w:hAnsi="Calibri Light" w:cs="Arial"/>
                <w:kern w:val="0"/>
                <w:szCs w:val="21"/>
                <w:lang w:val="fr-CA"/>
              </w:rPr>
              <w:t>nous habit</w:t>
            </w:r>
            <w:r w:rsidRPr="00304C8E">
              <w:rPr>
                <w:rFonts w:ascii="Calibri Light" w:hAnsi="Calibri Light" w:cs="Arial"/>
                <w:i/>
                <w:color w:val="C00000"/>
                <w:kern w:val="0"/>
                <w:szCs w:val="21"/>
                <w:lang w:val="fr-CA"/>
              </w:rPr>
              <w:t>ons</w:t>
            </w:r>
            <w:r w:rsidRPr="0089151E">
              <w:rPr>
                <w:rFonts w:ascii="Calibri Light" w:hAnsi="Calibri Light" w:cs="Arial" w:hint="eastAsia"/>
                <w:kern w:val="0"/>
                <w:szCs w:val="21"/>
                <w:lang w:val="fr-FR"/>
              </w:rPr>
              <w:t>）</w:t>
            </w:r>
          </w:p>
        </w:tc>
      </w:tr>
      <w:tr w:rsidR="00993BDD" w14:paraId="585685E9" w14:textId="77777777" w:rsidTr="00FB3D8F">
        <w:tc>
          <w:tcPr>
            <w:tcW w:w="2835" w:type="dxa"/>
          </w:tcPr>
          <w:p w14:paraId="674F0F7E" w14:textId="77777777" w:rsidR="00993BDD" w:rsidRDefault="00993BDD" w:rsidP="00FB3D8F">
            <w:pPr>
              <w:autoSpaceDE w:val="0"/>
              <w:autoSpaceDN w:val="0"/>
              <w:adjustRightInd w:val="0"/>
              <w:jc w:val="center"/>
              <w:rPr>
                <w:rFonts w:ascii="Calibri Light" w:hAnsi="Calibri Light" w:cs="Arial"/>
                <w:kern w:val="0"/>
                <w:szCs w:val="21"/>
                <w:lang w:val="zh-CN"/>
              </w:rPr>
            </w:pPr>
            <w:r w:rsidRPr="00304C8E">
              <w:rPr>
                <w:rFonts w:ascii="Calibri Light" w:hAnsi="Calibri Light" w:cs="Arial"/>
                <w:kern w:val="0"/>
                <w:szCs w:val="21"/>
                <w:lang w:val="zh-CN"/>
              </w:rPr>
              <w:t>jʼhabit</w:t>
            </w:r>
            <w:r w:rsidRPr="00304C8E">
              <w:rPr>
                <w:rFonts w:ascii="Calibri Light" w:hAnsi="Calibri Light" w:cs="Arial"/>
                <w:i/>
                <w:color w:val="C00000"/>
                <w:kern w:val="0"/>
                <w:szCs w:val="21"/>
                <w:lang w:val="zh-CN"/>
              </w:rPr>
              <w:t>ais</w:t>
            </w:r>
          </w:p>
        </w:tc>
        <w:tc>
          <w:tcPr>
            <w:tcW w:w="2835" w:type="dxa"/>
          </w:tcPr>
          <w:p w14:paraId="5F1233B5" w14:textId="77777777" w:rsidR="00993BDD" w:rsidRDefault="00993BDD" w:rsidP="00FB3D8F">
            <w:pPr>
              <w:autoSpaceDE w:val="0"/>
              <w:autoSpaceDN w:val="0"/>
              <w:adjustRightInd w:val="0"/>
              <w:jc w:val="center"/>
              <w:rPr>
                <w:rFonts w:ascii="Calibri Light" w:hAnsi="Calibri Light" w:cs="Arial"/>
                <w:kern w:val="0"/>
                <w:szCs w:val="21"/>
                <w:lang w:val="zh-CN"/>
              </w:rPr>
            </w:pPr>
            <w:r w:rsidRPr="00304C8E">
              <w:rPr>
                <w:rFonts w:ascii="Calibri Light" w:hAnsi="Calibri Light" w:cs="Arial"/>
                <w:kern w:val="0"/>
                <w:szCs w:val="21"/>
                <w:lang w:val="zh-CN"/>
              </w:rPr>
              <w:t>nous habit</w:t>
            </w:r>
            <w:r w:rsidRPr="00304C8E">
              <w:rPr>
                <w:rFonts w:ascii="Calibri Light" w:hAnsi="Calibri Light" w:cs="Arial"/>
                <w:i/>
                <w:color w:val="C00000"/>
                <w:kern w:val="0"/>
                <w:szCs w:val="21"/>
                <w:lang w:val="zh-CN"/>
              </w:rPr>
              <w:t>ions</w:t>
            </w:r>
          </w:p>
        </w:tc>
      </w:tr>
      <w:tr w:rsidR="00993BDD" w14:paraId="2BC6BCF8" w14:textId="77777777" w:rsidTr="00FB3D8F">
        <w:tc>
          <w:tcPr>
            <w:tcW w:w="2835" w:type="dxa"/>
          </w:tcPr>
          <w:p w14:paraId="0A5C2FB6" w14:textId="77777777" w:rsidR="00993BDD" w:rsidRDefault="00993BDD" w:rsidP="00FB3D8F">
            <w:pPr>
              <w:autoSpaceDE w:val="0"/>
              <w:autoSpaceDN w:val="0"/>
              <w:adjustRightInd w:val="0"/>
              <w:jc w:val="center"/>
              <w:rPr>
                <w:rFonts w:ascii="Calibri Light" w:hAnsi="Calibri Light" w:cs="Arial"/>
                <w:kern w:val="0"/>
                <w:szCs w:val="21"/>
                <w:lang w:val="zh-CN"/>
              </w:rPr>
            </w:pPr>
            <w:r w:rsidRPr="00304C8E">
              <w:rPr>
                <w:rFonts w:ascii="Calibri Light" w:hAnsi="Calibri Light" w:cs="Arial"/>
                <w:kern w:val="0"/>
                <w:szCs w:val="21"/>
                <w:lang w:val="zh-CN"/>
              </w:rPr>
              <w:lastRenderedPageBreak/>
              <w:t>tu habit</w:t>
            </w:r>
            <w:r w:rsidRPr="00304C8E">
              <w:rPr>
                <w:rFonts w:ascii="Calibri Light" w:hAnsi="Calibri Light" w:cs="Arial"/>
                <w:i/>
                <w:color w:val="C00000"/>
                <w:kern w:val="0"/>
                <w:szCs w:val="21"/>
                <w:lang w:val="zh-CN"/>
              </w:rPr>
              <w:t>ais</w:t>
            </w:r>
          </w:p>
        </w:tc>
        <w:tc>
          <w:tcPr>
            <w:tcW w:w="2835" w:type="dxa"/>
          </w:tcPr>
          <w:p w14:paraId="0D9F1A75" w14:textId="77777777" w:rsidR="00993BDD" w:rsidRPr="00304C8E" w:rsidRDefault="00993BDD" w:rsidP="00FB3D8F">
            <w:pPr>
              <w:autoSpaceDE w:val="0"/>
              <w:autoSpaceDN w:val="0"/>
              <w:adjustRightInd w:val="0"/>
              <w:jc w:val="center"/>
              <w:rPr>
                <w:rFonts w:ascii="Calibri Light" w:hAnsi="Calibri Light" w:cs="Arial"/>
                <w:kern w:val="0"/>
                <w:szCs w:val="21"/>
                <w:lang w:val="fr-CA"/>
              </w:rPr>
            </w:pPr>
            <w:r w:rsidRPr="00304C8E">
              <w:rPr>
                <w:rFonts w:ascii="Calibri Light" w:hAnsi="Calibri Light" w:cs="Arial"/>
                <w:kern w:val="0"/>
                <w:szCs w:val="21"/>
                <w:lang w:val="zh-CN"/>
              </w:rPr>
              <w:t>vous habit</w:t>
            </w:r>
            <w:r w:rsidRPr="00304C8E">
              <w:rPr>
                <w:rFonts w:ascii="Calibri Light" w:hAnsi="Calibri Light" w:cs="Arial"/>
                <w:i/>
                <w:color w:val="C00000"/>
                <w:kern w:val="0"/>
                <w:szCs w:val="21"/>
                <w:lang w:val="zh-CN"/>
              </w:rPr>
              <w:t>iez</w:t>
            </w:r>
          </w:p>
        </w:tc>
      </w:tr>
      <w:tr w:rsidR="00993BDD" w14:paraId="267A620F" w14:textId="77777777" w:rsidTr="00FB3D8F">
        <w:tc>
          <w:tcPr>
            <w:tcW w:w="2835" w:type="dxa"/>
          </w:tcPr>
          <w:p w14:paraId="024C2DFF" w14:textId="77777777" w:rsidR="00993BDD" w:rsidRDefault="00993BDD" w:rsidP="00FB3D8F">
            <w:pPr>
              <w:autoSpaceDE w:val="0"/>
              <w:autoSpaceDN w:val="0"/>
              <w:adjustRightInd w:val="0"/>
              <w:jc w:val="center"/>
              <w:rPr>
                <w:rFonts w:ascii="Calibri Light" w:hAnsi="Calibri Light" w:cs="Arial"/>
                <w:kern w:val="0"/>
                <w:szCs w:val="21"/>
                <w:lang w:val="zh-CN"/>
              </w:rPr>
            </w:pPr>
            <w:r w:rsidRPr="00304C8E">
              <w:rPr>
                <w:rFonts w:ascii="Calibri Light" w:hAnsi="Calibri Light" w:cs="Arial"/>
                <w:kern w:val="0"/>
                <w:szCs w:val="21"/>
                <w:lang w:val="zh-CN"/>
              </w:rPr>
              <w:t>il habit</w:t>
            </w:r>
            <w:r w:rsidRPr="00304C8E">
              <w:rPr>
                <w:rFonts w:ascii="Calibri Light" w:hAnsi="Calibri Light" w:cs="Arial"/>
                <w:i/>
                <w:color w:val="C00000"/>
                <w:kern w:val="0"/>
                <w:szCs w:val="21"/>
                <w:lang w:val="zh-CN"/>
              </w:rPr>
              <w:t>ait</w:t>
            </w:r>
          </w:p>
        </w:tc>
        <w:tc>
          <w:tcPr>
            <w:tcW w:w="2835" w:type="dxa"/>
          </w:tcPr>
          <w:p w14:paraId="3F8D3015" w14:textId="77777777" w:rsidR="00993BDD" w:rsidRPr="00304C8E" w:rsidRDefault="00993BDD" w:rsidP="00FB3D8F">
            <w:pPr>
              <w:autoSpaceDE w:val="0"/>
              <w:autoSpaceDN w:val="0"/>
              <w:adjustRightInd w:val="0"/>
              <w:jc w:val="center"/>
              <w:rPr>
                <w:rFonts w:ascii="Calibri Light" w:hAnsi="Calibri Light" w:cs="Arial"/>
                <w:kern w:val="0"/>
                <w:szCs w:val="21"/>
                <w:lang w:val="fr-CA"/>
              </w:rPr>
            </w:pPr>
            <w:r w:rsidRPr="00304C8E">
              <w:rPr>
                <w:rFonts w:ascii="Calibri Light" w:hAnsi="Calibri Light" w:cs="Arial"/>
                <w:kern w:val="0"/>
                <w:szCs w:val="21"/>
                <w:lang w:val="zh-CN"/>
              </w:rPr>
              <w:t>ils habit</w:t>
            </w:r>
            <w:r w:rsidRPr="00304C8E">
              <w:rPr>
                <w:rFonts w:ascii="Calibri Light" w:hAnsi="Calibri Light" w:cs="Arial"/>
                <w:i/>
                <w:color w:val="C00000"/>
                <w:kern w:val="0"/>
                <w:szCs w:val="21"/>
                <w:lang w:val="zh-CN"/>
              </w:rPr>
              <w:t>aient</w:t>
            </w:r>
          </w:p>
        </w:tc>
      </w:tr>
      <w:tr w:rsidR="00993BDD" w14:paraId="2DA41115" w14:textId="77777777" w:rsidTr="00FB3D8F">
        <w:tc>
          <w:tcPr>
            <w:tcW w:w="2835" w:type="dxa"/>
          </w:tcPr>
          <w:p w14:paraId="4010AE6B" w14:textId="77777777" w:rsidR="00993BDD" w:rsidRDefault="00993BDD" w:rsidP="00FB3D8F">
            <w:pPr>
              <w:autoSpaceDE w:val="0"/>
              <w:autoSpaceDN w:val="0"/>
              <w:adjustRightInd w:val="0"/>
              <w:jc w:val="center"/>
              <w:rPr>
                <w:rFonts w:ascii="Calibri Light" w:hAnsi="Calibri Light" w:cs="Arial"/>
                <w:kern w:val="0"/>
                <w:szCs w:val="21"/>
                <w:lang w:val="zh-CN"/>
              </w:rPr>
            </w:pPr>
            <w:r w:rsidRPr="00304C8E">
              <w:rPr>
                <w:rFonts w:ascii="Calibri Light" w:hAnsi="Calibri Light" w:cs="Arial"/>
                <w:kern w:val="0"/>
                <w:szCs w:val="21"/>
                <w:lang w:val="zh-CN"/>
              </w:rPr>
              <w:t>elle habit</w:t>
            </w:r>
            <w:r w:rsidRPr="00304C8E">
              <w:rPr>
                <w:rFonts w:ascii="Calibri Light" w:hAnsi="Calibri Light" w:cs="Arial"/>
                <w:i/>
                <w:color w:val="C00000"/>
                <w:kern w:val="0"/>
                <w:szCs w:val="21"/>
                <w:lang w:val="zh-CN"/>
              </w:rPr>
              <w:t>ait</w:t>
            </w:r>
          </w:p>
        </w:tc>
        <w:tc>
          <w:tcPr>
            <w:tcW w:w="2835" w:type="dxa"/>
          </w:tcPr>
          <w:p w14:paraId="5B0017F6" w14:textId="77777777" w:rsidR="00993BDD" w:rsidRPr="00304C8E" w:rsidRDefault="00993BDD" w:rsidP="00FB3D8F">
            <w:pPr>
              <w:autoSpaceDE w:val="0"/>
              <w:autoSpaceDN w:val="0"/>
              <w:adjustRightInd w:val="0"/>
              <w:jc w:val="center"/>
              <w:rPr>
                <w:rFonts w:ascii="Calibri Light" w:hAnsi="Calibri Light" w:cs="Arial"/>
                <w:kern w:val="0"/>
                <w:szCs w:val="21"/>
                <w:lang w:val="fr-CA"/>
              </w:rPr>
            </w:pPr>
            <w:r w:rsidRPr="00304C8E">
              <w:rPr>
                <w:rFonts w:ascii="Calibri Light" w:hAnsi="Calibri Light" w:cs="Arial"/>
                <w:kern w:val="0"/>
                <w:szCs w:val="21"/>
                <w:lang w:val="zh-CN"/>
              </w:rPr>
              <w:t>elles habit</w:t>
            </w:r>
            <w:r w:rsidRPr="00304C8E">
              <w:rPr>
                <w:rFonts w:ascii="Calibri Light" w:hAnsi="Calibri Light" w:cs="Arial"/>
                <w:i/>
                <w:color w:val="C00000"/>
                <w:kern w:val="0"/>
                <w:szCs w:val="21"/>
                <w:lang w:val="zh-CN"/>
              </w:rPr>
              <w:t>aient</w:t>
            </w:r>
          </w:p>
        </w:tc>
      </w:tr>
    </w:tbl>
    <w:p w14:paraId="0A302EDF" w14:textId="77777777" w:rsidR="00993BDD" w:rsidRDefault="00993BDD" w:rsidP="00993BDD">
      <w:pPr>
        <w:autoSpaceDE w:val="0"/>
        <w:autoSpaceDN w:val="0"/>
        <w:adjustRightInd w:val="0"/>
        <w:jc w:val="left"/>
        <w:rPr>
          <w:rFonts w:ascii="Calibri Light" w:hAnsi="Calibri Light" w:cs="Arial"/>
          <w:kern w:val="0"/>
          <w:szCs w:val="21"/>
          <w:lang w:val="fr-CA"/>
        </w:rPr>
      </w:pPr>
      <w:r w:rsidRPr="00304C8E">
        <w:rPr>
          <w:rFonts w:ascii="Calibri Light" w:hAnsi="Calibri Light" w:cs="Arial"/>
          <w:kern w:val="0"/>
          <w:szCs w:val="21"/>
          <w:lang w:val="zh-CN"/>
        </w:rPr>
        <w:t xml:space="preserve">  </w:t>
      </w:r>
    </w:p>
    <w:p w14:paraId="7582C520" w14:textId="77777777" w:rsidR="00993BDD" w:rsidRDefault="00993BDD" w:rsidP="00993BDD">
      <w:pPr>
        <w:autoSpaceDE w:val="0"/>
        <w:autoSpaceDN w:val="0"/>
        <w:adjustRightInd w:val="0"/>
        <w:jc w:val="left"/>
        <w:rPr>
          <w:rFonts w:ascii="Calibri Light" w:hAnsi="Calibri Light" w:cs="Arial"/>
          <w:kern w:val="0"/>
          <w:szCs w:val="21"/>
          <w:lang w:val="fr-CA"/>
        </w:rPr>
      </w:pPr>
    </w:p>
    <w:p w14:paraId="34D14B98" w14:textId="77777777" w:rsidR="00993BDD" w:rsidRDefault="00993BDD" w:rsidP="00993BDD">
      <w:pPr>
        <w:autoSpaceDE w:val="0"/>
        <w:autoSpaceDN w:val="0"/>
        <w:adjustRightInd w:val="0"/>
        <w:jc w:val="left"/>
        <w:rPr>
          <w:rFonts w:ascii="Calibri Light" w:hAnsi="Calibri Light" w:cs="Arial"/>
          <w:kern w:val="0"/>
          <w:szCs w:val="21"/>
          <w:lang w:val="fr-CA"/>
        </w:rPr>
      </w:pPr>
    </w:p>
    <w:p w14:paraId="5C4DE082" w14:textId="77777777" w:rsidR="00993BDD" w:rsidRPr="002D0835" w:rsidRDefault="00993BDD" w:rsidP="00993BDD">
      <w:pPr>
        <w:autoSpaceDE w:val="0"/>
        <w:autoSpaceDN w:val="0"/>
        <w:adjustRightInd w:val="0"/>
        <w:jc w:val="left"/>
        <w:rPr>
          <w:rFonts w:ascii="Calibri Light" w:hAnsi="Calibri Light" w:cs="Arial"/>
          <w:kern w:val="0"/>
          <w:szCs w:val="21"/>
          <w:lang w:val="fr-CA"/>
        </w:rPr>
      </w:pPr>
    </w:p>
    <w:p w14:paraId="32AAB059" w14:textId="77777777" w:rsidR="00993BDD" w:rsidRPr="00304C8E" w:rsidRDefault="00993BDD" w:rsidP="00993BDD">
      <w:pPr>
        <w:autoSpaceDE w:val="0"/>
        <w:autoSpaceDN w:val="0"/>
        <w:adjustRightInd w:val="0"/>
        <w:ind w:firstLineChars="400" w:firstLine="840"/>
        <w:jc w:val="left"/>
        <w:rPr>
          <w:rFonts w:ascii="Calibri Light" w:hAnsi="Calibri Light" w:cs="Arial"/>
          <w:kern w:val="0"/>
          <w:szCs w:val="21"/>
          <w:lang w:val="zh-CN"/>
        </w:rPr>
      </w:pPr>
      <w:r w:rsidRPr="00304C8E">
        <w:rPr>
          <w:rFonts w:ascii="Calibri Light" w:hAnsi="Calibri Light" w:cs="Arial"/>
          <w:kern w:val="0"/>
          <w:szCs w:val="21"/>
          <w:lang w:val="zh-CN"/>
        </w:rPr>
        <w:t>但动词</w:t>
      </w:r>
      <w:r w:rsidRPr="00304C8E">
        <w:rPr>
          <w:rFonts w:ascii="Calibri Light" w:hAnsi="Calibri Light" w:cs="Arial"/>
          <w:kern w:val="0"/>
          <w:szCs w:val="21"/>
          <w:lang w:val="zh-CN"/>
        </w:rPr>
        <w:t xml:space="preserve"> être </w:t>
      </w:r>
      <w:r w:rsidRPr="00304C8E">
        <w:rPr>
          <w:rFonts w:ascii="Calibri Light" w:hAnsi="Calibri Light" w:cs="Arial"/>
          <w:kern w:val="0"/>
          <w:szCs w:val="21"/>
          <w:lang w:val="zh-CN"/>
        </w:rPr>
        <w:t>例外：</w:t>
      </w:r>
    </w:p>
    <w:tbl>
      <w:tblPr>
        <w:tblStyle w:val="a4"/>
        <w:tblW w:w="0" w:type="auto"/>
        <w:tblInd w:w="959" w:type="dxa"/>
        <w:tblLook w:val="04A0" w:firstRow="1" w:lastRow="0" w:firstColumn="1" w:lastColumn="0" w:noHBand="0" w:noVBand="1"/>
      </w:tblPr>
      <w:tblGrid>
        <w:gridCol w:w="2835"/>
        <w:gridCol w:w="2835"/>
      </w:tblGrid>
      <w:tr w:rsidR="00993BDD" w:rsidRPr="0089151E" w14:paraId="6EE5351B" w14:textId="77777777" w:rsidTr="00FB3D8F">
        <w:tc>
          <w:tcPr>
            <w:tcW w:w="5670" w:type="dxa"/>
            <w:gridSpan w:val="2"/>
          </w:tcPr>
          <w:p w14:paraId="593C06FE" w14:textId="77777777" w:rsidR="00993BDD" w:rsidRPr="00030EB4" w:rsidRDefault="00993BDD" w:rsidP="00FB3D8F">
            <w:pPr>
              <w:autoSpaceDE w:val="0"/>
              <w:autoSpaceDN w:val="0"/>
              <w:adjustRightInd w:val="0"/>
              <w:jc w:val="center"/>
              <w:rPr>
                <w:rFonts w:ascii="Calibri Light" w:hAnsi="Calibri Light" w:cs="Arial"/>
                <w:kern w:val="0"/>
                <w:szCs w:val="21"/>
                <w:lang w:val="fr-FR"/>
              </w:rPr>
            </w:pPr>
            <w:r w:rsidRPr="00304C8E">
              <w:rPr>
                <w:rFonts w:ascii="Calibri Light" w:hAnsi="Calibri Light" w:cs="Arial"/>
                <w:kern w:val="0"/>
                <w:szCs w:val="21"/>
                <w:lang w:val="fr-FR"/>
              </w:rPr>
              <w:t>être</w:t>
            </w:r>
            <w:r w:rsidRPr="0089151E">
              <w:rPr>
                <w:rFonts w:ascii="Calibri Light" w:hAnsi="Calibri Light" w:cs="Arial" w:hint="eastAsia"/>
                <w:kern w:val="0"/>
                <w:szCs w:val="21"/>
                <w:lang w:val="fr-FR"/>
              </w:rPr>
              <w:t xml:space="preserve">  </w:t>
            </w:r>
            <w:r w:rsidRPr="0089151E">
              <w:rPr>
                <w:rFonts w:ascii="Calibri Light" w:hAnsi="Calibri Light" w:cs="Arial" w:hint="eastAsia"/>
                <w:kern w:val="0"/>
                <w:szCs w:val="21"/>
                <w:lang w:val="fr-FR"/>
              </w:rPr>
              <w:t>（</w:t>
            </w:r>
            <w:r>
              <w:rPr>
                <w:rFonts w:ascii="Calibri Light" w:hAnsi="Calibri Light" w:cs="Arial"/>
                <w:kern w:val="0"/>
                <w:szCs w:val="21"/>
                <w:lang w:val="fr-CA"/>
              </w:rPr>
              <w:t>nous</w:t>
            </w:r>
            <w:r w:rsidRPr="00030EB4">
              <w:rPr>
                <w:rFonts w:ascii="Calibri Light" w:hAnsi="Calibri Light" w:cs="Arial"/>
                <w:i/>
                <w:color w:val="C00000"/>
                <w:kern w:val="0"/>
                <w:szCs w:val="21"/>
                <w:lang w:val="fr-CA"/>
              </w:rPr>
              <w:t xml:space="preserve"> sommes</w:t>
            </w:r>
            <w:r w:rsidRPr="0089151E">
              <w:rPr>
                <w:rFonts w:ascii="Calibri Light" w:hAnsi="Calibri Light" w:cs="Arial" w:hint="eastAsia"/>
                <w:kern w:val="0"/>
                <w:szCs w:val="21"/>
                <w:lang w:val="fr-FR"/>
              </w:rPr>
              <w:t>）</w:t>
            </w:r>
          </w:p>
        </w:tc>
      </w:tr>
      <w:tr w:rsidR="00993BDD" w14:paraId="33C47A82" w14:textId="77777777" w:rsidTr="00FB3D8F">
        <w:tc>
          <w:tcPr>
            <w:tcW w:w="2835" w:type="dxa"/>
          </w:tcPr>
          <w:p w14:paraId="6A335028" w14:textId="77777777" w:rsidR="00993BDD" w:rsidRDefault="00993BDD" w:rsidP="00FB3D8F">
            <w:pPr>
              <w:autoSpaceDE w:val="0"/>
              <w:autoSpaceDN w:val="0"/>
              <w:adjustRightInd w:val="0"/>
              <w:jc w:val="center"/>
              <w:rPr>
                <w:rFonts w:ascii="Calibri Light" w:hAnsi="Calibri Light" w:cs="Arial"/>
                <w:kern w:val="0"/>
                <w:szCs w:val="21"/>
                <w:lang w:val="zh-CN"/>
              </w:rPr>
            </w:pPr>
            <w:r w:rsidRPr="00304C8E">
              <w:rPr>
                <w:rFonts w:ascii="Calibri Light" w:hAnsi="Calibri Light" w:cs="Arial"/>
                <w:kern w:val="0"/>
                <w:szCs w:val="21"/>
                <w:lang w:val="fr-FR"/>
              </w:rPr>
              <w:t>jʼét</w:t>
            </w:r>
            <w:r w:rsidRPr="00304C8E">
              <w:rPr>
                <w:rFonts w:ascii="Calibri Light" w:hAnsi="Calibri Light" w:cs="Arial"/>
                <w:i/>
                <w:color w:val="C00000"/>
                <w:kern w:val="0"/>
                <w:szCs w:val="21"/>
                <w:lang w:val="zh-CN"/>
              </w:rPr>
              <w:t>ais</w:t>
            </w:r>
          </w:p>
        </w:tc>
        <w:tc>
          <w:tcPr>
            <w:tcW w:w="2835" w:type="dxa"/>
          </w:tcPr>
          <w:p w14:paraId="4D96F868" w14:textId="77777777" w:rsidR="00993BDD" w:rsidRDefault="00993BDD" w:rsidP="00FB3D8F">
            <w:pPr>
              <w:autoSpaceDE w:val="0"/>
              <w:autoSpaceDN w:val="0"/>
              <w:adjustRightInd w:val="0"/>
              <w:jc w:val="center"/>
              <w:rPr>
                <w:rFonts w:ascii="Calibri Light" w:hAnsi="Calibri Light" w:cs="Arial"/>
                <w:kern w:val="0"/>
                <w:szCs w:val="21"/>
                <w:lang w:val="zh-CN"/>
              </w:rPr>
            </w:pPr>
            <w:r w:rsidRPr="00304C8E">
              <w:rPr>
                <w:rFonts w:ascii="Calibri Light" w:hAnsi="Calibri Light" w:cs="Arial"/>
                <w:kern w:val="0"/>
                <w:szCs w:val="21"/>
                <w:lang w:val="zh-CN"/>
              </w:rPr>
              <w:t xml:space="preserve">nous </w:t>
            </w:r>
            <w:r>
              <w:rPr>
                <w:rFonts w:ascii="Calibri Light" w:hAnsi="Calibri Light" w:cs="Arial"/>
                <w:kern w:val="0"/>
                <w:szCs w:val="21"/>
                <w:lang w:val="fr-CA"/>
              </w:rPr>
              <w:t>é</w:t>
            </w:r>
            <w:r w:rsidRPr="00304C8E">
              <w:rPr>
                <w:rFonts w:ascii="Calibri Light" w:hAnsi="Calibri Light" w:cs="Arial"/>
                <w:kern w:val="0"/>
                <w:szCs w:val="21"/>
                <w:lang w:val="zh-CN"/>
              </w:rPr>
              <w:t>t</w:t>
            </w:r>
            <w:r w:rsidRPr="00304C8E">
              <w:rPr>
                <w:rFonts w:ascii="Calibri Light" w:hAnsi="Calibri Light" w:cs="Arial"/>
                <w:i/>
                <w:color w:val="C00000"/>
                <w:kern w:val="0"/>
                <w:szCs w:val="21"/>
                <w:lang w:val="zh-CN"/>
              </w:rPr>
              <w:t>ions</w:t>
            </w:r>
          </w:p>
        </w:tc>
      </w:tr>
      <w:tr w:rsidR="00993BDD" w14:paraId="5DDA4638" w14:textId="77777777" w:rsidTr="00FB3D8F">
        <w:tc>
          <w:tcPr>
            <w:tcW w:w="2835" w:type="dxa"/>
          </w:tcPr>
          <w:p w14:paraId="139CA712" w14:textId="77777777" w:rsidR="00993BDD" w:rsidRDefault="00993BDD" w:rsidP="00FB3D8F">
            <w:pPr>
              <w:autoSpaceDE w:val="0"/>
              <w:autoSpaceDN w:val="0"/>
              <w:adjustRightInd w:val="0"/>
              <w:jc w:val="center"/>
              <w:rPr>
                <w:rFonts w:ascii="Calibri Light" w:hAnsi="Calibri Light" w:cs="Arial"/>
                <w:kern w:val="0"/>
                <w:szCs w:val="21"/>
                <w:lang w:val="zh-CN"/>
              </w:rPr>
            </w:pPr>
            <w:r w:rsidRPr="00304C8E">
              <w:rPr>
                <w:rFonts w:ascii="Calibri Light" w:hAnsi="Calibri Light" w:cs="Arial"/>
                <w:kern w:val="0"/>
                <w:szCs w:val="21"/>
                <w:lang w:val="zh-CN"/>
              </w:rPr>
              <w:t xml:space="preserve">tu </w:t>
            </w:r>
            <w:r>
              <w:rPr>
                <w:rFonts w:ascii="Calibri Light" w:hAnsi="Calibri Light" w:cs="Arial"/>
                <w:kern w:val="0"/>
                <w:szCs w:val="21"/>
                <w:lang w:val="fr-CA"/>
              </w:rPr>
              <w:t>é</w:t>
            </w:r>
            <w:r w:rsidRPr="00304C8E">
              <w:rPr>
                <w:rFonts w:ascii="Calibri Light" w:hAnsi="Calibri Light" w:cs="Arial"/>
                <w:kern w:val="0"/>
                <w:szCs w:val="21"/>
                <w:lang w:val="zh-CN"/>
              </w:rPr>
              <w:t>t</w:t>
            </w:r>
            <w:r w:rsidRPr="00304C8E">
              <w:rPr>
                <w:rFonts w:ascii="Calibri Light" w:hAnsi="Calibri Light" w:cs="Arial"/>
                <w:i/>
                <w:color w:val="C00000"/>
                <w:kern w:val="0"/>
                <w:szCs w:val="21"/>
                <w:lang w:val="zh-CN"/>
              </w:rPr>
              <w:t>ais</w:t>
            </w:r>
          </w:p>
        </w:tc>
        <w:tc>
          <w:tcPr>
            <w:tcW w:w="2835" w:type="dxa"/>
          </w:tcPr>
          <w:p w14:paraId="7BC208D8" w14:textId="77777777" w:rsidR="00993BDD" w:rsidRPr="00304C8E" w:rsidRDefault="00993BDD" w:rsidP="00FB3D8F">
            <w:pPr>
              <w:autoSpaceDE w:val="0"/>
              <w:autoSpaceDN w:val="0"/>
              <w:adjustRightInd w:val="0"/>
              <w:jc w:val="center"/>
              <w:rPr>
                <w:rFonts w:ascii="Calibri Light" w:hAnsi="Calibri Light" w:cs="Arial"/>
                <w:kern w:val="0"/>
                <w:szCs w:val="21"/>
                <w:lang w:val="fr-CA"/>
              </w:rPr>
            </w:pPr>
            <w:r w:rsidRPr="00304C8E">
              <w:rPr>
                <w:rFonts w:ascii="Calibri Light" w:hAnsi="Calibri Light" w:cs="Arial"/>
                <w:kern w:val="0"/>
                <w:szCs w:val="21"/>
                <w:lang w:val="zh-CN"/>
              </w:rPr>
              <w:t xml:space="preserve">vous </w:t>
            </w:r>
            <w:r>
              <w:rPr>
                <w:rFonts w:ascii="Calibri Light" w:hAnsi="Calibri Light" w:cs="Arial"/>
                <w:kern w:val="0"/>
                <w:szCs w:val="21"/>
                <w:lang w:val="fr-CA"/>
              </w:rPr>
              <w:t>é</w:t>
            </w:r>
            <w:r w:rsidRPr="00304C8E">
              <w:rPr>
                <w:rFonts w:ascii="Calibri Light" w:hAnsi="Calibri Light" w:cs="Arial"/>
                <w:kern w:val="0"/>
                <w:szCs w:val="21"/>
                <w:lang w:val="zh-CN"/>
              </w:rPr>
              <w:t>t</w:t>
            </w:r>
            <w:r w:rsidRPr="00304C8E">
              <w:rPr>
                <w:rFonts w:ascii="Calibri Light" w:hAnsi="Calibri Light" w:cs="Arial"/>
                <w:i/>
                <w:color w:val="C00000"/>
                <w:kern w:val="0"/>
                <w:szCs w:val="21"/>
                <w:lang w:val="zh-CN"/>
              </w:rPr>
              <w:t>iez</w:t>
            </w:r>
          </w:p>
        </w:tc>
      </w:tr>
      <w:tr w:rsidR="00993BDD" w14:paraId="5CE785A2" w14:textId="77777777" w:rsidTr="00FB3D8F">
        <w:tc>
          <w:tcPr>
            <w:tcW w:w="2835" w:type="dxa"/>
          </w:tcPr>
          <w:p w14:paraId="19C4C702" w14:textId="77777777" w:rsidR="00993BDD" w:rsidRDefault="00993BDD" w:rsidP="00FB3D8F">
            <w:pPr>
              <w:autoSpaceDE w:val="0"/>
              <w:autoSpaceDN w:val="0"/>
              <w:adjustRightInd w:val="0"/>
              <w:jc w:val="center"/>
              <w:rPr>
                <w:rFonts w:ascii="Calibri Light" w:hAnsi="Calibri Light" w:cs="Arial"/>
                <w:kern w:val="0"/>
                <w:szCs w:val="21"/>
                <w:lang w:val="zh-CN"/>
              </w:rPr>
            </w:pPr>
            <w:r w:rsidRPr="00304C8E">
              <w:rPr>
                <w:rFonts w:ascii="Calibri Light" w:hAnsi="Calibri Light" w:cs="Arial"/>
                <w:kern w:val="0"/>
                <w:szCs w:val="21"/>
                <w:lang w:val="zh-CN"/>
              </w:rPr>
              <w:t xml:space="preserve">il </w:t>
            </w:r>
            <w:r>
              <w:rPr>
                <w:rFonts w:ascii="Calibri Light" w:hAnsi="Calibri Light" w:cs="Arial"/>
                <w:kern w:val="0"/>
                <w:szCs w:val="21"/>
                <w:lang w:val="fr-CA"/>
              </w:rPr>
              <w:t>é</w:t>
            </w:r>
            <w:r w:rsidRPr="00304C8E">
              <w:rPr>
                <w:rFonts w:ascii="Calibri Light" w:hAnsi="Calibri Light" w:cs="Arial"/>
                <w:kern w:val="0"/>
                <w:szCs w:val="21"/>
                <w:lang w:val="zh-CN"/>
              </w:rPr>
              <w:t>t</w:t>
            </w:r>
            <w:r w:rsidRPr="00304C8E">
              <w:rPr>
                <w:rFonts w:ascii="Calibri Light" w:hAnsi="Calibri Light" w:cs="Arial"/>
                <w:i/>
                <w:color w:val="C00000"/>
                <w:kern w:val="0"/>
                <w:szCs w:val="21"/>
                <w:lang w:val="zh-CN"/>
              </w:rPr>
              <w:t>ait</w:t>
            </w:r>
          </w:p>
        </w:tc>
        <w:tc>
          <w:tcPr>
            <w:tcW w:w="2835" w:type="dxa"/>
          </w:tcPr>
          <w:p w14:paraId="2D136A73" w14:textId="77777777" w:rsidR="00993BDD" w:rsidRPr="00304C8E" w:rsidRDefault="00993BDD" w:rsidP="00FB3D8F">
            <w:pPr>
              <w:autoSpaceDE w:val="0"/>
              <w:autoSpaceDN w:val="0"/>
              <w:adjustRightInd w:val="0"/>
              <w:jc w:val="center"/>
              <w:rPr>
                <w:rFonts w:ascii="Calibri Light" w:hAnsi="Calibri Light" w:cs="Arial"/>
                <w:kern w:val="0"/>
                <w:szCs w:val="21"/>
                <w:lang w:val="fr-CA"/>
              </w:rPr>
            </w:pPr>
            <w:r w:rsidRPr="00304C8E">
              <w:rPr>
                <w:rFonts w:ascii="Calibri Light" w:hAnsi="Calibri Light" w:cs="Arial"/>
                <w:kern w:val="0"/>
                <w:szCs w:val="21"/>
                <w:lang w:val="zh-CN"/>
              </w:rPr>
              <w:t xml:space="preserve">ils </w:t>
            </w:r>
            <w:r>
              <w:rPr>
                <w:rFonts w:ascii="Calibri Light" w:hAnsi="Calibri Light" w:cs="Arial"/>
                <w:kern w:val="0"/>
                <w:szCs w:val="21"/>
                <w:lang w:val="fr-CA"/>
              </w:rPr>
              <w:t>é</w:t>
            </w:r>
            <w:r w:rsidRPr="00304C8E">
              <w:rPr>
                <w:rFonts w:ascii="Calibri Light" w:hAnsi="Calibri Light" w:cs="Arial"/>
                <w:kern w:val="0"/>
                <w:szCs w:val="21"/>
                <w:lang w:val="zh-CN"/>
              </w:rPr>
              <w:t>t</w:t>
            </w:r>
            <w:r w:rsidRPr="00304C8E">
              <w:rPr>
                <w:rFonts w:ascii="Calibri Light" w:hAnsi="Calibri Light" w:cs="Arial"/>
                <w:i/>
                <w:color w:val="C00000"/>
                <w:kern w:val="0"/>
                <w:szCs w:val="21"/>
                <w:lang w:val="zh-CN"/>
              </w:rPr>
              <w:t>aient</w:t>
            </w:r>
          </w:p>
        </w:tc>
      </w:tr>
      <w:tr w:rsidR="00993BDD" w14:paraId="5CD57105" w14:textId="77777777" w:rsidTr="00FB3D8F">
        <w:tc>
          <w:tcPr>
            <w:tcW w:w="2835" w:type="dxa"/>
          </w:tcPr>
          <w:p w14:paraId="38FE791C" w14:textId="77777777" w:rsidR="00993BDD" w:rsidRDefault="00993BDD" w:rsidP="00FB3D8F">
            <w:pPr>
              <w:autoSpaceDE w:val="0"/>
              <w:autoSpaceDN w:val="0"/>
              <w:adjustRightInd w:val="0"/>
              <w:jc w:val="center"/>
              <w:rPr>
                <w:rFonts w:ascii="Calibri Light" w:hAnsi="Calibri Light" w:cs="Arial"/>
                <w:kern w:val="0"/>
                <w:szCs w:val="21"/>
                <w:lang w:val="zh-CN"/>
              </w:rPr>
            </w:pPr>
            <w:r w:rsidRPr="00304C8E">
              <w:rPr>
                <w:rFonts w:ascii="Calibri Light" w:hAnsi="Calibri Light" w:cs="Arial"/>
                <w:kern w:val="0"/>
                <w:szCs w:val="21"/>
                <w:lang w:val="zh-CN"/>
              </w:rPr>
              <w:t xml:space="preserve">elle </w:t>
            </w:r>
            <w:r>
              <w:rPr>
                <w:rFonts w:ascii="Calibri Light" w:hAnsi="Calibri Light" w:cs="Arial"/>
                <w:kern w:val="0"/>
                <w:szCs w:val="21"/>
                <w:lang w:val="fr-CA"/>
              </w:rPr>
              <w:t>é</w:t>
            </w:r>
            <w:r w:rsidRPr="00304C8E">
              <w:rPr>
                <w:rFonts w:ascii="Calibri Light" w:hAnsi="Calibri Light" w:cs="Arial"/>
                <w:kern w:val="0"/>
                <w:szCs w:val="21"/>
                <w:lang w:val="zh-CN"/>
              </w:rPr>
              <w:t>t</w:t>
            </w:r>
            <w:r w:rsidRPr="00304C8E">
              <w:rPr>
                <w:rFonts w:ascii="Calibri Light" w:hAnsi="Calibri Light" w:cs="Arial"/>
                <w:i/>
                <w:color w:val="C00000"/>
                <w:kern w:val="0"/>
                <w:szCs w:val="21"/>
                <w:lang w:val="zh-CN"/>
              </w:rPr>
              <w:t>ait</w:t>
            </w:r>
          </w:p>
        </w:tc>
        <w:tc>
          <w:tcPr>
            <w:tcW w:w="2835" w:type="dxa"/>
          </w:tcPr>
          <w:p w14:paraId="1578F82C" w14:textId="77777777" w:rsidR="00993BDD" w:rsidRPr="00304C8E" w:rsidRDefault="00993BDD" w:rsidP="00FB3D8F">
            <w:pPr>
              <w:autoSpaceDE w:val="0"/>
              <w:autoSpaceDN w:val="0"/>
              <w:adjustRightInd w:val="0"/>
              <w:jc w:val="center"/>
              <w:rPr>
                <w:rFonts w:ascii="Calibri Light" w:hAnsi="Calibri Light" w:cs="Arial"/>
                <w:kern w:val="0"/>
                <w:szCs w:val="21"/>
                <w:lang w:val="fr-CA"/>
              </w:rPr>
            </w:pPr>
            <w:r w:rsidRPr="00304C8E">
              <w:rPr>
                <w:rFonts w:ascii="Calibri Light" w:hAnsi="Calibri Light" w:cs="Arial"/>
                <w:kern w:val="0"/>
                <w:szCs w:val="21"/>
                <w:lang w:val="zh-CN"/>
              </w:rPr>
              <w:t xml:space="preserve">elles </w:t>
            </w:r>
            <w:r>
              <w:rPr>
                <w:rFonts w:ascii="Calibri Light" w:hAnsi="Calibri Light" w:cs="Arial"/>
                <w:kern w:val="0"/>
                <w:szCs w:val="21"/>
                <w:lang w:val="fr-CA"/>
              </w:rPr>
              <w:t>é</w:t>
            </w:r>
            <w:r w:rsidRPr="00304C8E">
              <w:rPr>
                <w:rFonts w:ascii="Calibri Light" w:hAnsi="Calibri Light" w:cs="Arial"/>
                <w:kern w:val="0"/>
                <w:szCs w:val="21"/>
                <w:lang w:val="zh-CN"/>
              </w:rPr>
              <w:t>t</w:t>
            </w:r>
            <w:r w:rsidRPr="00304C8E">
              <w:rPr>
                <w:rFonts w:ascii="Calibri Light" w:hAnsi="Calibri Light" w:cs="Arial"/>
                <w:i/>
                <w:color w:val="C00000"/>
                <w:kern w:val="0"/>
                <w:szCs w:val="21"/>
                <w:lang w:val="zh-CN"/>
              </w:rPr>
              <w:t>aient</w:t>
            </w:r>
          </w:p>
        </w:tc>
      </w:tr>
    </w:tbl>
    <w:p w14:paraId="035DC023" w14:textId="77777777" w:rsidR="00993BDD" w:rsidRPr="00304C8E" w:rsidRDefault="00993BDD" w:rsidP="00993BDD">
      <w:pPr>
        <w:autoSpaceDE w:val="0"/>
        <w:autoSpaceDN w:val="0"/>
        <w:adjustRightInd w:val="0"/>
        <w:jc w:val="left"/>
        <w:rPr>
          <w:rFonts w:ascii="Calibri Light" w:hAnsi="Calibri Light" w:cs="Arial"/>
          <w:kern w:val="0"/>
          <w:szCs w:val="21"/>
          <w:lang w:val="zh-CN"/>
        </w:rPr>
      </w:pPr>
      <w:r w:rsidRPr="00304C8E">
        <w:rPr>
          <w:rFonts w:ascii="Calibri Light" w:hAnsi="Calibri Light" w:cs="Arial"/>
          <w:kern w:val="0"/>
          <w:szCs w:val="21"/>
          <w:lang w:val="fr-FR"/>
        </w:rPr>
        <w:t xml:space="preserve">     </w:t>
      </w:r>
    </w:p>
    <w:p w14:paraId="3EA0A0BC" w14:textId="77777777" w:rsidR="00993BDD" w:rsidRPr="00304C8E" w:rsidRDefault="00993BDD" w:rsidP="00993BDD">
      <w:pPr>
        <w:autoSpaceDE w:val="0"/>
        <w:autoSpaceDN w:val="0"/>
        <w:adjustRightInd w:val="0"/>
        <w:ind w:firstLineChars="400" w:firstLine="840"/>
        <w:jc w:val="left"/>
        <w:rPr>
          <w:rFonts w:ascii="Calibri Light" w:hAnsi="Calibri Light" w:cs="Arial"/>
          <w:kern w:val="0"/>
          <w:szCs w:val="21"/>
          <w:lang w:val="fr-FR"/>
        </w:rPr>
      </w:pPr>
      <w:r w:rsidRPr="00304C8E">
        <w:rPr>
          <w:rFonts w:ascii="Calibri Light" w:hAnsi="Calibri Light" w:cs="Arial"/>
          <w:kern w:val="0"/>
          <w:szCs w:val="21"/>
          <w:lang w:val="zh-CN"/>
        </w:rPr>
        <w:t>请注意下列各动词的未完成过去时形式</w:t>
      </w:r>
      <w:r w:rsidRPr="00304C8E">
        <w:rPr>
          <w:rFonts w:ascii="Calibri Light" w:hAnsi="Calibri Light" w:cs="Arial"/>
          <w:kern w:val="0"/>
          <w:szCs w:val="21"/>
          <w:lang w:val="fr-FR"/>
        </w:rPr>
        <w:t>：</w:t>
      </w:r>
    </w:p>
    <w:p w14:paraId="3343119B" w14:textId="77777777" w:rsidR="00993BDD" w:rsidRPr="00304C8E" w:rsidRDefault="00993BDD" w:rsidP="00993BDD">
      <w:pPr>
        <w:autoSpaceDE w:val="0"/>
        <w:autoSpaceDN w:val="0"/>
        <w:adjustRightInd w:val="0"/>
        <w:ind w:leftChars="404" w:left="848"/>
        <w:jc w:val="left"/>
        <w:rPr>
          <w:rFonts w:ascii="Calibri Light" w:hAnsi="Calibri Light" w:cs="Arial"/>
          <w:kern w:val="0"/>
          <w:szCs w:val="21"/>
          <w:lang w:val="fr-FR"/>
        </w:rPr>
      </w:pPr>
      <w:r w:rsidRPr="00304C8E">
        <w:rPr>
          <w:rFonts w:ascii="Calibri Light" w:hAnsi="Calibri Light" w:cs="Arial"/>
          <w:kern w:val="0"/>
          <w:szCs w:val="21"/>
          <w:lang w:val="fr-FR"/>
        </w:rPr>
        <w:t>commencer:</w:t>
      </w:r>
      <w:r>
        <w:rPr>
          <w:rFonts w:ascii="Calibri Light" w:hAnsi="Calibri Light" w:cs="Arial"/>
          <w:kern w:val="0"/>
          <w:szCs w:val="21"/>
          <w:lang w:val="fr-FR"/>
        </w:rPr>
        <w:tab/>
      </w:r>
      <w:r w:rsidRPr="00304C8E">
        <w:rPr>
          <w:rFonts w:ascii="Calibri Light" w:hAnsi="Calibri Light" w:cs="Arial"/>
          <w:kern w:val="0"/>
          <w:szCs w:val="21"/>
          <w:lang w:val="fr-FR"/>
        </w:rPr>
        <w:t>je commen</w:t>
      </w:r>
      <w:r w:rsidRPr="00030EB4">
        <w:rPr>
          <w:rFonts w:ascii="Calibri Light" w:hAnsi="Calibri Light" w:cs="Arial"/>
          <w:i/>
          <w:color w:val="C00000"/>
          <w:kern w:val="0"/>
          <w:szCs w:val="21"/>
          <w:lang w:val="fr-FR"/>
        </w:rPr>
        <w:t>çais</w:t>
      </w:r>
      <w:r>
        <w:rPr>
          <w:rFonts w:ascii="Calibri Light" w:hAnsi="Calibri Light" w:cs="Arial"/>
          <w:kern w:val="0"/>
          <w:szCs w:val="21"/>
          <w:lang w:val="fr-FR"/>
        </w:rPr>
        <w:tab/>
      </w:r>
      <w:r w:rsidRPr="00304C8E">
        <w:rPr>
          <w:rFonts w:ascii="Calibri Light" w:hAnsi="Calibri Light" w:cs="Arial"/>
          <w:kern w:val="0"/>
          <w:szCs w:val="21"/>
          <w:lang w:val="fr-FR"/>
        </w:rPr>
        <w:t>nous commen</w:t>
      </w:r>
      <w:r w:rsidRPr="00030EB4">
        <w:rPr>
          <w:rFonts w:ascii="Calibri Light" w:hAnsi="Calibri Light" w:cs="Arial"/>
          <w:i/>
          <w:color w:val="C00000"/>
          <w:kern w:val="0"/>
          <w:szCs w:val="21"/>
          <w:lang w:val="fr-FR"/>
        </w:rPr>
        <w:t>cions</w:t>
      </w:r>
    </w:p>
    <w:p w14:paraId="2F0741D3" w14:textId="77777777" w:rsidR="00993BDD" w:rsidRPr="00304C8E" w:rsidRDefault="00993BDD" w:rsidP="00993BDD">
      <w:pPr>
        <w:autoSpaceDE w:val="0"/>
        <w:autoSpaceDN w:val="0"/>
        <w:adjustRightInd w:val="0"/>
        <w:ind w:leftChars="404" w:left="848"/>
        <w:jc w:val="left"/>
        <w:rPr>
          <w:rFonts w:ascii="Calibri Light" w:hAnsi="Calibri Light" w:cs="Arial"/>
          <w:kern w:val="0"/>
          <w:szCs w:val="21"/>
          <w:lang w:val="fr-FR"/>
        </w:rPr>
      </w:pPr>
      <w:r w:rsidRPr="00304C8E">
        <w:rPr>
          <w:rFonts w:ascii="Calibri Light" w:hAnsi="Calibri Light" w:cs="Arial"/>
          <w:kern w:val="0"/>
          <w:szCs w:val="21"/>
          <w:lang w:val="fr-FR"/>
        </w:rPr>
        <w:t>manger:</w:t>
      </w:r>
      <w:r>
        <w:rPr>
          <w:rFonts w:ascii="Calibri Light" w:hAnsi="Calibri Light" w:cs="Arial"/>
          <w:kern w:val="0"/>
          <w:szCs w:val="21"/>
          <w:lang w:val="fr-FR"/>
        </w:rPr>
        <w:tab/>
      </w:r>
      <w:r>
        <w:rPr>
          <w:rFonts w:ascii="Calibri Light" w:hAnsi="Calibri Light" w:cs="Arial"/>
          <w:kern w:val="0"/>
          <w:szCs w:val="21"/>
          <w:lang w:val="fr-FR"/>
        </w:rPr>
        <w:tab/>
      </w:r>
      <w:r w:rsidRPr="00304C8E">
        <w:rPr>
          <w:rFonts w:ascii="Calibri Light" w:hAnsi="Calibri Light" w:cs="Arial"/>
          <w:kern w:val="0"/>
          <w:szCs w:val="21"/>
          <w:lang w:val="fr-FR"/>
        </w:rPr>
        <w:t>je mang</w:t>
      </w:r>
      <w:r w:rsidRPr="00030EB4">
        <w:rPr>
          <w:rFonts w:ascii="Calibri Light" w:hAnsi="Calibri Light" w:cs="Arial"/>
          <w:i/>
          <w:color w:val="C00000"/>
          <w:kern w:val="0"/>
          <w:szCs w:val="21"/>
          <w:lang w:val="fr-FR"/>
        </w:rPr>
        <w:t>eais</w:t>
      </w:r>
      <w:r w:rsidRPr="00304C8E">
        <w:rPr>
          <w:rFonts w:ascii="Calibri Light" w:hAnsi="Calibri Light" w:cs="Arial"/>
          <w:kern w:val="0"/>
          <w:szCs w:val="21"/>
          <w:lang w:val="fr-FR"/>
        </w:rPr>
        <w:t xml:space="preserve"> </w:t>
      </w:r>
      <w:r>
        <w:rPr>
          <w:rFonts w:ascii="Calibri Light" w:hAnsi="Calibri Light" w:cs="Arial"/>
          <w:kern w:val="0"/>
          <w:szCs w:val="21"/>
          <w:lang w:val="fr-FR"/>
        </w:rPr>
        <w:tab/>
      </w:r>
      <w:r>
        <w:rPr>
          <w:rFonts w:ascii="Calibri Light" w:hAnsi="Calibri Light" w:cs="Arial"/>
          <w:kern w:val="0"/>
          <w:szCs w:val="21"/>
          <w:lang w:val="fr-FR"/>
        </w:rPr>
        <w:tab/>
      </w:r>
      <w:r w:rsidRPr="00304C8E">
        <w:rPr>
          <w:rFonts w:ascii="Calibri Light" w:hAnsi="Calibri Light" w:cs="Arial"/>
          <w:kern w:val="0"/>
          <w:szCs w:val="21"/>
          <w:lang w:val="fr-FR"/>
        </w:rPr>
        <w:t>nous mang</w:t>
      </w:r>
      <w:r w:rsidRPr="00030EB4">
        <w:rPr>
          <w:rFonts w:ascii="Calibri Light" w:hAnsi="Calibri Light" w:cs="Arial"/>
          <w:i/>
          <w:color w:val="C00000"/>
          <w:kern w:val="0"/>
          <w:szCs w:val="21"/>
          <w:lang w:val="fr-FR"/>
        </w:rPr>
        <w:t>ions</w:t>
      </w:r>
    </w:p>
    <w:p w14:paraId="4474FF50" w14:textId="77777777" w:rsidR="00993BDD" w:rsidRPr="00304C8E" w:rsidRDefault="00993BDD" w:rsidP="00993BDD">
      <w:pPr>
        <w:autoSpaceDE w:val="0"/>
        <w:autoSpaceDN w:val="0"/>
        <w:adjustRightInd w:val="0"/>
        <w:ind w:leftChars="404" w:left="848"/>
        <w:jc w:val="left"/>
        <w:rPr>
          <w:rFonts w:ascii="Calibri Light" w:hAnsi="Calibri Light" w:cs="Arial"/>
          <w:kern w:val="0"/>
          <w:szCs w:val="21"/>
          <w:lang w:val="fr-FR"/>
        </w:rPr>
      </w:pPr>
      <w:r w:rsidRPr="00304C8E">
        <w:rPr>
          <w:rFonts w:ascii="Calibri Light" w:hAnsi="Calibri Light" w:cs="Arial"/>
          <w:kern w:val="0"/>
          <w:szCs w:val="21"/>
          <w:lang w:val="fr-FR"/>
        </w:rPr>
        <w:t>étudier:</w:t>
      </w:r>
      <w:r>
        <w:rPr>
          <w:rFonts w:ascii="Calibri Light" w:hAnsi="Calibri Light" w:cs="Arial"/>
          <w:kern w:val="0"/>
          <w:szCs w:val="21"/>
          <w:lang w:val="fr-FR"/>
        </w:rPr>
        <w:tab/>
      </w:r>
      <w:r>
        <w:rPr>
          <w:rFonts w:ascii="Calibri Light" w:hAnsi="Calibri Light" w:cs="Arial"/>
          <w:kern w:val="0"/>
          <w:szCs w:val="21"/>
          <w:lang w:val="fr-FR"/>
        </w:rPr>
        <w:tab/>
      </w:r>
      <w:r w:rsidRPr="00304C8E">
        <w:rPr>
          <w:rFonts w:ascii="Calibri Light" w:hAnsi="Calibri Light" w:cs="Arial"/>
          <w:kern w:val="0"/>
          <w:szCs w:val="21"/>
          <w:lang w:val="fr-FR"/>
        </w:rPr>
        <w:t>jʼétudi</w:t>
      </w:r>
      <w:r w:rsidRPr="00030EB4">
        <w:rPr>
          <w:rFonts w:ascii="Calibri Light" w:hAnsi="Calibri Light" w:cs="Arial"/>
          <w:i/>
          <w:color w:val="C00000"/>
          <w:kern w:val="0"/>
          <w:szCs w:val="21"/>
          <w:lang w:val="fr-FR"/>
        </w:rPr>
        <w:t xml:space="preserve">ais </w:t>
      </w:r>
      <w:r>
        <w:rPr>
          <w:rFonts w:ascii="Calibri Light" w:hAnsi="Calibri Light" w:cs="Arial"/>
          <w:kern w:val="0"/>
          <w:szCs w:val="21"/>
          <w:lang w:val="fr-FR"/>
        </w:rPr>
        <w:tab/>
      </w:r>
      <w:r>
        <w:rPr>
          <w:rFonts w:ascii="Calibri Light" w:hAnsi="Calibri Light" w:cs="Arial"/>
          <w:kern w:val="0"/>
          <w:szCs w:val="21"/>
          <w:lang w:val="fr-FR"/>
        </w:rPr>
        <w:tab/>
      </w:r>
      <w:r w:rsidRPr="00304C8E">
        <w:rPr>
          <w:rFonts w:ascii="Calibri Light" w:hAnsi="Calibri Light" w:cs="Arial"/>
          <w:kern w:val="0"/>
          <w:szCs w:val="21"/>
          <w:lang w:val="fr-FR"/>
        </w:rPr>
        <w:t>nous étud</w:t>
      </w:r>
      <w:r w:rsidRPr="00030EB4">
        <w:rPr>
          <w:rFonts w:ascii="Calibri Light" w:hAnsi="Calibri Light" w:cs="Arial"/>
          <w:i/>
          <w:color w:val="C00000"/>
          <w:kern w:val="0"/>
          <w:szCs w:val="21"/>
          <w:lang w:val="fr-FR"/>
        </w:rPr>
        <w:t>iions</w:t>
      </w:r>
    </w:p>
    <w:p w14:paraId="57737ABA" w14:textId="77777777" w:rsidR="00993BDD" w:rsidRPr="00304C8E" w:rsidRDefault="00993BDD" w:rsidP="00993BDD">
      <w:pPr>
        <w:autoSpaceDE w:val="0"/>
        <w:autoSpaceDN w:val="0"/>
        <w:adjustRightInd w:val="0"/>
        <w:ind w:leftChars="404" w:left="848"/>
        <w:jc w:val="left"/>
        <w:rPr>
          <w:rFonts w:ascii="Calibri Light" w:hAnsi="Calibri Light" w:cs="Arial"/>
          <w:kern w:val="0"/>
          <w:szCs w:val="21"/>
          <w:lang w:val="fr-FR"/>
        </w:rPr>
      </w:pPr>
      <w:r w:rsidRPr="00304C8E">
        <w:rPr>
          <w:rFonts w:ascii="Calibri Light" w:hAnsi="Calibri Light" w:cs="Arial"/>
          <w:kern w:val="0"/>
          <w:szCs w:val="21"/>
          <w:lang w:val="fr-FR"/>
        </w:rPr>
        <w:t xml:space="preserve">voir: </w:t>
      </w:r>
      <w:r>
        <w:rPr>
          <w:rFonts w:ascii="Calibri Light" w:hAnsi="Calibri Light" w:cs="Arial"/>
          <w:kern w:val="0"/>
          <w:szCs w:val="21"/>
          <w:lang w:val="fr-FR"/>
        </w:rPr>
        <w:tab/>
      </w:r>
      <w:r>
        <w:rPr>
          <w:rFonts w:ascii="Calibri Light" w:hAnsi="Calibri Light" w:cs="Arial"/>
          <w:kern w:val="0"/>
          <w:szCs w:val="21"/>
          <w:lang w:val="fr-FR"/>
        </w:rPr>
        <w:tab/>
        <w:t>j</w:t>
      </w:r>
      <w:r w:rsidRPr="00304C8E">
        <w:rPr>
          <w:rFonts w:ascii="Calibri Light" w:hAnsi="Calibri Light" w:cs="Arial"/>
          <w:kern w:val="0"/>
          <w:szCs w:val="21"/>
          <w:lang w:val="fr-FR"/>
        </w:rPr>
        <w:t>e voy</w:t>
      </w:r>
      <w:r w:rsidRPr="00030EB4">
        <w:rPr>
          <w:rFonts w:ascii="Calibri Light" w:hAnsi="Calibri Light" w:cs="Arial"/>
          <w:i/>
          <w:color w:val="C00000"/>
          <w:kern w:val="0"/>
          <w:szCs w:val="21"/>
          <w:lang w:val="fr-FR"/>
        </w:rPr>
        <w:t>ais</w:t>
      </w:r>
      <w:r w:rsidRPr="00304C8E">
        <w:rPr>
          <w:rFonts w:ascii="Calibri Light" w:hAnsi="Calibri Light" w:cs="Arial"/>
          <w:kern w:val="0"/>
          <w:szCs w:val="21"/>
          <w:lang w:val="fr-FR"/>
        </w:rPr>
        <w:t xml:space="preserve"> </w:t>
      </w:r>
      <w:r>
        <w:rPr>
          <w:rFonts w:ascii="Calibri Light" w:hAnsi="Calibri Light" w:cs="Arial"/>
          <w:kern w:val="0"/>
          <w:szCs w:val="21"/>
          <w:lang w:val="fr-FR"/>
        </w:rPr>
        <w:tab/>
      </w:r>
      <w:r>
        <w:rPr>
          <w:rFonts w:ascii="Calibri Light" w:hAnsi="Calibri Light" w:cs="Arial"/>
          <w:kern w:val="0"/>
          <w:szCs w:val="21"/>
          <w:lang w:val="fr-FR"/>
        </w:rPr>
        <w:tab/>
      </w:r>
      <w:r>
        <w:rPr>
          <w:rFonts w:ascii="Calibri Light" w:hAnsi="Calibri Light" w:cs="Arial"/>
          <w:kern w:val="0"/>
          <w:szCs w:val="21"/>
          <w:lang w:val="fr-FR"/>
        </w:rPr>
        <w:tab/>
      </w:r>
      <w:r w:rsidRPr="00304C8E">
        <w:rPr>
          <w:rFonts w:ascii="Calibri Light" w:hAnsi="Calibri Light" w:cs="Arial"/>
          <w:kern w:val="0"/>
          <w:szCs w:val="21"/>
          <w:lang w:val="fr-FR"/>
        </w:rPr>
        <w:t>nous voy</w:t>
      </w:r>
      <w:r w:rsidRPr="00030EB4">
        <w:rPr>
          <w:rFonts w:ascii="Calibri Light" w:hAnsi="Calibri Light" w:cs="Arial"/>
          <w:i/>
          <w:color w:val="C00000"/>
          <w:kern w:val="0"/>
          <w:szCs w:val="21"/>
          <w:lang w:val="fr-FR"/>
        </w:rPr>
        <w:t>ions</w:t>
      </w:r>
    </w:p>
    <w:p w14:paraId="0438032C" w14:textId="77777777" w:rsidR="00993BDD" w:rsidRPr="00304C8E" w:rsidRDefault="00993BDD" w:rsidP="00993BDD">
      <w:pPr>
        <w:autoSpaceDE w:val="0"/>
        <w:autoSpaceDN w:val="0"/>
        <w:adjustRightInd w:val="0"/>
        <w:ind w:leftChars="404" w:left="848"/>
        <w:jc w:val="left"/>
        <w:rPr>
          <w:rFonts w:ascii="Calibri Light" w:hAnsi="Calibri Light" w:cs="Arial"/>
          <w:kern w:val="0"/>
          <w:szCs w:val="21"/>
          <w:lang w:val="fr-FR"/>
        </w:rPr>
      </w:pPr>
      <w:r w:rsidRPr="00304C8E">
        <w:rPr>
          <w:rFonts w:ascii="Calibri Light" w:hAnsi="Calibri Light" w:cs="Arial"/>
          <w:kern w:val="0"/>
          <w:szCs w:val="21"/>
          <w:lang w:val="fr-FR"/>
        </w:rPr>
        <w:t xml:space="preserve">faire: </w:t>
      </w:r>
      <w:r>
        <w:rPr>
          <w:rFonts w:ascii="Calibri Light" w:hAnsi="Calibri Light" w:cs="Arial"/>
          <w:kern w:val="0"/>
          <w:szCs w:val="21"/>
          <w:lang w:val="fr-FR"/>
        </w:rPr>
        <w:tab/>
      </w:r>
      <w:r>
        <w:rPr>
          <w:rFonts w:ascii="Calibri Light" w:hAnsi="Calibri Light" w:cs="Arial"/>
          <w:kern w:val="0"/>
          <w:szCs w:val="21"/>
          <w:lang w:val="fr-FR"/>
        </w:rPr>
        <w:tab/>
      </w:r>
      <w:r w:rsidRPr="00304C8E">
        <w:rPr>
          <w:rFonts w:ascii="Calibri Light" w:hAnsi="Calibri Light" w:cs="Arial"/>
          <w:kern w:val="0"/>
          <w:szCs w:val="21"/>
          <w:lang w:val="fr-FR"/>
        </w:rPr>
        <w:t>je fais</w:t>
      </w:r>
      <w:r w:rsidRPr="00030EB4">
        <w:rPr>
          <w:rFonts w:ascii="Calibri Light" w:hAnsi="Calibri Light" w:cs="Arial"/>
          <w:i/>
          <w:color w:val="C00000"/>
          <w:kern w:val="0"/>
          <w:szCs w:val="21"/>
          <w:lang w:val="fr-FR"/>
        </w:rPr>
        <w:t>ais</w:t>
      </w:r>
      <w:r w:rsidRPr="00304C8E">
        <w:rPr>
          <w:rFonts w:ascii="Calibri Light" w:hAnsi="Calibri Light" w:cs="Arial"/>
          <w:kern w:val="0"/>
          <w:szCs w:val="21"/>
          <w:lang w:val="fr-FR"/>
        </w:rPr>
        <w:t xml:space="preserve"> [fə-] </w:t>
      </w:r>
      <w:r>
        <w:rPr>
          <w:rFonts w:ascii="Calibri Light" w:hAnsi="Calibri Light" w:cs="Arial"/>
          <w:kern w:val="0"/>
          <w:szCs w:val="21"/>
          <w:lang w:val="fr-FR"/>
        </w:rPr>
        <w:tab/>
      </w:r>
      <w:r>
        <w:rPr>
          <w:rFonts w:ascii="Calibri Light" w:hAnsi="Calibri Light" w:cs="Arial"/>
          <w:kern w:val="0"/>
          <w:szCs w:val="21"/>
          <w:lang w:val="fr-FR"/>
        </w:rPr>
        <w:tab/>
      </w:r>
      <w:r w:rsidRPr="00304C8E">
        <w:rPr>
          <w:rFonts w:ascii="Calibri Light" w:hAnsi="Calibri Light" w:cs="Arial"/>
          <w:kern w:val="0"/>
          <w:szCs w:val="21"/>
          <w:lang w:val="fr-FR"/>
        </w:rPr>
        <w:t>nous fais</w:t>
      </w:r>
      <w:r w:rsidRPr="00030EB4">
        <w:rPr>
          <w:rFonts w:ascii="Calibri Light" w:hAnsi="Calibri Light" w:cs="Arial"/>
          <w:i/>
          <w:color w:val="C00000"/>
          <w:kern w:val="0"/>
          <w:szCs w:val="21"/>
          <w:lang w:val="fr-FR"/>
        </w:rPr>
        <w:t>ions</w:t>
      </w:r>
      <w:r w:rsidRPr="00304C8E">
        <w:rPr>
          <w:rFonts w:ascii="Calibri Light" w:hAnsi="Calibri Light" w:cs="Arial"/>
          <w:kern w:val="0"/>
          <w:szCs w:val="21"/>
          <w:lang w:val="fr-FR"/>
        </w:rPr>
        <w:t xml:space="preserve"> [fə-]</w:t>
      </w:r>
    </w:p>
    <w:p w14:paraId="73DE5B0A" w14:textId="77777777" w:rsidR="00993BDD" w:rsidRPr="00304C8E" w:rsidRDefault="00993BDD" w:rsidP="00993BDD">
      <w:pPr>
        <w:autoSpaceDE w:val="0"/>
        <w:autoSpaceDN w:val="0"/>
        <w:adjustRightInd w:val="0"/>
        <w:ind w:leftChars="404" w:left="848"/>
        <w:jc w:val="left"/>
        <w:rPr>
          <w:rFonts w:ascii="Calibri Light" w:hAnsi="Calibri Light" w:cs="Arial"/>
          <w:kern w:val="0"/>
          <w:szCs w:val="21"/>
          <w:lang w:val="fr-FR"/>
        </w:rPr>
      </w:pPr>
      <w:r w:rsidRPr="00304C8E">
        <w:rPr>
          <w:rFonts w:ascii="Calibri Light" w:hAnsi="Calibri Light" w:cs="Arial"/>
          <w:kern w:val="0"/>
          <w:szCs w:val="21"/>
          <w:lang w:val="fr-FR"/>
        </w:rPr>
        <w:t>falloir:</w:t>
      </w:r>
      <w:r>
        <w:rPr>
          <w:rFonts w:ascii="Calibri Light" w:hAnsi="Calibri Light" w:cs="Arial"/>
          <w:kern w:val="0"/>
          <w:szCs w:val="21"/>
          <w:lang w:val="fr-FR"/>
        </w:rPr>
        <w:tab/>
      </w:r>
      <w:r>
        <w:rPr>
          <w:rFonts w:ascii="Calibri Light" w:hAnsi="Calibri Light" w:cs="Arial"/>
          <w:kern w:val="0"/>
          <w:szCs w:val="21"/>
          <w:lang w:val="fr-FR"/>
        </w:rPr>
        <w:tab/>
      </w:r>
      <w:r w:rsidRPr="00304C8E">
        <w:rPr>
          <w:rFonts w:ascii="Calibri Light" w:hAnsi="Calibri Light" w:cs="Arial"/>
          <w:kern w:val="0"/>
          <w:szCs w:val="21"/>
          <w:lang w:val="fr-FR"/>
        </w:rPr>
        <w:t>il fall</w:t>
      </w:r>
      <w:r w:rsidRPr="00030EB4">
        <w:rPr>
          <w:rFonts w:ascii="Calibri Light" w:hAnsi="Calibri Light" w:cs="Arial"/>
          <w:i/>
          <w:color w:val="C00000"/>
          <w:kern w:val="0"/>
          <w:szCs w:val="21"/>
          <w:lang w:val="fr-FR"/>
        </w:rPr>
        <w:t>ait</w:t>
      </w:r>
    </w:p>
    <w:p w14:paraId="34578758" w14:textId="77777777" w:rsidR="00993BDD" w:rsidRPr="00030EB4" w:rsidRDefault="00993BDD" w:rsidP="00993BDD">
      <w:pPr>
        <w:autoSpaceDE w:val="0"/>
        <w:autoSpaceDN w:val="0"/>
        <w:adjustRightInd w:val="0"/>
        <w:ind w:leftChars="404" w:left="848"/>
        <w:jc w:val="left"/>
        <w:rPr>
          <w:rFonts w:ascii="Calibri Light" w:hAnsi="Calibri Light" w:cs="Arial"/>
          <w:i/>
          <w:color w:val="C00000"/>
          <w:kern w:val="0"/>
          <w:szCs w:val="21"/>
          <w:lang w:val="fr-FR"/>
        </w:rPr>
      </w:pPr>
      <w:r w:rsidRPr="00304C8E">
        <w:rPr>
          <w:rFonts w:ascii="Calibri Light" w:hAnsi="Calibri Light" w:cs="Arial"/>
          <w:kern w:val="0"/>
          <w:szCs w:val="21"/>
          <w:lang w:val="fr-FR"/>
        </w:rPr>
        <w:t>valoir</w:t>
      </w:r>
      <w:r>
        <w:rPr>
          <w:rFonts w:ascii="Calibri Light" w:hAnsi="Calibri Light" w:cs="Arial"/>
          <w:kern w:val="0"/>
          <w:szCs w:val="21"/>
          <w:lang w:val="fr-FR"/>
        </w:rPr>
        <w:t> :</w:t>
      </w:r>
      <w:r>
        <w:rPr>
          <w:rFonts w:ascii="Calibri Light" w:hAnsi="Calibri Light" w:cs="Arial"/>
          <w:kern w:val="0"/>
          <w:szCs w:val="21"/>
          <w:lang w:val="fr-FR"/>
        </w:rPr>
        <w:tab/>
      </w:r>
      <w:r>
        <w:rPr>
          <w:rFonts w:ascii="Calibri Light" w:hAnsi="Calibri Light" w:cs="Arial"/>
          <w:kern w:val="0"/>
          <w:szCs w:val="21"/>
          <w:lang w:val="fr-FR"/>
        </w:rPr>
        <w:tab/>
      </w:r>
      <w:r w:rsidRPr="00304C8E">
        <w:rPr>
          <w:rFonts w:ascii="Calibri Light" w:hAnsi="Calibri Light" w:cs="Arial"/>
          <w:kern w:val="0"/>
          <w:szCs w:val="21"/>
          <w:lang w:val="fr-FR"/>
        </w:rPr>
        <w:t>il val</w:t>
      </w:r>
      <w:r w:rsidRPr="00030EB4">
        <w:rPr>
          <w:rFonts w:ascii="Calibri Light" w:hAnsi="Calibri Light" w:cs="Arial"/>
          <w:i/>
          <w:color w:val="C00000"/>
          <w:kern w:val="0"/>
          <w:szCs w:val="21"/>
          <w:lang w:val="fr-FR"/>
        </w:rPr>
        <w:t>ait</w:t>
      </w:r>
    </w:p>
    <w:p w14:paraId="1CF0066D" w14:textId="77777777" w:rsidR="00993BDD" w:rsidRPr="00304C8E" w:rsidRDefault="00993BDD" w:rsidP="00993BDD">
      <w:pPr>
        <w:pStyle w:val="a6"/>
        <w:rPr>
          <w:rFonts w:ascii="Calibri Light" w:hAnsi="Calibri Light" w:cs="Times New Roman"/>
          <w:kern w:val="0"/>
          <w:lang w:val="fr-FR"/>
        </w:rPr>
      </w:pPr>
    </w:p>
    <w:p w14:paraId="3F3333B4" w14:textId="77777777" w:rsidR="00993BDD" w:rsidRPr="0089151E" w:rsidRDefault="00993BDD" w:rsidP="00993BDD">
      <w:pPr>
        <w:autoSpaceDE w:val="0"/>
        <w:autoSpaceDN w:val="0"/>
        <w:adjustRightInd w:val="0"/>
        <w:ind w:left="519"/>
        <w:jc w:val="left"/>
        <w:rPr>
          <w:rFonts w:ascii="宋体" w:hAnsi="Arial" w:cs="Arial"/>
          <w:kern w:val="0"/>
          <w:sz w:val="20"/>
          <w:szCs w:val="20"/>
          <w:lang w:val="fr-FR"/>
        </w:rPr>
      </w:pPr>
      <w:r>
        <w:rPr>
          <w:rFonts w:ascii="Calibri Light" w:hAnsi="Calibri Light" w:cs="Arial"/>
          <w:kern w:val="0"/>
          <w:szCs w:val="21"/>
          <w:lang w:val="fr-CA"/>
        </w:rPr>
        <w:t>2</w:t>
      </w:r>
      <w:r w:rsidRPr="00304C8E">
        <w:rPr>
          <w:rFonts w:ascii="Calibri Light" w:hAnsi="Calibri Light" w:cs="Arial"/>
          <w:kern w:val="0"/>
          <w:szCs w:val="21"/>
          <w:lang w:val="fr-CA"/>
        </w:rPr>
        <w:t xml:space="preserve">) </w:t>
      </w:r>
      <w:r w:rsidRPr="00304C8E">
        <w:rPr>
          <w:rFonts w:ascii="Calibri Light" w:hAnsi="Calibri Light" w:cs="Arial"/>
          <w:kern w:val="0"/>
          <w:szCs w:val="21"/>
          <w:lang w:val="zh-CN"/>
        </w:rPr>
        <w:t>直陈式未完成过去时</w:t>
      </w:r>
      <w:r>
        <w:rPr>
          <w:rFonts w:ascii="宋体" w:hAnsi="Arial" w:cs="Arial" w:hint="eastAsia"/>
          <w:kern w:val="0"/>
          <w:sz w:val="20"/>
          <w:szCs w:val="20"/>
          <w:lang w:val="zh-CN"/>
        </w:rPr>
        <w:t>用于描写</w:t>
      </w:r>
      <w:r w:rsidRPr="0089151E">
        <w:rPr>
          <w:rFonts w:ascii="宋体" w:hAnsi="Arial" w:cs="Arial"/>
          <w:kern w:val="0"/>
          <w:sz w:val="20"/>
          <w:szCs w:val="20"/>
          <w:lang w:val="fr-FR"/>
        </w:rPr>
        <w:t xml:space="preserve"> (</w:t>
      </w:r>
      <w:r w:rsidRPr="00BB2ED6">
        <w:rPr>
          <w:rFonts w:ascii="Calibri Light" w:hAnsi="Calibri Light" w:cs="Arial"/>
          <w:kern w:val="0"/>
          <w:szCs w:val="21"/>
          <w:lang w:val="fr-CA"/>
        </w:rPr>
        <w:t xml:space="preserve">l’imparfait de </w:t>
      </w:r>
      <w:r w:rsidRPr="0089151E">
        <w:rPr>
          <w:rFonts w:ascii="Calibri Light" w:hAnsi="Calibri Light" w:cs="Arial"/>
          <w:kern w:val="0"/>
          <w:szCs w:val="21"/>
          <w:lang w:val="fr-FR"/>
        </w:rPr>
        <w:t>la description</w:t>
      </w:r>
      <w:r w:rsidRPr="0089151E">
        <w:rPr>
          <w:rFonts w:ascii="宋体" w:hAnsi="Arial" w:cs="Arial"/>
          <w:kern w:val="0"/>
          <w:sz w:val="20"/>
          <w:szCs w:val="20"/>
          <w:lang w:val="fr-FR"/>
        </w:rPr>
        <w:t>)</w:t>
      </w:r>
      <w:r w:rsidRPr="0089151E">
        <w:rPr>
          <w:rFonts w:ascii="宋体" w:hAnsi="Arial" w:cs="Arial" w:hint="eastAsia"/>
          <w:kern w:val="0"/>
          <w:sz w:val="20"/>
          <w:szCs w:val="20"/>
          <w:lang w:val="fr-FR"/>
        </w:rPr>
        <w:t>：</w:t>
      </w:r>
    </w:p>
    <w:p w14:paraId="2A534B65" w14:textId="77777777" w:rsidR="00993BDD" w:rsidRPr="0089151E" w:rsidRDefault="00993BDD" w:rsidP="00993BDD">
      <w:pPr>
        <w:autoSpaceDE w:val="0"/>
        <w:autoSpaceDN w:val="0"/>
        <w:adjustRightInd w:val="0"/>
        <w:ind w:left="800" w:hangingChars="400" w:hanging="800"/>
        <w:jc w:val="left"/>
        <w:rPr>
          <w:rFonts w:ascii="宋体" w:hAnsi="Arial" w:cs="Arial"/>
          <w:kern w:val="0"/>
          <w:sz w:val="20"/>
          <w:szCs w:val="20"/>
          <w:lang w:val="fr-FR"/>
        </w:rPr>
      </w:pPr>
      <w:r w:rsidRPr="0089151E">
        <w:rPr>
          <w:rFonts w:ascii="宋体" w:hAnsi="Arial" w:cs="Arial"/>
          <w:kern w:val="0"/>
          <w:sz w:val="20"/>
          <w:szCs w:val="20"/>
          <w:lang w:val="fr-FR"/>
        </w:rPr>
        <w:t xml:space="preserve"> </w:t>
      </w:r>
      <w:r>
        <w:rPr>
          <w:rFonts w:ascii="宋体" w:hAnsi="Arial" w:cs="Arial"/>
          <w:kern w:val="0"/>
          <w:sz w:val="20"/>
          <w:szCs w:val="20"/>
          <w:lang w:val="fr-CA"/>
        </w:rPr>
        <w:t xml:space="preserve">       </w:t>
      </w:r>
      <w:r>
        <w:rPr>
          <w:rFonts w:ascii="宋体" w:hAnsi="Arial" w:cs="Arial" w:hint="eastAsia"/>
          <w:kern w:val="0"/>
          <w:sz w:val="20"/>
          <w:szCs w:val="20"/>
          <w:lang w:val="fr-CA"/>
        </w:rPr>
        <w:t>法语在</w:t>
      </w:r>
      <w:r>
        <w:rPr>
          <w:rFonts w:ascii="宋体" w:hAnsi="Arial" w:cs="Arial" w:hint="eastAsia"/>
          <w:kern w:val="0"/>
          <w:sz w:val="20"/>
          <w:szCs w:val="20"/>
          <w:lang w:val="zh-CN"/>
        </w:rPr>
        <w:t>描述</w:t>
      </w:r>
      <w:r>
        <w:rPr>
          <w:rFonts w:ascii="宋体" w:hAnsi="Arial" w:cs="Arial" w:hint="eastAsia"/>
          <w:kern w:val="0"/>
          <w:sz w:val="20"/>
          <w:szCs w:val="20"/>
          <w:lang w:val="fr-CA"/>
        </w:rPr>
        <w:t>过去时间段内的</w:t>
      </w:r>
      <w:r>
        <w:rPr>
          <w:rFonts w:ascii="宋体" w:hAnsi="Arial" w:cs="Arial" w:hint="eastAsia"/>
          <w:kern w:val="0"/>
          <w:sz w:val="20"/>
          <w:szCs w:val="20"/>
          <w:lang w:val="zh-CN"/>
        </w:rPr>
        <w:t>人物、环境、心情、感觉、气氛等时</w:t>
      </w:r>
      <w:r w:rsidRPr="0089151E">
        <w:rPr>
          <w:rFonts w:ascii="宋体" w:hAnsi="Arial" w:cs="Arial" w:hint="eastAsia"/>
          <w:kern w:val="0"/>
          <w:sz w:val="20"/>
          <w:szCs w:val="20"/>
          <w:lang w:val="fr-FR"/>
        </w:rPr>
        <w:t>，</w:t>
      </w:r>
      <w:r>
        <w:rPr>
          <w:rFonts w:ascii="宋体" w:hAnsi="Arial" w:cs="Arial" w:hint="eastAsia"/>
          <w:kern w:val="0"/>
          <w:sz w:val="20"/>
          <w:szCs w:val="20"/>
          <w:lang w:val="fr-CA"/>
        </w:rPr>
        <w:t>为使动作表现更生动，经常会使用</w:t>
      </w:r>
      <w:r>
        <w:rPr>
          <w:rFonts w:ascii="宋体" w:hAnsi="Arial" w:cs="Arial" w:hint="eastAsia"/>
          <w:kern w:val="0"/>
          <w:sz w:val="20"/>
          <w:szCs w:val="20"/>
          <w:lang w:val="zh-CN"/>
        </w:rPr>
        <w:t>未完成过去时。</w:t>
      </w:r>
      <w:r>
        <w:rPr>
          <w:rFonts w:ascii="宋体" w:hAnsi="Arial" w:cs="Arial" w:hint="eastAsia"/>
          <w:kern w:val="0"/>
          <w:sz w:val="20"/>
          <w:szCs w:val="20"/>
          <w:lang w:val="fr-CA"/>
        </w:rPr>
        <w:t>例如</w:t>
      </w:r>
      <w:r w:rsidRPr="0089151E">
        <w:rPr>
          <w:rFonts w:ascii="宋体" w:hAnsi="Arial" w:cs="Arial" w:hint="eastAsia"/>
          <w:kern w:val="0"/>
          <w:sz w:val="20"/>
          <w:szCs w:val="20"/>
          <w:lang w:val="fr-FR"/>
        </w:rPr>
        <w:t>：</w:t>
      </w:r>
    </w:p>
    <w:p w14:paraId="588034B6" w14:textId="77777777" w:rsidR="00993BDD" w:rsidRDefault="00993BDD" w:rsidP="00993BDD">
      <w:pPr>
        <w:autoSpaceDE w:val="0"/>
        <w:autoSpaceDN w:val="0"/>
        <w:adjustRightInd w:val="0"/>
        <w:ind w:left="840" w:hangingChars="400" w:hanging="840"/>
        <w:jc w:val="left"/>
        <w:rPr>
          <w:rFonts w:ascii="Calibri Light" w:hAnsi="Calibri Light" w:cs="Arial"/>
          <w:kern w:val="0"/>
          <w:szCs w:val="21"/>
          <w:lang w:val="fr-CA"/>
        </w:rPr>
      </w:pPr>
      <w:r w:rsidRPr="0089151E">
        <w:rPr>
          <w:rFonts w:ascii="Calibri Light" w:hAnsi="Calibri Light" w:cs="Arial"/>
          <w:kern w:val="0"/>
          <w:szCs w:val="21"/>
          <w:lang w:val="fr-FR"/>
        </w:rPr>
        <w:t xml:space="preserve">        Il y </w:t>
      </w:r>
      <w:r w:rsidRPr="0089151E">
        <w:rPr>
          <w:rFonts w:ascii="Calibri Light" w:hAnsi="Calibri Light" w:cs="Arial"/>
          <w:i/>
          <w:kern w:val="0"/>
          <w:szCs w:val="21"/>
          <w:lang w:val="fr-FR"/>
        </w:rPr>
        <w:t>avait</w:t>
      </w:r>
      <w:r w:rsidRPr="0089151E">
        <w:rPr>
          <w:rFonts w:ascii="Calibri Light" w:hAnsi="Calibri Light" w:cs="Arial"/>
          <w:kern w:val="0"/>
          <w:szCs w:val="21"/>
          <w:lang w:val="fr-FR"/>
        </w:rPr>
        <w:t xml:space="preserve"> beaucoup de gens.</w:t>
      </w:r>
      <w:r w:rsidRPr="0089151E">
        <w:rPr>
          <w:rFonts w:ascii="Calibri Light" w:hAnsi="Calibri Light" w:cs="Arial" w:hint="eastAsia"/>
          <w:kern w:val="0"/>
          <w:szCs w:val="21"/>
          <w:lang w:val="fr-FR"/>
        </w:rPr>
        <w:t xml:space="preserve">     </w:t>
      </w:r>
      <w:r w:rsidRPr="0089151E">
        <w:rPr>
          <w:rFonts w:ascii="Calibri Light" w:hAnsi="Calibri Light" w:cs="Arial" w:hint="eastAsia"/>
          <w:kern w:val="0"/>
          <w:szCs w:val="21"/>
          <w:lang w:val="fr-FR"/>
        </w:rPr>
        <w:tab/>
      </w:r>
      <w:r>
        <w:rPr>
          <w:rFonts w:ascii="Calibri Light" w:hAnsi="Calibri Light" w:cs="Arial" w:hint="eastAsia"/>
          <w:kern w:val="0"/>
          <w:szCs w:val="21"/>
          <w:lang w:val="fr-CA"/>
        </w:rPr>
        <w:t>当时人山人海。</w:t>
      </w:r>
    </w:p>
    <w:p w14:paraId="49730DD9" w14:textId="77777777" w:rsidR="00993BDD" w:rsidRDefault="00993BDD" w:rsidP="00993BDD">
      <w:pPr>
        <w:pStyle w:val="a5"/>
        <w:numPr>
          <w:ilvl w:val="0"/>
          <w:numId w:val="33"/>
        </w:numPr>
        <w:autoSpaceDE w:val="0"/>
        <w:autoSpaceDN w:val="0"/>
        <w:adjustRightInd w:val="0"/>
        <w:ind w:left="993" w:firstLineChars="0" w:hanging="168"/>
        <w:jc w:val="left"/>
        <w:rPr>
          <w:rFonts w:ascii="Calibri Light" w:hAnsi="Calibri Light" w:cs="Arial"/>
          <w:kern w:val="0"/>
          <w:szCs w:val="21"/>
          <w:lang w:val="fr-CA"/>
        </w:rPr>
      </w:pPr>
      <w:r>
        <w:rPr>
          <w:rFonts w:ascii="Calibri Light" w:hAnsi="Calibri Light" w:cs="Arial"/>
          <w:kern w:val="0"/>
          <w:szCs w:val="21"/>
          <w:lang w:val="fr-CA"/>
        </w:rPr>
        <w:t>C’</w:t>
      </w:r>
      <w:r w:rsidRPr="00A36E50">
        <w:rPr>
          <w:rFonts w:ascii="Calibri Light" w:hAnsi="Calibri Light" w:cs="Arial"/>
          <w:i/>
          <w:kern w:val="0"/>
          <w:szCs w:val="21"/>
          <w:lang w:val="fr-CA"/>
        </w:rPr>
        <w:t>était</w:t>
      </w:r>
      <w:r>
        <w:rPr>
          <w:rFonts w:ascii="Calibri Light" w:hAnsi="Calibri Light" w:cs="Arial"/>
          <w:kern w:val="0"/>
          <w:szCs w:val="21"/>
          <w:lang w:val="fr-CA"/>
        </w:rPr>
        <w:t xml:space="preserve"> c</w:t>
      </w:r>
      <w:r w:rsidRPr="00A36E50">
        <w:rPr>
          <w:rFonts w:ascii="Calibri Light" w:hAnsi="Calibri Light" w:cs="Arial"/>
          <w:kern w:val="0"/>
          <w:szCs w:val="21"/>
          <w:lang w:val="fr-CA"/>
        </w:rPr>
        <w:t xml:space="preserve">omment </w:t>
      </w:r>
      <w:r>
        <w:rPr>
          <w:rFonts w:ascii="Calibri Light" w:hAnsi="Calibri Light" w:cs="Arial"/>
          <w:kern w:val="0"/>
          <w:szCs w:val="21"/>
          <w:lang w:val="fr-CA"/>
        </w:rPr>
        <w:t>ta soirée ?</w:t>
      </w:r>
      <w:r>
        <w:rPr>
          <w:rFonts w:ascii="Calibri Light" w:hAnsi="Calibri Light" w:cs="Arial"/>
          <w:kern w:val="0"/>
          <w:szCs w:val="21"/>
          <w:lang w:val="fr-CA"/>
        </w:rPr>
        <w:tab/>
      </w:r>
      <w:r>
        <w:rPr>
          <w:rFonts w:ascii="Calibri Light" w:hAnsi="Calibri Light" w:cs="Arial"/>
          <w:kern w:val="0"/>
          <w:szCs w:val="21"/>
          <w:lang w:val="fr-CA"/>
        </w:rPr>
        <w:tab/>
      </w:r>
      <w:r>
        <w:rPr>
          <w:rFonts w:ascii="Calibri Light" w:hAnsi="Calibri Light" w:cs="Arial" w:hint="eastAsia"/>
          <w:kern w:val="0"/>
          <w:szCs w:val="21"/>
          <w:lang w:val="fr-CA"/>
        </w:rPr>
        <w:t>你的晚会怎么样？</w:t>
      </w:r>
    </w:p>
    <w:p w14:paraId="5DE70E9A" w14:textId="77777777" w:rsidR="00993BDD" w:rsidRPr="00A36E50" w:rsidRDefault="00993BDD" w:rsidP="00993BDD">
      <w:pPr>
        <w:pStyle w:val="a5"/>
        <w:numPr>
          <w:ilvl w:val="0"/>
          <w:numId w:val="33"/>
        </w:numPr>
        <w:autoSpaceDE w:val="0"/>
        <w:autoSpaceDN w:val="0"/>
        <w:adjustRightInd w:val="0"/>
        <w:ind w:left="993" w:firstLineChars="0" w:hanging="168"/>
        <w:jc w:val="left"/>
        <w:rPr>
          <w:rFonts w:ascii="Calibri Light" w:hAnsi="Calibri Light" w:cs="Arial"/>
          <w:kern w:val="0"/>
          <w:szCs w:val="21"/>
          <w:lang w:val="fr-CA"/>
        </w:rPr>
      </w:pPr>
      <w:r>
        <w:rPr>
          <w:rFonts w:ascii="Calibri Light" w:hAnsi="Calibri Light" w:cs="Arial"/>
          <w:kern w:val="0"/>
          <w:szCs w:val="21"/>
          <w:lang w:val="fr-CA"/>
        </w:rPr>
        <w:t>C’</w:t>
      </w:r>
      <w:r w:rsidRPr="00A36E50">
        <w:rPr>
          <w:rFonts w:ascii="Calibri Light" w:hAnsi="Calibri Light" w:cs="Arial"/>
          <w:i/>
          <w:kern w:val="0"/>
          <w:szCs w:val="21"/>
          <w:lang w:val="fr-CA"/>
        </w:rPr>
        <w:t>était</w:t>
      </w:r>
      <w:r>
        <w:rPr>
          <w:rFonts w:ascii="Calibri Light" w:hAnsi="Calibri Light" w:cs="Arial"/>
          <w:kern w:val="0"/>
          <w:szCs w:val="21"/>
          <w:lang w:val="fr-CA"/>
        </w:rPr>
        <w:t xml:space="preserve"> génial !</w:t>
      </w:r>
      <w:r>
        <w:rPr>
          <w:rFonts w:ascii="Calibri Light" w:hAnsi="Calibri Light" w:cs="Arial" w:hint="eastAsia"/>
          <w:kern w:val="0"/>
          <w:szCs w:val="21"/>
          <w:lang w:val="fr-CA"/>
        </w:rPr>
        <w:tab/>
      </w:r>
      <w:r>
        <w:rPr>
          <w:rFonts w:ascii="Calibri Light" w:hAnsi="Calibri Light" w:cs="Arial" w:hint="eastAsia"/>
          <w:kern w:val="0"/>
          <w:szCs w:val="21"/>
          <w:lang w:val="fr-CA"/>
        </w:rPr>
        <w:tab/>
      </w:r>
      <w:r>
        <w:rPr>
          <w:rFonts w:ascii="Calibri Light" w:hAnsi="Calibri Light" w:cs="Arial" w:hint="eastAsia"/>
          <w:kern w:val="0"/>
          <w:szCs w:val="21"/>
          <w:lang w:val="fr-CA"/>
        </w:rPr>
        <w:tab/>
      </w:r>
      <w:r>
        <w:rPr>
          <w:rFonts w:ascii="Calibri Light" w:hAnsi="Calibri Light" w:cs="Arial" w:hint="eastAsia"/>
          <w:kern w:val="0"/>
          <w:szCs w:val="21"/>
          <w:lang w:val="fr-CA"/>
        </w:rPr>
        <w:tab/>
      </w:r>
      <w:r>
        <w:rPr>
          <w:rFonts w:ascii="Calibri Light" w:hAnsi="Calibri Light" w:cs="Arial" w:hint="eastAsia"/>
          <w:kern w:val="0"/>
          <w:szCs w:val="21"/>
          <w:lang w:val="fr-CA"/>
        </w:rPr>
        <w:t>妙极了！</w:t>
      </w:r>
    </w:p>
    <w:p w14:paraId="042822CF" w14:textId="77777777" w:rsidR="00993BDD" w:rsidRPr="0089151E" w:rsidRDefault="00993BDD" w:rsidP="00993BDD">
      <w:pPr>
        <w:autoSpaceDE w:val="0"/>
        <w:autoSpaceDN w:val="0"/>
        <w:adjustRightInd w:val="0"/>
        <w:ind w:leftChars="400" w:left="840"/>
        <w:jc w:val="left"/>
        <w:rPr>
          <w:rFonts w:ascii="Calibri Light" w:hAnsi="Calibri Light" w:cs="Arial"/>
          <w:kern w:val="0"/>
          <w:szCs w:val="21"/>
          <w:lang w:val="fr-FR"/>
        </w:rPr>
      </w:pPr>
      <w:r w:rsidRPr="0089151E">
        <w:rPr>
          <w:rFonts w:ascii="Calibri Light" w:hAnsi="Calibri Light" w:cs="Arial"/>
          <w:kern w:val="0"/>
          <w:szCs w:val="21"/>
          <w:lang w:val="fr-FR"/>
        </w:rPr>
        <w:t xml:space="preserve">La neige </w:t>
      </w:r>
      <w:r w:rsidRPr="0089151E">
        <w:rPr>
          <w:rFonts w:ascii="Calibri Light" w:hAnsi="Calibri Light" w:cs="Arial"/>
          <w:i/>
          <w:kern w:val="0"/>
          <w:szCs w:val="21"/>
          <w:lang w:val="fr-FR"/>
        </w:rPr>
        <w:t>couvrait</w:t>
      </w:r>
      <w:r w:rsidRPr="0089151E">
        <w:rPr>
          <w:rFonts w:ascii="Calibri Light" w:hAnsi="Calibri Light" w:cs="Arial"/>
          <w:kern w:val="0"/>
          <w:szCs w:val="21"/>
          <w:lang w:val="fr-FR"/>
        </w:rPr>
        <w:t xml:space="preserve"> la terre. </w:t>
      </w:r>
      <w:r w:rsidRPr="0089151E">
        <w:rPr>
          <w:rFonts w:ascii="Calibri Light" w:hAnsi="Calibri Light" w:cs="Arial" w:hint="eastAsia"/>
          <w:kern w:val="0"/>
          <w:szCs w:val="21"/>
          <w:lang w:val="fr-FR"/>
        </w:rPr>
        <w:tab/>
      </w:r>
      <w:r w:rsidRPr="0089151E">
        <w:rPr>
          <w:rFonts w:ascii="Calibri Light" w:hAnsi="Calibri Light" w:cs="Arial" w:hint="eastAsia"/>
          <w:kern w:val="0"/>
          <w:szCs w:val="21"/>
          <w:lang w:val="fr-FR"/>
        </w:rPr>
        <w:tab/>
      </w:r>
      <w:r w:rsidRPr="00A36E50">
        <w:rPr>
          <w:rFonts w:ascii="Calibri Light" w:hAnsi="Calibri Light" w:cs="Arial" w:hint="eastAsia"/>
          <w:kern w:val="0"/>
          <w:szCs w:val="21"/>
          <w:lang w:val="zh-CN"/>
        </w:rPr>
        <w:t>白雪覆盖着大地</w:t>
      </w:r>
      <w:r>
        <w:rPr>
          <w:rFonts w:ascii="Calibri Light" w:hAnsi="Calibri Light" w:cs="Arial" w:hint="eastAsia"/>
          <w:kern w:val="0"/>
          <w:szCs w:val="21"/>
          <w:lang w:val="zh-CN"/>
        </w:rPr>
        <w:t>。</w:t>
      </w:r>
    </w:p>
    <w:p w14:paraId="12CC1227" w14:textId="77777777" w:rsidR="00993BDD" w:rsidRPr="0089151E" w:rsidRDefault="00993BDD" w:rsidP="00993BDD">
      <w:pPr>
        <w:autoSpaceDE w:val="0"/>
        <w:autoSpaceDN w:val="0"/>
        <w:adjustRightInd w:val="0"/>
        <w:ind w:leftChars="400" w:left="840"/>
        <w:jc w:val="left"/>
        <w:rPr>
          <w:rFonts w:ascii="Calibri Light" w:hAnsi="Calibri Light" w:cs="Arial"/>
          <w:kern w:val="0"/>
          <w:szCs w:val="21"/>
          <w:lang w:val="fr-FR"/>
        </w:rPr>
      </w:pPr>
      <w:r w:rsidRPr="0089151E">
        <w:rPr>
          <w:rFonts w:ascii="Calibri Light" w:hAnsi="Calibri Light" w:cs="Arial"/>
          <w:kern w:val="0"/>
          <w:szCs w:val="21"/>
          <w:lang w:val="fr-FR"/>
        </w:rPr>
        <w:t xml:space="preserve">Les enfants </w:t>
      </w:r>
      <w:r w:rsidRPr="0089151E">
        <w:rPr>
          <w:rFonts w:ascii="Calibri Light" w:hAnsi="Calibri Light" w:cs="Arial"/>
          <w:i/>
          <w:kern w:val="0"/>
          <w:szCs w:val="21"/>
          <w:lang w:val="fr-FR"/>
        </w:rPr>
        <w:t>couraient</w:t>
      </w:r>
      <w:r w:rsidRPr="0089151E">
        <w:rPr>
          <w:rFonts w:ascii="Calibri Light" w:hAnsi="Calibri Light" w:cs="Arial"/>
          <w:kern w:val="0"/>
          <w:szCs w:val="21"/>
          <w:lang w:val="fr-FR"/>
        </w:rPr>
        <w:t xml:space="preserve">, </w:t>
      </w:r>
      <w:r w:rsidRPr="0089151E">
        <w:rPr>
          <w:rFonts w:ascii="Calibri Light" w:hAnsi="Calibri Light" w:cs="Arial"/>
          <w:i/>
          <w:kern w:val="0"/>
          <w:szCs w:val="21"/>
          <w:lang w:val="fr-FR"/>
        </w:rPr>
        <w:t>criaient</w:t>
      </w:r>
      <w:r w:rsidRPr="0089151E">
        <w:rPr>
          <w:rFonts w:ascii="Calibri Light" w:hAnsi="Calibri Light" w:cs="Arial"/>
          <w:kern w:val="0"/>
          <w:szCs w:val="21"/>
          <w:lang w:val="fr-FR"/>
        </w:rPr>
        <w:t xml:space="preserve"> et </w:t>
      </w:r>
      <w:r w:rsidRPr="0089151E">
        <w:rPr>
          <w:rFonts w:ascii="Calibri Light" w:hAnsi="Calibri Light" w:cs="Arial"/>
          <w:i/>
          <w:kern w:val="0"/>
          <w:szCs w:val="21"/>
          <w:lang w:val="fr-FR"/>
        </w:rPr>
        <w:t>sautaient</w:t>
      </w:r>
      <w:r w:rsidRPr="0089151E">
        <w:rPr>
          <w:rFonts w:ascii="Calibri Light" w:hAnsi="Calibri Light" w:cs="Arial"/>
          <w:kern w:val="0"/>
          <w:szCs w:val="21"/>
          <w:lang w:val="fr-FR"/>
        </w:rPr>
        <w:t xml:space="preserve"> sous le beau soleil du printemps.  </w:t>
      </w:r>
    </w:p>
    <w:p w14:paraId="39E1296D" w14:textId="77777777" w:rsidR="00993BDD" w:rsidRPr="0089151E" w:rsidRDefault="00993BDD" w:rsidP="00993BDD">
      <w:pPr>
        <w:autoSpaceDE w:val="0"/>
        <w:autoSpaceDN w:val="0"/>
        <w:adjustRightInd w:val="0"/>
        <w:ind w:firstLineChars="1050" w:firstLine="2205"/>
        <w:jc w:val="left"/>
        <w:rPr>
          <w:rFonts w:ascii="Calibri Light" w:hAnsi="Calibri Light" w:cs="Arial"/>
          <w:kern w:val="0"/>
          <w:szCs w:val="21"/>
          <w:lang w:val="fr-FR"/>
        </w:rPr>
      </w:pPr>
      <w:r w:rsidRPr="00A36E50">
        <w:rPr>
          <w:rFonts w:ascii="Calibri Light" w:hAnsi="Calibri Light" w:cs="Arial" w:hint="eastAsia"/>
          <w:kern w:val="0"/>
          <w:szCs w:val="21"/>
          <w:lang w:val="zh-CN"/>
        </w:rPr>
        <w:t>在春</w:t>
      </w:r>
      <w:r>
        <w:rPr>
          <w:rFonts w:ascii="Calibri Light" w:hAnsi="Calibri Light" w:cs="Arial" w:hint="eastAsia"/>
          <w:kern w:val="0"/>
          <w:szCs w:val="21"/>
          <w:lang w:val="zh-CN"/>
        </w:rPr>
        <w:t>日温暖</w:t>
      </w:r>
      <w:r w:rsidRPr="00A36E50">
        <w:rPr>
          <w:rFonts w:ascii="Calibri Light" w:hAnsi="Calibri Light" w:cs="Arial" w:hint="eastAsia"/>
          <w:kern w:val="0"/>
          <w:szCs w:val="21"/>
          <w:lang w:val="zh-CN"/>
        </w:rPr>
        <w:t>的阳光</w:t>
      </w:r>
      <w:r>
        <w:rPr>
          <w:rFonts w:ascii="Calibri Light" w:hAnsi="Calibri Light" w:cs="Arial" w:hint="eastAsia"/>
          <w:kern w:val="0"/>
          <w:szCs w:val="21"/>
          <w:lang w:val="zh-CN"/>
        </w:rPr>
        <w:t>下</w:t>
      </w:r>
      <w:r w:rsidRPr="0089151E">
        <w:rPr>
          <w:rFonts w:ascii="Calibri Light" w:hAnsi="Calibri Light" w:cs="Arial" w:hint="eastAsia"/>
          <w:kern w:val="0"/>
          <w:szCs w:val="21"/>
          <w:lang w:val="fr-FR"/>
        </w:rPr>
        <w:t>，</w:t>
      </w:r>
      <w:r w:rsidRPr="00A36E50">
        <w:rPr>
          <w:rFonts w:ascii="Calibri Light" w:hAnsi="Calibri Light" w:cs="Arial" w:hint="eastAsia"/>
          <w:kern w:val="0"/>
          <w:szCs w:val="21"/>
          <w:lang w:val="zh-CN"/>
        </w:rPr>
        <w:t>孩子们</w:t>
      </w:r>
      <w:r>
        <w:rPr>
          <w:rFonts w:ascii="Calibri Light" w:hAnsi="Calibri Light" w:cs="Arial" w:hint="eastAsia"/>
          <w:kern w:val="0"/>
          <w:szCs w:val="21"/>
          <w:lang w:val="zh-CN"/>
        </w:rPr>
        <w:t>又</w:t>
      </w:r>
      <w:r w:rsidRPr="00A36E50">
        <w:rPr>
          <w:rFonts w:ascii="Calibri Light" w:hAnsi="Calibri Light" w:cs="Arial" w:hint="eastAsia"/>
          <w:kern w:val="0"/>
          <w:szCs w:val="21"/>
          <w:lang w:val="zh-CN"/>
        </w:rPr>
        <w:t>跑</w:t>
      </w:r>
      <w:r>
        <w:rPr>
          <w:rFonts w:ascii="Calibri Light" w:hAnsi="Calibri Light" w:cs="Arial" w:hint="eastAsia"/>
          <w:kern w:val="0"/>
          <w:szCs w:val="21"/>
          <w:lang w:val="zh-CN"/>
        </w:rPr>
        <w:t>又</w:t>
      </w:r>
      <w:r w:rsidRPr="00A36E50">
        <w:rPr>
          <w:rFonts w:ascii="Calibri Light" w:hAnsi="Calibri Light" w:cs="Arial" w:hint="eastAsia"/>
          <w:kern w:val="0"/>
          <w:szCs w:val="21"/>
          <w:lang w:val="zh-CN"/>
        </w:rPr>
        <w:t>叫</w:t>
      </w:r>
      <w:r w:rsidRPr="0089151E">
        <w:rPr>
          <w:rFonts w:ascii="Calibri Light" w:hAnsi="Calibri Light" w:cs="Arial" w:hint="eastAsia"/>
          <w:kern w:val="0"/>
          <w:szCs w:val="21"/>
          <w:lang w:val="fr-FR"/>
        </w:rPr>
        <w:t>，</w:t>
      </w:r>
      <w:r>
        <w:rPr>
          <w:rFonts w:ascii="Calibri Light" w:hAnsi="Calibri Light" w:cs="Arial" w:hint="eastAsia"/>
          <w:kern w:val="0"/>
          <w:szCs w:val="21"/>
          <w:lang w:val="zh-CN"/>
        </w:rPr>
        <w:t>欢呼雀跃</w:t>
      </w:r>
      <w:r w:rsidRPr="00A36E50">
        <w:rPr>
          <w:rFonts w:ascii="Calibri Light" w:hAnsi="Calibri Light" w:cs="Arial" w:hint="eastAsia"/>
          <w:kern w:val="0"/>
          <w:szCs w:val="21"/>
          <w:lang w:val="zh-CN"/>
        </w:rPr>
        <w:t>。</w:t>
      </w:r>
    </w:p>
    <w:p w14:paraId="0DFF0A79" w14:textId="77777777" w:rsidR="00993BDD" w:rsidRDefault="00993BDD" w:rsidP="00993BDD">
      <w:pPr>
        <w:pStyle w:val="a6"/>
        <w:rPr>
          <w:rFonts w:ascii="Times New Roman" w:hAnsi="Times New Roman" w:cs="Times New Roman"/>
          <w:kern w:val="0"/>
          <w:szCs w:val="20"/>
          <w:lang w:val="fr-FR"/>
        </w:rPr>
      </w:pPr>
    </w:p>
    <w:p w14:paraId="0C418F90" w14:textId="77777777" w:rsidR="00993BDD" w:rsidRDefault="00993BDD" w:rsidP="00993BDD">
      <w:pPr>
        <w:pStyle w:val="a6"/>
        <w:rPr>
          <w:rFonts w:ascii="Times New Roman" w:hAnsi="Times New Roman" w:cs="Times New Roman"/>
          <w:kern w:val="0"/>
          <w:szCs w:val="20"/>
          <w:lang w:val="fr-FR"/>
        </w:rPr>
      </w:pPr>
      <w:r>
        <w:rPr>
          <w:rFonts w:ascii="Times New Roman" w:hAnsi="Times New Roman" w:cs="Times New Roman" w:hint="eastAsia"/>
          <w:kern w:val="0"/>
          <w:szCs w:val="20"/>
          <w:lang w:val="fr-FR"/>
        </w:rPr>
        <w:t xml:space="preserve">     </w:t>
      </w:r>
      <w:r>
        <w:rPr>
          <w:rFonts w:ascii="Times New Roman" w:hAnsi="Times New Roman" w:cs="Times New Roman" w:hint="eastAsia"/>
          <w:kern w:val="0"/>
          <w:szCs w:val="20"/>
          <w:lang w:val="fr-FR"/>
        </w:rPr>
        <w:t>【说明：其它情况中也会使用未完成过去时（请见</w:t>
      </w:r>
      <w:r w:rsidRPr="000B1391">
        <w:rPr>
          <w:rFonts w:ascii="Calibri Light" w:hAnsi="Calibri Light" w:cs="Times New Roman"/>
          <w:kern w:val="0"/>
          <w:szCs w:val="20"/>
          <w:lang w:val="fr-FR"/>
        </w:rPr>
        <w:t>Unité 7</w:t>
      </w:r>
      <w:r>
        <w:rPr>
          <w:rFonts w:ascii="Times New Roman" w:hAnsi="Times New Roman" w:cs="Times New Roman" w:hint="eastAsia"/>
          <w:kern w:val="0"/>
          <w:szCs w:val="20"/>
          <w:lang w:val="fr-FR"/>
        </w:rPr>
        <w:t>）】</w:t>
      </w:r>
    </w:p>
    <w:p w14:paraId="4A2D455A" w14:textId="77777777" w:rsidR="00993BDD" w:rsidRDefault="00993BDD" w:rsidP="00993BDD">
      <w:pPr>
        <w:pStyle w:val="a6"/>
        <w:rPr>
          <w:rFonts w:ascii="Times New Roman" w:hAnsi="Times New Roman" w:cs="Times New Roman"/>
          <w:kern w:val="0"/>
          <w:szCs w:val="20"/>
          <w:lang w:val="fr-FR"/>
        </w:rPr>
      </w:pPr>
    </w:p>
    <w:p w14:paraId="45CA76D2" w14:textId="77777777" w:rsidR="00993BDD" w:rsidRDefault="00993BDD" w:rsidP="00993BDD">
      <w:pPr>
        <w:pStyle w:val="a6"/>
        <w:rPr>
          <w:rFonts w:ascii="Times New Roman" w:hAnsi="Times New Roman" w:cs="Times New Roman"/>
          <w:kern w:val="0"/>
          <w:szCs w:val="20"/>
          <w:lang w:val="fr-FR"/>
        </w:rPr>
      </w:pPr>
    </w:p>
    <w:p w14:paraId="033D2A10" w14:textId="77777777" w:rsidR="00993BDD" w:rsidRDefault="00993BDD" w:rsidP="00993BDD">
      <w:pPr>
        <w:pStyle w:val="a6"/>
        <w:rPr>
          <w:rFonts w:ascii="Times New Roman" w:hAnsi="Times New Roman" w:cs="Times New Roman"/>
          <w:kern w:val="0"/>
          <w:szCs w:val="20"/>
          <w:lang w:val="fr-FR"/>
        </w:rPr>
      </w:pPr>
    </w:p>
    <w:p w14:paraId="5C835E22" w14:textId="77777777" w:rsidR="00993BDD" w:rsidRDefault="00993BDD" w:rsidP="00993BDD">
      <w:pPr>
        <w:pStyle w:val="a6"/>
        <w:rPr>
          <w:rFonts w:ascii="Times New Roman" w:hAnsi="Times New Roman" w:cs="Times New Roman"/>
          <w:kern w:val="0"/>
          <w:szCs w:val="20"/>
          <w:lang w:val="fr-FR"/>
        </w:rPr>
      </w:pPr>
    </w:p>
    <w:p w14:paraId="36BF32A5" w14:textId="77777777" w:rsidR="00993BDD" w:rsidRDefault="00993BDD" w:rsidP="00993BDD">
      <w:pPr>
        <w:pStyle w:val="a6"/>
        <w:rPr>
          <w:rFonts w:ascii="Times New Roman" w:hAnsi="Times New Roman" w:cs="Times New Roman"/>
          <w:kern w:val="0"/>
          <w:szCs w:val="20"/>
          <w:lang w:val="fr-FR"/>
        </w:rPr>
      </w:pPr>
    </w:p>
    <w:p w14:paraId="6006AAD2" w14:textId="77777777" w:rsidR="00993BDD" w:rsidRDefault="00993BDD" w:rsidP="00993BDD">
      <w:pPr>
        <w:pStyle w:val="a6"/>
        <w:rPr>
          <w:rFonts w:ascii="Times New Roman" w:hAnsi="Times New Roman" w:cs="Times New Roman"/>
          <w:kern w:val="0"/>
          <w:szCs w:val="20"/>
          <w:lang w:val="fr-FR"/>
        </w:rPr>
      </w:pPr>
    </w:p>
    <w:p w14:paraId="7AD4340B" w14:textId="77777777" w:rsidR="00993BDD" w:rsidRDefault="00993BDD" w:rsidP="00993BDD">
      <w:pPr>
        <w:pStyle w:val="a6"/>
        <w:rPr>
          <w:rFonts w:ascii="Times New Roman" w:hAnsi="Times New Roman" w:cs="Times New Roman"/>
          <w:kern w:val="0"/>
          <w:szCs w:val="20"/>
          <w:lang w:val="fr-FR"/>
        </w:rPr>
      </w:pPr>
    </w:p>
    <w:p w14:paraId="39DD9091" w14:textId="77777777" w:rsidR="00993BDD" w:rsidRDefault="00993BDD" w:rsidP="00993BDD">
      <w:pPr>
        <w:pStyle w:val="a6"/>
        <w:rPr>
          <w:rFonts w:ascii="Times New Roman" w:hAnsi="Times New Roman" w:cs="Times New Roman"/>
          <w:kern w:val="0"/>
          <w:szCs w:val="20"/>
          <w:lang w:val="fr-FR"/>
        </w:rPr>
      </w:pPr>
    </w:p>
    <w:p w14:paraId="03FFED36" w14:textId="77777777" w:rsidR="00993BDD" w:rsidRDefault="00993BDD" w:rsidP="00993BDD">
      <w:pPr>
        <w:pStyle w:val="a6"/>
        <w:rPr>
          <w:rFonts w:ascii="Times New Roman" w:hAnsi="Times New Roman" w:cs="Times New Roman"/>
          <w:kern w:val="0"/>
          <w:szCs w:val="20"/>
          <w:lang w:val="fr-FR"/>
        </w:rPr>
      </w:pPr>
    </w:p>
    <w:p w14:paraId="0C3BDEA0" w14:textId="77777777" w:rsidR="00993BDD" w:rsidRDefault="00993BDD" w:rsidP="00993BDD">
      <w:pPr>
        <w:pStyle w:val="a6"/>
        <w:rPr>
          <w:rFonts w:ascii="Times New Roman" w:hAnsi="Times New Roman" w:cs="Times New Roman"/>
          <w:kern w:val="0"/>
          <w:szCs w:val="20"/>
          <w:lang w:val="fr-FR"/>
        </w:rPr>
      </w:pPr>
    </w:p>
    <w:p w14:paraId="6FD867D4" w14:textId="77777777" w:rsidR="00993BDD" w:rsidRDefault="00993BDD" w:rsidP="00993BDD">
      <w:pPr>
        <w:pStyle w:val="a6"/>
        <w:rPr>
          <w:rFonts w:ascii="Times New Roman" w:hAnsi="Times New Roman" w:cs="Times New Roman"/>
          <w:kern w:val="0"/>
          <w:szCs w:val="20"/>
          <w:lang w:val="fr-FR"/>
        </w:rPr>
      </w:pPr>
    </w:p>
    <w:p w14:paraId="5C1429B3" w14:textId="77777777" w:rsidR="00993BDD" w:rsidRDefault="00993BDD" w:rsidP="00993BDD">
      <w:pPr>
        <w:pStyle w:val="a6"/>
        <w:rPr>
          <w:rFonts w:ascii="Times New Roman" w:hAnsi="Times New Roman" w:cs="Times New Roman"/>
          <w:kern w:val="0"/>
          <w:szCs w:val="20"/>
          <w:lang w:val="fr-FR"/>
        </w:rPr>
      </w:pPr>
    </w:p>
    <w:p w14:paraId="0C909145" w14:textId="77777777" w:rsidR="00993BDD" w:rsidRDefault="00993BDD" w:rsidP="00993BDD">
      <w:pPr>
        <w:pStyle w:val="a6"/>
        <w:rPr>
          <w:rFonts w:ascii="Times New Roman" w:hAnsi="Times New Roman" w:cs="Times New Roman"/>
          <w:kern w:val="0"/>
          <w:szCs w:val="20"/>
          <w:lang w:val="fr-FR"/>
        </w:rPr>
      </w:pPr>
    </w:p>
    <w:p w14:paraId="2121C45B" w14:textId="77777777" w:rsidR="00993BDD" w:rsidRDefault="00993BDD" w:rsidP="00993BDD">
      <w:pPr>
        <w:pStyle w:val="a6"/>
        <w:rPr>
          <w:rFonts w:ascii="Times New Roman" w:hAnsi="Times New Roman" w:cs="Times New Roman"/>
          <w:kern w:val="0"/>
          <w:szCs w:val="20"/>
          <w:lang w:val="fr-FR"/>
        </w:rPr>
      </w:pPr>
    </w:p>
    <w:p w14:paraId="2776AB0E" w14:textId="77777777" w:rsidR="00993BDD" w:rsidRDefault="00993BDD" w:rsidP="00993BDD">
      <w:pPr>
        <w:pStyle w:val="a6"/>
        <w:rPr>
          <w:rFonts w:ascii="Times New Roman" w:hAnsi="Times New Roman" w:cs="Times New Roman"/>
          <w:kern w:val="0"/>
          <w:szCs w:val="20"/>
          <w:lang w:val="fr-FR"/>
        </w:rPr>
      </w:pPr>
    </w:p>
    <w:p w14:paraId="0E8D0351" w14:textId="77777777" w:rsidR="00993BDD" w:rsidRDefault="00993BDD" w:rsidP="00993BDD">
      <w:pPr>
        <w:pStyle w:val="a6"/>
        <w:rPr>
          <w:rFonts w:ascii="Times New Roman" w:hAnsi="Times New Roman" w:cs="Times New Roman"/>
          <w:kern w:val="0"/>
          <w:szCs w:val="20"/>
          <w:lang w:val="fr-FR"/>
        </w:rPr>
      </w:pPr>
    </w:p>
    <w:p w14:paraId="52C4FBFD" w14:textId="77777777" w:rsidR="00993BDD" w:rsidRDefault="00993BDD" w:rsidP="00993BDD">
      <w:pPr>
        <w:pStyle w:val="a6"/>
        <w:rPr>
          <w:rFonts w:ascii="Times New Roman" w:hAnsi="Times New Roman" w:cs="Times New Roman"/>
          <w:kern w:val="0"/>
          <w:szCs w:val="20"/>
          <w:lang w:val="fr-FR"/>
        </w:rPr>
      </w:pPr>
    </w:p>
    <w:p w14:paraId="6A03F046" w14:textId="77777777" w:rsidR="00993BDD" w:rsidRDefault="00993BDD" w:rsidP="00993BDD">
      <w:pPr>
        <w:rPr>
          <w:lang w:val="fr-CA"/>
        </w:rPr>
      </w:pPr>
      <w:bookmarkStart w:id="54" w:name="OLE_LINK76"/>
      <w:bookmarkStart w:id="55" w:name="OLE_LINK77"/>
      <w:r>
        <w:rPr>
          <w:b/>
          <w:sz w:val="32"/>
          <w:szCs w:val="32"/>
          <w:lang w:val="fr-CA"/>
        </w:rPr>
        <w:t>V</w:t>
      </w:r>
      <w:r>
        <w:rPr>
          <w:rFonts w:hint="eastAsia"/>
          <w:b/>
          <w:sz w:val="32"/>
          <w:szCs w:val="32"/>
          <w:lang w:val="fr-CA"/>
        </w:rPr>
        <w:t>I</w:t>
      </w:r>
      <w:r>
        <w:rPr>
          <w:b/>
          <w:sz w:val="32"/>
          <w:szCs w:val="32"/>
          <w:lang w:val="fr-CA"/>
        </w:rPr>
        <w:t xml:space="preserve">. Unité </w:t>
      </w:r>
      <w:r>
        <w:rPr>
          <w:rFonts w:hint="eastAsia"/>
          <w:b/>
          <w:sz w:val="32"/>
          <w:szCs w:val="32"/>
          <w:lang w:val="fr-CA"/>
        </w:rPr>
        <w:t>5</w:t>
      </w:r>
      <w:r>
        <w:rPr>
          <w:b/>
          <w:sz w:val="32"/>
          <w:szCs w:val="32"/>
          <w:lang w:val="fr-CA"/>
        </w:rPr>
        <w:t xml:space="preserve"> </w:t>
      </w:r>
      <w:r>
        <w:rPr>
          <w:lang w:val="fr-CA"/>
        </w:rPr>
        <w:t xml:space="preserve"> ( </w:t>
      </w:r>
      <w:r>
        <w:rPr>
          <w:rFonts w:hint="eastAsia"/>
          <w:lang w:val="fr-CA"/>
        </w:rPr>
        <w:t>第</w:t>
      </w:r>
      <w:r>
        <w:rPr>
          <w:rFonts w:hint="eastAsia"/>
          <w:lang w:val="fr-CA"/>
        </w:rPr>
        <w:t>107</w:t>
      </w:r>
      <w:r>
        <w:rPr>
          <w:rFonts w:hint="eastAsia"/>
          <w:lang w:val="fr-CA"/>
        </w:rPr>
        <w:t>页</w:t>
      </w:r>
      <w:r>
        <w:rPr>
          <w:lang w:val="fr-CA"/>
        </w:rPr>
        <w:t xml:space="preserve"> )</w:t>
      </w:r>
    </w:p>
    <w:p w14:paraId="3425A5B1" w14:textId="77777777" w:rsidR="00993BDD" w:rsidRDefault="00993BDD" w:rsidP="00993BDD">
      <w:pPr>
        <w:rPr>
          <w:lang w:val="fr-CA"/>
        </w:rPr>
      </w:pPr>
      <w:bookmarkStart w:id="56" w:name="OLE_LINK57"/>
      <w:bookmarkStart w:id="57" w:name="OLE_LINK58"/>
      <w:r>
        <w:rPr>
          <w:lang w:val="fr-CA"/>
        </w:rPr>
        <w:t xml:space="preserve">  </w:t>
      </w:r>
      <w:r>
        <w:rPr>
          <w:rFonts w:hint="eastAsia"/>
          <w:lang w:val="fr-CA"/>
        </w:rPr>
        <w:t xml:space="preserve"> </w:t>
      </w:r>
      <w:r>
        <w:rPr>
          <w:b/>
          <w:lang w:val="fr-CA"/>
        </w:rPr>
        <w:t>1.</w:t>
      </w:r>
      <w:r>
        <w:rPr>
          <w:rFonts w:hint="eastAsia"/>
          <w:b/>
          <w:lang w:val="fr-CA"/>
        </w:rPr>
        <w:t xml:space="preserve"> </w:t>
      </w:r>
      <w:r>
        <w:rPr>
          <w:rFonts w:hint="eastAsia"/>
          <w:b/>
          <w:lang w:val="fr-CA"/>
        </w:rPr>
        <w:t>否定形式</w:t>
      </w:r>
      <w:r>
        <w:rPr>
          <w:b/>
          <w:lang w:val="fr-CA"/>
        </w:rPr>
        <w:t xml:space="preserve"> </w:t>
      </w:r>
      <w:r>
        <w:rPr>
          <w:lang w:val="fr-CA"/>
        </w:rPr>
        <w:t>(la forme négative)</w:t>
      </w:r>
      <w:r>
        <w:rPr>
          <w:rFonts w:hint="eastAsia"/>
          <w:lang w:val="fr-CA"/>
        </w:rPr>
        <w:t xml:space="preserve"> </w:t>
      </w:r>
      <w:r>
        <w:rPr>
          <w:lang w:val="fr-CA"/>
        </w:rPr>
        <w:t xml:space="preserve"> (</w:t>
      </w:r>
      <w:r>
        <w:rPr>
          <w:rFonts w:hint="eastAsia"/>
          <w:lang w:val="fr-CA"/>
        </w:rPr>
        <w:t>2</w:t>
      </w:r>
      <w:r>
        <w:rPr>
          <w:lang w:val="fr-CA"/>
        </w:rPr>
        <w:t>)</w:t>
      </w:r>
    </w:p>
    <w:p w14:paraId="23523F3C" w14:textId="77777777" w:rsidR="00993BDD" w:rsidRDefault="00993BDD" w:rsidP="00993BDD">
      <w:pPr>
        <w:pStyle w:val="a6"/>
        <w:rPr>
          <w:rFonts w:ascii="Calibri Light" w:hAnsi="Calibri Light" w:cs="Times New Roman"/>
          <w:kern w:val="0"/>
          <w:szCs w:val="20"/>
          <w:lang w:val="fr-FR"/>
        </w:rPr>
      </w:pPr>
      <w:r>
        <w:rPr>
          <w:rFonts w:ascii="Times New Roman" w:hAnsi="Times New Roman" w:cs="Times New Roman" w:hint="eastAsia"/>
          <w:kern w:val="0"/>
          <w:szCs w:val="20"/>
          <w:lang w:val="fr-FR"/>
        </w:rPr>
        <w:t xml:space="preserve">  </w:t>
      </w:r>
      <w:r w:rsidRPr="007A6100">
        <w:rPr>
          <w:rFonts w:ascii="Calibri Light" w:hAnsi="Calibri Light" w:cs="Times New Roman"/>
          <w:kern w:val="0"/>
          <w:szCs w:val="20"/>
          <w:lang w:val="fr-FR"/>
        </w:rPr>
        <w:t xml:space="preserve">    1) </w:t>
      </w:r>
      <w:r w:rsidRPr="007A6100">
        <w:rPr>
          <w:rFonts w:ascii="Calibri Light" w:hAnsi="Times New Roman" w:cs="Times New Roman"/>
          <w:kern w:val="0"/>
          <w:szCs w:val="20"/>
          <w:lang w:val="fr-FR"/>
        </w:rPr>
        <w:t>例句：</w:t>
      </w:r>
      <w:r w:rsidRPr="007A6100">
        <w:rPr>
          <w:rFonts w:ascii="Calibri Light" w:hAnsi="Calibri Light" w:cs="Times New Roman"/>
          <w:kern w:val="0"/>
          <w:szCs w:val="20"/>
        </w:rPr>
        <w:t xml:space="preserve">Je </w:t>
      </w:r>
      <w:r w:rsidRPr="007A6100">
        <w:rPr>
          <w:rFonts w:ascii="Calibri Light" w:hAnsi="Calibri Light" w:cs="Times New Roman"/>
          <w:i/>
          <w:kern w:val="0"/>
          <w:szCs w:val="20"/>
        </w:rPr>
        <w:t>ne</w:t>
      </w:r>
      <w:r w:rsidRPr="007A6100">
        <w:rPr>
          <w:rFonts w:ascii="Calibri Light" w:hAnsi="Calibri Light" w:cs="Times New Roman"/>
          <w:kern w:val="0"/>
          <w:szCs w:val="20"/>
          <w:lang w:val="fr-FR"/>
        </w:rPr>
        <w:t xml:space="preserve"> bois </w:t>
      </w:r>
      <w:r w:rsidRPr="007A6100">
        <w:rPr>
          <w:rFonts w:ascii="Calibri Light" w:hAnsi="Calibri Light" w:cs="Times New Roman"/>
          <w:i/>
          <w:kern w:val="0"/>
          <w:szCs w:val="20"/>
          <w:lang w:val="fr-FR"/>
        </w:rPr>
        <w:t>pas</w:t>
      </w:r>
      <w:r w:rsidRPr="007A6100">
        <w:rPr>
          <w:rFonts w:ascii="Calibri Light" w:hAnsi="Calibri Light" w:cs="Times New Roman"/>
          <w:kern w:val="0"/>
          <w:szCs w:val="20"/>
          <w:lang w:val="fr-FR"/>
        </w:rPr>
        <w:t xml:space="preserve"> d’alcool. </w:t>
      </w:r>
      <w:r>
        <w:rPr>
          <w:rFonts w:ascii="Calibri Light" w:hAnsi="Calibri Light" w:cs="Times New Roman" w:hint="eastAsia"/>
          <w:kern w:val="0"/>
          <w:szCs w:val="20"/>
          <w:lang w:val="fr-FR"/>
        </w:rPr>
        <w:tab/>
      </w:r>
      <w:r>
        <w:rPr>
          <w:rFonts w:ascii="Calibri Light" w:hAnsi="Calibri Light" w:cs="Times New Roman" w:hint="eastAsia"/>
          <w:kern w:val="0"/>
          <w:szCs w:val="20"/>
          <w:lang w:val="fr-FR"/>
        </w:rPr>
        <w:tab/>
      </w:r>
      <w:r w:rsidRPr="007A6100">
        <w:rPr>
          <w:rFonts w:ascii="Calibri Light" w:hAnsi="Calibri Light" w:cs="Times New Roman"/>
          <w:kern w:val="0"/>
          <w:szCs w:val="20"/>
          <w:lang w:val="fr-FR"/>
        </w:rPr>
        <w:t>我不喝酒。</w:t>
      </w:r>
    </w:p>
    <w:bookmarkEnd w:id="54"/>
    <w:bookmarkEnd w:id="55"/>
    <w:p w14:paraId="2550A2A9" w14:textId="77777777" w:rsidR="00993BDD" w:rsidRDefault="00993BDD" w:rsidP="00993BDD">
      <w:pPr>
        <w:pStyle w:val="a6"/>
        <w:ind w:firstLineChars="720" w:firstLine="1512"/>
        <w:rPr>
          <w:rFonts w:ascii="Calibri Light" w:hAnsi="Calibri Light" w:cs="Times New Roman"/>
          <w:kern w:val="0"/>
          <w:szCs w:val="20"/>
        </w:rPr>
      </w:pPr>
      <w:r>
        <w:rPr>
          <w:rFonts w:ascii="Calibri Light" w:hAnsi="Calibri Light" w:cs="Times New Roman"/>
          <w:kern w:val="0"/>
          <w:szCs w:val="20"/>
        </w:rPr>
        <w:t>Tu n’as pas de questions ?</w:t>
      </w:r>
      <w:r>
        <w:rPr>
          <w:rFonts w:ascii="Calibri Light" w:hAnsi="Calibri Light" w:cs="Times New Roman" w:hint="eastAsia"/>
          <w:kern w:val="0"/>
          <w:szCs w:val="20"/>
        </w:rPr>
        <w:tab/>
      </w:r>
      <w:r>
        <w:rPr>
          <w:rFonts w:ascii="Calibri Light" w:hAnsi="Calibri Light" w:cs="Times New Roman" w:hint="eastAsia"/>
          <w:kern w:val="0"/>
          <w:szCs w:val="20"/>
        </w:rPr>
        <w:tab/>
      </w:r>
      <w:r>
        <w:rPr>
          <w:rFonts w:ascii="Calibri Light" w:hAnsi="Calibri Light" w:cs="Times New Roman" w:hint="eastAsia"/>
          <w:kern w:val="0"/>
          <w:szCs w:val="20"/>
        </w:rPr>
        <w:t>你没问题吗？</w:t>
      </w:r>
    </w:p>
    <w:bookmarkEnd w:id="56"/>
    <w:bookmarkEnd w:id="57"/>
    <w:p w14:paraId="217CFA46" w14:textId="77777777" w:rsidR="00993BDD" w:rsidRPr="001C6397" w:rsidRDefault="00993BDD" w:rsidP="00993BDD">
      <w:pPr>
        <w:pStyle w:val="a6"/>
        <w:ind w:firstLineChars="720" w:firstLine="1512"/>
        <w:rPr>
          <w:rFonts w:ascii="Calibri Light" w:hAnsi="Calibri Light" w:cs="Times New Roman"/>
          <w:kern w:val="0"/>
          <w:szCs w:val="20"/>
        </w:rPr>
      </w:pPr>
      <w:r>
        <w:rPr>
          <w:rFonts w:ascii="Calibri Light" w:hAnsi="Calibri Light" w:cs="Times New Roman"/>
          <w:kern w:val="0"/>
          <w:szCs w:val="20"/>
        </w:rPr>
        <w:t xml:space="preserve">Nous h’habitons pas ici. </w:t>
      </w:r>
      <w:r>
        <w:rPr>
          <w:rFonts w:ascii="Calibri Light" w:hAnsi="Calibri Light" w:cs="Times New Roman" w:hint="eastAsia"/>
          <w:kern w:val="0"/>
          <w:szCs w:val="20"/>
        </w:rPr>
        <w:tab/>
      </w:r>
      <w:r>
        <w:rPr>
          <w:rFonts w:ascii="Calibri Light" w:hAnsi="Calibri Light" w:cs="Times New Roman" w:hint="eastAsia"/>
          <w:kern w:val="0"/>
          <w:szCs w:val="20"/>
        </w:rPr>
        <w:tab/>
      </w:r>
      <w:r>
        <w:rPr>
          <w:rFonts w:ascii="Calibri Light" w:hAnsi="Calibri Light" w:cs="Times New Roman" w:hint="eastAsia"/>
          <w:kern w:val="0"/>
          <w:szCs w:val="20"/>
        </w:rPr>
        <w:t>我们不住这儿。</w:t>
      </w:r>
    </w:p>
    <w:p w14:paraId="529A10D7" w14:textId="77777777" w:rsidR="00993BDD" w:rsidRDefault="00993BDD" w:rsidP="00993BDD">
      <w:pPr>
        <w:pStyle w:val="a6"/>
        <w:ind w:leftChars="26" w:left="895" w:hangingChars="400" w:hanging="840"/>
        <w:rPr>
          <w:rFonts w:ascii="Calibri Light" w:hAnsi="Calibri Light" w:cs="Times New Roman"/>
          <w:kern w:val="0"/>
          <w:szCs w:val="20"/>
        </w:rPr>
      </w:pPr>
      <w:r w:rsidRPr="007A6100">
        <w:rPr>
          <w:rFonts w:ascii="Calibri Light" w:hAnsi="Calibri Light" w:cs="Times New Roman"/>
          <w:kern w:val="0"/>
          <w:szCs w:val="20"/>
          <w:lang w:val="fr-FR"/>
        </w:rPr>
        <w:t xml:space="preserve">      </w:t>
      </w:r>
      <w:r>
        <w:rPr>
          <w:rFonts w:ascii="Calibri Light" w:hAnsi="Calibri Light" w:cs="Times New Roman" w:hint="eastAsia"/>
          <w:kern w:val="0"/>
          <w:szCs w:val="20"/>
          <w:lang w:val="fr-FR"/>
        </w:rPr>
        <w:t xml:space="preserve">  </w:t>
      </w:r>
      <w:r w:rsidRPr="007A6100">
        <w:rPr>
          <w:rFonts w:ascii="Calibri Light" w:hAnsi="Calibri Light" w:cs="Times New Roman"/>
          <w:kern w:val="0"/>
          <w:szCs w:val="20"/>
          <w:lang w:val="fr-FR"/>
        </w:rPr>
        <w:t>例句</w:t>
      </w:r>
      <w:r>
        <w:rPr>
          <w:rFonts w:ascii="Calibri Light" w:hAnsi="Calibri Light" w:cs="Times New Roman" w:hint="eastAsia"/>
          <w:kern w:val="0"/>
          <w:szCs w:val="20"/>
          <w:lang w:val="fr-FR"/>
        </w:rPr>
        <w:t>中</w:t>
      </w:r>
      <w:r w:rsidRPr="007A6100">
        <w:rPr>
          <w:rFonts w:ascii="Calibri Light" w:hAnsi="Calibri Light" w:cs="Times New Roman"/>
          <w:kern w:val="0"/>
          <w:szCs w:val="20"/>
          <w:lang w:val="fr-FR"/>
        </w:rPr>
        <w:t>可</w:t>
      </w:r>
      <w:r>
        <w:rPr>
          <w:rFonts w:ascii="Calibri Light" w:hAnsi="Calibri Light" w:cs="Times New Roman" w:hint="eastAsia"/>
          <w:kern w:val="0"/>
          <w:szCs w:val="20"/>
          <w:lang w:val="fr-FR"/>
        </w:rPr>
        <w:t>见：</w:t>
      </w:r>
      <w:r w:rsidRPr="007A6100">
        <w:rPr>
          <w:rFonts w:ascii="Calibri Light" w:hAnsi="Calibri Light" w:cs="Times New Roman"/>
          <w:kern w:val="0"/>
          <w:szCs w:val="20"/>
          <w:lang w:val="fr-FR"/>
        </w:rPr>
        <w:t>否定结构通常仅由两字构成，而最常见的就是</w:t>
      </w:r>
      <w:r w:rsidRPr="007A6100">
        <w:rPr>
          <w:rFonts w:ascii="Calibri Light" w:hAnsi="Calibri Light" w:cs="Times New Roman"/>
          <w:kern w:val="0"/>
          <w:szCs w:val="20"/>
        </w:rPr>
        <w:t>ne...pas</w:t>
      </w:r>
      <w:r w:rsidRPr="007A6100">
        <w:rPr>
          <w:rFonts w:ascii="Calibri Light" w:hAnsi="Calibri Light" w:cs="Times New Roman"/>
          <w:kern w:val="0"/>
          <w:szCs w:val="20"/>
        </w:rPr>
        <w:t>：</w:t>
      </w:r>
      <w:r w:rsidRPr="007A6100">
        <w:rPr>
          <w:rFonts w:ascii="Calibri Light" w:hAnsi="Calibri Light" w:cs="Times New Roman"/>
          <w:kern w:val="0"/>
          <w:szCs w:val="20"/>
        </w:rPr>
        <w:t xml:space="preserve">ne </w:t>
      </w:r>
      <w:r w:rsidRPr="007A6100">
        <w:rPr>
          <w:rFonts w:ascii="Calibri Light" w:hAnsi="Calibri Light" w:cs="Times New Roman"/>
          <w:kern w:val="0"/>
          <w:szCs w:val="20"/>
        </w:rPr>
        <w:t>置于被否定动词前，而</w:t>
      </w:r>
      <w:r w:rsidRPr="007A6100">
        <w:rPr>
          <w:rFonts w:ascii="Calibri Light" w:hAnsi="Calibri Light" w:cs="Times New Roman"/>
          <w:kern w:val="0"/>
          <w:szCs w:val="20"/>
        </w:rPr>
        <w:t>pas</w:t>
      </w:r>
      <w:r w:rsidRPr="007A6100">
        <w:rPr>
          <w:rFonts w:ascii="Calibri Light" w:hAnsi="Calibri Light" w:cs="Times New Roman"/>
          <w:kern w:val="0"/>
          <w:szCs w:val="20"/>
        </w:rPr>
        <w:t>则置于其后。</w:t>
      </w:r>
    </w:p>
    <w:p w14:paraId="7B84F7E5" w14:textId="77777777" w:rsidR="00993BDD" w:rsidRPr="007A6100" w:rsidRDefault="00993BDD" w:rsidP="00993BDD">
      <w:pPr>
        <w:pStyle w:val="a6"/>
        <w:ind w:leftChars="26" w:left="895" w:hangingChars="400" w:hanging="840"/>
        <w:rPr>
          <w:rFonts w:ascii="Calibri Light" w:hAnsi="Calibri Light" w:cs="Times New Roman"/>
          <w:kern w:val="0"/>
          <w:szCs w:val="20"/>
        </w:rPr>
      </w:pPr>
      <w:r>
        <w:rPr>
          <w:rFonts w:ascii="Calibri Light" w:hAnsi="Calibri Light" w:cs="Times New Roman" w:hint="eastAsia"/>
          <w:kern w:val="0"/>
          <w:szCs w:val="20"/>
        </w:rPr>
        <w:t xml:space="preserve">        </w:t>
      </w:r>
      <w:r>
        <w:rPr>
          <w:rFonts w:ascii="Calibri Light" w:hAnsi="Calibri Light" w:cs="Times New Roman" w:hint="eastAsia"/>
          <w:kern w:val="0"/>
          <w:szCs w:val="20"/>
        </w:rPr>
        <w:t>注意：</w:t>
      </w:r>
      <w:r>
        <w:rPr>
          <w:rFonts w:ascii="Calibri Light" w:hAnsi="Calibri Light" w:cs="Times New Roman" w:hint="eastAsia"/>
          <w:kern w:val="0"/>
          <w:szCs w:val="20"/>
        </w:rPr>
        <w:t xml:space="preserve">ne </w:t>
      </w:r>
      <w:r>
        <w:rPr>
          <w:rFonts w:ascii="Calibri Light" w:hAnsi="Calibri Light" w:cs="Times New Roman" w:hint="eastAsia"/>
          <w:kern w:val="0"/>
          <w:szCs w:val="20"/>
        </w:rPr>
        <w:t>在元音或哑音</w:t>
      </w:r>
      <w:r>
        <w:rPr>
          <w:rFonts w:ascii="Calibri Light" w:hAnsi="Calibri Light" w:cs="Times New Roman" w:hint="eastAsia"/>
          <w:kern w:val="0"/>
          <w:szCs w:val="20"/>
        </w:rPr>
        <w:t>h</w:t>
      </w:r>
      <w:r>
        <w:rPr>
          <w:rFonts w:ascii="Calibri Light" w:hAnsi="Calibri Light" w:cs="Times New Roman" w:hint="eastAsia"/>
          <w:kern w:val="0"/>
          <w:szCs w:val="20"/>
        </w:rPr>
        <w:t>前要省音，改为</w:t>
      </w:r>
      <w:r>
        <w:rPr>
          <w:rFonts w:ascii="Calibri Light" w:hAnsi="Calibri Light" w:cs="Times New Roman" w:hint="eastAsia"/>
          <w:kern w:val="0"/>
          <w:szCs w:val="20"/>
        </w:rPr>
        <w:t xml:space="preserve"> </w:t>
      </w:r>
      <w:r>
        <w:rPr>
          <w:rFonts w:ascii="Calibri Light" w:hAnsi="Calibri Light" w:cs="Times New Roman"/>
          <w:kern w:val="0"/>
          <w:szCs w:val="20"/>
        </w:rPr>
        <w:t>n’...</w:t>
      </w:r>
    </w:p>
    <w:p w14:paraId="37270CB2" w14:textId="77777777" w:rsidR="00993BDD" w:rsidRPr="007A6100" w:rsidRDefault="00993BDD" w:rsidP="00993BDD">
      <w:pPr>
        <w:pStyle w:val="a6"/>
        <w:ind w:left="630" w:hangingChars="300" w:hanging="630"/>
        <w:rPr>
          <w:rFonts w:ascii="Calibri Light" w:hAnsi="Calibri Light" w:cs="Times New Roman"/>
          <w:kern w:val="0"/>
          <w:szCs w:val="20"/>
        </w:rPr>
      </w:pPr>
      <w:r w:rsidRPr="007A6100">
        <w:rPr>
          <w:rFonts w:ascii="Calibri Light" w:hAnsi="Calibri Light" w:cs="Times New Roman"/>
          <w:kern w:val="0"/>
          <w:szCs w:val="20"/>
        </w:rPr>
        <w:t xml:space="preserve">      </w:t>
      </w:r>
    </w:p>
    <w:p w14:paraId="701ECFEB" w14:textId="77777777" w:rsidR="00993BDD" w:rsidRDefault="00993BDD" w:rsidP="00993BDD">
      <w:pPr>
        <w:pStyle w:val="a6"/>
        <w:ind w:leftChars="300" w:left="630"/>
        <w:rPr>
          <w:rFonts w:ascii="Calibri Light" w:hAnsi="Calibri Light" w:cs="Times New Roman"/>
          <w:kern w:val="0"/>
          <w:szCs w:val="20"/>
        </w:rPr>
      </w:pPr>
      <w:r w:rsidRPr="007A6100">
        <w:rPr>
          <w:rFonts w:ascii="Calibri Light" w:hAnsi="Calibri Light" w:cs="Times New Roman"/>
          <w:kern w:val="0"/>
          <w:szCs w:val="20"/>
        </w:rPr>
        <w:t>2</w:t>
      </w:r>
      <w:r>
        <w:rPr>
          <w:rFonts w:ascii="Calibri Light" w:hAnsi="Calibri Light" w:cs="Times New Roman" w:hint="eastAsia"/>
          <w:kern w:val="0"/>
          <w:szCs w:val="20"/>
        </w:rPr>
        <w:t xml:space="preserve">) </w:t>
      </w:r>
      <w:r w:rsidRPr="007A6100">
        <w:rPr>
          <w:rFonts w:ascii="Calibri Light" w:hAnsi="Calibri Light" w:cs="Times New Roman"/>
          <w:kern w:val="0"/>
          <w:szCs w:val="20"/>
        </w:rPr>
        <w:t>但否定结构不同，所表达的含义也不同：</w:t>
      </w:r>
    </w:p>
    <w:p w14:paraId="691B609B" w14:textId="77777777" w:rsidR="00993BDD" w:rsidRDefault="00993BDD" w:rsidP="00993BDD">
      <w:pPr>
        <w:pStyle w:val="a6"/>
        <w:ind w:leftChars="300" w:left="630" w:firstLineChars="126" w:firstLine="265"/>
        <w:rPr>
          <w:rFonts w:ascii="Calibri Light" w:hAnsi="Calibri Light" w:cs="Times New Roman"/>
          <w:kern w:val="0"/>
          <w:szCs w:val="20"/>
        </w:rPr>
      </w:pPr>
      <w:r>
        <w:rPr>
          <w:rFonts w:ascii="Calibri Light" w:hAnsi="Calibri Light" w:cs="Times New Roman"/>
          <w:kern w:val="0"/>
          <w:szCs w:val="20"/>
        </w:rPr>
        <w:t xml:space="preserve">(1) ne... plus </w:t>
      </w:r>
      <w:r>
        <w:rPr>
          <w:rFonts w:ascii="Calibri Light" w:hAnsi="Calibri Light" w:cs="Times New Roman" w:hint="eastAsia"/>
          <w:kern w:val="0"/>
          <w:szCs w:val="20"/>
        </w:rPr>
        <w:t>用来表达“不再；已不是”。</w:t>
      </w:r>
    </w:p>
    <w:p w14:paraId="5A560C6C" w14:textId="77777777" w:rsidR="00993BDD" w:rsidRDefault="00993BDD" w:rsidP="00993BDD">
      <w:pPr>
        <w:pStyle w:val="a6"/>
        <w:ind w:leftChars="300" w:left="630" w:firstLineChars="226" w:firstLine="475"/>
        <w:rPr>
          <w:rFonts w:ascii="Calibri Light" w:hAnsi="Calibri Light" w:cs="Times New Roman"/>
          <w:kern w:val="0"/>
          <w:szCs w:val="20"/>
        </w:rPr>
      </w:pPr>
      <w:r>
        <w:rPr>
          <w:rFonts w:ascii="Calibri Light" w:hAnsi="Calibri Light" w:cs="Times New Roman" w:hint="eastAsia"/>
          <w:kern w:val="0"/>
          <w:szCs w:val="20"/>
        </w:rPr>
        <w:t>如：</w:t>
      </w:r>
      <w:r>
        <w:rPr>
          <w:rFonts w:ascii="Calibri Light" w:hAnsi="Calibri Light" w:cs="Times New Roman"/>
          <w:kern w:val="0"/>
          <w:szCs w:val="20"/>
        </w:rPr>
        <w:t>- Tu as encore faim ?</w:t>
      </w:r>
      <w:r>
        <w:rPr>
          <w:rFonts w:ascii="Calibri Light" w:hAnsi="Calibri Light" w:cs="Times New Roman"/>
          <w:kern w:val="0"/>
          <w:szCs w:val="20"/>
        </w:rPr>
        <w:tab/>
      </w:r>
      <w:r>
        <w:rPr>
          <w:rFonts w:ascii="Calibri Light" w:hAnsi="Calibri Light" w:cs="Times New Roman"/>
          <w:kern w:val="0"/>
          <w:szCs w:val="20"/>
        </w:rPr>
        <w:tab/>
      </w:r>
      <w:r>
        <w:rPr>
          <w:rFonts w:ascii="Calibri Light" w:hAnsi="Calibri Light" w:cs="Times New Roman"/>
          <w:kern w:val="0"/>
          <w:szCs w:val="20"/>
        </w:rPr>
        <w:tab/>
      </w:r>
      <w:r>
        <w:rPr>
          <w:rFonts w:ascii="Calibri Light" w:hAnsi="Calibri Light" w:cs="Times New Roman" w:hint="eastAsia"/>
          <w:kern w:val="0"/>
          <w:szCs w:val="20"/>
        </w:rPr>
        <w:t>你还饿吗？</w:t>
      </w:r>
    </w:p>
    <w:p w14:paraId="32277D93" w14:textId="77777777" w:rsidR="00993BDD" w:rsidRDefault="00993BDD" w:rsidP="00993BDD">
      <w:pPr>
        <w:pStyle w:val="a6"/>
        <w:numPr>
          <w:ilvl w:val="0"/>
          <w:numId w:val="33"/>
        </w:numPr>
        <w:ind w:firstLine="341"/>
        <w:rPr>
          <w:rFonts w:ascii="Calibri Light" w:hAnsi="Calibri Light" w:cs="Times New Roman"/>
          <w:kern w:val="0"/>
          <w:szCs w:val="20"/>
        </w:rPr>
      </w:pPr>
      <w:r>
        <w:rPr>
          <w:rFonts w:ascii="Calibri Light" w:hAnsi="Calibri Light" w:cs="Times New Roman"/>
          <w:kern w:val="0"/>
          <w:szCs w:val="20"/>
        </w:rPr>
        <w:t xml:space="preserve">Non, je </w:t>
      </w:r>
      <w:r w:rsidRPr="005158F8">
        <w:rPr>
          <w:rFonts w:ascii="Calibri Light" w:hAnsi="Calibri Light" w:cs="Times New Roman"/>
          <w:i/>
          <w:kern w:val="0"/>
          <w:szCs w:val="20"/>
        </w:rPr>
        <w:t>n</w:t>
      </w:r>
      <w:r>
        <w:rPr>
          <w:rFonts w:ascii="Calibri Light" w:hAnsi="Calibri Light" w:cs="Times New Roman"/>
          <w:kern w:val="0"/>
          <w:szCs w:val="20"/>
        </w:rPr>
        <w:t xml:space="preserve">’ai </w:t>
      </w:r>
      <w:r w:rsidRPr="005158F8">
        <w:rPr>
          <w:rFonts w:ascii="Calibri Light" w:hAnsi="Calibri Light" w:cs="Times New Roman"/>
          <w:i/>
          <w:kern w:val="0"/>
          <w:szCs w:val="20"/>
        </w:rPr>
        <w:t>plus</w:t>
      </w:r>
      <w:r>
        <w:rPr>
          <w:rFonts w:ascii="Calibri Light" w:hAnsi="Calibri Light" w:cs="Times New Roman"/>
          <w:kern w:val="0"/>
          <w:szCs w:val="20"/>
        </w:rPr>
        <w:t xml:space="preserve"> faim. </w:t>
      </w:r>
      <w:r>
        <w:rPr>
          <w:rFonts w:ascii="Calibri Light" w:hAnsi="Calibri Light" w:cs="Times New Roman" w:hint="eastAsia"/>
          <w:kern w:val="0"/>
          <w:szCs w:val="20"/>
        </w:rPr>
        <w:tab/>
      </w:r>
      <w:r>
        <w:rPr>
          <w:rFonts w:ascii="Calibri Light" w:hAnsi="Calibri Light" w:cs="Times New Roman"/>
          <w:kern w:val="0"/>
          <w:szCs w:val="20"/>
        </w:rPr>
        <w:tab/>
      </w:r>
      <w:r>
        <w:rPr>
          <w:rFonts w:ascii="Calibri Light" w:hAnsi="Calibri Light" w:cs="Times New Roman" w:hint="eastAsia"/>
          <w:kern w:val="0"/>
          <w:szCs w:val="20"/>
        </w:rPr>
        <w:t>不，我不饿了。</w:t>
      </w:r>
    </w:p>
    <w:p w14:paraId="30095149" w14:textId="77777777" w:rsidR="00993BDD" w:rsidRDefault="00993BDD" w:rsidP="00993BDD">
      <w:pPr>
        <w:pStyle w:val="a6"/>
        <w:numPr>
          <w:ilvl w:val="0"/>
          <w:numId w:val="33"/>
        </w:numPr>
        <w:ind w:firstLine="341"/>
        <w:rPr>
          <w:rFonts w:ascii="Calibri Light" w:hAnsi="Calibri Light" w:cs="Times New Roman"/>
          <w:kern w:val="0"/>
          <w:szCs w:val="20"/>
        </w:rPr>
      </w:pPr>
      <w:r>
        <w:rPr>
          <w:rFonts w:ascii="Calibri Light" w:hAnsi="Calibri Light" w:cs="Times New Roman"/>
          <w:kern w:val="0"/>
          <w:szCs w:val="20"/>
        </w:rPr>
        <w:t>Il y a encore du pain ?</w:t>
      </w:r>
      <w:r>
        <w:rPr>
          <w:rFonts w:ascii="Calibri Light" w:hAnsi="Calibri Light" w:cs="Times New Roman"/>
          <w:kern w:val="0"/>
          <w:szCs w:val="20"/>
        </w:rPr>
        <w:tab/>
      </w:r>
      <w:r>
        <w:rPr>
          <w:rFonts w:ascii="Calibri Light" w:hAnsi="Calibri Light" w:cs="Times New Roman" w:hint="eastAsia"/>
          <w:kern w:val="0"/>
          <w:szCs w:val="20"/>
        </w:rPr>
        <w:tab/>
      </w:r>
      <w:r>
        <w:rPr>
          <w:rFonts w:ascii="Calibri Light" w:hAnsi="Calibri Light" w:cs="Times New Roman" w:hint="eastAsia"/>
          <w:kern w:val="0"/>
          <w:szCs w:val="20"/>
        </w:rPr>
        <w:t>还有面包么？</w:t>
      </w:r>
    </w:p>
    <w:p w14:paraId="70803209" w14:textId="77777777" w:rsidR="00993BDD" w:rsidRDefault="00993BDD" w:rsidP="00993BDD">
      <w:pPr>
        <w:pStyle w:val="a6"/>
        <w:numPr>
          <w:ilvl w:val="0"/>
          <w:numId w:val="33"/>
        </w:numPr>
        <w:ind w:firstLine="341"/>
        <w:rPr>
          <w:rFonts w:ascii="Calibri Light" w:hAnsi="Calibri Light" w:cs="Times New Roman"/>
          <w:kern w:val="0"/>
          <w:szCs w:val="20"/>
        </w:rPr>
      </w:pPr>
      <w:r>
        <w:rPr>
          <w:rFonts w:ascii="Calibri Light" w:hAnsi="Calibri Light" w:cs="Times New Roman"/>
          <w:kern w:val="0"/>
          <w:szCs w:val="20"/>
        </w:rPr>
        <w:t>Non, il</w:t>
      </w:r>
      <w:r w:rsidRPr="005158F8">
        <w:rPr>
          <w:rFonts w:ascii="Calibri Light" w:hAnsi="Calibri Light" w:cs="Times New Roman"/>
          <w:i/>
          <w:kern w:val="0"/>
          <w:szCs w:val="20"/>
        </w:rPr>
        <w:t xml:space="preserve"> n</w:t>
      </w:r>
      <w:r>
        <w:rPr>
          <w:rFonts w:ascii="Calibri Light" w:hAnsi="Calibri Light" w:cs="Times New Roman"/>
          <w:kern w:val="0"/>
          <w:szCs w:val="20"/>
        </w:rPr>
        <w:t xml:space="preserve">’y a </w:t>
      </w:r>
      <w:r w:rsidRPr="005158F8">
        <w:rPr>
          <w:rFonts w:ascii="Calibri Light" w:hAnsi="Calibri Light" w:cs="Times New Roman"/>
          <w:i/>
          <w:kern w:val="0"/>
          <w:szCs w:val="20"/>
        </w:rPr>
        <w:t>plus</w:t>
      </w:r>
      <w:r>
        <w:rPr>
          <w:rFonts w:ascii="Calibri Light" w:hAnsi="Calibri Light" w:cs="Times New Roman"/>
          <w:kern w:val="0"/>
          <w:szCs w:val="20"/>
        </w:rPr>
        <w:t xml:space="preserve"> de pain.</w:t>
      </w:r>
      <w:r>
        <w:rPr>
          <w:rFonts w:ascii="Calibri Light" w:hAnsi="Calibri Light" w:cs="Times New Roman" w:hint="eastAsia"/>
          <w:kern w:val="0"/>
          <w:szCs w:val="20"/>
        </w:rPr>
        <w:tab/>
      </w:r>
      <w:r>
        <w:rPr>
          <w:rFonts w:ascii="Calibri Light" w:hAnsi="Calibri Light" w:cs="Times New Roman"/>
          <w:kern w:val="0"/>
          <w:szCs w:val="20"/>
        </w:rPr>
        <w:tab/>
      </w:r>
      <w:r>
        <w:rPr>
          <w:rFonts w:ascii="Calibri Light" w:hAnsi="Calibri Light" w:cs="Times New Roman" w:hint="eastAsia"/>
          <w:kern w:val="0"/>
          <w:szCs w:val="20"/>
        </w:rPr>
        <w:t>没有，没有面包了。</w:t>
      </w:r>
    </w:p>
    <w:p w14:paraId="010C7F48" w14:textId="77777777" w:rsidR="00993BDD" w:rsidRDefault="00993BDD" w:rsidP="00993BDD">
      <w:pPr>
        <w:pStyle w:val="a6"/>
        <w:ind w:leftChars="300" w:left="630" w:firstLineChars="126" w:firstLine="265"/>
        <w:rPr>
          <w:rFonts w:ascii="Calibri Light" w:hAnsi="Calibri Light" w:cs="Times New Roman"/>
          <w:kern w:val="0"/>
          <w:szCs w:val="20"/>
        </w:rPr>
      </w:pPr>
      <w:r>
        <w:rPr>
          <w:rFonts w:ascii="Calibri Light" w:hAnsi="Calibri Light" w:cs="Times New Roman" w:hint="eastAsia"/>
          <w:kern w:val="0"/>
          <w:szCs w:val="20"/>
        </w:rPr>
        <w:t xml:space="preserve"> </w:t>
      </w:r>
    </w:p>
    <w:p w14:paraId="577B91F2" w14:textId="77777777" w:rsidR="00993BDD" w:rsidRDefault="00993BDD" w:rsidP="00993BDD">
      <w:pPr>
        <w:pStyle w:val="a6"/>
        <w:ind w:firstLineChars="373" w:firstLine="783"/>
        <w:rPr>
          <w:rFonts w:ascii="Calibri Light" w:hAnsi="Calibri Light" w:cs="Times New Roman"/>
          <w:kern w:val="0"/>
          <w:szCs w:val="20"/>
        </w:rPr>
      </w:pPr>
      <w:r>
        <w:rPr>
          <w:rFonts w:ascii="Calibri Light" w:hAnsi="Calibri Light" w:cs="Times New Roman" w:hint="eastAsia"/>
          <w:kern w:val="0"/>
          <w:szCs w:val="20"/>
        </w:rPr>
        <w:t xml:space="preserve"> </w:t>
      </w:r>
      <w:r>
        <w:rPr>
          <w:rFonts w:ascii="Calibri Light" w:hAnsi="Calibri Light" w:cs="Times New Roman"/>
          <w:kern w:val="0"/>
          <w:szCs w:val="20"/>
        </w:rPr>
        <w:t>(</w:t>
      </w:r>
      <w:r>
        <w:rPr>
          <w:rFonts w:ascii="Calibri Light" w:hAnsi="Calibri Light" w:cs="Times New Roman" w:hint="eastAsia"/>
          <w:kern w:val="0"/>
          <w:szCs w:val="20"/>
        </w:rPr>
        <w:t>2</w:t>
      </w:r>
      <w:r>
        <w:rPr>
          <w:rFonts w:ascii="Calibri Light" w:hAnsi="Calibri Light" w:cs="Times New Roman"/>
          <w:kern w:val="0"/>
          <w:szCs w:val="20"/>
        </w:rPr>
        <w:t xml:space="preserve">) ne... jamais </w:t>
      </w:r>
      <w:r>
        <w:rPr>
          <w:rFonts w:ascii="Calibri Light" w:hAnsi="Calibri Light" w:cs="Times New Roman" w:hint="eastAsia"/>
          <w:kern w:val="0"/>
          <w:szCs w:val="20"/>
        </w:rPr>
        <w:t>用来表达“从不；永不；绝不”。</w:t>
      </w:r>
    </w:p>
    <w:p w14:paraId="3A9AD1E0" w14:textId="77777777" w:rsidR="00993BDD" w:rsidRDefault="00993BDD" w:rsidP="00993BDD">
      <w:pPr>
        <w:pStyle w:val="a6"/>
        <w:ind w:leftChars="300" w:left="630" w:firstLineChars="226" w:firstLine="475"/>
        <w:rPr>
          <w:rFonts w:ascii="Calibri Light" w:hAnsi="Calibri Light" w:cs="Times New Roman"/>
          <w:kern w:val="0"/>
          <w:szCs w:val="20"/>
        </w:rPr>
      </w:pPr>
      <w:r>
        <w:rPr>
          <w:rFonts w:ascii="Calibri Light" w:hAnsi="Calibri Light" w:cs="Times New Roman" w:hint="eastAsia"/>
          <w:kern w:val="0"/>
          <w:szCs w:val="20"/>
        </w:rPr>
        <w:t>如：</w:t>
      </w:r>
      <w:r>
        <w:rPr>
          <w:rFonts w:ascii="Calibri Light" w:hAnsi="Calibri Light" w:cs="Times New Roman"/>
          <w:kern w:val="0"/>
          <w:szCs w:val="20"/>
        </w:rPr>
        <w:t>- Tu fumes ?</w:t>
      </w:r>
      <w:r>
        <w:rPr>
          <w:rFonts w:ascii="Calibri Light" w:hAnsi="Calibri Light" w:cs="Times New Roman"/>
          <w:kern w:val="0"/>
          <w:szCs w:val="20"/>
        </w:rPr>
        <w:tab/>
      </w:r>
      <w:r>
        <w:rPr>
          <w:rFonts w:ascii="Calibri Light" w:hAnsi="Calibri Light" w:cs="Times New Roman"/>
          <w:kern w:val="0"/>
          <w:szCs w:val="20"/>
        </w:rPr>
        <w:tab/>
      </w:r>
      <w:r>
        <w:rPr>
          <w:rFonts w:ascii="Calibri Light" w:hAnsi="Calibri Light" w:cs="Times New Roman"/>
          <w:kern w:val="0"/>
          <w:szCs w:val="20"/>
        </w:rPr>
        <w:tab/>
      </w:r>
      <w:r>
        <w:rPr>
          <w:rFonts w:ascii="Calibri Light" w:hAnsi="Calibri Light" w:cs="Times New Roman" w:hint="eastAsia"/>
          <w:kern w:val="0"/>
          <w:szCs w:val="20"/>
        </w:rPr>
        <w:t>你吸烟吗？</w:t>
      </w:r>
    </w:p>
    <w:p w14:paraId="60723EF6" w14:textId="77777777" w:rsidR="00993BDD" w:rsidRDefault="00993BDD" w:rsidP="00993BDD">
      <w:pPr>
        <w:pStyle w:val="a6"/>
        <w:numPr>
          <w:ilvl w:val="0"/>
          <w:numId w:val="33"/>
        </w:numPr>
        <w:ind w:firstLine="341"/>
        <w:rPr>
          <w:rFonts w:ascii="Calibri Light" w:hAnsi="Calibri Light" w:cs="Times New Roman"/>
          <w:kern w:val="0"/>
          <w:szCs w:val="20"/>
        </w:rPr>
      </w:pPr>
      <w:r>
        <w:rPr>
          <w:rFonts w:ascii="Calibri Light" w:hAnsi="Calibri Light" w:cs="Times New Roman"/>
          <w:kern w:val="0"/>
          <w:szCs w:val="20"/>
        </w:rPr>
        <w:t xml:space="preserve">Non, je </w:t>
      </w:r>
      <w:r w:rsidRPr="005158F8">
        <w:rPr>
          <w:rFonts w:ascii="Calibri Light" w:hAnsi="Calibri Light" w:cs="Times New Roman"/>
          <w:i/>
          <w:kern w:val="0"/>
          <w:szCs w:val="20"/>
        </w:rPr>
        <w:t>n</w:t>
      </w:r>
      <w:r>
        <w:rPr>
          <w:rFonts w:ascii="Calibri Light" w:hAnsi="Calibri Light" w:cs="Times New Roman"/>
          <w:kern w:val="0"/>
          <w:szCs w:val="20"/>
        </w:rPr>
        <w:t xml:space="preserve">e fume </w:t>
      </w:r>
      <w:r>
        <w:rPr>
          <w:rFonts w:ascii="Calibri Light" w:hAnsi="Calibri Light" w:cs="Times New Roman"/>
          <w:i/>
          <w:kern w:val="0"/>
          <w:szCs w:val="20"/>
        </w:rPr>
        <w:t>jamais</w:t>
      </w:r>
      <w:r>
        <w:rPr>
          <w:rFonts w:ascii="Calibri Light" w:hAnsi="Calibri Light" w:cs="Times New Roman"/>
          <w:kern w:val="0"/>
          <w:szCs w:val="20"/>
        </w:rPr>
        <w:t xml:space="preserve">. </w:t>
      </w:r>
      <w:r>
        <w:rPr>
          <w:rFonts w:ascii="Calibri Light" w:hAnsi="Calibri Light" w:cs="Times New Roman" w:hint="eastAsia"/>
          <w:kern w:val="0"/>
          <w:szCs w:val="20"/>
        </w:rPr>
        <w:t>不，我从不（绝不）吸烟。</w:t>
      </w:r>
    </w:p>
    <w:p w14:paraId="19E6533D" w14:textId="77777777" w:rsidR="00993BDD" w:rsidRPr="00115208" w:rsidRDefault="00993BDD" w:rsidP="00993BDD">
      <w:pPr>
        <w:pStyle w:val="a6"/>
        <w:numPr>
          <w:ilvl w:val="0"/>
          <w:numId w:val="33"/>
        </w:numPr>
        <w:ind w:firstLine="341"/>
        <w:rPr>
          <w:rFonts w:ascii="Calibri Light" w:hAnsi="Calibri Light" w:cs="Times New Roman"/>
          <w:kern w:val="0"/>
          <w:szCs w:val="20"/>
        </w:rPr>
      </w:pPr>
      <w:bookmarkStart w:id="58" w:name="OLE_LINK54"/>
      <w:bookmarkStart w:id="59" w:name="OLE_LINK55"/>
      <w:r w:rsidRPr="00115208">
        <w:rPr>
          <w:rFonts w:ascii="Calibri Light" w:hAnsi="Calibri Light" w:cs="Times New Roman"/>
          <w:kern w:val="0"/>
          <w:szCs w:val="20"/>
        </w:rPr>
        <w:t>Il met du sucre dans son café</w:t>
      </w:r>
      <w:bookmarkEnd w:id="58"/>
      <w:bookmarkEnd w:id="59"/>
      <w:r w:rsidRPr="00115208">
        <w:rPr>
          <w:rFonts w:ascii="Calibri Light" w:hAnsi="Calibri Light" w:cs="Times New Roman"/>
          <w:kern w:val="0"/>
          <w:szCs w:val="20"/>
        </w:rPr>
        <w:t xml:space="preserve"> ?</w:t>
      </w:r>
      <w:r w:rsidRPr="00115208">
        <w:rPr>
          <w:rFonts w:ascii="Calibri Light" w:hAnsi="Calibri Light" w:cs="Times New Roman"/>
          <w:kern w:val="0"/>
          <w:szCs w:val="20"/>
        </w:rPr>
        <w:tab/>
      </w:r>
      <w:r>
        <w:rPr>
          <w:rFonts w:ascii="Calibri Light" w:hAnsi="Calibri Light" w:cs="Times New Roman" w:hint="eastAsia"/>
          <w:kern w:val="0"/>
          <w:szCs w:val="20"/>
        </w:rPr>
        <w:t>他往咖啡里放糖吗</w:t>
      </w:r>
      <w:r w:rsidRPr="00115208">
        <w:rPr>
          <w:rFonts w:ascii="Calibri Light" w:hAnsi="Calibri Light" w:cs="Times New Roman" w:hint="eastAsia"/>
          <w:kern w:val="0"/>
          <w:szCs w:val="20"/>
        </w:rPr>
        <w:t>？</w:t>
      </w:r>
    </w:p>
    <w:p w14:paraId="341405E8" w14:textId="77777777" w:rsidR="00993BDD" w:rsidRDefault="00993BDD" w:rsidP="00993BDD">
      <w:pPr>
        <w:pStyle w:val="a6"/>
        <w:numPr>
          <w:ilvl w:val="0"/>
          <w:numId w:val="33"/>
        </w:numPr>
        <w:ind w:firstLine="341"/>
        <w:rPr>
          <w:rFonts w:ascii="Calibri Light" w:hAnsi="Calibri Light" w:cs="Times New Roman"/>
          <w:kern w:val="0"/>
          <w:szCs w:val="20"/>
        </w:rPr>
      </w:pPr>
      <w:r w:rsidRPr="00115208">
        <w:rPr>
          <w:rFonts w:ascii="Calibri Light" w:hAnsi="Calibri Light" w:cs="Times New Roman"/>
          <w:kern w:val="0"/>
          <w:szCs w:val="20"/>
        </w:rPr>
        <w:t xml:space="preserve">Non, </w:t>
      </w:r>
      <w:r>
        <w:rPr>
          <w:rFonts w:ascii="Calibri Light" w:hAnsi="Calibri Light" w:cs="Times New Roman"/>
          <w:kern w:val="0"/>
          <w:szCs w:val="20"/>
        </w:rPr>
        <w:t xml:space="preserve">il </w:t>
      </w:r>
      <w:r w:rsidRPr="00451A97">
        <w:rPr>
          <w:rFonts w:ascii="Calibri Light" w:hAnsi="Calibri Light" w:cs="Times New Roman"/>
          <w:i/>
          <w:kern w:val="0"/>
          <w:szCs w:val="20"/>
        </w:rPr>
        <w:t>ne</w:t>
      </w:r>
      <w:r>
        <w:rPr>
          <w:rFonts w:ascii="Calibri Light" w:hAnsi="Calibri Light" w:cs="Times New Roman"/>
          <w:kern w:val="0"/>
          <w:szCs w:val="20"/>
        </w:rPr>
        <w:t xml:space="preserve"> met </w:t>
      </w:r>
      <w:r w:rsidRPr="00451A97">
        <w:rPr>
          <w:rFonts w:ascii="Calibri Light" w:hAnsi="Calibri Light" w:cs="Times New Roman"/>
          <w:i/>
          <w:kern w:val="0"/>
          <w:szCs w:val="20"/>
        </w:rPr>
        <w:t>jamais</w:t>
      </w:r>
      <w:r>
        <w:rPr>
          <w:rFonts w:ascii="Calibri Light" w:hAnsi="Calibri Light" w:cs="Times New Roman"/>
          <w:kern w:val="0"/>
          <w:szCs w:val="20"/>
        </w:rPr>
        <w:t xml:space="preserve"> de sucre !</w:t>
      </w:r>
      <w:r w:rsidRPr="00115208">
        <w:rPr>
          <w:rFonts w:ascii="Calibri Light" w:hAnsi="Calibri Light" w:cs="Times New Roman" w:hint="eastAsia"/>
          <w:kern w:val="0"/>
          <w:szCs w:val="20"/>
        </w:rPr>
        <w:tab/>
      </w:r>
      <w:r w:rsidRPr="00115208">
        <w:rPr>
          <w:rFonts w:ascii="Calibri Light" w:hAnsi="Calibri Light" w:cs="Times New Roman" w:hint="eastAsia"/>
          <w:kern w:val="0"/>
          <w:szCs w:val="20"/>
        </w:rPr>
        <w:t>不，</w:t>
      </w:r>
      <w:r>
        <w:rPr>
          <w:rFonts w:ascii="Calibri Light" w:hAnsi="Calibri Light" w:cs="Times New Roman" w:hint="eastAsia"/>
          <w:kern w:val="0"/>
          <w:szCs w:val="20"/>
        </w:rPr>
        <w:t>他永远（从不）不放糖！</w:t>
      </w:r>
    </w:p>
    <w:p w14:paraId="7F335857" w14:textId="77777777" w:rsidR="00993BDD" w:rsidRDefault="00993BDD" w:rsidP="00993BDD">
      <w:pPr>
        <w:pStyle w:val="a6"/>
        <w:rPr>
          <w:rFonts w:ascii="Calibri Light" w:hAnsi="Calibri Light" w:cs="Times New Roman"/>
          <w:kern w:val="0"/>
          <w:szCs w:val="20"/>
        </w:rPr>
      </w:pPr>
      <w:r>
        <w:rPr>
          <w:rFonts w:ascii="Calibri Light" w:hAnsi="Calibri Light" w:cs="Times New Roman" w:hint="eastAsia"/>
          <w:kern w:val="0"/>
          <w:szCs w:val="20"/>
        </w:rPr>
        <w:t xml:space="preserve">        </w:t>
      </w:r>
    </w:p>
    <w:p w14:paraId="6FD0F13F" w14:textId="77777777" w:rsidR="00993BDD" w:rsidRPr="00847FAE" w:rsidRDefault="00993BDD" w:rsidP="00993BDD">
      <w:pPr>
        <w:pStyle w:val="a6"/>
        <w:tabs>
          <w:tab w:val="left" w:pos="993"/>
        </w:tabs>
        <w:rPr>
          <w:rFonts w:ascii="Calibri Light" w:hAnsi="Calibri Light" w:cs="Times New Roman"/>
          <w:kern w:val="0"/>
          <w:szCs w:val="20"/>
        </w:rPr>
      </w:pPr>
      <w:r>
        <w:rPr>
          <w:rFonts w:ascii="Calibri Light" w:hAnsi="Calibri Light" w:cs="Times New Roman" w:hint="eastAsia"/>
          <w:kern w:val="0"/>
          <w:szCs w:val="20"/>
        </w:rPr>
        <w:t xml:space="preserve">          </w:t>
      </w:r>
      <w:r>
        <w:rPr>
          <w:rFonts w:ascii="Calibri Light" w:hAnsi="Calibri Light" w:cs="Times New Roman" w:hint="eastAsia"/>
          <w:kern w:val="0"/>
          <w:szCs w:val="20"/>
        </w:rPr>
        <w:t>注意：</w:t>
      </w:r>
      <w:r>
        <w:rPr>
          <w:rFonts w:ascii="Calibri Light" w:hAnsi="Calibri Light" w:cs="Times New Roman" w:hint="eastAsia"/>
          <w:kern w:val="0"/>
          <w:szCs w:val="20"/>
        </w:rPr>
        <w:sym w:font="Wingdings" w:char="F081"/>
      </w:r>
      <w:r>
        <w:rPr>
          <w:rFonts w:ascii="Calibri Light" w:hAnsi="Calibri Light" w:cs="Times New Roman" w:hint="eastAsia"/>
          <w:kern w:val="0"/>
          <w:szCs w:val="20"/>
        </w:rPr>
        <w:t xml:space="preserve"> </w:t>
      </w:r>
      <w:r>
        <w:rPr>
          <w:rFonts w:ascii="Calibri Light" w:hAnsi="Calibri Light" w:cs="Times New Roman" w:hint="eastAsia"/>
          <w:kern w:val="0"/>
          <w:szCs w:val="20"/>
        </w:rPr>
        <w:t>否定名词时，须使用</w:t>
      </w:r>
      <w:r>
        <w:rPr>
          <w:rFonts w:ascii="Calibri Light" w:hAnsi="Calibri Light" w:cs="Times New Roman"/>
          <w:kern w:val="0"/>
          <w:szCs w:val="20"/>
        </w:rPr>
        <w:t xml:space="preserve"> </w:t>
      </w:r>
      <w:r w:rsidRPr="00847FAE">
        <w:rPr>
          <w:rFonts w:ascii="Calibri Light" w:hAnsi="Calibri Light" w:cs="Times New Roman"/>
          <w:b/>
          <w:i/>
          <w:kern w:val="0"/>
          <w:szCs w:val="20"/>
        </w:rPr>
        <w:t xml:space="preserve">pas de </w:t>
      </w:r>
      <w:r w:rsidRPr="00847FAE">
        <w:rPr>
          <w:rFonts w:ascii="Calibri Light" w:hAnsi="Calibri Light" w:cs="Times New Roman" w:hint="eastAsia"/>
          <w:b/>
          <w:i/>
          <w:kern w:val="0"/>
          <w:szCs w:val="20"/>
        </w:rPr>
        <w:t>/</w:t>
      </w:r>
      <w:r w:rsidRPr="00847FAE">
        <w:rPr>
          <w:rFonts w:ascii="Calibri Light" w:hAnsi="Calibri Light" w:cs="Times New Roman"/>
          <w:b/>
          <w:i/>
          <w:kern w:val="0"/>
          <w:szCs w:val="20"/>
        </w:rPr>
        <w:t xml:space="preserve"> </w:t>
      </w:r>
      <w:r w:rsidRPr="00847FAE">
        <w:rPr>
          <w:rFonts w:ascii="Calibri Light" w:hAnsi="Calibri Light" w:cs="Times New Roman" w:hint="eastAsia"/>
          <w:b/>
          <w:i/>
          <w:kern w:val="0"/>
          <w:szCs w:val="20"/>
        </w:rPr>
        <w:t>plus de</w:t>
      </w:r>
      <w:r w:rsidRPr="00847FAE">
        <w:rPr>
          <w:rFonts w:ascii="Calibri Light" w:hAnsi="Calibri Light" w:cs="Times New Roman"/>
          <w:b/>
          <w:i/>
          <w:kern w:val="0"/>
          <w:szCs w:val="20"/>
        </w:rPr>
        <w:t xml:space="preserve"> </w:t>
      </w:r>
      <w:r w:rsidRPr="00847FAE">
        <w:rPr>
          <w:rFonts w:ascii="Calibri Light" w:hAnsi="Calibri Light" w:cs="Times New Roman" w:hint="eastAsia"/>
          <w:b/>
          <w:i/>
          <w:kern w:val="0"/>
          <w:szCs w:val="20"/>
        </w:rPr>
        <w:t>/</w:t>
      </w:r>
      <w:r w:rsidRPr="00847FAE">
        <w:rPr>
          <w:rFonts w:ascii="Calibri Light" w:hAnsi="Calibri Light" w:cs="Times New Roman"/>
          <w:b/>
          <w:i/>
          <w:kern w:val="0"/>
          <w:szCs w:val="20"/>
        </w:rPr>
        <w:t xml:space="preserve"> </w:t>
      </w:r>
      <w:r w:rsidRPr="00847FAE">
        <w:rPr>
          <w:rFonts w:ascii="Calibri Light" w:hAnsi="Calibri Light" w:cs="Times New Roman" w:hint="eastAsia"/>
          <w:b/>
          <w:i/>
          <w:kern w:val="0"/>
          <w:szCs w:val="20"/>
        </w:rPr>
        <w:t>jamais de</w:t>
      </w:r>
      <w:r>
        <w:rPr>
          <w:rFonts w:ascii="Calibri Light" w:hAnsi="Calibri Light" w:cs="Times New Roman" w:hint="eastAsia"/>
          <w:kern w:val="0"/>
          <w:szCs w:val="20"/>
        </w:rPr>
        <w:t>，称为“绝对否定”。</w:t>
      </w:r>
    </w:p>
    <w:p w14:paraId="3DC3F09A" w14:textId="77777777" w:rsidR="00993BDD" w:rsidRDefault="00993BDD" w:rsidP="00993BDD">
      <w:pPr>
        <w:pStyle w:val="a6"/>
        <w:tabs>
          <w:tab w:val="left" w:pos="993"/>
        </w:tabs>
        <w:ind w:firstLineChars="800" w:firstLine="1680"/>
        <w:rPr>
          <w:rFonts w:ascii="Calibri Light" w:hAnsi="Calibri Light" w:cs="Times New Roman"/>
          <w:kern w:val="0"/>
          <w:szCs w:val="20"/>
        </w:rPr>
      </w:pPr>
      <w:r>
        <w:rPr>
          <w:rFonts w:ascii="Calibri Light" w:hAnsi="Calibri Light" w:cs="Times New Roman" w:hint="eastAsia"/>
          <w:kern w:val="0"/>
          <w:szCs w:val="20"/>
        </w:rPr>
        <w:sym w:font="Wingdings" w:char="F082"/>
      </w:r>
      <w:r>
        <w:rPr>
          <w:rFonts w:ascii="Calibri Light" w:hAnsi="Calibri Light" w:cs="Times New Roman" w:hint="eastAsia"/>
          <w:kern w:val="0"/>
          <w:szCs w:val="20"/>
        </w:rPr>
        <w:t xml:space="preserve"> </w:t>
      </w:r>
      <w:r>
        <w:rPr>
          <w:rFonts w:ascii="Calibri Light" w:hAnsi="Calibri Light" w:cs="Times New Roman" w:hint="eastAsia"/>
          <w:kern w:val="0"/>
          <w:szCs w:val="20"/>
        </w:rPr>
        <w:t>口语中，</w:t>
      </w:r>
      <w:r>
        <w:rPr>
          <w:rFonts w:ascii="Calibri Light" w:hAnsi="Calibri Light" w:cs="Times New Roman" w:hint="eastAsia"/>
          <w:kern w:val="0"/>
          <w:szCs w:val="20"/>
        </w:rPr>
        <w:t xml:space="preserve">ne </w:t>
      </w:r>
      <w:r>
        <w:rPr>
          <w:rFonts w:ascii="Calibri Light" w:hAnsi="Calibri Light" w:cs="Times New Roman" w:hint="eastAsia"/>
          <w:kern w:val="0"/>
          <w:szCs w:val="20"/>
        </w:rPr>
        <w:t>常被省略。</w:t>
      </w:r>
    </w:p>
    <w:p w14:paraId="20F22162" w14:textId="77777777" w:rsidR="00993BDD" w:rsidRDefault="00993BDD" w:rsidP="00993BDD">
      <w:pPr>
        <w:pStyle w:val="a6"/>
        <w:tabs>
          <w:tab w:val="left" w:pos="993"/>
        </w:tabs>
        <w:rPr>
          <w:rFonts w:ascii="Calibri Light" w:hAnsi="Calibri Light" w:cs="Times New Roman"/>
          <w:kern w:val="0"/>
          <w:szCs w:val="20"/>
        </w:rPr>
      </w:pPr>
    </w:p>
    <w:p w14:paraId="03F7737D" w14:textId="77777777" w:rsidR="00993BDD" w:rsidRPr="00BB3864" w:rsidRDefault="00993BDD" w:rsidP="00993BDD">
      <w:pPr>
        <w:pStyle w:val="a6"/>
        <w:tabs>
          <w:tab w:val="left" w:pos="993"/>
        </w:tabs>
        <w:rPr>
          <w:rFonts w:ascii="Calibri Light" w:hAnsi="Calibri Light" w:cs="Times New Roman"/>
          <w:color w:val="FF0000"/>
          <w:kern w:val="0"/>
          <w:sz w:val="44"/>
          <w:szCs w:val="44"/>
        </w:rPr>
      </w:pPr>
      <w:r w:rsidRPr="00BB3864">
        <w:rPr>
          <w:rFonts w:ascii="Calibri Light" w:hAnsi="Calibri Light" w:cs="Times New Roman"/>
          <w:color w:val="FF0000"/>
          <w:kern w:val="0"/>
          <w:sz w:val="44"/>
          <w:szCs w:val="44"/>
        </w:rPr>
        <w:t>PARTIE FACULTATIVE</w:t>
      </w:r>
    </w:p>
    <w:p w14:paraId="47162F71" w14:textId="77777777" w:rsidR="00993BDD" w:rsidRPr="004E28BF" w:rsidRDefault="00993BDD" w:rsidP="00993BDD">
      <w:pPr>
        <w:autoSpaceDE w:val="0"/>
        <w:autoSpaceDN w:val="0"/>
        <w:adjustRightInd w:val="0"/>
        <w:ind w:leftChars="250" w:left="630" w:hangingChars="50" w:hanging="105"/>
        <w:jc w:val="left"/>
        <w:rPr>
          <w:kern w:val="0"/>
          <w:szCs w:val="20"/>
          <w:lang w:val="fr-FR"/>
        </w:rPr>
      </w:pPr>
      <w:r w:rsidRPr="004E28BF">
        <w:rPr>
          <w:b/>
          <w:bCs/>
          <w:kern w:val="0"/>
          <w:szCs w:val="20"/>
          <w:lang w:val="fr-FR"/>
        </w:rPr>
        <w:t xml:space="preserve">de </w:t>
      </w:r>
      <w:r w:rsidRPr="004E28BF">
        <w:rPr>
          <w:b/>
          <w:bCs/>
          <w:kern w:val="0"/>
          <w:szCs w:val="20"/>
          <w:lang w:val="zh-CN"/>
        </w:rPr>
        <w:t>用于否定句中</w:t>
      </w:r>
      <w:r w:rsidRPr="004E28BF">
        <w:rPr>
          <w:b/>
          <w:bCs/>
          <w:kern w:val="0"/>
          <w:szCs w:val="20"/>
          <w:lang w:val="fr-FR"/>
        </w:rPr>
        <w:t xml:space="preserve"> </w:t>
      </w:r>
      <w:r w:rsidRPr="004E28BF">
        <w:rPr>
          <w:b/>
          <w:kern w:val="0"/>
          <w:szCs w:val="20"/>
          <w:lang w:val="fr-FR"/>
        </w:rPr>
        <w:t>(“</w:t>
      </w:r>
      <w:r w:rsidRPr="00DC21C9">
        <w:rPr>
          <w:b/>
          <w:kern w:val="0"/>
          <w:szCs w:val="20"/>
          <w:lang w:val="fr-FR"/>
        </w:rPr>
        <w:t>de</w:t>
      </w:r>
      <w:r w:rsidRPr="004E28BF">
        <w:rPr>
          <w:b/>
          <w:kern w:val="0"/>
          <w:szCs w:val="20"/>
          <w:lang w:val="fr-FR"/>
        </w:rPr>
        <w:t>” dans la négation)</w:t>
      </w:r>
      <w:r w:rsidRPr="004E28BF">
        <w:rPr>
          <w:b/>
          <w:kern w:val="0"/>
          <w:szCs w:val="20"/>
          <w:lang w:val="fr-FR"/>
        </w:rPr>
        <w:t>：</w:t>
      </w:r>
      <w:r w:rsidRPr="0089151E">
        <w:rPr>
          <w:shadow/>
          <w:kern w:val="0"/>
          <w:szCs w:val="20"/>
          <w:lang w:val="fr-FR"/>
        </w:rPr>
        <w:t xml:space="preserve"> </w:t>
      </w:r>
    </w:p>
    <w:p w14:paraId="3926E242" w14:textId="77777777" w:rsidR="00993BDD" w:rsidRPr="0089151E" w:rsidRDefault="00993BDD" w:rsidP="00993BDD">
      <w:pPr>
        <w:autoSpaceDE w:val="0"/>
        <w:autoSpaceDN w:val="0"/>
        <w:adjustRightInd w:val="0"/>
        <w:ind w:left="540" w:hangingChars="257" w:hanging="540"/>
        <w:jc w:val="left"/>
        <w:rPr>
          <w:kern w:val="0"/>
          <w:szCs w:val="20"/>
          <w:lang w:val="fr-FR"/>
        </w:rPr>
      </w:pPr>
      <w:r w:rsidRPr="004E28BF">
        <w:rPr>
          <w:kern w:val="0"/>
          <w:szCs w:val="20"/>
          <w:lang w:val="fr-FR"/>
        </w:rPr>
        <w:t xml:space="preserve">     </w:t>
      </w:r>
      <w:r w:rsidRPr="004E28BF">
        <w:rPr>
          <w:kern w:val="0"/>
          <w:szCs w:val="20"/>
          <w:lang w:val="fr-FR"/>
        </w:rPr>
        <w:t>否定句中，如果被</w:t>
      </w:r>
      <w:r w:rsidRPr="00E61752">
        <w:rPr>
          <w:b/>
          <w:kern w:val="0"/>
          <w:szCs w:val="20"/>
          <w:lang w:val="fr-FR"/>
        </w:rPr>
        <w:t>否定</w:t>
      </w:r>
      <w:r w:rsidRPr="004E28BF">
        <w:rPr>
          <w:kern w:val="0"/>
          <w:szCs w:val="20"/>
          <w:lang w:val="fr-FR"/>
        </w:rPr>
        <w:t>的</w:t>
      </w:r>
      <w:r w:rsidRPr="00E61752">
        <w:rPr>
          <w:b/>
          <w:kern w:val="0"/>
          <w:szCs w:val="20"/>
          <w:lang w:val="fr-FR"/>
        </w:rPr>
        <w:t>直接宾语</w:t>
      </w:r>
      <w:r w:rsidRPr="004E28BF">
        <w:rPr>
          <w:kern w:val="0"/>
          <w:szCs w:val="20"/>
          <w:lang w:val="fr-FR"/>
        </w:rPr>
        <w:t>前是</w:t>
      </w:r>
      <w:r w:rsidRPr="00E61752">
        <w:rPr>
          <w:b/>
          <w:kern w:val="0"/>
          <w:szCs w:val="20"/>
          <w:lang w:val="fr-FR"/>
        </w:rPr>
        <w:t>不定冠词</w:t>
      </w:r>
      <w:r w:rsidRPr="004E28BF">
        <w:rPr>
          <w:kern w:val="0"/>
          <w:szCs w:val="20"/>
          <w:lang w:val="fr-FR"/>
        </w:rPr>
        <w:t xml:space="preserve"> </w:t>
      </w:r>
      <w:r w:rsidRPr="0089151E">
        <w:rPr>
          <w:kern w:val="0"/>
          <w:szCs w:val="20"/>
          <w:lang w:val="fr-FR"/>
        </w:rPr>
        <w:t xml:space="preserve">un, une, des </w:t>
      </w:r>
      <w:r w:rsidRPr="004E28BF">
        <w:rPr>
          <w:kern w:val="0"/>
          <w:szCs w:val="20"/>
        </w:rPr>
        <w:t>或</w:t>
      </w:r>
      <w:r w:rsidRPr="00E61752">
        <w:rPr>
          <w:b/>
          <w:kern w:val="0"/>
          <w:szCs w:val="20"/>
        </w:rPr>
        <w:t>部分冠词</w:t>
      </w:r>
      <w:r w:rsidRPr="0089151E">
        <w:rPr>
          <w:kern w:val="0"/>
          <w:szCs w:val="20"/>
          <w:lang w:val="fr-FR"/>
        </w:rPr>
        <w:t xml:space="preserve"> du, de la, de l’, des</w:t>
      </w:r>
      <w:r w:rsidRPr="0089151E">
        <w:rPr>
          <w:rFonts w:hint="eastAsia"/>
          <w:kern w:val="0"/>
          <w:szCs w:val="20"/>
          <w:lang w:val="fr-FR"/>
        </w:rPr>
        <w:t xml:space="preserve">, </w:t>
      </w:r>
      <w:r w:rsidRPr="004E28BF">
        <w:rPr>
          <w:kern w:val="0"/>
          <w:szCs w:val="20"/>
        </w:rPr>
        <w:t>那么要用</w:t>
      </w:r>
      <w:r w:rsidRPr="0089151E">
        <w:rPr>
          <w:kern w:val="0"/>
          <w:szCs w:val="20"/>
          <w:lang w:val="fr-FR"/>
        </w:rPr>
        <w:t xml:space="preserve"> </w:t>
      </w:r>
      <w:r w:rsidRPr="0089151E">
        <w:rPr>
          <w:b/>
          <w:kern w:val="0"/>
          <w:szCs w:val="20"/>
          <w:lang w:val="fr-FR"/>
        </w:rPr>
        <w:t xml:space="preserve">de </w:t>
      </w:r>
      <w:r w:rsidRPr="004E28BF">
        <w:rPr>
          <w:kern w:val="0"/>
          <w:szCs w:val="20"/>
          <w:lang w:val="zh-CN"/>
        </w:rPr>
        <w:t>来代</w:t>
      </w:r>
      <w:r w:rsidRPr="00E61752">
        <w:rPr>
          <w:kern w:val="0"/>
          <w:szCs w:val="20"/>
          <w:lang w:val="zh-CN"/>
        </w:rPr>
        <w:t>替</w:t>
      </w:r>
      <w:r w:rsidRPr="00E61752">
        <w:rPr>
          <w:bCs/>
          <w:kern w:val="0"/>
          <w:szCs w:val="20"/>
          <w:lang w:val="zh-CN"/>
        </w:rPr>
        <w:t>直接宾语</w:t>
      </w:r>
      <w:r w:rsidRPr="00E61752">
        <w:rPr>
          <w:kern w:val="0"/>
          <w:szCs w:val="20"/>
          <w:lang w:val="zh-CN"/>
        </w:rPr>
        <w:t>前的</w:t>
      </w:r>
      <w:r w:rsidRPr="00E61752">
        <w:rPr>
          <w:bCs/>
          <w:kern w:val="0"/>
          <w:szCs w:val="20"/>
          <w:lang w:val="zh-CN"/>
        </w:rPr>
        <w:t>不定冠词</w:t>
      </w:r>
      <w:r w:rsidRPr="00E61752">
        <w:rPr>
          <w:bCs/>
          <w:kern w:val="0"/>
          <w:szCs w:val="20"/>
        </w:rPr>
        <w:t>或部分冠词</w:t>
      </w:r>
      <w:r w:rsidRPr="004E28BF">
        <w:rPr>
          <w:kern w:val="0"/>
          <w:szCs w:val="20"/>
          <w:lang w:val="zh-CN"/>
        </w:rPr>
        <w:t>。这种语法现象也被称为</w:t>
      </w:r>
      <w:r>
        <w:rPr>
          <w:rFonts w:hint="eastAsia"/>
          <w:kern w:val="0"/>
          <w:szCs w:val="20"/>
          <w:lang w:val="fr-FR"/>
        </w:rPr>
        <w:t>“</w:t>
      </w:r>
      <w:r w:rsidRPr="004E28BF">
        <w:rPr>
          <w:b/>
          <w:bCs/>
          <w:kern w:val="0"/>
          <w:szCs w:val="20"/>
          <w:lang w:val="fr-FR"/>
        </w:rPr>
        <w:t>绝对否定</w:t>
      </w:r>
      <w:r w:rsidRPr="0089151E">
        <w:rPr>
          <w:bCs/>
          <w:kern w:val="0"/>
          <w:szCs w:val="20"/>
          <w:lang w:val="fr-FR"/>
        </w:rPr>
        <w:t>（</w:t>
      </w:r>
      <w:r w:rsidRPr="0089151E">
        <w:rPr>
          <w:bCs/>
          <w:kern w:val="0"/>
          <w:szCs w:val="20"/>
          <w:lang w:val="fr-FR"/>
        </w:rPr>
        <w:t>négation absolue</w:t>
      </w:r>
      <w:r w:rsidRPr="0089151E">
        <w:rPr>
          <w:bCs/>
          <w:kern w:val="0"/>
          <w:szCs w:val="20"/>
          <w:lang w:val="fr-FR"/>
        </w:rPr>
        <w:t>）</w:t>
      </w:r>
      <w:r>
        <w:rPr>
          <w:rFonts w:hint="eastAsia"/>
          <w:kern w:val="0"/>
          <w:szCs w:val="20"/>
          <w:lang w:val="fr-FR"/>
        </w:rPr>
        <w:t>”</w:t>
      </w:r>
      <w:r w:rsidRPr="004E28BF">
        <w:rPr>
          <w:kern w:val="0"/>
          <w:szCs w:val="20"/>
        </w:rPr>
        <w:t>。</w:t>
      </w:r>
    </w:p>
    <w:p w14:paraId="23C2E082" w14:textId="77777777" w:rsidR="00993BDD" w:rsidRPr="0089151E" w:rsidRDefault="00EF093F" w:rsidP="00993BDD">
      <w:pPr>
        <w:autoSpaceDE w:val="0"/>
        <w:autoSpaceDN w:val="0"/>
        <w:adjustRightInd w:val="0"/>
        <w:spacing w:line="480" w:lineRule="auto"/>
        <w:ind w:left="15" w:firstLine="525"/>
        <w:jc w:val="left"/>
        <w:rPr>
          <w:kern w:val="0"/>
          <w:szCs w:val="20"/>
          <w:lang w:val="fr-FR"/>
        </w:rPr>
      </w:pPr>
      <w:r>
        <w:rPr>
          <w:noProof/>
          <w:kern w:val="0"/>
          <w:szCs w:val="20"/>
        </w:rPr>
        <w:pict w14:anchorId="444162BA">
          <v:rect id="_x0000_s1055" style="position:absolute;left:0;text-align:left;margin-left:27pt;margin-top:7.95pt;width:387pt;height:90.85pt;z-index:251709440" fillcolor="#fc0" strokeweight="1.5pt">
            <v:fill opacity="28836f" color2="#930" o:opacity2="28180f" rotate="t" angle="-135" focus="50%" type="gradient"/>
            <v:textbox style="mso-next-textbox:#_x0000_s1055">
              <w:txbxContent>
                <w:p w14:paraId="3FDC5F4E" w14:textId="77777777" w:rsidR="003F180D" w:rsidRPr="00C03150" w:rsidRDefault="003F180D" w:rsidP="00993BDD">
                  <w:pPr>
                    <w:ind w:left="420" w:hanging="336"/>
                  </w:pPr>
                  <w:r>
                    <w:rPr>
                      <w:noProof/>
                      <w:kern w:val="0"/>
                    </w:rPr>
                    <w:drawing>
                      <wp:inline distT="0" distB="0" distL="0" distR="0" wp14:anchorId="22B8E95B" wp14:editId="2ADCFC83">
                        <wp:extent cx="127000" cy="127000"/>
                        <wp:effectExtent l="0" t="0" r="6350" b="0"/>
                        <wp:docPr id="63" name="图片 9" descr="BD06009_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 descr="BD06009_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lum contrast="18000"/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7000" cy="127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hint="eastAsia"/>
                      <w:kern w:val="0"/>
                    </w:rPr>
                    <w:t xml:space="preserve"> </w:t>
                  </w:r>
                  <w:r w:rsidRPr="00B105F9">
                    <w:rPr>
                      <w:rFonts w:hint="eastAsia"/>
                      <w:b/>
                      <w:kern w:val="0"/>
                      <w:szCs w:val="20"/>
                      <w:lang w:val="zh-CN"/>
                    </w:rPr>
                    <w:t>请注意以下三点</w:t>
                  </w:r>
                  <w:r>
                    <w:rPr>
                      <w:rFonts w:hint="eastAsia"/>
                      <w:kern w:val="0"/>
                      <w:szCs w:val="20"/>
                      <w:lang w:val="zh-CN"/>
                    </w:rPr>
                    <w:t>：</w:t>
                  </w:r>
                </w:p>
                <w:p w14:paraId="0440FD85" w14:textId="77777777" w:rsidR="003F180D" w:rsidRDefault="003F180D" w:rsidP="00993BDD">
                  <w:pPr>
                    <w:ind w:firstLine="420"/>
                  </w:pPr>
                  <w:r>
                    <w:rPr>
                      <w:rFonts w:hint="eastAsia"/>
                      <w:kern w:val="0"/>
                      <w:szCs w:val="20"/>
                      <w:lang w:val="zh-CN"/>
                    </w:rPr>
                    <w:t>1</w:t>
                  </w:r>
                  <w:r>
                    <w:rPr>
                      <w:rFonts w:hint="eastAsia"/>
                      <w:kern w:val="0"/>
                      <w:szCs w:val="20"/>
                      <w:lang w:val="zh-CN"/>
                    </w:rPr>
                    <w:t>．绝对否定所表达的是</w:t>
                  </w:r>
                  <w:r w:rsidRPr="00E11442">
                    <w:rPr>
                      <w:rFonts w:hint="eastAsia"/>
                      <w:b/>
                      <w:kern w:val="0"/>
                      <w:szCs w:val="20"/>
                      <w:lang w:val="zh-CN"/>
                    </w:rPr>
                    <w:t>100%</w:t>
                  </w:r>
                  <w:r>
                    <w:rPr>
                      <w:rFonts w:hint="eastAsia"/>
                      <w:kern w:val="0"/>
                      <w:szCs w:val="20"/>
                      <w:lang w:val="zh-CN"/>
                    </w:rPr>
                    <w:t xml:space="preserve"> </w:t>
                  </w:r>
                  <w:r>
                    <w:rPr>
                      <w:rFonts w:hint="eastAsia"/>
                      <w:kern w:val="0"/>
                      <w:szCs w:val="20"/>
                      <w:lang w:val="zh-CN"/>
                    </w:rPr>
                    <w:t>的否定概念，即数量概念为</w:t>
                  </w:r>
                  <w:r>
                    <w:rPr>
                      <w:rFonts w:hint="eastAsia"/>
                      <w:kern w:val="0"/>
                      <w:szCs w:val="20"/>
                      <w:lang w:val="zh-CN"/>
                    </w:rPr>
                    <w:t xml:space="preserve"> </w:t>
                  </w:r>
                  <w:r w:rsidRPr="00E11442">
                    <w:rPr>
                      <w:rFonts w:hint="eastAsia"/>
                      <w:b/>
                      <w:kern w:val="0"/>
                      <w:szCs w:val="20"/>
                      <w:lang w:val="zh-CN"/>
                    </w:rPr>
                    <w:t>0</w:t>
                  </w:r>
                  <w:r>
                    <w:rPr>
                      <w:rFonts w:hint="eastAsia"/>
                      <w:kern w:val="0"/>
                      <w:szCs w:val="20"/>
                      <w:lang w:val="zh-CN"/>
                    </w:rPr>
                    <w:t xml:space="preserve"> </w:t>
                  </w:r>
                  <w:r>
                    <w:rPr>
                      <w:rFonts w:hint="eastAsia"/>
                      <w:kern w:val="0"/>
                      <w:szCs w:val="20"/>
                      <w:lang w:val="zh-CN"/>
                    </w:rPr>
                    <w:t>！。</w:t>
                  </w:r>
                </w:p>
                <w:p w14:paraId="4C4A840C" w14:textId="77777777" w:rsidR="003F180D" w:rsidRPr="00B11DF9" w:rsidRDefault="003F180D" w:rsidP="00993BDD">
                  <w:pPr>
                    <w:autoSpaceDE w:val="0"/>
                    <w:autoSpaceDN w:val="0"/>
                    <w:adjustRightInd w:val="0"/>
                    <w:ind w:firstLine="420"/>
                    <w:jc w:val="left"/>
                    <w:rPr>
                      <w:kern w:val="0"/>
                      <w:szCs w:val="20"/>
                      <w:lang w:val="fr-FR"/>
                    </w:rPr>
                  </w:pPr>
                  <w:r>
                    <w:rPr>
                      <w:rFonts w:hint="eastAsia"/>
                      <w:bCs/>
                      <w:kern w:val="0"/>
                      <w:szCs w:val="20"/>
                      <w:lang w:val="fr-FR"/>
                    </w:rPr>
                    <w:t>2</w:t>
                  </w:r>
                  <w:r w:rsidRPr="00B11DF9">
                    <w:rPr>
                      <w:b/>
                      <w:bCs/>
                      <w:kern w:val="0"/>
                      <w:szCs w:val="20"/>
                    </w:rPr>
                    <w:t>.</w:t>
                  </w:r>
                  <w:r w:rsidRPr="00B105F9">
                    <w:rPr>
                      <w:bCs/>
                      <w:kern w:val="0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hint="eastAsia"/>
                      <w:b/>
                      <w:bCs/>
                      <w:kern w:val="0"/>
                      <w:szCs w:val="20"/>
                      <w:lang w:val="fr-FR"/>
                    </w:rPr>
                    <w:t>绝对否定</w:t>
                  </w:r>
                  <w:r>
                    <w:rPr>
                      <w:rFonts w:hint="eastAsia"/>
                      <w:kern w:val="0"/>
                      <w:szCs w:val="20"/>
                      <w:lang w:val="fr-FR"/>
                    </w:rPr>
                    <w:t>的</w:t>
                  </w:r>
                  <w:r>
                    <w:rPr>
                      <w:rFonts w:hint="eastAsia"/>
                      <w:kern w:val="0"/>
                      <w:szCs w:val="20"/>
                      <w:lang w:val="zh-CN"/>
                    </w:rPr>
                    <w:t>使用必须同时具备三个条件</w:t>
                  </w:r>
                  <w:r>
                    <w:rPr>
                      <w:rFonts w:hint="eastAsia"/>
                      <w:kern w:val="0"/>
                      <w:szCs w:val="20"/>
                    </w:rPr>
                    <w:t>：</w:t>
                  </w:r>
                  <w:r>
                    <w:rPr>
                      <w:rFonts w:hint="eastAsia"/>
                      <w:b/>
                      <w:bCs/>
                      <w:kern w:val="0"/>
                      <w:szCs w:val="20"/>
                      <w:lang w:val="zh-CN"/>
                    </w:rPr>
                    <w:t>否定</w:t>
                  </w:r>
                  <w:r>
                    <w:rPr>
                      <w:rFonts w:hint="eastAsia"/>
                      <w:kern w:val="0"/>
                      <w:szCs w:val="20"/>
                      <w:lang w:val="zh-CN"/>
                    </w:rPr>
                    <w:t>、</w:t>
                  </w:r>
                  <w:r>
                    <w:rPr>
                      <w:rFonts w:hint="eastAsia"/>
                      <w:b/>
                      <w:bCs/>
                      <w:kern w:val="0"/>
                      <w:szCs w:val="20"/>
                      <w:lang w:val="zh-CN"/>
                    </w:rPr>
                    <w:t>直接宾语</w:t>
                  </w:r>
                  <w:r>
                    <w:rPr>
                      <w:rFonts w:hint="eastAsia"/>
                      <w:kern w:val="0"/>
                      <w:szCs w:val="20"/>
                      <w:lang w:val="zh-CN"/>
                    </w:rPr>
                    <w:t>和</w:t>
                  </w:r>
                  <w:r>
                    <w:rPr>
                      <w:rFonts w:hint="eastAsia"/>
                      <w:b/>
                      <w:bCs/>
                      <w:kern w:val="0"/>
                      <w:szCs w:val="20"/>
                      <w:lang w:val="zh-CN"/>
                    </w:rPr>
                    <w:t>不定冠词</w:t>
                  </w:r>
                  <w:r>
                    <w:rPr>
                      <w:rFonts w:hint="eastAsia"/>
                      <w:b/>
                      <w:bCs/>
                      <w:kern w:val="0"/>
                      <w:szCs w:val="20"/>
                      <w:lang w:val="zh-CN"/>
                    </w:rPr>
                    <w:t xml:space="preserve">   </w:t>
                  </w:r>
                </w:p>
                <w:p w14:paraId="61B8AB0E" w14:textId="77777777" w:rsidR="003F180D" w:rsidRDefault="003F180D" w:rsidP="00993BDD">
                  <w:pPr>
                    <w:autoSpaceDE w:val="0"/>
                    <w:autoSpaceDN w:val="0"/>
                    <w:adjustRightInd w:val="0"/>
                    <w:ind w:firstLine="714"/>
                    <w:jc w:val="left"/>
                    <w:rPr>
                      <w:kern w:val="0"/>
                      <w:szCs w:val="20"/>
                      <w:lang w:val="fr-FR"/>
                    </w:rPr>
                  </w:pPr>
                  <w:r>
                    <w:rPr>
                      <w:rFonts w:hint="eastAsia"/>
                      <w:b/>
                      <w:bCs/>
                      <w:kern w:val="0"/>
                      <w:szCs w:val="20"/>
                      <w:lang w:val="zh-CN"/>
                    </w:rPr>
                    <w:t>或部分冠词</w:t>
                  </w:r>
                  <w:r w:rsidRPr="002B1366">
                    <w:rPr>
                      <w:rFonts w:hint="eastAsia"/>
                      <w:kern w:val="0"/>
                      <w:szCs w:val="20"/>
                      <w:lang w:val="fr-FR"/>
                    </w:rPr>
                    <w:t>，</w:t>
                  </w:r>
                  <w:r>
                    <w:rPr>
                      <w:rFonts w:hint="eastAsia"/>
                      <w:kern w:val="0"/>
                      <w:szCs w:val="20"/>
                      <w:lang w:val="zh-CN"/>
                    </w:rPr>
                    <w:t>缺一不可。</w:t>
                  </w:r>
                </w:p>
                <w:p w14:paraId="04872B1B" w14:textId="77777777" w:rsidR="003F180D" w:rsidRDefault="003F180D" w:rsidP="00993BDD">
                  <w:pPr>
                    <w:autoSpaceDE w:val="0"/>
                    <w:autoSpaceDN w:val="0"/>
                    <w:adjustRightInd w:val="0"/>
                    <w:ind w:firstLine="406"/>
                    <w:jc w:val="left"/>
                    <w:rPr>
                      <w:kern w:val="0"/>
                      <w:szCs w:val="20"/>
                      <w:lang w:val="fr-CA"/>
                    </w:rPr>
                  </w:pPr>
                  <w:r>
                    <w:rPr>
                      <w:rFonts w:hint="eastAsia"/>
                      <w:kern w:val="0"/>
                      <w:szCs w:val="20"/>
                      <w:lang w:val="fr-FR"/>
                    </w:rPr>
                    <w:t>3</w:t>
                  </w:r>
                  <w:r>
                    <w:rPr>
                      <w:rFonts w:hint="eastAsia"/>
                      <w:kern w:val="0"/>
                      <w:szCs w:val="20"/>
                      <w:lang w:val="fr-FR"/>
                    </w:rPr>
                    <w:t>．</w:t>
                  </w:r>
                  <w:r>
                    <w:rPr>
                      <w:rFonts w:hint="eastAsia"/>
                      <w:kern w:val="0"/>
                      <w:szCs w:val="20"/>
                      <w:lang w:val="zh-CN"/>
                    </w:rPr>
                    <w:t>若被否定的直宾是以元音或哑音</w:t>
                  </w:r>
                  <w:r w:rsidRPr="00B11DF9">
                    <w:rPr>
                      <w:rFonts w:hint="eastAsia"/>
                      <w:kern w:val="0"/>
                      <w:szCs w:val="20"/>
                      <w:lang w:val="fr-FR"/>
                    </w:rPr>
                    <w:t xml:space="preserve"> </w:t>
                  </w:r>
                  <w:r w:rsidRPr="002B1366">
                    <w:rPr>
                      <w:kern w:val="0"/>
                      <w:szCs w:val="20"/>
                      <w:lang w:val="fr-FR"/>
                    </w:rPr>
                    <w:t>h</w:t>
                  </w:r>
                  <w:r>
                    <w:rPr>
                      <w:rFonts w:hint="eastAsia"/>
                      <w:kern w:val="0"/>
                      <w:szCs w:val="20"/>
                      <w:lang w:val="fr-FR"/>
                    </w:rPr>
                    <w:t xml:space="preserve"> </w:t>
                  </w:r>
                  <w:r>
                    <w:rPr>
                      <w:rFonts w:hint="eastAsia"/>
                      <w:kern w:val="0"/>
                      <w:szCs w:val="20"/>
                      <w:lang w:val="fr-FR"/>
                    </w:rPr>
                    <w:t>起始，</w:t>
                  </w:r>
                  <w:r>
                    <w:rPr>
                      <w:rFonts w:hint="eastAsia"/>
                      <w:kern w:val="0"/>
                      <w:szCs w:val="20"/>
                      <w:lang w:val="zh-CN"/>
                    </w:rPr>
                    <w:t>那么</w:t>
                  </w:r>
                  <w:r w:rsidRPr="002B1366">
                    <w:rPr>
                      <w:rFonts w:hint="eastAsia"/>
                      <w:kern w:val="0"/>
                      <w:szCs w:val="20"/>
                      <w:lang w:val="fr-FR"/>
                    </w:rPr>
                    <w:t xml:space="preserve"> </w:t>
                  </w:r>
                  <w:r w:rsidRPr="002B1366">
                    <w:rPr>
                      <w:kern w:val="0"/>
                      <w:szCs w:val="20"/>
                      <w:lang w:val="fr-FR"/>
                    </w:rPr>
                    <w:t>de</w:t>
                  </w:r>
                  <w:r w:rsidRPr="002B1366">
                    <w:rPr>
                      <w:rFonts w:hint="eastAsia"/>
                      <w:kern w:val="0"/>
                      <w:szCs w:val="20"/>
                      <w:lang w:val="fr-FR"/>
                    </w:rPr>
                    <w:t xml:space="preserve"> </w:t>
                  </w:r>
                  <w:r>
                    <w:rPr>
                      <w:rFonts w:hint="eastAsia"/>
                      <w:kern w:val="0"/>
                      <w:szCs w:val="20"/>
                      <w:lang w:val="zh-CN"/>
                    </w:rPr>
                    <w:t>要</w:t>
                  </w:r>
                  <w:r w:rsidRPr="00BB3285">
                    <w:rPr>
                      <w:rFonts w:hint="eastAsia"/>
                      <w:b/>
                      <w:kern w:val="0"/>
                      <w:szCs w:val="20"/>
                      <w:lang w:val="zh-CN"/>
                    </w:rPr>
                    <w:t>省音</w:t>
                  </w:r>
                  <w:r w:rsidRPr="002B1366">
                    <w:rPr>
                      <w:rFonts w:hint="eastAsia"/>
                      <w:kern w:val="0"/>
                      <w:szCs w:val="20"/>
                      <w:lang w:val="fr-FR"/>
                    </w:rPr>
                    <w:t>，</w:t>
                  </w:r>
                  <w:r>
                    <w:rPr>
                      <w:rFonts w:hint="eastAsia"/>
                      <w:kern w:val="0"/>
                      <w:szCs w:val="20"/>
                      <w:lang w:val="zh-CN"/>
                    </w:rPr>
                    <w:t>改为</w:t>
                  </w:r>
                  <w:r w:rsidRPr="00BB3285">
                    <w:rPr>
                      <w:rFonts w:hint="eastAsia"/>
                      <w:kern w:val="0"/>
                      <w:szCs w:val="20"/>
                      <w:lang w:val="fr-FR"/>
                    </w:rPr>
                    <w:t xml:space="preserve"> </w:t>
                  </w:r>
                  <w:r w:rsidRPr="00B11DF9">
                    <w:rPr>
                      <w:b/>
                      <w:kern w:val="0"/>
                      <w:szCs w:val="20"/>
                      <w:lang w:val="fr-FR"/>
                    </w:rPr>
                    <w:t>d'</w:t>
                  </w:r>
                  <w:r>
                    <w:rPr>
                      <w:rFonts w:hint="eastAsia"/>
                      <w:kern w:val="0"/>
                      <w:szCs w:val="20"/>
                      <w:lang w:val="fr-FR"/>
                    </w:rPr>
                    <w:t xml:space="preserve"> </w:t>
                  </w:r>
                  <w:r>
                    <w:rPr>
                      <w:rFonts w:hint="eastAsia"/>
                      <w:kern w:val="0"/>
                      <w:szCs w:val="20"/>
                      <w:lang w:val="zh-CN"/>
                    </w:rPr>
                    <w:t>。</w:t>
                  </w:r>
                </w:p>
                <w:p w14:paraId="508D5751" w14:textId="77777777" w:rsidR="003F180D" w:rsidRPr="00BB3864" w:rsidRDefault="003F180D" w:rsidP="00993BDD">
                  <w:pPr>
                    <w:autoSpaceDE w:val="0"/>
                    <w:autoSpaceDN w:val="0"/>
                    <w:adjustRightInd w:val="0"/>
                    <w:ind w:firstLine="406"/>
                    <w:jc w:val="left"/>
                    <w:rPr>
                      <w:kern w:val="0"/>
                      <w:szCs w:val="20"/>
                      <w:lang w:val="fr-CA"/>
                    </w:rPr>
                  </w:pPr>
                </w:p>
                <w:p w14:paraId="595B9438" w14:textId="77777777" w:rsidR="003F180D" w:rsidRPr="008279A9" w:rsidRDefault="003F180D" w:rsidP="00993BDD">
                  <w:pPr>
                    <w:autoSpaceDE w:val="0"/>
                    <w:autoSpaceDN w:val="0"/>
                    <w:adjustRightInd w:val="0"/>
                    <w:ind w:firstLine="406"/>
                    <w:jc w:val="left"/>
                    <w:rPr>
                      <w:kern w:val="0"/>
                      <w:szCs w:val="20"/>
                      <w:lang w:val="fr-FR"/>
                    </w:rPr>
                  </w:pPr>
                </w:p>
                <w:p w14:paraId="2952015C" w14:textId="77777777" w:rsidR="003F180D" w:rsidRPr="002B1366" w:rsidRDefault="003F180D" w:rsidP="00993BDD">
                  <w:pPr>
                    <w:autoSpaceDE w:val="0"/>
                    <w:autoSpaceDN w:val="0"/>
                    <w:adjustRightInd w:val="0"/>
                    <w:ind w:firstLine="406"/>
                    <w:jc w:val="left"/>
                    <w:rPr>
                      <w:kern w:val="0"/>
                      <w:szCs w:val="20"/>
                      <w:lang w:val="fr-FR"/>
                    </w:rPr>
                  </w:pPr>
                  <w:r w:rsidRPr="002B1366">
                    <w:rPr>
                      <w:kern w:val="0"/>
                      <w:szCs w:val="20"/>
                      <w:lang w:val="fr-FR"/>
                    </w:rPr>
                    <w:t xml:space="preserve"> </w:t>
                  </w:r>
                </w:p>
                <w:p w14:paraId="4A0AF82B" w14:textId="77777777" w:rsidR="003F180D" w:rsidRPr="00BB3285" w:rsidRDefault="003F180D" w:rsidP="00993BDD">
                  <w:pPr>
                    <w:rPr>
                      <w:lang w:val="fr-FR"/>
                    </w:rPr>
                  </w:pPr>
                </w:p>
              </w:txbxContent>
            </v:textbox>
          </v:rect>
        </w:pict>
      </w:r>
    </w:p>
    <w:p w14:paraId="062BAF9A" w14:textId="77777777" w:rsidR="00993BDD" w:rsidRPr="0089151E" w:rsidRDefault="00993BDD" w:rsidP="00993BDD">
      <w:pPr>
        <w:autoSpaceDE w:val="0"/>
        <w:autoSpaceDN w:val="0"/>
        <w:adjustRightInd w:val="0"/>
        <w:spacing w:line="360" w:lineRule="auto"/>
        <w:ind w:left="15"/>
        <w:jc w:val="left"/>
        <w:rPr>
          <w:kern w:val="0"/>
          <w:szCs w:val="20"/>
          <w:lang w:val="fr-FR"/>
        </w:rPr>
      </w:pPr>
    </w:p>
    <w:p w14:paraId="54FC484A" w14:textId="77777777" w:rsidR="00993BDD" w:rsidRPr="004E28BF" w:rsidRDefault="00993BDD" w:rsidP="00993BDD">
      <w:pPr>
        <w:autoSpaceDE w:val="0"/>
        <w:autoSpaceDN w:val="0"/>
        <w:adjustRightInd w:val="0"/>
        <w:ind w:left="15" w:firstLine="1155"/>
        <w:jc w:val="left"/>
        <w:rPr>
          <w:kern w:val="0"/>
          <w:szCs w:val="20"/>
          <w:lang w:val="fr-FR"/>
        </w:rPr>
      </w:pPr>
      <w:r w:rsidRPr="004E28BF">
        <w:rPr>
          <w:kern w:val="0"/>
          <w:szCs w:val="20"/>
          <w:lang w:val="fr-FR"/>
        </w:rPr>
        <w:t xml:space="preserve">  </w:t>
      </w:r>
    </w:p>
    <w:p w14:paraId="6D6E1233" w14:textId="77777777" w:rsidR="00993BDD" w:rsidRDefault="00993BDD" w:rsidP="00993BDD">
      <w:pPr>
        <w:autoSpaceDE w:val="0"/>
        <w:autoSpaceDN w:val="0"/>
        <w:adjustRightInd w:val="0"/>
        <w:ind w:left="15" w:firstLine="525"/>
        <w:jc w:val="left"/>
        <w:rPr>
          <w:kern w:val="0"/>
          <w:szCs w:val="20"/>
          <w:lang w:val="fr-FR"/>
        </w:rPr>
      </w:pPr>
    </w:p>
    <w:p w14:paraId="32BD2E22" w14:textId="77777777" w:rsidR="00993BDD" w:rsidRPr="00BB3864" w:rsidRDefault="00993BDD" w:rsidP="00993BDD">
      <w:pPr>
        <w:autoSpaceDE w:val="0"/>
        <w:autoSpaceDN w:val="0"/>
        <w:adjustRightInd w:val="0"/>
        <w:ind w:left="540"/>
        <w:jc w:val="left"/>
        <w:rPr>
          <w:kern w:val="0"/>
          <w:szCs w:val="20"/>
          <w:lang w:val="fr-FR"/>
        </w:rPr>
      </w:pPr>
    </w:p>
    <w:p w14:paraId="1E9F8EB8" w14:textId="77777777" w:rsidR="00993BDD" w:rsidRPr="00BB3864" w:rsidRDefault="00993BDD" w:rsidP="00993BDD">
      <w:pPr>
        <w:autoSpaceDE w:val="0"/>
        <w:autoSpaceDN w:val="0"/>
        <w:adjustRightInd w:val="0"/>
        <w:ind w:left="540"/>
        <w:jc w:val="left"/>
        <w:rPr>
          <w:kern w:val="0"/>
          <w:szCs w:val="20"/>
          <w:lang w:val="fr-FR"/>
        </w:rPr>
      </w:pPr>
    </w:p>
    <w:p w14:paraId="6A32DD71" w14:textId="77777777" w:rsidR="00993BDD" w:rsidRPr="004E28BF" w:rsidRDefault="00993BDD" w:rsidP="00993BDD">
      <w:pPr>
        <w:numPr>
          <w:ilvl w:val="0"/>
          <w:numId w:val="34"/>
        </w:numPr>
        <w:autoSpaceDE w:val="0"/>
        <w:autoSpaceDN w:val="0"/>
        <w:adjustRightInd w:val="0"/>
        <w:ind w:firstLine="120"/>
        <w:jc w:val="left"/>
        <w:rPr>
          <w:kern w:val="0"/>
          <w:szCs w:val="20"/>
          <w:lang w:val="fr-FR"/>
        </w:rPr>
      </w:pPr>
      <w:r w:rsidRPr="004E28BF">
        <w:rPr>
          <w:kern w:val="0"/>
          <w:szCs w:val="20"/>
          <w:lang w:val="zh-CN"/>
        </w:rPr>
        <w:t>请比较使用了绝对否定</w:t>
      </w:r>
      <w:r w:rsidRPr="004E28BF">
        <w:rPr>
          <w:kern w:val="0"/>
          <w:szCs w:val="20"/>
          <w:lang w:val="zh-CN"/>
        </w:rPr>
        <w:t xml:space="preserve"> </w:t>
      </w:r>
      <w:r w:rsidRPr="004E28BF">
        <w:rPr>
          <w:b/>
          <w:kern w:val="0"/>
          <w:szCs w:val="20"/>
        </w:rPr>
        <w:t>de</w:t>
      </w:r>
      <w:r w:rsidRPr="004E28BF">
        <w:rPr>
          <w:kern w:val="0"/>
          <w:szCs w:val="20"/>
        </w:rPr>
        <w:t xml:space="preserve"> </w:t>
      </w:r>
      <w:r w:rsidRPr="004E28BF">
        <w:rPr>
          <w:kern w:val="0"/>
          <w:szCs w:val="20"/>
          <w:lang w:val="zh-CN"/>
        </w:rPr>
        <w:t>的下列例句</w:t>
      </w:r>
      <w:r w:rsidRPr="004E28BF">
        <w:rPr>
          <w:kern w:val="0"/>
          <w:szCs w:val="20"/>
          <w:lang w:val="fr-FR"/>
        </w:rPr>
        <w:t>：</w:t>
      </w:r>
    </w:p>
    <w:p w14:paraId="3C662586" w14:textId="77777777" w:rsidR="00993BDD" w:rsidRPr="004E28BF" w:rsidRDefault="00993BDD" w:rsidP="00993BDD">
      <w:pPr>
        <w:autoSpaceDE w:val="0"/>
        <w:autoSpaceDN w:val="0"/>
        <w:adjustRightInd w:val="0"/>
        <w:ind w:left="15" w:firstLine="853"/>
        <w:jc w:val="left"/>
        <w:rPr>
          <w:kern w:val="0"/>
          <w:szCs w:val="20"/>
          <w:lang w:val="fr-FR"/>
        </w:rPr>
      </w:pPr>
      <w:r>
        <w:rPr>
          <w:rFonts w:hint="eastAsia"/>
          <w:noProof/>
        </w:rPr>
        <w:drawing>
          <wp:inline distT="0" distB="0" distL="0" distR="0" wp14:anchorId="1B755B81" wp14:editId="00443251">
            <wp:extent cx="114300" cy="114300"/>
            <wp:effectExtent l="0" t="0" r="0" b="0"/>
            <wp:docPr id="62" name="图片 5" descr="BD15059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D15059_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9151E">
        <w:rPr>
          <w:rFonts w:hint="eastAsia"/>
          <w:lang w:val="fr-FR"/>
        </w:rPr>
        <w:t xml:space="preserve"> </w:t>
      </w:r>
      <w:r w:rsidRPr="004E28BF">
        <w:rPr>
          <w:kern w:val="0"/>
          <w:szCs w:val="20"/>
          <w:lang w:val="fr-FR"/>
        </w:rPr>
        <w:t xml:space="preserve">Il </w:t>
      </w:r>
      <w:r w:rsidRPr="004E28BF">
        <w:rPr>
          <w:bCs/>
          <w:i/>
          <w:kern w:val="0"/>
          <w:szCs w:val="20"/>
          <w:lang w:val="fr-FR"/>
        </w:rPr>
        <w:t>n</w:t>
      </w:r>
      <w:r>
        <w:rPr>
          <w:kern w:val="0"/>
          <w:szCs w:val="20"/>
          <w:lang w:val="fr-FR"/>
        </w:rPr>
        <w:t>’</w:t>
      </w:r>
      <w:r w:rsidRPr="004E28BF">
        <w:rPr>
          <w:kern w:val="0"/>
          <w:szCs w:val="20"/>
          <w:lang w:val="fr-FR"/>
        </w:rPr>
        <w:t xml:space="preserve">y a </w:t>
      </w:r>
      <w:r w:rsidRPr="004E28BF">
        <w:rPr>
          <w:bCs/>
          <w:i/>
          <w:kern w:val="0"/>
          <w:szCs w:val="20"/>
          <w:lang w:val="fr-FR"/>
        </w:rPr>
        <w:t>pas</w:t>
      </w:r>
      <w:r w:rsidRPr="004E28BF">
        <w:rPr>
          <w:kern w:val="0"/>
          <w:szCs w:val="20"/>
          <w:lang w:val="fr-FR"/>
        </w:rPr>
        <w:t xml:space="preserve"> </w:t>
      </w:r>
      <w:r w:rsidRPr="004E28BF">
        <w:rPr>
          <w:b/>
          <w:bCs/>
          <w:i/>
          <w:kern w:val="0"/>
          <w:szCs w:val="20"/>
          <w:lang w:val="fr-FR"/>
        </w:rPr>
        <w:t>de</w:t>
      </w:r>
      <w:r w:rsidRPr="004E28BF">
        <w:rPr>
          <w:b/>
          <w:kern w:val="0"/>
          <w:szCs w:val="20"/>
          <w:lang w:val="fr-FR"/>
        </w:rPr>
        <w:t xml:space="preserve"> </w:t>
      </w:r>
      <w:r w:rsidRPr="004E28BF">
        <w:rPr>
          <w:kern w:val="0"/>
          <w:szCs w:val="20"/>
          <w:lang w:val="fr-FR"/>
        </w:rPr>
        <w:t xml:space="preserve">lavabo ici.  </w:t>
      </w:r>
      <w:r w:rsidRPr="004E28BF">
        <w:rPr>
          <w:kern w:val="0"/>
          <w:szCs w:val="20"/>
          <w:lang w:val="fr-FR"/>
        </w:rPr>
        <w:t>这儿没有洗漱池。（否定</w:t>
      </w:r>
      <w:r w:rsidRPr="0089151E">
        <w:rPr>
          <w:kern w:val="0"/>
          <w:szCs w:val="20"/>
          <w:lang w:val="fr-FR"/>
        </w:rPr>
        <w:t xml:space="preserve"> un </w:t>
      </w:r>
      <w:r w:rsidRPr="0089151E">
        <w:rPr>
          <w:kern w:val="0"/>
          <w:szCs w:val="20"/>
          <w:lang w:val="fr-FR"/>
        </w:rPr>
        <w:t>）</w:t>
      </w:r>
      <w:r w:rsidRPr="004E28BF">
        <w:rPr>
          <w:kern w:val="0"/>
          <w:szCs w:val="20"/>
          <w:lang w:val="fr-FR"/>
        </w:rPr>
        <w:t xml:space="preserve"> </w:t>
      </w:r>
    </w:p>
    <w:p w14:paraId="35BA479E" w14:textId="77777777" w:rsidR="00993BDD" w:rsidRPr="004E28BF" w:rsidRDefault="00993BDD" w:rsidP="00993BDD">
      <w:pPr>
        <w:autoSpaceDE w:val="0"/>
        <w:autoSpaceDN w:val="0"/>
        <w:adjustRightInd w:val="0"/>
        <w:ind w:left="15" w:firstLine="853"/>
        <w:jc w:val="left"/>
        <w:rPr>
          <w:kern w:val="0"/>
          <w:szCs w:val="20"/>
          <w:lang w:val="fr-FR"/>
        </w:rPr>
      </w:pPr>
      <w:r>
        <w:rPr>
          <w:rFonts w:hint="eastAsia"/>
          <w:noProof/>
        </w:rPr>
        <w:drawing>
          <wp:inline distT="0" distB="0" distL="0" distR="0" wp14:anchorId="534B07B8" wp14:editId="007403D4">
            <wp:extent cx="114300" cy="114300"/>
            <wp:effectExtent l="0" t="0" r="0" b="0"/>
            <wp:docPr id="61" name="图片 6" descr="BD15059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BD15059_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9151E">
        <w:rPr>
          <w:rFonts w:hint="eastAsia"/>
          <w:lang w:val="fr-FR"/>
        </w:rPr>
        <w:t xml:space="preserve"> </w:t>
      </w:r>
      <w:r w:rsidRPr="004E28BF">
        <w:rPr>
          <w:kern w:val="0"/>
          <w:szCs w:val="20"/>
          <w:lang w:val="fr-FR"/>
        </w:rPr>
        <w:t xml:space="preserve">Pascal </w:t>
      </w:r>
      <w:r w:rsidRPr="004E28BF">
        <w:rPr>
          <w:bCs/>
          <w:i/>
          <w:kern w:val="0"/>
          <w:szCs w:val="20"/>
          <w:lang w:val="fr-FR"/>
        </w:rPr>
        <w:t>n</w:t>
      </w:r>
      <w:r>
        <w:rPr>
          <w:kern w:val="0"/>
          <w:szCs w:val="20"/>
          <w:lang w:val="fr-FR"/>
        </w:rPr>
        <w:t>’</w:t>
      </w:r>
      <w:r w:rsidRPr="004E28BF">
        <w:rPr>
          <w:kern w:val="0"/>
          <w:szCs w:val="20"/>
          <w:lang w:val="fr-FR"/>
        </w:rPr>
        <w:t xml:space="preserve">a </w:t>
      </w:r>
      <w:r w:rsidRPr="004E28BF">
        <w:rPr>
          <w:bCs/>
          <w:i/>
          <w:kern w:val="0"/>
          <w:szCs w:val="20"/>
          <w:lang w:val="fr-FR"/>
        </w:rPr>
        <w:t>pas</w:t>
      </w:r>
      <w:r w:rsidRPr="004E28BF">
        <w:rPr>
          <w:kern w:val="0"/>
          <w:szCs w:val="20"/>
          <w:lang w:val="fr-FR"/>
        </w:rPr>
        <w:t xml:space="preserve"> </w:t>
      </w:r>
      <w:r w:rsidRPr="004E28BF">
        <w:rPr>
          <w:b/>
          <w:bCs/>
          <w:i/>
          <w:kern w:val="0"/>
          <w:szCs w:val="20"/>
          <w:lang w:val="fr-FR"/>
        </w:rPr>
        <w:t>de</w:t>
      </w:r>
      <w:r w:rsidRPr="004E28BF">
        <w:rPr>
          <w:kern w:val="0"/>
          <w:szCs w:val="20"/>
          <w:lang w:val="fr-FR"/>
        </w:rPr>
        <w:t xml:space="preserve"> frères.  </w:t>
      </w:r>
      <w:r w:rsidRPr="004E28BF">
        <w:rPr>
          <w:kern w:val="0"/>
          <w:szCs w:val="20"/>
          <w:lang w:val="fr-FR"/>
        </w:rPr>
        <w:t>巴斯卡尔没有兄弟。（否定</w:t>
      </w:r>
      <w:r w:rsidRPr="0089151E">
        <w:rPr>
          <w:kern w:val="0"/>
          <w:szCs w:val="20"/>
          <w:lang w:val="fr-FR"/>
        </w:rPr>
        <w:t xml:space="preserve"> des </w:t>
      </w:r>
      <w:r w:rsidRPr="0089151E">
        <w:rPr>
          <w:kern w:val="0"/>
          <w:szCs w:val="20"/>
          <w:lang w:val="fr-FR"/>
        </w:rPr>
        <w:t>）</w:t>
      </w:r>
      <w:r w:rsidRPr="004E28BF">
        <w:rPr>
          <w:kern w:val="0"/>
          <w:szCs w:val="20"/>
          <w:lang w:val="fr-FR"/>
        </w:rPr>
        <w:t xml:space="preserve"> </w:t>
      </w:r>
    </w:p>
    <w:p w14:paraId="465A4C3E" w14:textId="77777777" w:rsidR="00993BDD" w:rsidRPr="0089151E" w:rsidRDefault="00993BDD" w:rsidP="00993BDD">
      <w:pPr>
        <w:autoSpaceDE w:val="0"/>
        <w:autoSpaceDN w:val="0"/>
        <w:adjustRightInd w:val="0"/>
        <w:ind w:left="15" w:firstLine="853"/>
        <w:jc w:val="left"/>
        <w:rPr>
          <w:kern w:val="0"/>
          <w:szCs w:val="20"/>
          <w:lang w:val="fr-FR"/>
        </w:rPr>
      </w:pPr>
      <w:r>
        <w:rPr>
          <w:rFonts w:hint="eastAsia"/>
          <w:noProof/>
        </w:rPr>
        <w:drawing>
          <wp:inline distT="0" distB="0" distL="0" distR="0" wp14:anchorId="7DC37FAE" wp14:editId="500621BC">
            <wp:extent cx="114300" cy="114300"/>
            <wp:effectExtent l="0" t="0" r="0" b="0"/>
            <wp:docPr id="60" name="图片 7" descr="BD15059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D15059_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9151E">
        <w:rPr>
          <w:rFonts w:hint="eastAsia"/>
          <w:lang w:val="fr-FR"/>
        </w:rPr>
        <w:t xml:space="preserve"> </w:t>
      </w:r>
      <w:r w:rsidRPr="004E28BF">
        <w:rPr>
          <w:kern w:val="0"/>
          <w:szCs w:val="20"/>
          <w:lang w:val="fr-FR"/>
        </w:rPr>
        <w:t xml:space="preserve">Non, merci. Je </w:t>
      </w:r>
      <w:r w:rsidRPr="004E28BF">
        <w:rPr>
          <w:bCs/>
          <w:i/>
          <w:kern w:val="0"/>
          <w:szCs w:val="20"/>
          <w:lang w:val="fr-FR"/>
        </w:rPr>
        <w:t>ne</w:t>
      </w:r>
      <w:r w:rsidRPr="004E28BF">
        <w:rPr>
          <w:kern w:val="0"/>
          <w:szCs w:val="20"/>
          <w:lang w:val="fr-FR"/>
        </w:rPr>
        <w:t xml:space="preserve"> mange </w:t>
      </w:r>
      <w:r w:rsidRPr="004E28BF">
        <w:rPr>
          <w:bCs/>
          <w:i/>
          <w:kern w:val="0"/>
          <w:szCs w:val="20"/>
          <w:lang w:val="fr-FR"/>
        </w:rPr>
        <w:t>jamais</w:t>
      </w:r>
      <w:r w:rsidRPr="004E28BF">
        <w:rPr>
          <w:kern w:val="0"/>
          <w:szCs w:val="20"/>
          <w:lang w:val="fr-FR"/>
        </w:rPr>
        <w:t xml:space="preserve"> </w:t>
      </w:r>
      <w:r w:rsidRPr="004E28BF">
        <w:rPr>
          <w:b/>
          <w:bCs/>
          <w:i/>
          <w:kern w:val="0"/>
          <w:szCs w:val="20"/>
          <w:lang w:val="fr-FR"/>
        </w:rPr>
        <w:t xml:space="preserve">de </w:t>
      </w:r>
      <w:r w:rsidRPr="004E28BF">
        <w:rPr>
          <w:kern w:val="0"/>
          <w:szCs w:val="20"/>
          <w:lang w:val="fr-FR"/>
        </w:rPr>
        <w:t xml:space="preserve">gâteau.  </w:t>
      </w:r>
      <w:r w:rsidRPr="004E28BF">
        <w:rPr>
          <w:kern w:val="0"/>
          <w:szCs w:val="20"/>
          <w:lang w:val="fr-FR"/>
        </w:rPr>
        <w:t>不，谢谢。我从不吃点心。（否定</w:t>
      </w:r>
      <w:r w:rsidRPr="0089151E">
        <w:rPr>
          <w:kern w:val="0"/>
          <w:szCs w:val="20"/>
          <w:lang w:val="fr-FR"/>
        </w:rPr>
        <w:t xml:space="preserve"> du </w:t>
      </w:r>
      <w:r w:rsidRPr="0089151E">
        <w:rPr>
          <w:kern w:val="0"/>
          <w:szCs w:val="20"/>
          <w:lang w:val="fr-FR"/>
        </w:rPr>
        <w:t>）</w:t>
      </w:r>
    </w:p>
    <w:p w14:paraId="112BCA2E" w14:textId="77777777" w:rsidR="00993BDD" w:rsidRPr="004E28BF" w:rsidRDefault="00993BDD" w:rsidP="00993BDD">
      <w:pPr>
        <w:autoSpaceDE w:val="0"/>
        <w:autoSpaceDN w:val="0"/>
        <w:adjustRightInd w:val="0"/>
        <w:ind w:left="15" w:firstLine="853"/>
        <w:jc w:val="left"/>
        <w:rPr>
          <w:kern w:val="0"/>
          <w:szCs w:val="20"/>
        </w:rPr>
      </w:pPr>
      <w:r>
        <w:rPr>
          <w:rFonts w:hint="eastAsia"/>
          <w:noProof/>
        </w:rPr>
        <w:drawing>
          <wp:inline distT="0" distB="0" distL="0" distR="0" wp14:anchorId="1649017E" wp14:editId="09CAEA3C">
            <wp:extent cx="114300" cy="114300"/>
            <wp:effectExtent l="0" t="0" r="0" b="0"/>
            <wp:docPr id="59" name="图片 8" descr="BD15059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BD15059_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9151E">
        <w:rPr>
          <w:rFonts w:hint="eastAsia"/>
          <w:lang w:val="fr-FR"/>
        </w:rPr>
        <w:t xml:space="preserve"> </w:t>
      </w:r>
      <w:r w:rsidRPr="0089151E">
        <w:rPr>
          <w:kern w:val="0"/>
          <w:szCs w:val="20"/>
          <w:lang w:val="fr-FR"/>
        </w:rPr>
        <w:t xml:space="preserve">On </w:t>
      </w:r>
      <w:r w:rsidRPr="0089151E">
        <w:rPr>
          <w:i/>
          <w:kern w:val="0"/>
          <w:szCs w:val="20"/>
          <w:lang w:val="fr-FR"/>
        </w:rPr>
        <w:t>n</w:t>
      </w:r>
      <w:r w:rsidRPr="0089151E">
        <w:rPr>
          <w:kern w:val="0"/>
          <w:szCs w:val="20"/>
          <w:lang w:val="fr-FR"/>
        </w:rPr>
        <w:t xml:space="preserve">’a </w:t>
      </w:r>
      <w:r w:rsidRPr="0089151E">
        <w:rPr>
          <w:i/>
          <w:kern w:val="0"/>
          <w:szCs w:val="20"/>
          <w:lang w:val="fr-FR"/>
        </w:rPr>
        <w:t>plus</w:t>
      </w:r>
      <w:r w:rsidRPr="0089151E">
        <w:rPr>
          <w:kern w:val="0"/>
          <w:szCs w:val="20"/>
          <w:lang w:val="fr-FR"/>
        </w:rPr>
        <w:t xml:space="preserve"> </w:t>
      </w:r>
      <w:r w:rsidRPr="0089151E">
        <w:rPr>
          <w:b/>
          <w:i/>
          <w:kern w:val="0"/>
          <w:szCs w:val="20"/>
          <w:lang w:val="fr-FR"/>
        </w:rPr>
        <w:t>d</w:t>
      </w:r>
      <w:r w:rsidRPr="0089151E">
        <w:rPr>
          <w:kern w:val="0"/>
          <w:szCs w:val="20"/>
          <w:lang w:val="fr-FR"/>
        </w:rPr>
        <w:t xml:space="preserve">’argent.  </w:t>
      </w:r>
      <w:r w:rsidRPr="004E28BF">
        <w:rPr>
          <w:kern w:val="0"/>
          <w:szCs w:val="20"/>
        </w:rPr>
        <w:t>没钱了。</w:t>
      </w:r>
      <w:r w:rsidRPr="004E28BF">
        <w:rPr>
          <w:kern w:val="0"/>
          <w:szCs w:val="20"/>
        </w:rPr>
        <w:t xml:space="preserve">  </w:t>
      </w:r>
      <w:r w:rsidRPr="004E28BF">
        <w:rPr>
          <w:kern w:val="0"/>
          <w:szCs w:val="20"/>
        </w:rPr>
        <w:t>（否定</w:t>
      </w:r>
      <w:r w:rsidRPr="004E28BF">
        <w:rPr>
          <w:kern w:val="0"/>
          <w:szCs w:val="20"/>
        </w:rPr>
        <w:t xml:space="preserve"> de l</w:t>
      </w:r>
      <w:r>
        <w:rPr>
          <w:kern w:val="0"/>
          <w:szCs w:val="20"/>
        </w:rPr>
        <w:t>’</w:t>
      </w:r>
      <w:r w:rsidRPr="004E28BF">
        <w:rPr>
          <w:kern w:val="0"/>
          <w:szCs w:val="20"/>
        </w:rPr>
        <w:t xml:space="preserve"> </w:t>
      </w:r>
      <w:r w:rsidRPr="004E28BF">
        <w:rPr>
          <w:kern w:val="0"/>
          <w:szCs w:val="20"/>
        </w:rPr>
        <w:t>）</w:t>
      </w:r>
    </w:p>
    <w:p w14:paraId="57F81084" w14:textId="77777777" w:rsidR="00993BDD" w:rsidRPr="004E28BF" w:rsidRDefault="00993BDD" w:rsidP="00993BDD">
      <w:pPr>
        <w:numPr>
          <w:ilvl w:val="0"/>
          <w:numId w:val="35"/>
        </w:numPr>
        <w:autoSpaceDE w:val="0"/>
        <w:autoSpaceDN w:val="0"/>
        <w:adjustRightInd w:val="0"/>
        <w:ind w:firstLine="120"/>
        <w:jc w:val="left"/>
        <w:rPr>
          <w:kern w:val="0"/>
          <w:szCs w:val="20"/>
          <w:lang w:val="zh-CN"/>
        </w:rPr>
      </w:pPr>
      <w:r w:rsidRPr="004E28BF">
        <w:rPr>
          <w:kern w:val="0"/>
          <w:szCs w:val="20"/>
          <w:lang w:val="zh-CN"/>
        </w:rPr>
        <w:t>再请比较</w:t>
      </w:r>
      <w:r>
        <w:rPr>
          <w:rFonts w:hint="eastAsia"/>
          <w:b/>
          <w:kern w:val="0"/>
          <w:szCs w:val="20"/>
          <w:lang w:val="zh-CN"/>
        </w:rPr>
        <w:t>不能</w:t>
      </w:r>
      <w:r w:rsidRPr="004E28BF">
        <w:rPr>
          <w:kern w:val="0"/>
          <w:szCs w:val="20"/>
          <w:lang w:val="zh-CN"/>
        </w:rPr>
        <w:t>使用</w:t>
      </w:r>
      <w:r w:rsidRPr="004E28BF">
        <w:rPr>
          <w:kern w:val="0"/>
          <w:szCs w:val="20"/>
          <w:lang w:val="fr-FR"/>
        </w:rPr>
        <w:t>绝对否定</w:t>
      </w:r>
      <w:r w:rsidRPr="004E28BF">
        <w:rPr>
          <w:kern w:val="0"/>
          <w:szCs w:val="20"/>
          <w:lang w:val="fr-FR"/>
        </w:rPr>
        <w:t xml:space="preserve"> </w:t>
      </w:r>
      <w:r w:rsidRPr="004E28BF">
        <w:rPr>
          <w:b/>
          <w:kern w:val="0"/>
          <w:szCs w:val="20"/>
          <w:lang w:val="zh-CN"/>
        </w:rPr>
        <w:t>de</w:t>
      </w:r>
      <w:r w:rsidRPr="004E28BF">
        <w:rPr>
          <w:kern w:val="0"/>
          <w:szCs w:val="20"/>
          <w:lang w:val="zh-CN"/>
        </w:rPr>
        <w:t xml:space="preserve"> </w:t>
      </w:r>
      <w:r w:rsidRPr="004E28BF">
        <w:rPr>
          <w:kern w:val="0"/>
          <w:szCs w:val="20"/>
          <w:lang w:val="zh-CN"/>
        </w:rPr>
        <w:t>的下列各</w:t>
      </w:r>
      <w:r w:rsidRPr="004E28BF">
        <w:rPr>
          <w:kern w:val="0"/>
          <w:szCs w:val="20"/>
        </w:rPr>
        <w:t>例</w:t>
      </w:r>
      <w:r w:rsidRPr="004E28BF">
        <w:rPr>
          <w:kern w:val="0"/>
          <w:szCs w:val="20"/>
          <w:lang w:val="zh-CN"/>
        </w:rPr>
        <w:t>句：</w:t>
      </w:r>
      <w:r w:rsidRPr="004E28BF">
        <w:rPr>
          <w:kern w:val="0"/>
          <w:szCs w:val="20"/>
          <w:lang w:val="zh-CN"/>
        </w:rPr>
        <w:t xml:space="preserve">  </w:t>
      </w:r>
    </w:p>
    <w:p w14:paraId="629E6E92" w14:textId="77777777" w:rsidR="00993BDD" w:rsidRPr="004E28BF" w:rsidRDefault="00993BDD" w:rsidP="00993BDD">
      <w:pPr>
        <w:autoSpaceDE w:val="0"/>
        <w:autoSpaceDN w:val="0"/>
        <w:adjustRightInd w:val="0"/>
        <w:ind w:leftChars="257" w:left="540" w:firstLine="315"/>
        <w:jc w:val="left"/>
        <w:rPr>
          <w:kern w:val="0"/>
          <w:szCs w:val="20"/>
          <w:lang w:val="fr-FR"/>
        </w:rPr>
      </w:pPr>
      <w:r w:rsidRPr="004E28BF">
        <w:rPr>
          <w:kern w:val="0"/>
          <w:szCs w:val="20"/>
          <w:lang w:val="fr-FR"/>
        </w:rPr>
        <w:t>Ce n</w:t>
      </w:r>
      <w:r>
        <w:rPr>
          <w:kern w:val="0"/>
          <w:szCs w:val="20"/>
          <w:lang w:val="fr-FR"/>
        </w:rPr>
        <w:t>’</w:t>
      </w:r>
      <w:r w:rsidRPr="004E28BF">
        <w:rPr>
          <w:b/>
          <w:bCs/>
          <w:kern w:val="0"/>
          <w:szCs w:val="20"/>
          <w:lang w:val="fr-FR"/>
        </w:rPr>
        <w:t>est</w:t>
      </w:r>
      <w:r w:rsidRPr="004E28BF">
        <w:rPr>
          <w:kern w:val="0"/>
          <w:szCs w:val="20"/>
          <w:lang w:val="fr-FR"/>
        </w:rPr>
        <w:t xml:space="preserve"> pas un </w:t>
      </w:r>
      <w:r w:rsidRPr="0089151E">
        <w:rPr>
          <w:kern w:val="0"/>
          <w:szCs w:val="20"/>
          <w:lang w:val="fr-FR"/>
        </w:rPr>
        <w:t>Chinois</w:t>
      </w:r>
      <w:r w:rsidRPr="004E28BF">
        <w:rPr>
          <w:kern w:val="0"/>
          <w:szCs w:val="20"/>
          <w:lang w:val="fr-FR"/>
        </w:rPr>
        <w:t xml:space="preserve">. </w:t>
      </w:r>
      <w:r w:rsidRPr="004E28BF">
        <w:rPr>
          <w:kern w:val="0"/>
          <w:szCs w:val="20"/>
          <w:lang w:val="fr-FR"/>
        </w:rPr>
        <w:t>（</w:t>
      </w:r>
      <w:r w:rsidRPr="004E28BF">
        <w:rPr>
          <w:kern w:val="0"/>
          <w:szCs w:val="20"/>
          <w:lang w:val="fr-FR"/>
        </w:rPr>
        <w:t xml:space="preserve">un Chinois </w:t>
      </w:r>
      <w:r w:rsidRPr="004E28BF">
        <w:rPr>
          <w:kern w:val="0"/>
          <w:szCs w:val="20"/>
          <w:lang w:val="zh-CN"/>
        </w:rPr>
        <w:t>不是直接宾语</w:t>
      </w:r>
      <w:r w:rsidRPr="0089151E">
        <w:rPr>
          <w:kern w:val="0"/>
          <w:szCs w:val="20"/>
          <w:lang w:val="fr-FR"/>
        </w:rPr>
        <w:t xml:space="preserve">, </w:t>
      </w:r>
      <w:r w:rsidRPr="004E28BF">
        <w:rPr>
          <w:kern w:val="0"/>
          <w:szCs w:val="20"/>
        </w:rPr>
        <w:t>是表语</w:t>
      </w:r>
      <w:r w:rsidRPr="004E28BF">
        <w:rPr>
          <w:kern w:val="0"/>
          <w:szCs w:val="20"/>
          <w:lang w:val="fr-FR"/>
        </w:rPr>
        <w:t>）</w:t>
      </w:r>
    </w:p>
    <w:p w14:paraId="7304AFFA" w14:textId="77777777" w:rsidR="00993BDD" w:rsidRPr="004E28BF" w:rsidRDefault="00993BDD" w:rsidP="00993BDD">
      <w:pPr>
        <w:autoSpaceDE w:val="0"/>
        <w:autoSpaceDN w:val="0"/>
        <w:adjustRightInd w:val="0"/>
        <w:ind w:firstLine="861"/>
        <w:jc w:val="left"/>
        <w:rPr>
          <w:kern w:val="0"/>
          <w:szCs w:val="20"/>
          <w:lang w:val="fr-FR"/>
        </w:rPr>
      </w:pPr>
      <w:r w:rsidRPr="004E28BF">
        <w:rPr>
          <w:kern w:val="0"/>
          <w:szCs w:val="20"/>
          <w:lang w:val="fr-FR"/>
        </w:rPr>
        <w:t>Il n</w:t>
      </w:r>
      <w:r>
        <w:rPr>
          <w:kern w:val="0"/>
          <w:szCs w:val="20"/>
          <w:lang w:val="fr-FR"/>
        </w:rPr>
        <w:t>’</w:t>
      </w:r>
      <w:r w:rsidRPr="004E28BF">
        <w:rPr>
          <w:kern w:val="0"/>
          <w:szCs w:val="20"/>
          <w:lang w:val="fr-FR"/>
        </w:rPr>
        <w:t xml:space="preserve">écoute jamais </w:t>
      </w:r>
      <w:r w:rsidRPr="004E28BF">
        <w:rPr>
          <w:b/>
          <w:bCs/>
          <w:kern w:val="0"/>
          <w:szCs w:val="20"/>
          <w:lang w:val="fr-FR"/>
        </w:rPr>
        <w:t xml:space="preserve">la </w:t>
      </w:r>
      <w:r w:rsidRPr="004E28BF">
        <w:rPr>
          <w:kern w:val="0"/>
          <w:szCs w:val="20"/>
          <w:lang w:val="fr-FR"/>
        </w:rPr>
        <w:t xml:space="preserve">radio.  </w:t>
      </w:r>
      <w:r w:rsidRPr="004E28BF">
        <w:rPr>
          <w:kern w:val="0"/>
          <w:szCs w:val="20"/>
          <w:lang w:val="fr-FR"/>
        </w:rPr>
        <w:t>（</w:t>
      </w:r>
      <w:r w:rsidRPr="004E28BF">
        <w:rPr>
          <w:kern w:val="0"/>
          <w:szCs w:val="20"/>
          <w:lang w:val="fr-FR"/>
        </w:rPr>
        <w:t>l</w:t>
      </w:r>
      <w:r>
        <w:rPr>
          <w:kern w:val="0"/>
          <w:szCs w:val="20"/>
          <w:lang w:val="fr-FR"/>
        </w:rPr>
        <w:t>’</w:t>
      </w:r>
      <w:r w:rsidRPr="004E28BF">
        <w:rPr>
          <w:kern w:val="0"/>
          <w:szCs w:val="20"/>
          <w:lang w:val="fr-FR"/>
        </w:rPr>
        <w:t xml:space="preserve"> </w:t>
      </w:r>
      <w:r w:rsidRPr="004E28BF">
        <w:rPr>
          <w:kern w:val="0"/>
          <w:szCs w:val="20"/>
          <w:lang w:val="zh-CN"/>
        </w:rPr>
        <w:t>不是不定冠词</w:t>
      </w:r>
      <w:r w:rsidRPr="004E28BF">
        <w:rPr>
          <w:kern w:val="0"/>
          <w:szCs w:val="20"/>
          <w:lang w:val="fr-FR"/>
        </w:rPr>
        <w:t>，</w:t>
      </w:r>
      <w:r w:rsidRPr="004E28BF">
        <w:rPr>
          <w:kern w:val="0"/>
          <w:szCs w:val="20"/>
          <w:lang w:val="zh-CN"/>
        </w:rPr>
        <w:t>是定冠词</w:t>
      </w:r>
      <w:r w:rsidRPr="004E28BF">
        <w:rPr>
          <w:kern w:val="0"/>
          <w:szCs w:val="20"/>
          <w:lang w:val="fr-FR"/>
        </w:rPr>
        <w:t>）</w:t>
      </w:r>
    </w:p>
    <w:p w14:paraId="15DFFAF7" w14:textId="77777777" w:rsidR="00993BDD" w:rsidRPr="004E28BF" w:rsidRDefault="00993BDD" w:rsidP="00993BDD">
      <w:pPr>
        <w:autoSpaceDE w:val="0"/>
        <w:autoSpaceDN w:val="0"/>
        <w:adjustRightInd w:val="0"/>
        <w:ind w:firstLine="875"/>
        <w:jc w:val="left"/>
        <w:rPr>
          <w:kern w:val="0"/>
          <w:szCs w:val="20"/>
          <w:lang w:val="fr-FR"/>
        </w:rPr>
      </w:pPr>
      <w:r w:rsidRPr="004E28BF">
        <w:rPr>
          <w:kern w:val="0"/>
          <w:szCs w:val="20"/>
          <w:lang w:val="fr-FR"/>
        </w:rPr>
        <w:t>Elle n</w:t>
      </w:r>
      <w:r>
        <w:rPr>
          <w:kern w:val="0"/>
          <w:szCs w:val="20"/>
          <w:lang w:val="fr-FR"/>
        </w:rPr>
        <w:t>’</w:t>
      </w:r>
      <w:r w:rsidRPr="004E28BF">
        <w:rPr>
          <w:kern w:val="0"/>
          <w:szCs w:val="20"/>
          <w:lang w:val="fr-FR"/>
        </w:rPr>
        <w:t xml:space="preserve">aime pas </w:t>
      </w:r>
      <w:r w:rsidRPr="004E28BF">
        <w:rPr>
          <w:b/>
          <w:bCs/>
          <w:kern w:val="0"/>
          <w:szCs w:val="20"/>
          <w:lang w:val="fr-FR"/>
        </w:rPr>
        <w:t>sa</w:t>
      </w:r>
      <w:r w:rsidRPr="004E28BF">
        <w:rPr>
          <w:kern w:val="0"/>
          <w:szCs w:val="20"/>
          <w:lang w:val="fr-FR"/>
        </w:rPr>
        <w:t xml:space="preserve"> chambre.  </w:t>
      </w:r>
      <w:r w:rsidRPr="004E28BF">
        <w:rPr>
          <w:kern w:val="0"/>
          <w:szCs w:val="20"/>
          <w:lang w:val="fr-FR"/>
        </w:rPr>
        <w:t>（</w:t>
      </w:r>
      <w:r w:rsidRPr="004E28BF">
        <w:rPr>
          <w:kern w:val="0"/>
          <w:szCs w:val="20"/>
          <w:lang w:val="fr-FR"/>
        </w:rPr>
        <w:t xml:space="preserve">sa </w:t>
      </w:r>
      <w:r w:rsidRPr="004E28BF">
        <w:rPr>
          <w:kern w:val="0"/>
          <w:szCs w:val="20"/>
          <w:lang w:val="zh-CN"/>
        </w:rPr>
        <w:t>不是不定冠词</w:t>
      </w:r>
      <w:r w:rsidRPr="004E28BF">
        <w:rPr>
          <w:kern w:val="0"/>
          <w:szCs w:val="20"/>
          <w:lang w:val="fr-FR"/>
        </w:rPr>
        <w:t>，</w:t>
      </w:r>
      <w:r w:rsidRPr="004E28BF">
        <w:rPr>
          <w:kern w:val="0"/>
          <w:szCs w:val="20"/>
          <w:lang w:val="zh-CN"/>
        </w:rPr>
        <w:t>是主有形容词</w:t>
      </w:r>
      <w:r w:rsidRPr="004E28BF">
        <w:rPr>
          <w:kern w:val="0"/>
          <w:szCs w:val="20"/>
          <w:lang w:val="fr-FR"/>
        </w:rPr>
        <w:t>）</w:t>
      </w:r>
      <w:r w:rsidRPr="004E28BF">
        <w:rPr>
          <w:kern w:val="0"/>
          <w:szCs w:val="20"/>
          <w:lang w:val="fr-FR"/>
        </w:rPr>
        <w:t xml:space="preserve"> </w:t>
      </w:r>
    </w:p>
    <w:p w14:paraId="4CAB93FF" w14:textId="77777777" w:rsidR="00993BDD" w:rsidRDefault="00993BDD" w:rsidP="00993BDD">
      <w:pPr>
        <w:pStyle w:val="a6"/>
        <w:ind w:leftChars="300" w:left="630"/>
        <w:rPr>
          <w:rFonts w:ascii="Calibri Light" w:hAnsi="Calibri Light" w:cs="Times New Roman"/>
          <w:kern w:val="0"/>
          <w:szCs w:val="20"/>
        </w:rPr>
      </w:pPr>
    </w:p>
    <w:p w14:paraId="6D59754D" w14:textId="77777777" w:rsidR="00993BDD" w:rsidRPr="00BB3864" w:rsidRDefault="00EF093F" w:rsidP="00993BDD">
      <w:pPr>
        <w:pStyle w:val="a6"/>
        <w:ind w:leftChars="300" w:left="630"/>
        <w:rPr>
          <w:rFonts w:ascii="Calibri Light" w:hAnsi="Calibri Light" w:cs="Times New Roman"/>
          <w:color w:val="FF0000"/>
          <w:kern w:val="0"/>
          <w:szCs w:val="20"/>
        </w:rPr>
      </w:pPr>
      <w:r>
        <w:rPr>
          <w:rFonts w:ascii="Calibri Light" w:hAnsi="Calibri Light" w:cs="Times New Roman"/>
          <w:noProof/>
          <w:kern w:val="0"/>
          <w:szCs w:val="20"/>
          <w:lang w:val="en-US"/>
        </w:rPr>
        <w:pict w14:anchorId="4888C0C2">
          <v:shape id="_x0000_s1056" type="#_x0000_t32" style="position:absolute;left:0;text-align:left;margin-left:33.5pt;margin-top:11pt;width:235.5pt;height:0;z-index:251710464" o:connectortype="straight"/>
        </w:pict>
      </w:r>
      <w:r w:rsidR="00993BDD">
        <w:rPr>
          <w:rFonts w:ascii="Calibri Light" w:hAnsi="Calibri Light" w:cs="Times New Roman"/>
          <w:kern w:val="0"/>
          <w:szCs w:val="20"/>
        </w:rPr>
        <w:t xml:space="preserve">                                              </w:t>
      </w:r>
      <w:r w:rsidR="00993BDD" w:rsidRPr="00BB3864">
        <w:rPr>
          <w:rFonts w:ascii="Calibri Light" w:hAnsi="Calibri Light" w:cs="Times New Roman"/>
          <w:color w:val="FF0000"/>
          <w:kern w:val="0"/>
          <w:szCs w:val="20"/>
        </w:rPr>
        <w:t>FIN DE LA PARTIE FACULTATIVE</w:t>
      </w:r>
    </w:p>
    <w:p w14:paraId="1BF5F8BF" w14:textId="77777777" w:rsidR="00993BDD" w:rsidRDefault="00993BDD" w:rsidP="00993BDD">
      <w:pPr>
        <w:pStyle w:val="a6"/>
        <w:ind w:leftChars="300" w:left="630"/>
        <w:rPr>
          <w:rFonts w:ascii="Calibri Light" w:hAnsi="Calibri Light" w:cs="Times New Roman"/>
          <w:kern w:val="0"/>
          <w:szCs w:val="20"/>
        </w:rPr>
      </w:pPr>
    </w:p>
    <w:p w14:paraId="46546EE9" w14:textId="77777777" w:rsidR="00993BDD" w:rsidRDefault="00993BDD" w:rsidP="00993BDD">
      <w:pPr>
        <w:pStyle w:val="a6"/>
        <w:ind w:leftChars="300" w:left="630"/>
        <w:rPr>
          <w:rFonts w:ascii="Calibri Light" w:hAnsi="Calibri Light" w:cs="Times New Roman"/>
          <w:kern w:val="0"/>
          <w:szCs w:val="20"/>
        </w:rPr>
      </w:pPr>
    </w:p>
    <w:p w14:paraId="302FAAFA" w14:textId="77777777" w:rsidR="00993BDD" w:rsidRDefault="00993BDD" w:rsidP="00993BDD">
      <w:pPr>
        <w:rPr>
          <w:lang w:val="fr-CA"/>
        </w:rPr>
      </w:pPr>
      <w:bookmarkStart w:id="60" w:name="OLE_LINK59"/>
      <w:bookmarkStart w:id="61" w:name="OLE_LINK60"/>
      <w:bookmarkStart w:id="62" w:name="OLE_LINK65"/>
      <w:bookmarkStart w:id="63" w:name="OLE_LINK69"/>
      <w:bookmarkStart w:id="64" w:name="OLE_LINK61"/>
      <w:bookmarkStart w:id="65" w:name="OLE_LINK62"/>
      <w:r>
        <w:rPr>
          <w:lang w:val="fr-CA"/>
        </w:rPr>
        <w:t xml:space="preserve">  </w:t>
      </w:r>
      <w:r>
        <w:rPr>
          <w:rFonts w:hint="eastAsia"/>
          <w:lang w:val="fr-CA"/>
        </w:rPr>
        <w:t xml:space="preserve"> </w:t>
      </w:r>
      <w:r>
        <w:rPr>
          <w:rFonts w:hint="eastAsia"/>
          <w:b/>
          <w:lang w:val="fr-CA"/>
        </w:rPr>
        <w:t>2</w:t>
      </w:r>
      <w:r>
        <w:rPr>
          <w:b/>
          <w:lang w:val="fr-CA"/>
        </w:rPr>
        <w:t>.</w:t>
      </w:r>
      <w:r>
        <w:rPr>
          <w:rFonts w:hint="eastAsia"/>
          <w:b/>
          <w:lang w:val="fr-CA"/>
        </w:rPr>
        <w:t xml:space="preserve"> </w:t>
      </w:r>
      <w:r>
        <w:rPr>
          <w:rFonts w:hint="eastAsia"/>
          <w:b/>
          <w:lang w:val="fr-CA"/>
        </w:rPr>
        <w:t>部分冠词和数量</w:t>
      </w:r>
      <w:r>
        <w:rPr>
          <w:b/>
          <w:lang w:val="fr-CA"/>
        </w:rPr>
        <w:t xml:space="preserve"> </w:t>
      </w:r>
      <w:r>
        <w:rPr>
          <w:lang w:val="fr-CA"/>
        </w:rPr>
        <w:t>(les articles partitifs et les quantités)</w:t>
      </w:r>
    </w:p>
    <w:p w14:paraId="2FBEF37E" w14:textId="77777777" w:rsidR="00993BDD" w:rsidRPr="0047006E" w:rsidRDefault="00993BDD" w:rsidP="00993BDD">
      <w:pPr>
        <w:pStyle w:val="a5"/>
        <w:numPr>
          <w:ilvl w:val="0"/>
          <w:numId w:val="34"/>
        </w:numPr>
        <w:autoSpaceDE w:val="0"/>
        <w:autoSpaceDN w:val="0"/>
        <w:adjustRightInd w:val="0"/>
        <w:ind w:firstLineChars="69" w:firstLine="145"/>
        <w:jc w:val="left"/>
        <w:rPr>
          <w:rFonts w:ascii="Calibri Light" w:hAnsi="Calibri Light" w:cs="Times New Roman"/>
          <w:b/>
          <w:kern w:val="0"/>
          <w:szCs w:val="20"/>
          <w:lang w:val="fr-FR"/>
        </w:rPr>
      </w:pPr>
      <w:bookmarkStart w:id="66" w:name="OLE_LINK70"/>
      <w:bookmarkStart w:id="67" w:name="OLE_LINK71"/>
      <w:bookmarkEnd w:id="60"/>
      <w:bookmarkEnd w:id="61"/>
      <w:r>
        <w:rPr>
          <w:rFonts w:ascii="Calibri Light" w:hAnsi="Calibri Light" w:cs="Times New Roman" w:hint="eastAsia"/>
          <w:b/>
          <w:kern w:val="0"/>
          <w:szCs w:val="20"/>
          <w:lang w:val="fr-FR"/>
        </w:rPr>
        <w:t>不确定的数量</w:t>
      </w:r>
      <w:r w:rsidRPr="0047006E">
        <w:rPr>
          <w:rFonts w:ascii="Calibri Light" w:hAnsi="Calibri Light" w:cs="Times New Roman"/>
          <w:b/>
          <w:kern w:val="0"/>
          <w:szCs w:val="20"/>
          <w:lang w:val="fr-FR"/>
        </w:rPr>
        <w:t xml:space="preserve"> </w:t>
      </w:r>
      <w:r w:rsidRPr="0047006E">
        <w:rPr>
          <w:lang w:val="fr-CA"/>
        </w:rPr>
        <w:t>(</w:t>
      </w:r>
      <w:r>
        <w:rPr>
          <w:lang w:val="fr-CA"/>
        </w:rPr>
        <w:t>la quantité indéterminée</w:t>
      </w:r>
      <w:r w:rsidRPr="0047006E">
        <w:rPr>
          <w:lang w:val="fr-CA"/>
        </w:rPr>
        <w:t>)</w:t>
      </w:r>
    </w:p>
    <w:bookmarkEnd w:id="66"/>
    <w:bookmarkEnd w:id="67"/>
    <w:p w14:paraId="4B8FE4DE" w14:textId="77777777" w:rsidR="00993BDD" w:rsidRDefault="00993BDD" w:rsidP="00993BDD">
      <w:pPr>
        <w:autoSpaceDE w:val="0"/>
        <w:autoSpaceDN w:val="0"/>
        <w:adjustRightInd w:val="0"/>
        <w:ind w:left="360" w:firstLineChars="100" w:firstLine="210"/>
        <w:jc w:val="left"/>
        <w:rPr>
          <w:b/>
          <w:bCs/>
          <w:kern w:val="0"/>
          <w:szCs w:val="20"/>
          <w:shd w:val="pct15" w:color="auto" w:fill="FFFFFF"/>
          <w:lang w:val="fr-FR"/>
        </w:rPr>
      </w:pPr>
      <w:r w:rsidRPr="007A6100">
        <w:rPr>
          <w:rFonts w:ascii="Calibri Light" w:hAnsi="Calibri Light" w:cs="Times New Roman"/>
          <w:kern w:val="0"/>
          <w:szCs w:val="20"/>
          <w:lang w:val="fr-FR"/>
        </w:rPr>
        <w:t>1)</w:t>
      </w:r>
      <w:r>
        <w:rPr>
          <w:rFonts w:ascii="Calibri Light" w:hAnsi="Calibri Light" w:cs="Times New Roman"/>
          <w:kern w:val="0"/>
          <w:szCs w:val="20"/>
          <w:lang w:val="fr-FR"/>
        </w:rPr>
        <w:t xml:space="preserve"> </w:t>
      </w:r>
      <w:r>
        <w:rPr>
          <w:rFonts w:hint="eastAsia"/>
          <w:bCs/>
          <w:kern w:val="0"/>
          <w:szCs w:val="20"/>
          <w:lang w:val="fr-CA"/>
        </w:rPr>
        <w:t>部分冠词词形</w:t>
      </w:r>
    </w:p>
    <w:bookmarkEnd w:id="62"/>
    <w:bookmarkEnd w:id="63"/>
    <w:tbl>
      <w:tblPr>
        <w:tblW w:w="0" w:type="auto"/>
        <w:tblInd w:w="8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20"/>
        <w:gridCol w:w="2520"/>
        <w:gridCol w:w="2520"/>
      </w:tblGrid>
      <w:tr w:rsidR="00993BDD" w14:paraId="54A59E75" w14:textId="77777777" w:rsidTr="00FB3D8F"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3366"/>
          </w:tcPr>
          <w:p w14:paraId="6A4BE60C" w14:textId="77777777" w:rsidR="00993BDD" w:rsidRDefault="00993BDD" w:rsidP="00FB3D8F">
            <w:pPr>
              <w:autoSpaceDE w:val="0"/>
              <w:autoSpaceDN w:val="0"/>
              <w:adjustRightInd w:val="0"/>
              <w:rPr>
                <w:b/>
                <w:bCs/>
                <w:color w:val="FFFFFF"/>
                <w:w w:val="150"/>
                <w:kern w:val="0"/>
                <w:szCs w:val="20"/>
                <w:lang w:val="fr-FR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3366"/>
            <w:hideMark/>
          </w:tcPr>
          <w:p w14:paraId="7CC54C8C" w14:textId="77777777" w:rsidR="00993BDD" w:rsidRPr="00955724" w:rsidRDefault="00993BDD" w:rsidP="00FB3D8F">
            <w:pPr>
              <w:autoSpaceDE w:val="0"/>
              <w:autoSpaceDN w:val="0"/>
              <w:adjustRightInd w:val="0"/>
              <w:ind w:firstLineChars="200" w:firstLine="544"/>
              <w:rPr>
                <w:kern w:val="0"/>
                <w:sz w:val="18"/>
                <w:szCs w:val="18"/>
                <w:lang w:val="fr-CA"/>
              </w:rPr>
            </w:pPr>
            <w:r w:rsidRPr="00955724">
              <w:rPr>
                <w:rFonts w:hint="eastAsia"/>
                <w:b/>
                <w:bCs/>
                <w:color w:val="FFFFFF"/>
                <w:w w:val="150"/>
                <w:kern w:val="0"/>
                <w:sz w:val="18"/>
                <w:szCs w:val="18"/>
                <w:lang w:val="fr-FR"/>
              </w:rPr>
              <w:t>阳</w:t>
            </w:r>
            <w:r w:rsidRPr="00955724">
              <w:rPr>
                <w:rFonts w:hint="eastAsia"/>
                <w:b/>
                <w:bCs/>
                <w:color w:val="FFFFFF"/>
                <w:w w:val="150"/>
                <w:kern w:val="0"/>
                <w:sz w:val="18"/>
                <w:szCs w:val="18"/>
                <w:lang w:val="fr-FR"/>
              </w:rPr>
              <w:t xml:space="preserve">   </w:t>
            </w:r>
            <w:r w:rsidRPr="00955724">
              <w:rPr>
                <w:rFonts w:hint="eastAsia"/>
                <w:b/>
                <w:bCs/>
                <w:color w:val="FFFFFF"/>
                <w:w w:val="150"/>
                <w:kern w:val="0"/>
                <w:sz w:val="18"/>
                <w:szCs w:val="18"/>
                <w:lang w:val="fr-FR"/>
              </w:rPr>
              <w:t>性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3366"/>
            <w:hideMark/>
          </w:tcPr>
          <w:p w14:paraId="3816902B" w14:textId="77777777" w:rsidR="00993BDD" w:rsidRPr="00955724" w:rsidRDefault="00993BDD" w:rsidP="00FB3D8F">
            <w:pPr>
              <w:autoSpaceDE w:val="0"/>
              <w:autoSpaceDN w:val="0"/>
              <w:adjustRightInd w:val="0"/>
              <w:ind w:firstLineChars="200" w:firstLine="544"/>
              <w:rPr>
                <w:b/>
                <w:bCs/>
                <w:color w:val="FFFFFF"/>
                <w:w w:val="150"/>
                <w:kern w:val="0"/>
                <w:sz w:val="18"/>
                <w:szCs w:val="18"/>
                <w:lang w:val="fr-FR"/>
              </w:rPr>
            </w:pPr>
            <w:r w:rsidRPr="00955724">
              <w:rPr>
                <w:rFonts w:hint="eastAsia"/>
                <w:b/>
                <w:bCs/>
                <w:color w:val="FFFFFF"/>
                <w:w w:val="150"/>
                <w:kern w:val="0"/>
                <w:sz w:val="18"/>
                <w:szCs w:val="18"/>
                <w:lang w:val="fr-FR"/>
              </w:rPr>
              <w:t>阴</w:t>
            </w:r>
            <w:r w:rsidRPr="00955724">
              <w:rPr>
                <w:rFonts w:hint="eastAsia"/>
                <w:b/>
                <w:bCs/>
                <w:color w:val="FFFFFF"/>
                <w:w w:val="150"/>
                <w:kern w:val="0"/>
                <w:sz w:val="18"/>
                <w:szCs w:val="18"/>
                <w:lang w:val="fr-FR"/>
              </w:rPr>
              <w:t xml:space="preserve">   </w:t>
            </w:r>
            <w:r w:rsidRPr="00955724">
              <w:rPr>
                <w:rFonts w:hint="eastAsia"/>
                <w:b/>
                <w:bCs/>
                <w:color w:val="FFFFFF"/>
                <w:w w:val="150"/>
                <w:kern w:val="0"/>
                <w:sz w:val="18"/>
                <w:szCs w:val="18"/>
                <w:lang w:val="fr-FR"/>
              </w:rPr>
              <w:t>性</w:t>
            </w:r>
          </w:p>
        </w:tc>
      </w:tr>
      <w:tr w:rsidR="00993BDD" w14:paraId="1FF93AAB" w14:textId="77777777" w:rsidTr="00FB3D8F"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BCCA5D" w14:textId="77777777" w:rsidR="00993BDD" w:rsidRPr="00955724" w:rsidRDefault="00993BDD" w:rsidP="00FB3D8F">
            <w:pPr>
              <w:autoSpaceDE w:val="0"/>
              <w:autoSpaceDN w:val="0"/>
              <w:adjustRightInd w:val="0"/>
              <w:ind w:firstLineChars="200" w:firstLine="540"/>
              <w:rPr>
                <w:w w:val="150"/>
                <w:kern w:val="0"/>
                <w:sz w:val="18"/>
                <w:szCs w:val="18"/>
                <w:lang w:val="fr-FR"/>
              </w:rPr>
            </w:pPr>
            <w:r w:rsidRPr="00955724">
              <w:rPr>
                <w:rFonts w:hint="eastAsia"/>
                <w:w w:val="150"/>
                <w:kern w:val="0"/>
                <w:sz w:val="18"/>
                <w:szCs w:val="18"/>
                <w:lang w:val="fr-FR"/>
              </w:rPr>
              <w:t>单</w:t>
            </w:r>
            <w:r w:rsidRPr="00955724">
              <w:rPr>
                <w:rFonts w:hint="eastAsia"/>
                <w:w w:val="150"/>
                <w:kern w:val="0"/>
                <w:sz w:val="18"/>
                <w:szCs w:val="18"/>
                <w:lang w:val="fr-FR"/>
              </w:rPr>
              <w:t xml:space="preserve">   </w:t>
            </w:r>
            <w:r w:rsidRPr="00955724">
              <w:rPr>
                <w:rFonts w:hint="eastAsia"/>
                <w:w w:val="150"/>
                <w:kern w:val="0"/>
                <w:sz w:val="18"/>
                <w:szCs w:val="18"/>
                <w:lang w:val="fr-FR"/>
              </w:rPr>
              <w:t>数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C4627" w14:textId="77777777" w:rsidR="00993BDD" w:rsidRPr="00955724" w:rsidRDefault="00993BDD" w:rsidP="00FB3D8F">
            <w:pPr>
              <w:autoSpaceDE w:val="0"/>
              <w:autoSpaceDN w:val="0"/>
              <w:adjustRightInd w:val="0"/>
              <w:ind w:firstLineChars="100" w:firstLine="210"/>
              <w:jc w:val="center"/>
              <w:rPr>
                <w:bCs/>
                <w:kern w:val="0"/>
                <w:szCs w:val="20"/>
                <w:lang w:val="fr-FR"/>
              </w:rPr>
            </w:pPr>
            <w:r w:rsidRPr="00955724">
              <w:rPr>
                <w:bCs/>
                <w:kern w:val="0"/>
                <w:szCs w:val="20"/>
                <w:lang w:val="fr-FR"/>
              </w:rPr>
              <w:t>du  /</w:t>
            </w:r>
            <w:r>
              <w:rPr>
                <w:bCs/>
                <w:kern w:val="0"/>
                <w:szCs w:val="20"/>
                <w:lang w:val="fr-FR"/>
              </w:rPr>
              <w:t xml:space="preserve"> </w:t>
            </w:r>
            <w:r w:rsidRPr="00955724">
              <w:rPr>
                <w:bCs/>
                <w:kern w:val="0"/>
                <w:szCs w:val="20"/>
                <w:lang w:val="fr-FR"/>
              </w:rPr>
              <w:t xml:space="preserve"> de l’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BFD18" w14:textId="77777777" w:rsidR="00993BDD" w:rsidRPr="00955724" w:rsidRDefault="00993BDD" w:rsidP="00FB3D8F">
            <w:pPr>
              <w:autoSpaceDE w:val="0"/>
              <w:autoSpaceDN w:val="0"/>
              <w:adjustRightInd w:val="0"/>
              <w:ind w:firstLineChars="100" w:firstLine="210"/>
              <w:jc w:val="center"/>
              <w:rPr>
                <w:bCs/>
                <w:kern w:val="0"/>
                <w:szCs w:val="20"/>
                <w:lang w:val="fr-FR"/>
              </w:rPr>
            </w:pPr>
            <w:r w:rsidRPr="00955724">
              <w:rPr>
                <w:bCs/>
                <w:kern w:val="0"/>
                <w:szCs w:val="20"/>
                <w:lang w:val="fr-FR"/>
              </w:rPr>
              <w:t xml:space="preserve">de la </w:t>
            </w:r>
            <w:r>
              <w:rPr>
                <w:bCs/>
                <w:kern w:val="0"/>
                <w:szCs w:val="20"/>
                <w:lang w:val="fr-FR"/>
              </w:rPr>
              <w:t xml:space="preserve"> </w:t>
            </w:r>
            <w:r w:rsidRPr="00955724">
              <w:rPr>
                <w:bCs/>
                <w:kern w:val="0"/>
                <w:szCs w:val="20"/>
                <w:lang w:val="fr-FR"/>
              </w:rPr>
              <w:t xml:space="preserve">/ </w:t>
            </w:r>
            <w:r>
              <w:rPr>
                <w:bCs/>
                <w:kern w:val="0"/>
                <w:szCs w:val="20"/>
                <w:lang w:val="fr-FR"/>
              </w:rPr>
              <w:t xml:space="preserve"> </w:t>
            </w:r>
            <w:r w:rsidRPr="00955724">
              <w:rPr>
                <w:bCs/>
                <w:kern w:val="0"/>
                <w:szCs w:val="20"/>
                <w:lang w:val="fr-FR"/>
              </w:rPr>
              <w:t>de l’</w:t>
            </w:r>
          </w:p>
        </w:tc>
      </w:tr>
      <w:tr w:rsidR="00993BDD" w14:paraId="524D4474" w14:textId="77777777" w:rsidTr="00FB3D8F"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C6765" w14:textId="77777777" w:rsidR="00993BDD" w:rsidRPr="00955724" w:rsidRDefault="00993BDD" w:rsidP="00FB3D8F">
            <w:pPr>
              <w:autoSpaceDE w:val="0"/>
              <w:autoSpaceDN w:val="0"/>
              <w:adjustRightInd w:val="0"/>
              <w:ind w:firstLineChars="200" w:firstLine="540"/>
              <w:rPr>
                <w:w w:val="150"/>
                <w:kern w:val="0"/>
                <w:sz w:val="18"/>
                <w:szCs w:val="18"/>
                <w:lang w:val="fr-FR"/>
              </w:rPr>
            </w:pPr>
            <w:r w:rsidRPr="00955724">
              <w:rPr>
                <w:rFonts w:hint="eastAsia"/>
                <w:w w:val="150"/>
                <w:kern w:val="0"/>
                <w:sz w:val="18"/>
                <w:szCs w:val="18"/>
                <w:lang w:val="fr-FR"/>
              </w:rPr>
              <w:t>复</w:t>
            </w:r>
            <w:r w:rsidRPr="00955724">
              <w:rPr>
                <w:rFonts w:hint="eastAsia"/>
                <w:w w:val="150"/>
                <w:kern w:val="0"/>
                <w:sz w:val="18"/>
                <w:szCs w:val="18"/>
                <w:lang w:val="fr-FR"/>
              </w:rPr>
              <w:t xml:space="preserve">   </w:t>
            </w:r>
            <w:r w:rsidRPr="00955724">
              <w:rPr>
                <w:rFonts w:hint="eastAsia"/>
                <w:w w:val="150"/>
                <w:kern w:val="0"/>
                <w:sz w:val="18"/>
                <w:szCs w:val="18"/>
                <w:lang w:val="fr-FR"/>
              </w:rPr>
              <w:t>数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76D27" w14:textId="77777777" w:rsidR="00993BDD" w:rsidRPr="00955724" w:rsidRDefault="00993BDD" w:rsidP="00FB3D8F">
            <w:pPr>
              <w:autoSpaceDE w:val="0"/>
              <w:autoSpaceDN w:val="0"/>
              <w:adjustRightInd w:val="0"/>
              <w:ind w:firstLineChars="100" w:firstLine="210"/>
              <w:jc w:val="center"/>
              <w:rPr>
                <w:bCs/>
                <w:kern w:val="0"/>
                <w:szCs w:val="20"/>
                <w:lang w:val="fr-FR"/>
              </w:rPr>
            </w:pPr>
            <w:r w:rsidRPr="00955724">
              <w:rPr>
                <w:bCs/>
                <w:kern w:val="0"/>
                <w:szCs w:val="20"/>
                <w:lang w:val="fr-FR"/>
              </w:rPr>
              <w:t>des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933461" w14:textId="77777777" w:rsidR="00993BDD" w:rsidRPr="00955724" w:rsidRDefault="00993BDD" w:rsidP="00FB3D8F">
            <w:pPr>
              <w:autoSpaceDE w:val="0"/>
              <w:autoSpaceDN w:val="0"/>
              <w:adjustRightInd w:val="0"/>
              <w:ind w:firstLineChars="100" w:firstLine="210"/>
              <w:jc w:val="center"/>
              <w:rPr>
                <w:bCs/>
                <w:kern w:val="0"/>
                <w:szCs w:val="20"/>
                <w:lang w:val="fr-FR"/>
              </w:rPr>
            </w:pPr>
            <w:r w:rsidRPr="00955724">
              <w:rPr>
                <w:bCs/>
                <w:kern w:val="0"/>
                <w:szCs w:val="20"/>
                <w:lang w:val="fr-FR"/>
              </w:rPr>
              <w:t>des</w:t>
            </w:r>
          </w:p>
        </w:tc>
      </w:tr>
    </w:tbl>
    <w:p w14:paraId="79480076" w14:textId="77777777" w:rsidR="00993BDD" w:rsidRDefault="00993BDD" w:rsidP="00993BDD">
      <w:pPr>
        <w:autoSpaceDE w:val="0"/>
        <w:autoSpaceDN w:val="0"/>
        <w:adjustRightInd w:val="0"/>
        <w:ind w:leftChars="152" w:left="737" w:hangingChars="199" w:hanging="418"/>
        <w:jc w:val="left"/>
        <w:rPr>
          <w:rFonts w:ascii="Times New Roman" w:hAnsi="Times New Roman" w:cs="Times New Roman"/>
          <w:kern w:val="0"/>
          <w:szCs w:val="20"/>
          <w:lang w:val="fr-FR"/>
        </w:rPr>
      </w:pPr>
    </w:p>
    <w:p w14:paraId="5A46A567" w14:textId="77777777" w:rsidR="00993BDD" w:rsidRDefault="00993BDD" w:rsidP="00993BDD">
      <w:pPr>
        <w:autoSpaceDE w:val="0"/>
        <w:autoSpaceDN w:val="0"/>
        <w:adjustRightInd w:val="0"/>
        <w:ind w:leftChars="273" w:left="735" w:hangingChars="77" w:hanging="162"/>
        <w:jc w:val="left"/>
        <w:rPr>
          <w:kern w:val="0"/>
          <w:szCs w:val="20"/>
          <w:lang w:val="fr-FR"/>
        </w:rPr>
      </w:pPr>
      <w:r>
        <w:rPr>
          <w:kern w:val="0"/>
          <w:szCs w:val="20"/>
          <w:lang w:val="fr-FR"/>
        </w:rPr>
        <w:t xml:space="preserve">2) </w:t>
      </w:r>
      <w:r>
        <w:rPr>
          <w:rFonts w:hint="eastAsia"/>
          <w:kern w:val="0"/>
          <w:szCs w:val="20"/>
          <w:lang w:val="fr-FR"/>
        </w:rPr>
        <w:t>部分冠词的意义</w:t>
      </w:r>
    </w:p>
    <w:p w14:paraId="6344480B" w14:textId="77777777" w:rsidR="00993BDD" w:rsidRPr="002D2524" w:rsidRDefault="00993BDD" w:rsidP="00993BDD">
      <w:pPr>
        <w:autoSpaceDE w:val="0"/>
        <w:autoSpaceDN w:val="0"/>
        <w:adjustRightInd w:val="0"/>
        <w:ind w:leftChars="402" w:left="844"/>
        <w:jc w:val="left"/>
        <w:rPr>
          <w:kern w:val="0"/>
          <w:szCs w:val="20"/>
          <w:lang w:val="zh-CN"/>
        </w:rPr>
      </w:pPr>
      <w:r>
        <w:rPr>
          <w:rFonts w:hint="eastAsia"/>
          <w:kern w:val="0"/>
          <w:szCs w:val="20"/>
          <w:lang w:val="zh-CN"/>
        </w:rPr>
        <w:t>与定冠词、不定冠词所表示的确指或非确指的概念不同，部分冠词专门用来表达</w:t>
      </w:r>
      <w:r>
        <w:rPr>
          <w:kern w:val="0"/>
          <w:szCs w:val="20"/>
          <w:lang w:val="zh-CN"/>
        </w:rPr>
        <w:t xml:space="preserve"> </w:t>
      </w:r>
      <w:r w:rsidRPr="002D2524">
        <w:rPr>
          <w:rFonts w:hint="eastAsia"/>
          <w:kern w:val="0"/>
          <w:szCs w:val="20"/>
          <w:lang w:val="fr-FR"/>
        </w:rPr>
        <w:t>“部分或不可数”这种</w:t>
      </w:r>
      <w:r w:rsidRPr="002D2524">
        <w:rPr>
          <w:rFonts w:hint="eastAsia"/>
          <w:kern w:val="0"/>
          <w:szCs w:val="20"/>
          <w:lang w:val="zh-CN"/>
        </w:rPr>
        <w:t>不确定</w:t>
      </w:r>
      <w:r w:rsidRPr="002D2524">
        <w:rPr>
          <w:rFonts w:hint="eastAsia"/>
          <w:kern w:val="0"/>
          <w:szCs w:val="20"/>
          <w:lang w:val="fr-FR"/>
        </w:rPr>
        <w:t>概念</w:t>
      </w:r>
      <w:r w:rsidRPr="002D2524">
        <w:rPr>
          <w:rFonts w:hint="eastAsia"/>
          <w:kern w:val="0"/>
          <w:szCs w:val="20"/>
          <w:lang w:val="zh-CN"/>
        </w:rPr>
        <w:t>。</w:t>
      </w:r>
    </w:p>
    <w:bookmarkEnd w:id="64"/>
    <w:bookmarkEnd w:id="65"/>
    <w:p w14:paraId="4D8CAFDA" w14:textId="77777777" w:rsidR="00993BDD" w:rsidRDefault="00993BDD" w:rsidP="00993BDD">
      <w:pPr>
        <w:autoSpaceDE w:val="0"/>
        <w:autoSpaceDN w:val="0"/>
        <w:adjustRightInd w:val="0"/>
        <w:ind w:firstLineChars="150" w:firstLine="315"/>
        <w:jc w:val="left"/>
        <w:rPr>
          <w:kern w:val="0"/>
          <w:szCs w:val="20"/>
          <w:lang w:val="zh-CN"/>
        </w:rPr>
      </w:pPr>
    </w:p>
    <w:p w14:paraId="29432094" w14:textId="77777777" w:rsidR="00993BDD" w:rsidRDefault="00993BDD" w:rsidP="00993BDD">
      <w:pPr>
        <w:autoSpaceDE w:val="0"/>
        <w:autoSpaceDN w:val="0"/>
        <w:adjustRightInd w:val="0"/>
        <w:ind w:firstLineChars="273" w:firstLine="573"/>
        <w:jc w:val="left"/>
        <w:rPr>
          <w:kern w:val="0"/>
          <w:szCs w:val="20"/>
          <w:lang w:val="zh-CN"/>
        </w:rPr>
      </w:pPr>
      <w:r>
        <w:rPr>
          <w:rFonts w:hint="eastAsia"/>
          <w:kern w:val="0"/>
          <w:szCs w:val="20"/>
          <w:lang w:val="zh-CN"/>
        </w:rPr>
        <w:t>3</w:t>
      </w:r>
      <w:r>
        <w:rPr>
          <w:kern w:val="0"/>
          <w:szCs w:val="20"/>
          <w:lang w:val="fr-CA"/>
        </w:rPr>
        <w:t xml:space="preserve">) </w:t>
      </w:r>
      <w:r>
        <w:rPr>
          <w:rFonts w:hint="eastAsia"/>
          <w:kern w:val="0"/>
          <w:szCs w:val="20"/>
          <w:lang w:val="zh-CN"/>
        </w:rPr>
        <w:t>部分冠词的用法</w:t>
      </w:r>
    </w:p>
    <w:p w14:paraId="0F459434" w14:textId="77777777" w:rsidR="00993BDD" w:rsidRDefault="00993BDD" w:rsidP="00993BDD">
      <w:pPr>
        <w:autoSpaceDE w:val="0"/>
        <w:autoSpaceDN w:val="0"/>
        <w:adjustRightInd w:val="0"/>
        <w:ind w:leftChars="302" w:left="634" w:firstLineChars="100" w:firstLine="210"/>
        <w:jc w:val="left"/>
        <w:rPr>
          <w:kern w:val="0"/>
          <w:szCs w:val="20"/>
          <w:lang w:val="zh-CN"/>
        </w:rPr>
      </w:pPr>
      <w:r>
        <w:rPr>
          <w:rFonts w:hint="eastAsia"/>
          <w:kern w:val="0"/>
          <w:szCs w:val="20"/>
          <w:lang w:val="zh-CN"/>
        </w:rPr>
        <w:t>部分冠词</w:t>
      </w:r>
      <w:r>
        <w:rPr>
          <w:rFonts w:hint="eastAsia"/>
          <w:kern w:val="0"/>
          <w:szCs w:val="20"/>
          <w:lang w:val="fr-CA"/>
        </w:rPr>
        <w:t>用在</w:t>
      </w:r>
      <w:r w:rsidRPr="002D2524">
        <w:rPr>
          <w:rFonts w:hint="eastAsia"/>
          <w:bCs/>
          <w:kern w:val="0"/>
          <w:szCs w:val="20"/>
          <w:lang w:val="zh-CN"/>
        </w:rPr>
        <w:t>不可数名词</w:t>
      </w:r>
      <w:r>
        <w:rPr>
          <w:rFonts w:hint="eastAsia"/>
          <w:kern w:val="0"/>
          <w:szCs w:val="20"/>
          <w:lang w:val="zh-CN"/>
        </w:rPr>
        <w:t>前。所谓</w:t>
      </w:r>
      <w:r>
        <w:rPr>
          <w:rFonts w:hint="eastAsia"/>
          <w:kern w:val="0"/>
          <w:szCs w:val="20"/>
          <w:lang w:val="fr-FR"/>
        </w:rPr>
        <w:t>“</w:t>
      </w:r>
      <w:r>
        <w:rPr>
          <w:rFonts w:hint="eastAsia"/>
          <w:kern w:val="0"/>
          <w:szCs w:val="20"/>
          <w:lang w:val="zh-CN"/>
        </w:rPr>
        <w:t>不可数名词</w:t>
      </w:r>
      <w:r>
        <w:rPr>
          <w:rFonts w:hint="eastAsia"/>
          <w:kern w:val="0"/>
          <w:szCs w:val="20"/>
          <w:lang w:val="fr-FR"/>
        </w:rPr>
        <w:t>”通常</w:t>
      </w:r>
      <w:r>
        <w:rPr>
          <w:rFonts w:hint="eastAsia"/>
          <w:kern w:val="0"/>
          <w:szCs w:val="20"/>
          <w:lang w:val="zh-CN"/>
        </w:rPr>
        <w:t>包括有以下几类名词：</w:t>
      </w:r>
    </w:p>
    <w:p w14:paraId="7B533879" w14:textId="77777777" w:rsidR="00993BDD" w:rsidRDefault="00993BDD" w:rsidP="00993BDD">
      <w:pPr>
        <w:autoSpaceDE w:val="0"/>
        <w:autoSpaceDN w:val="0"/>
        <w:adjustRightInd w:val="0"/>
        <w:ind w:firstLineChars="400" w:firstLine="840"/>
        <w:jc w:val="left"/>
        <w:rPr>
          <w:kern w:val="0"/>
          <w:szCs w:val="20"/>
          <w:lang w:val="zh-CN"/>
        </w:rPr>
      </w:pPr>
      <w:r>
        <w:rPr>
          <w:kern w:val="0"/>
          <w:szCs w:val="20"/>
          <w:lang w:val="fr-CA"/>
        </w:rPr>
        <w:t xml:space="preserve">(1) </w:t>
      </w:r>
      <w:r>
        <w:rPr>
          <w:rFonts w:hint="eastAsia"/>
          <w:kern w:val="0"/>
          <w:szCs w:val="20"/>
          <w:lang w:val="zh-CN"/>
        </w:rPr>
        <w:t>不可数</w:t>
      </w:r>
      <w:r>
        <w:rPr>
          <w:rFonts w:hint="eastAsia"/>
          <w:kern w:val="0"/>
          <w:szCs w:val="20"/>
          <w:lang w:val="fr-CA"/>
        </w:rPr>
        <w:t>的具体</w:t>
      </w:r>
      <w:r>
        <w:rPr>
          <w:rFonts w:hint="eastAsia"/>
          <w:kern w:val="0"/>
          <w:szCs w:val="20"/>
          <w:lang w:val="zh-CN"/>
        </w:rPr>
        <w:t>名词（包括转化为不可数名词的可数名词）。</w:t>
      </w:r>
    </w:p>
    <w:p w14:paraId="42AA72E4" w14:textId="77777777" w:rsidR="00993BDD" w:rsidRDefault="00993BDD" w:rsidP="00993BDD">
      <w:pPr>
        <w:autoSpaceDE w:val="0"/>
        <w:autoSpaceDN w:val="0"/>
        <w:adjustRightInd w:val="0"/>
        <w:ind w:leftChars="302" w:left="634" w:firstLineChars="258" w:firstLine="542"/>
        <w:jc w:val="left"/>
        <w:rPr>
          <w:kern w:val="0"/>
          <w:szCs w:val="20"/>
          <w:lang w:val="fr-CA"/>
        </w:rPr>
      </w:pPr>
      <w:r>
        <w:rPr>
          <w:kern w:val="0"/>
          <w:szCs w:val="20"/>
          <w:lang w:val="fr-CA"/>
        </w:rPr>
        <w:t xml:space="preserve">Voici </w:t>
      </w:r>
      <w:r>
        <w:rPr>
          <w:i/>
          <w:kern w:val="0"/>
          <w:szCs w:val="20"/>
          <w:lang w:val="fr-CA"/>
        </w:rPr>
        <w:t>du</w:t>
      </w:r>
      <w:r>
        <w:rPr>
          <w:kern w:val="0"/>
          <w:szCs w:val="20"/>
          <w:lang w:val="fr-CA"/>
        </w:rPr>
        <w:t xml:space="preserve"> vin et voilà </w:t>
      </w:r>
      <w:r>
        <w:rPr>
          <w:i/>
          <w:kern w:val="0"/>
          <w:szCs w:val="20"/>
          <w:lang w:val="fr-CA"/>
        </w:rPr>
        <w:t>de l’</w:t>
      </w:r>
      <w:r>
        <w:rPr>
          <w:kern w:val="0"/>
          <w:szCs w:val="20"/>
          <w:lang w:val="fr-CA"/>
        </w:rPr>
        <w:t xml:space="preserve">alcool.  </w:t>
      </w:r>
      <w:r>
        <w:rPr>
          <w:kern w:val="0"/>
          <w:szCs w:val="20"/>
          <w:lang w:val="fr-CA"/>
        </w:rPr>
        <w:tab/>
      </w:r>
      <w:r>
        <w:rPr>
          <w:rFonts w:hint="eastAsia"/>
          <w:kern w:val="0"/>
          <w:szCs w:val="20"/>
          <w:lang w:val="fr-CA"/>
        </w:rPr>
        <w:t>这是葡萄酒，那是烈酒。</w:t>
      </w:r>
    </w:p>
    <w:p w14:paraId="20067543" w14:textId="77777777" w:rsidR="00993BDD" w:rsidRDefault="00993BDD" w:rsidP="00993BDD">
      <w:pPr>
        <w:autoSpaceDE w:val="0"/>
        <w:autoSpaceDN w:val="0"/>
        <w:adjustRightInd w:val="0"/>
        <w:ind w:leftChars="302" w:left="634" w:firstLineChars="258" w:firstLine="542"/>
        <w:jc w:val="left"/>
        <w:rPr>
          <w:kern w:val="0"/>
          <w:szCs w:val="20"/>
          <w:lang w:val="fr-CA"/>
        </w:rPr>
      </w:pPr>
      <w:r>
        <w:rPr>
          <w:kern w:val="0"/>
          <w:szCs w:val="20"/>
          <w:lang w:val="fr-CA"/>
        </w:rPr>
        <w:t xml:space="preserve">Ne t’inquiète pas, j’ai </w:t>
      </w:r>
      <w:r>
        <w:rPr>
          <w:i/>
          <w:kern w:val="0"/>
          <w:szCs w:val="20"/>
          <w:lang w:val="fr-CA"/>
        </w:rPr>
        <w:t>de</w:t>
      </w:r>
      <w:r>
        <w:rPr>
          <w:kern w:val="0"/>
          <w:szCs w:val="20"/>
          <w:lang w:val="fr-CA"/>
        </w:rPr>
        <w:t xml:space="preserve"> </w:t>
      </w:r>
      <w:r>
        <w:rPr>
          <w:i/>
          <w:kern w:val="0"/>
          <w:szCs w:val="20"/>
          <w:lang w:val="fr-CA"/>
        </w:rPr>
        <w:t>l</w:t>
      </w:r>
      <w:r>
        <w:rPr>
          <w:kern w:val="0"/>
          <w:szCs w:val="20"/>
          <w:lang w:val="fr-CA"/>
        </w:rPr>
        <w:t xml:space="preserve">’argent.  </w:t>
      </w:r>
      <w:r>
        <w:rPr>
          <w:rFonts w:hint="eastAsia"/>
          <w:kern w:val="0"/>
          <w:szCs w:val="20"/>
          <w:lang w:val="fr-CA"/>
        </w:rPr>
        <w:t>放心吧，我有钱。</w:t>
      </w:r>
    </w:p>
    <w:p w14:paraId="32CD5C6A" w14:textId="77777777" w:rsidR="00993BDD" w:rsidRDefault="00993BDD" w:rsidP="00993BDD">
      <w:pPr>
        <w:autoSpaceDE w:val="0"/>
        <w:autoSpaceDN w:val="0"/>
        <w:adjustRightInd w:val="0"/>
        <w:ind w:leftChars="560" w:left="1281" w:hangingChars="50" w:hanging="105"/>
        <w:jc w:val="left"/>
        <w:rPr>
          <w:szCs w:val="24"/>
          <w:lang w:val="fr-CA"/>
        </w:rPr>
      </w:pPr>
      <w:r>
        <w:rPr>
          <w:lang w:val="fr-CA"/>
        </w:rPr>
        <w:t xml:space="preserve">Tu veux </w:t>
      </w:r>
      <w:r>
        <w:rPr>
          <w:i/>
          <w:lang w:val="fr-CA"/>
        </w:rPr>
        <w:t>du</w:t>
      </w:r>
      <w:r>
        <w:rPr>
          <w:lang w:val="fr-CA"/>
        </w:rPr>
        <w:t xml:space="preserve"> bœuf ou </w:t>
      </w:r>
      <w:r>
        <w:rPr>
          <w:i/>
          <w:lang w:val="fr-CA"/>
        </w:rPr>
        <w:t>du</w:t>
      </w:r>
      <w:r>
        <w:rPr>
          <w:lang w:val="fr-CA"/>
        </w:rPr>
        <w:t xml:space="preserve"> mouton ?  </w:t>
      </w:r>
      <w:r>
        <w:rPr>
          <w:rFonts w:hint="eastAsia"/>
          <w:lang w:val="fr-CA"/>
        </w:rPr>
        <w:t>你来点儿牛肉还是羊肉？</w:t>
      </w:r>
    </w:p>
    <w:p w14:paraId="0B5F1684" w14:textId="77777777" w:rsidR="00993BDD" w:rsidRDefault="00993BDD" w:rsidP="00993BDD">
      <w:pPr>
        <w:autoSpaceDE w:val="0"/>
        <w:autoSpaceDN w:val="0"/>
        <w:adjustRightInd w:val="0"/>
        <w:ind w:leftChars="500" w:left="1260" w:hangingChars="100" w:hanging="210"/>
        <w:jc w:val="left"/>
        <w:rPr>
          <w:lang w:val="fr-CA"/>
        </w:rPr>
      </w:pPr>
      <w:r>
        <w:rPr>
          <w:rFonts w:hint="eastAsia"/>
          <w:lang w:val="fr-CA"/>
        </w:rPr>
        <w:t>（转化词：</w:t>
      </w:r>
      <w:r>
        <w:rPr>
          <w:lang w:val="fr-CA"/>
        </w:rPr>
        <w:t>un bœuf</w:t>
      </w:r>
      <w:r>
        <w:rPr>
          <w:rFonts w:hint="eastAsia"/>
          <w:lang w:val="fr-CA"/>
        </w:rPr>
        <w:t>一头牛；</w:t>
      </w:r>
      <w:r>
        <w:rPr>
          <w:lang w:val="fr-CA"/>
        </w:rPr>
        <w:t>du bœuf</w:t>
      </w:r>
      <w:r>
        <w:rPr>
          <w:rFonts w:hint="eastAsia"/>
          <w:lang w:val="fr-CA"/>
        </w:rPr>
        <w:t>牛肉；</w:t>
      </w:r>
      <w:r>
        <w:rPr>
          <w:lang w:val="fr-CA"/>
        </w:rPr>
        <w:t>un mouton</w:t>
      </w:r>
      <w:r>
        <w:rPr>
          <w:rFonts w:hint="eastAsia"/>
          <w:lang w:val="fr-CA"/>
        </w:rPr>
        <w:t>一只羊；</w:t>
      </w:r>
      <w:r>
        <w:rPr>
          <w:lang w:val="fr-CA"/>
        </w:rPr>
        <w:t>du mouton</w:t>
      </w:r>
      <w:r>
        <w:rPr>
          <w:rFonts w:hint="eastAsia"/>
          <w:lang w:val="fr-CA"/>
        </w:rPr>
        <w:t>羊肉）</w:t>
      </w:r>
    </w:p>
    <w:p w14:paraId="59EF8EC8" w14:textId="77777777" w:rsidR="00993BDD" w:rsidRDefault="00993BDD" w:rsidP="00993BDD">
      <w:pPr>
        <w:autoSpaceDE w:val="0"/>
        <w:autoSpaceDN w:val="0"/>
        <w:adjustRightInd w:val="0"/>
        <w:ind w:firstLineChars="400" w:firstLine="840"/>
        <w:jc w:val="left"/>
        <w:rPr>
          <w:kern w:val="0"/>
          <w:szCs w:val="20"/>
          <w:lang w:val="zh-CN"/>
        </w:rPr>
      </w:pPr>
      <w:r>
        <w:rPr>
          <w:kern w:val="0"/>
          <w:szCs w:val="20"/>
          <w:lang w:val="fr-CA"/>
        </w:rPr>
        <w:t xml:space="preserve">(2) </w:t>
      </w:r>
      <w:r>
        <w:rPr>
          <w:rFonts w:hint="eastAsia"/>
          <w:kern w:val="0"/>
          <w:szCs w:val="20"/>
          <w:lang w:val="zh-CN"/>
        </w:rPr>
        <w:t>抽象名词（包括引申为抽象名词的可数名词）。</w:t>
      </w:r>
    </w:p>
    <w:p w14:paraId="56457DC6" w14:textId="77777777" w:rsidR="00993BDD" w:rsidRDefault="00993BDD" w:rsidP="00993BDD">
      <w:pPr>
        <w:autoSpaceDE w:val="0"/>
        <w:autoSpaceDN w:val="0"/>
        <w:adjustRightInd w:val="0"/>
        <w:ind w:leftChars="302" w:left="634" w:firstLineChars="250" w:firstLine="525"/>
        <w:jc w:val="left"/>
        <w:rPr>
          <w:kern w:val="0"/>
          <w:szCs w:val="20"/>
          <w:lang w:val="fr-CA"/>
        </w:rPr>
      </w:pPr>
      <w:r>
        <w:rPr>
          <w:i/>
          <w:kern w:val="0"/>
          <w:szCs w:val="20"/>
          <w:lang w:val="fr-CA"/>
        </w:rPr>
        <w:t>Du</w:t>
      </w:r>
      <w:r>
        <w:rPr>
          <w:kern w:val="0"/>
          <w:szCs w:val="20"/>
          <w:lang w:val="fr-CA"/>
        </w:rPr>
        <w:t xml:space="preserve"> courage ! on arrive bientôt.   </w:t>
      </w:r>
      <w:r>
        <w:rPr>
          <w:kern w:val="0"/>
          <w:szCs w:val="20"/>
          <w:lang w:val="fr-CA"/>
        </w:rPr>
        <w:tab/>
      </w:r>
      <w:r>
        <w:rPr>
          <w:rFonts w:hint="eastAsia"/>
          <w:kern w:val="0"/>
          <w:szCs w:val="20"/>
          <w:lang w:val="fr-CA"/>
        </w:rPr>
        <w:t>勇敢点！马上就到了。</w:t>
      </w:r>
    </w:p>
    <w:p w14:paraId="42F6FD15" w14:textId="77777777" w:rsidR="00993BDD" w:rsidRDefault="00993BDD" w:rsidP="00993BDD">
      <w:pPr>
        <w:autoSpaceDE w:val="0"/>
        <w:autoSpaceDN w:val="0"/>
        <w:adjustRightInd w:val="0"/>
        <w:ind w:leftChars="302" w:left="634" w:firstLineChars="250" w:firstLine="525"/>
        <w:jc w:val="left"/>
        <w:rPr>
          <w:kern w:val="0"/>
          <w:szCs w:val="20"/>
          <w:lang w:val="fr-CA"/>
        </w:rPr>
      </w:pPr>
      <w:r>
        <w:rPr>
          <w:kern w:val="0"/>
          <w:szCs w:val="20"/>
          <w:lang w:val="fr-CA"/>
        </w:rPr>
        <w:t xml:space="preserve">Tu as vraiment </w:t>
      </w:r>
      <w:r>
        <w:rPr>
          <w:i/>
          <w:kern w:val="0"/>
          <w:szCs w:val="20"/>
          <w:lang w:val="fr-CA"/>
        </w:rPr>
        <w:t>de</w:t>
      </w:r>
      <w:r>
        <w:rPr>
          <w:kern w:val="0"/>
          <w:szCs w:val="20"/>
          <w:lang w:val="fr-CA"/>
        </w:rPr>
        <w:t xml:space="preserve"> </w:t>
      </w:r>
      <w:r>
        <w:rPr>
          <w:i/>
          <w:kern w:val="0"/>
          <w:szCs w:val="20"/>
          <w:lang w:val="fr-CA"/>
        </w:rPr>
        <w:t>la</w:t>
      </w:r>
      <w:r>
        <w:rPr>
          <w:kern w:val="0"/>
          <w:szCs w:val="20"/>
          <w:lang w:val="fr-CA"/>
        </w:rPr>
        <w:t xml:space="preserve"> chance.  </w:t>
      </w:r>
      <w:r>
        <w:rPr>
          <w:kern w:val="0"/>
          <w:szCs w:val="20"/>
          <w:lang w:val="fr-CA"/>
        </w:rPr>
        <w:tab/>
      </w:r>
      <w:r>
        <w:rPr>
          <w:rFonts w:hint="eastAsia"/>
          <w:kern w:val="0"/>
          <w:szCs w:val="20"/>
          <w:lang w:val="fr-CA"/>
        </w:rPr>
        <w:t>你可真有运气。</w:t>
      </w:r>
    </w:p>
    <w:p w14:paraId="1857D48A" w14:textId="77777777" w:rsidR="00993BDD" w:rsidRDefault="00993BDD" w:rsidP="00993BDD">
      <w:pPr>
        <w:autoSpaceDE w:val="0"/>
        <w:autoSpaceDN w:val="0"/>
        <w:adjustRightInd w:val="0"/>
        <w:ind w:firstLineChars="400" w:firstLine="840"/>
        <w:jc w:val="left"/>
        <w:rPr>
          <w:kern w:val="0"/>
          <w:szCs w:val="20"/>
          <w:lang w:val="fr-CA"/>
        </w:rPr>
      </w:pPr>
      <w:r>
        <w:rPr>
          <w:kern w:val="0"/>
          <w:szCs w:val="20"/>
          <w:lang w:val="fr-CA"/>
        </w:rPr>
        <w:t xml:space="preserve">(3) </w:t>
      </w:r>
      <w:r>
        <w:rPr>
          <w:rFonts w:hint="eastAsia"/>
          <w:kern w:val="0"/>
          <w:szCs w:val="20"/>
          <w:lang w:val="zh-CN"/>
        </w:rPr>
        <w:t>自然现象的名词。</w:t>
      </w:r>
    </w:p>
    <w:p w14:paraId="7C8177AA" w14:textId="77777777" w:rsidR="00993BDD" w:rsidRDefault="00993BDD" w:rsidP="00993BDD">
      <w:pPr>
        <w:autoSpaceDE w:val="0"/>
        <w:autoSpaceDN w:val="0"/>
        <w:adjustRightInd w:val="0"/>
        <w:ind w:firstLineChars="550" w:firstLine="1155"/>
        <w:jc w:val="left"/>
        <w:rPr>
          <w:kern w:val="0"/>
          <w:szCs w:val="20"/>
          <w:lang w:val="fr-CA"/>
        </w:rPr>
      </w:pPr>
      <w:r>
        <w:rPr>
          <w:kern w:val="0"/>
          <w:szCs w:val="20"/>
          <w:lang w:val="fr-CA"/>
        </w:rPr>
        <w:t xml:space="preserve">Il y </w:t>
      </w:r>
      <w:r>
        <w:rPr>
          <w:i/>
          <w:kern w:val="0"/>
          <w:szCs w:val="20"/>
          <w:lang w:val="fr-CA"/>
        </w:rPr>
        <w:t>de la</w:t>
      </w:r>
      <w:r>
        <w:rPr>
          <w:kern w:val="0"/>
          <w:szCs w:val="20"/>
          <w:lang w:val="fr-CA"/>
        </w:rPr>
        <w:t xml:space="preserve"> neige partout.  </w:t>
      </w:r>
      <w:r>
        <w:rPr>
          <w:kern w:val="0"/>
          <w:szCs w:val="20"/>
          <w:lang w:val="fr-CA"/>
        </w:rPr>
        <w:tab/>
      </w:r>
      <w:r>
        <w:rPr>
          <w:kern w:val="0"/>
          <w:szCs w:val="20"/>
          <w:lang w:val="fr-CA"/>
        </w:rPr>
        <w:tab/>
      </w:r>
      <w:r>
        <w:rPr>
          <w:rFonts w:hint="eastAsia"/>
          <w:kern w:val="0"/>
          <w:szCs w:val="20"/>
          <w:lang w:val="fr-CA"/>
        </w:rPr>
        <w:t>到处皑皑白雪。</w:t>
      </w:r>
    </w:p>
    <w:p w14:paraId="0DD8A42E" w14:textId="77777777" w:rsidR="00993BDD" w:rsidRDefault="00993BDD" w:rsidP="00993BDD">
      <w:pPr>
        <w:autoSpaceDE w:val="0"/>
        <w:autoSpaceDN w:val="0"/>
        <w:adjustRightInd w:val="0"/>
        <w:ind w:leftChars="302" w:left="634" w:firstLineChars="250" w:firstLine="525"/>
        <w:jc w:val="left"/>
        <w:rPr>
          <w:kern w:val="0"/>
          <w:szCs w:val="20"/>
          <w:lang w:val="fr-CA"/>
        </w:rPr>
      </w:pPr>
      <w:r>
        <w:rPr>
          <w:kern w:val="0"/>
          <w:szCs w:val="20"/>
          <w:lang w:val="fr-CA"/>
        </w:rPr>
        <w:t xml:space="preserve">Il fait </w:t>
      </w:r>
      <w:r>
        <w:rPr>
          <w:i/>
          <w:kern w:val="0"/>
          <w:szCs w:val="20"/>
          <w:lang w:val="fr-CA"/>
        </w:rPr>
        <w:t>du</w:t>
      </w:r>
      <w:r>
        <w:rPr>
          <w:kern w:val="0"/>
          <w:szCs w:val="20"/>
          <w:lang w:val="fr-CA"/>
        </w:rPr>
        <w:t xml:space="preserve"> soleil.   </w:t>
      </w:r>
      <w:r>
        <w:rPr>
          <w:kern w:val="0"/>
          <w:szCs w:val="20"/>
          <w:lang w:val="fr-CA"/>
        </w:rPr>
        <w:tab/>
      </w:r>
      <w:r>
        <w:rPr>
          <w:kern w:val="0"/>
          <w:szCs w:val="20"/>
          <w:lang w:val="fr-CA"/>
        </w:rPr>
        <w:tab/>
      </w:r>
      <w:r>
        <w:rPr>
          <w:kern w:val="0"/>
          <w:szCs w:val="20"/>
          <w:lang w:val="fr-CA"/>
        </w:rPr>
        <w:tab/>
      </w:r>
      <w:r>
        <w:rPr>
          <w:rFonts w:hint="eastAsia"/>
          <w:kern w:val="0"/>
          <w:szCs w:val="20"/>
          <w:lang w:val="fr-CA"/>
        </w:rPr>
        <w:t>阳光普照。</w:t>
      </w:r>
    </w:p>
    <w:p w14:paraId="4B1F3015" w14:textId="77777777" w:rsidR="00993BDD" w:rsidRPr="0089151E" w:rsidRDefault="00993BDD" w:rsidP="00993BDD">
      <w:pPr>
        <w:autoSpaceDE w:val="0"/>
        <w:autoSpaceDN w:val="0"/>
        <w:adjustRightInd w:val="0"/>
        <w:ind w:firstLineChars="400" w:firstLine="840"/>
        <w:jc w:val="left"/>
        <w:rPr>
          <w:kern w:val="0"/>
          <w:szCs w:val="20"/>
          <w:lang w:val="fr-CA"/>
        </w:rPr>
      </w:pPr>
      <w:r>
        <w:rPr>
          <w:kern w:val="0"/>
          <w:szCs w:val="20"/>
          <w:lang w:val="fr-CA"/>
        </w:rPr>
        <w:t>(4)</w:t>
      </w:r>
      <w:r w:rsidRPr="00C234D2">
        <w:rPr>
          <w:kern w:val="0"/>
          <w:sz w:val="10"/>
          <w:szCs w:val="10"/>
          <w:lang w:val="fr-CA"/>
        </w:rPr>
        <w:t xml:space="preserve">  </w:t>
      </w:r>
      <w:r w:rsidRPr="0089151E">
        <w:rPr>
          <w:kern w:val="0"/>
          <w:szCs w:val="20"/>
          <w:lang w:val="fr-CA"/>
        </w:rPr>
        <w:t xml:space="preserve">faire </w:t>
      </w:r>
      <w:r>
        <w:rPr>
          <w:rFonts w:hint="eastAsia"/>
          <w:kern w:val="0"/>
          <w:szCs w:val="20"/>
          <w:lang w:val="zh-CN"/>
        </w:rPr>
        <w:t>后接的科学、艺术、体育等名词。</w:t>
      </w:r>
    </w:p>
    <w:p w14:paraId="06847863" w14:textId="77777777" w:rsidR="00993BDD" w:rsidRDefault="00993BDD" w:rsidP="00993BDD">
      <w:pPr>
        <w:autoSpaceDE w:val="0"/>
        <w:autoSpaceDN w:val="0"/>
        <w:adjustRightInd w:val="0"/>
        <w:ind w:leftChars="302" w:left="634" w:firstLineChars="250" w:firstLine="525"/>
        <w:jc w:val="left"/>
        <w:rPr>
          <w:kern w:val="0"/>
          <w:szCs w:val="20"/>
          <w:lang w:val="fr-CA"/>
        </w:rPr>
      </w:pPr>
      <w:r>
        <w:rPr>
          <w:kern w:val="0"/>
          <w:szCs w:val="20"/>
          <w:lang w:val="fr-CA"/>
        </w:rPr>
        <w:t xml:space="preserve">Faites-vous souvent </w:t>
      </w:r>
      <w:r>
        <w:rPr>
          <w:i/>
          <w:kern w:val="0"/>
          <w:szCs w:val="20"/>
          <w:lang w:val="fr-CA"/>
        </w:rPr>
        <w:t>du</w:t>
      </w:r>
      <w:r>
        <w:rPr>
          <w:kern w:val="0"/>
          <w:szCs w:val="20"/>
          <w:lang w:val="fr-CA"/>
        </w:rPr>
        <w:t xml:space="preserve"> sport ?   </w:t>
      </w:r>
      <w:r>
        <w:rPr>
          <w:rFonts w:hint="eastAsia"/>
          <w:kern w:val="0"/>
          <w:szCs w:val="20"/>
          <w:lang w:val="fr-CA"/>
        </w:rPr>
        <w:t>你们常运动吗？</w:t>
      </w:r>
    </w:p>
    <w:p w14:paraId="230B30E1" w14:textId="77777777" w:rsidR="00993BDD" w:rsidRDefault="00993BDD" w:rsidP="00993BDD">
      <w:pPr>
        <w:autoSpaceDE w:val="0"/>
        <w:autoSpaceDN w:val="0"/>
        <w:adjustRightInd w:val="0"/>
        <w:ind w:leftChars="302" w:left="634" w:firstLineChars="250" w:firstLine="525"/>
        <w:jc w:val="left"/>
        <w:rPr>
          <w:kern w:val="0"/>
          <w:szCs w:val="20"/>
          <w:lang w:val="fr-CA"/>
        </w:rPr>
      </w:pPr>
      <w:r>
        <w:rPr>
          <w:kern w:val="0"/>
          <w:szCs w:val="20"/>
          <w:lang w:val="fr-CA"/>
        </w:rPr>
        <w:t xml:space="preserve">Sa copine fait </w:t>
      </w:r>
      <w:r>
        <w:rPr>
          <w:i/>
          <w:kern w:val="0"/>
          <w:szCs w:val="20"/>
          <w:lang w:val="fr-CA"/>
        </w:rPr>
        <w:t>du</w:t>
      </w:r>
      <w:r>
        <w:rPr>
          <w:kern w:val="0"/>
          <w:szCs w:val="20"/>
          <w:lang w:val="fr-CA"/>
        </w:rPr>
        <w:t xml:space="preserve"> cinéma actuellement.  </w:t>
      </w:r>
      <w:r>
        <w:rPr>
          <w:rFonts w:hint="eastAsia"/>
          <w:kern w:val="0"/>
          <w:szCs w:val="20"/>
          <w:lang w:val="fr-CA"/>
        </w:rPr>
        <w:t>他的女友目前在拍电影。</w:t>
      </w:r>
    </w:p>
    <w:p w14:paraId="7F5EE314" w14:textId="77777777" w:rsidR="00993BDD" w:rsidRDefault="00993BDD" w:rsidP="00993BDD">
      <w:pPr>
        <w:autoSpaceDE w:val="0"/>
        <w:autoSpaceDN w:val="0"/>
        <w:adjustRightInd w:val="0"/>
        <w:ind w:firstLineChars="405" w:firstLine="850"/>
        <w:jc w:val="left"/>
        <w:rPr>
          <w:kern w:val="0"/>
          <w:szCs w:val="20"/>
          <w:lang w:val="fr-CA"/>
        </w:rPr>
      </w:pPr>
      <w:r>
        <w:rPr>
          <w:kern w:val="0"/>
          <w:szCs w:val="20"/>
          <w:lang w:val="fr-CA"/>
        </w:rPr>
        <w:t xml:space="preserve">(5) </w:t>
      </w:r>
      <w:r>
        <w:rPr>
          <w:rFonts w:hint="eastAsia"/>
          <w:kern w:val="0"/>
          <w:szCs w:val="20"/>
          <w:lang w:val="zh-CN"/>
        </w:rPr>
        <w:t>指代作品的名人专有名词。</w:t>
      </w:r>
    </w:p>
    <w:p w14:paraId="763A7112" w14:textId="77777777" w:rsidR="00993BDD" w:rsidRDefault="00993BDD" w:rsidP="00993BDD">
      <w:pPr>
        <w:autoSpaceDE w:val="0"/>
        <w:autoSpaceDN w:val="0"/>
        <w:adjustRightInd w:val="0"/>
        <w:ind w:firstLineChars="555" w:firstLine="1165"/>
        <w:jc w:val="left"/>
        <w:rPr>
          <w:szCs w:val="24"/>
          <w:lang w:val="fr-CA"/>
        </w:rPr>
      </w:pPr>
      <w:r>
        <w:rPr>
          <w:lang w:val="fr-CA"/>
        </w:rPr>
        <w:t xml:space="preserve">Vous lisez aussi </w:t>
      </w:r>
      <w:r>
        <w:rPr>
          <w:i/>
          <w:lang w:val="fr-CA"/>
        </w:rPr>
        <w:t>du</w:t>
      </w:r>
      <w:r>
        <w:rPr>
          <w:lang w:val="fr-CA"/>
        </w:rPr>
        <w:t xml:space="preserve"> Jin Yong ? </w:t>
      </w:r>
      <w:r>
        <w:rPr>
          <w:lang w:val="fr-CA"/>
        </w:rPr>
        <w:tab/>
      </w:r>
      <w:r>
        <w:rPr>
          <w:lang w:val="fr-CA"/>
        </w:rPr>
        <w:tab/>
      </w:r>
      <w:r>
        <w:rPr>
          <w:rFonts w:hint="eastAsia"/>
          <w:lang w:val="fr-CA"/>
        </w:rPr>
        <w:t>你也读金庸的小说？</w:t>
      </w:r>
    </w:p>
    <w:p w14:paraId="3B10B4A7" w14:textId="77777777" w:rsidR="00993BDD" w:rsidRDefault="00993BDD" w:rsidP="00993BDD">
      <w:pPr>
        <w:autoSpaceDE w:val="0"/>
        <w:autoSpaceDN w:val="0"/>
        <w:adjustRightInd w:val="0"/>
        <w:ind w:leftChars="200" w:left="420" w:firstLineChars="350" w:firstLine="735"/>
        <w:jc w:val="left"/>
        <w:rPr>
          <w:kern w:val="0"/>
          <w:szCs w:val="20"/>
          <w:lang w:val="fr-CA"/>
        </w:rPr>
      </w:pPr>
      <w:r>
        <w:rPr>
          <w:kern w:val="0"/>
          <w:szCs w:val="20"/>
          <w:lang w:val="fr-CA"/>
        </w:rPr>
        <w:lastRenderedPageBreak/>
        <w:t xml:space="preserve">Dans ce roman, on sent </w:t>
      </w:r>
      <w:r>
        <w:rPr>
          <w:i/>
          <w:lang w:val="fr-CA"/>
        </w:rPr>
        <w:t>du</w:t>
      </w:r>
      <w:r>
        <w:rPr>
          <w:kern w:val="0"/>
          <w:szCs w:val="20"/>
          <w:lang w:val="fr-CA"/>
        </w:rPr>
        <w:t xml:space="preserve"> Balzac.</w:t>
      </w:r>
      <w:r>
        <w:rPr>
          <w:kern w:val="0"/>
          <w:szCs w:val="20"/>
          <w:lang w:val="fr-CA"/>
        </w:rPr>
        <w:tab/>
      </w:r>
      <w:r>
        <w:rPr>
          <w:rFonts w:hint="eastAsia"/>
          <w:kern w:val="0"/>
          <w:szCs w:val="20"/>
          <w:lang w:val="fr-CA"/>
        </w:rPr>
        <w:t>这部小说读得出巴尔扎克的味道。</w:t>
      </w:r>
    </w:p>
    <w:p w14:paraId="0AEF40EA" w14:textId="77777777" w:rsidR="00993BDD" w:rsidRDefault="00EF093F" w:rsidP="00993BDD">
      <w:pPr>
        <w:autoSpaceDE w:val="0"/>
        <w:autoSpaceDN w:val="0"/>
        <w:adjustRightInd w:val="0"/>
        <w:ind w:left="420" w:firstLine="480"/>
        <w:jc w:val="left"/>
        <w:rPr>
          <w:rFonts w:eastAsia="宋体"/>
          <w:kern w:val="0"/>
          <w:szCs w:val="20"/>
          <w:lang w:val="fr-CA"/>
        </w:rPr>
      </w:pPr>
      <w:r>
        <w:rPr>
          <w:rFonts w:eastAsia="宋体"/>
          <w:szCs w:val="24"/>
        </w:rPr>
        <w:pict w14:anchorId="4157BED3">
          <v:rect id="_x0000_s1057" style="position:absolute;left:0;text-align:left;margin-left:59.5pt;margin-top:5.4pt;width:364pt;height:72.6pt;z-index:251711488" fillcolor="#fc0">
            <v:shadow on="t" opacity=".5" offset="6pt,6pt"/>
            <v:textbox style="mso-next-textbox:#_x0000_s1057">
              <w:txbxContent>
                <w:p w14:paraId="12F18C4A" w14:textId="77777777" w:rsidR="003F180D" w:rsidRDefault="003F180D" w:rsidP="00993BDD">
                  <w:pPr>
                    <w:autoSpaceDE w:val="0"/>
                    <w:autoSpaceDN w:val="0"/>
                    <w:adjustRightInd w:val="0"/>
                    <w:jc w:val="left"/>
                    <w:rPr>
                      <w:kern w:val="0"/>
                      <w:szCs w:val="20"/>
                      <w:lang w:val="fr-FR"/>
                    </w:rPr>
                  </w:pPr>
                  <w:r>
                    <w:rPr>
                      <w:noProof/>
                      <w:kern w:val="0"/>
                      <w:sz w:val="20"/>
                      <w:szCs w:val="20"/>
                    </w:rPr>
                    <w:drawing>
                      <wp:inline distT="0" distB="0" distL="0" distR="0" wp14:anchorId="7ACFE6C2" wp14:editId="14D49106">
                        <wp:extent cx="120650" cy="120650"/>
                        <wp:effectExtent l="19050" t="0" r="0" b="0"/>
                        <wp:docPr id="70" name="图片 29" descr="BD06009_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" descr="BD06009_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lum contrast="18000"/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0650" cy="1206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kern w:val="0"/>
                      <w:szCs w:val="20"/>
                      <w:lang w:val="fr-FR"/>
                    </w:rPr>
                    <w:t>请注意比较下列各句中所用冠词的不同含义：</w:t>
                  </w:r>
                </w:p>
                <w:p w14:paraId="579FBF02" w14:textId="77777777" w:rsidR="003F180D" w:rsidRDefault="003F180D" w:rsidP="00993BDD">
                  <w:pPr>
                    <w:autoSpaceDE w:val="0"/>
                    <w:autoSpaceDN w:val="0"/>
                    <w:adjustRightInd w:val="0"/>
                    <w:ind w:firstLineChars="150" w:firstLine="315"/>
                    <w:jc w:val="left"/>
                    <w:rPr>
                      <w:kern w:val="0"/>
                      <w:szCs w:val="20"/>
                      <w:lang w:val="fr-CA"/>
                    </w:rPr>
                  </w:pPr>
                  <w:r>
                    <w:rPr>
                      <w:kern w:val="0"/>
                      <w:szCs w:val="20"/>
                      <w:lang w:val="fr-CA"/>
                    </w:rPr>
                    <w:t xml:space="preserve">J’ai pris </w:t>
                  </w:r>
                  <w:r>
                    <w:rPr>
                      <w:b/>
                      <w:iCs/>
                      <w:kern w:val="0"/>
                      <w:szCs w:val="20"/>
                      <w:lang w:val="fr-CA"/>
                    </w:rPr>
                    <w:t>du</w:t>
                  </w:r>
                  <w:r>
                    <w:rPr>
                      <w:kern w:val="0"/>
                      <w:szCs w:val="20"/>
                      <w:lang w:val="fr-CA"/>
                    </w:rPr>
                    <w:t xml:space="preserve"> pain. </w:t>
                  </w:r>
                  <w:r>
                    <w:rPr>
                      <w:rFonts w:hint="eastAsia"/>
                      <w:kern w:val="0"/>
                      <w:szCs w:val="20"/>
                      <w:lang w:val="fr-CA"/>
                    </w:rPr>
                    <w:t>我吃了</w:t>
                  </w:r>
                  <w:r>
                    <w:rPr>
                      <w:rFonts w:hint="eastAsia"/>
                      <w:b/>
                      <w:bCs/>
                      <w:kern w:val="0"/>
                      <w:szCs w:val="20"/>
                      <w:lang w:val="fr-CA"/>
                    </w:rPr>
                    <w:t>些</w:t>
                  </w:r>
                  <w:r>
                    <w:rPr>
                      <w:rFonts w:hint="eastAsia"/>
                      <w:kern w:val="0"/>
                      <w:szCs w:val="20"/>
                      <w:lang w:val="fr-CA"/>
                    </w:rPr>
                    <w:t>面包。（</w:t>
                  </w:r>
                  <w:r>
                    <w:rPr>
                      <w:kern w:val="0"/>
                      <w:szCs w:val="20"/>
                      <w:lang w:val="fr-CA"/>
                    </w:rPr>
                    <w:t xml:space="preserve">du = </w:t>
                  </w:r>
                  <w:r>
                    <w:rPr>
                      <w:rFonts w:hint="eastAsia"/>
                      <w:kern w:val="0"/>
                      <w:szCs w:val="20"/>
                      <w:lang w:val="fr-CA"/>
                    </w:rPr>
                    <w:t>一部分面包）</w:t>
                  </w:r>
                </w:p>
                <w:p w14:paraId="266F9E8C" w14:textId="77777777" w:rsidR="003F180D" w:rsidRDefault="003F180D" w:rsidP="00993BDD">
                  <w:pPr>
                    <w:autoSpaceDE w:val="0"/>
                    <w:autoSpaceDN w:val="0"/>
                    <w:adjustRightInd w:val="0"/>
                    <w:ind w:firstLineChars="150" w:firstLine="315"/>
                    <w:jc w:val="left"/>
                    <w:rPr>
                      <w:kern w:val="0"/>
                      <w:szCs w:val="20"/>
                      <w:lang w:val="fr-CA"/>
                    </w:rPr>
                  </w:pPr>
                  <w:r>
                    <w:rPr>
                      <w:kern w:val="0"/>
                      <w:szCs w:val="20"/>
                      <w:lang w:val="fr-CA"/>
                    </w:rPr>
                    <w:t xml:space="preserve">J’ai pris </w:t>
                  </w:r>
                  <w:r>
                    <w:rPr>
                      <w:b/>
                      <w:iCs/>
                      <w:kern w:val="0"/>
                      <w:szCs w:val="20"/>
                      <w:lang w:val="fr-CA"/>
                    </w:rPr>
                    <w:t>un</w:t>
                  </w:r>
                  <w:r>
                    <w:rPr>
                      <w:kern w:val="0"/>
                      <w:szCs w:val="20"/>
                      <w:lang w:val="fr-CA"/>
                    </w:rPr>
                    <w:t xml:space="preserve"> pain. </w:t>
                  </w:r>
                  <w:r>
                    <w:rPr>
                      <w:rFonts w:hint="eastAsia"/>
                      <w:kern w:val="0"/>
                      <w:szCs w:val="20"/>
                      <w:lang w:val="fr-CA"/>
                    </w:rPr>
                    <w:t>我吃了</w:t>
                  </w:r>
                  <w:r>
                    <w:rPr>
                      <w:rFonts w:hint="eastAsia"/>
                      <w:b/>
                      <w:bCs/>
                      <w:kern w:val="0"/>
                      <w:szCs w:val="20"/>
                      <w:lang w:val="fr-CA"/>
                    </w:rPr>
                    <w:t>个</w:t>
                  </w:r>
                  <w:r>
                    <w:rPr>
                      <w:rFonts w:hint="eastAsia"/>
                      <w:kern w:val="0"/>
                      <w:szCs w:val="20"/>
                      <w:lang w:val="fr-CA"/>
                    </w:rPr>
                    <w:t>面包。（</w:t>
                  </w:r>
                  <w:r>
                    <w:rPr>
                      <w:kern w:val="0"/>
                      <w:szCs w:val="20"/>
                      <w:lang w:val="fr-CA"/>
                    </w:rPr>
                    <w:t xml:space="preserve">un = </w:t>
                  </w:r>
                  <w:r>
                    <w:rPr>
                      <w:rFonts w:hint="eastAsia"/>
                      <w:kern w:val="0"/>
                      <w:szCs w:val="20"/>
                      <w:lang w:val="fr-CA"/>
                    </w:rPr>
                    <w:t>一整个面包）</w:t>
                  </w:r>
                </w:p>
                <w:p w14:paraId="23222D23" w14:textId="77777777" w:rsidR="003F180D" w:rsidRPr="008279A9" w:rsidRDefault="003F180D" w:rsidP="00993BDD">
                  <w:pPr>
                    <w:ind w:firstLineChars="150" w:firstLine="315"/>
                    <w:rPr>
                      <w:szCs w:val="24"/>
                      <w:lang w:val="fr-CA"/>
                    </w:rPr>
                  </w:pPr>
                  <w:r>
                    <w:rPr>
                      <w:kern w:val="0"/>
                      <w:szCs w:val="20"/>
                      <w:lang w:val="fr-CA"/>
                    </w:rPr>
                    <w:t xml:space="preserve">J’ai pris </w:t>
                  </w:r>
                  <w:r>
                    <w:rPr>
                      <w:b/>
                      <w:iCs/>
                      <w:kern w:val="0"/>
                      <w:szCs w:val="20"/>
                      <w:lang w:val="fr-CA"/>
                    </w:rPr>
                    <w:t>le</w:t>
                  </w:r>
                  <w:r>
                    <w:rPr>
                      <w:kern w:val="0"/>
                      <w:szCs w:val="20"/>
                      <w:lang w:val="fr-CA"/>
                    </w:rPr>
                    <w:t xml:space="preserve"> pain.</w:t>
                  </w:r>
                  <w:r>
                    <w:rPr>
                      <w:kern w:val="0"/>
                      <w:szCs w:val="20"/>
                      <w:lang w:val="fr-CA"/>
                    </w:rPr>
                    <w:tab/>
                    <w:t xml:space="preserve"> </w:t>
                  </w:r>
                  <w:r>
                    <w:rPr>
                      <w:rFonts w:hint="eastAsia"/>
                      <w:kern w:val="0"/>
                      <w:szCs w:val="20"/>
                      <w:lang w:val="fr-CA"/>
                    </w:rPr>
                    <w:t>我把</w:t>
                  </w:r>
                  <w:r>
                    <w:rPr>
                      <w:rFonts w:hint="eastAsia"/>
                      <w:spacing w:val="-20"/>
                      <w:kern w:val="0"/>
                      <w:szCs w:val="21"/>
                      <w:lang w:val="fr-CA"/>
                    </w:rPr>
                    <w:t>（</w:t>
                  </w:r>
                  <w:r>
                    <w:rPr>
                      <w:rFonts w:hint="eastAsia"/>
                      <w:kern w:val="0"/>
                      <w:szCs w:val="20"/>
                      <w:lang w:val="fr-CA"/>
                    </w:rPr>
                    <w:t>那</w:t>
                  </w:r>
                  <w:r>
                    <w:rPr>
                      <w:rFonts w:hint="eastAsia"/>
                      <w:spacing w:val="-20"/>
                      <w:kern w:val="0"/>
                      <w:szCs w:val="21"/>
                      <w:lang w:val="fr-CA"/>
                    </w:rPr>
                    <w:t>个）</w:t>
                  </w:r>
                  <w:r>
                    <w:rPr>
                      <w:rFonts w:hint="eastAsia"/>
                      <w:kern w:val="0"/>
                      <w:szCs w:val="20"/>
                      <w:lang w:val="fr-CA"/>
                    </w:rPr>
                    <w:t>面包</w:t>
                  </w:r>
                  <w:r>
                    <w:rPr>
                      <w:rFonts w:hint="eastAsia"/>
                      <w:b/>
                      <w:bCs/>
                      <w:kern w:val="0"/>
                      <w:szCs w:val="20"/>
                      <w:lang w:val="fr-CA"/>
                    </w:rPr>
                    <w:t>都</w:t>
                  </w:r>
                  <w:r>
                    <w:rPr>
                      <w:rFonts w:hint="eastAsia"/>
                      <w:kern w:val="0"/>
                      <w:szCs w:val="20"/>
                      <w:lang w:val="fr-CA"/>
                    </w:rPr>
                    <w:t>吃了。（</w:t>
                  </w:r>
                  <w:r>
                    <w:rPr>
                      <w:kern w:val="0"/>
                      <w:szCs w:val="20"/>
                      <w:lang w:val="fr-CA"/>
                    </w:rPr>
                    <w:t xml:space="preserve">le = </w:t>
                  </w:r>
                  <w:r>
                    <w:rPr>
                      <w:rFonts w:hint="eastAsia"/>
                      <w:kern w:val="0"/>
                      <w:szCs w:val="20"/>
                      <w:lang w:val="fr-CA"/>
                    </w:rPr>
                    <w:t>大家都知道的那个面包）</w:t>
                  </w:r>
                </w:p>
              </w:txbxContent>
            </v:textbox>
          </v:rect>
        </w:pict>
      </w:r>
    </w:p>
    <w:p w14:paraId="179A071C" w14:textId="77777777" w:rsidR="00993BDD" w:rsidRDefault="00993BDD" w:rsidP="00993BDD">
      <w:pPr>
        <w:autoSpaceDE w:val="0"/>
        <w:autoSpaceDN w:val="0"/>
        <w:adjustRightInd w:val="0"/>
        <w:ind w:left="420"/>
        <w:jc w:val="left"/>
        <w:rPr>
          <w:kern w:val="0"/>
          <w:szCs w:val="20"/>
          <w:lang w:val="fr-FR"/>
        </w:rPr>
      </w:pPr>
    </w:p>
    <w:p w14:paraId="0B0F7632" w14:textId="77777777" w:rsidR="00993BDD" w:rsidRDefault="00993BDD" w:rsidP="00993BDD">
      <w:pPr>
        <w:autoSpaceDE w:val="0"/>
        <w:autoSpaceDN w:val="0"/>
        <w:adjustRightInd w:val="0"/>
        <w:ind w:left="420"/>
        <w:jc w:val="left"/>
        <w:rPr>
          <w:kern w:val="0"/>
          <w:szCs w:val="20"/>
          <w:lang w:val="fr-FR"/>
        </w:rPr>
      </w:pPr>
    </w:p>
    <w:p w14:paraId="6B361867" w14:textId="77777777" w:rsidR="00993BDD" w:rsidRDefault="00993BDD" w:rsidP="00993BDD">
      <w:pPr>
        <w:autoSpaceDE w:val="0"/>
        <w:autoSpaceDN w:val="0"/>
        <w:adjustRightInd w:val="0"/>
        <w:ind w:left="420"/>
        <w:jc w:val="left"/>
        <w:rPr>
          <w:rFonts w:eastAsia="楷体_GB2312"/>
          <w:kern w:val="0"/>
          <w:szCs w:val="20"/>
          <w:lang w:val="fr-FR"/>
        </w:rPr>
      </w:pPr>
    </w:p>
    <w:p w14:paraId="1553291F" w14:textId="77777777" w:rsidR="00993BDD" w:rsidRDefault="00993BDD" w:rsidP="00993BDD">
      <w:pPr>
        <w:autoSpaceDE w:val="0"/>
        <w:autoSpaceDN w:val="0"/>
        <w:adjustRightInd w:val="0"/>
        <w:ind w:leftChars="319" w:left="670" w:firstLineChars="160" w:firstLine="336"/>
        <w:jc w:val="left"/>
        <w:rPr>
          <w:rFonts w:eastAsia="宋体"/>
          <w:kern w:val="0"/>
          <w:szCs w:val="20"/>
          <w:lang w:val="fr-FR"/>
        </w:rPr>
      </w:pPr>
    </w:p>
    <w:p w14:paraId="325D4DEC" w14:textId="77777777" w:rsidR="00993BDD" w:rsidRDefault="00993BDD" w:rsidP="00993BDD">
      <w:pPr>
        <w:autoSpaceDE w:val="0"/>
        <w:autoSpaceDN w:val="0"/>
        <w:adjustRightInd w:val="0"/>
        <w:ind w:leftChars="319" w:left="670" w:firstLineChars="160" w:firstLine="336"/>
        <w:jc w:val="left"/>
        <w:rPr>
          <w:kern w:val="0"/>
          <w:szCs w:val="20"/>
          <w:lang w:val="fr-FR"/>
        </w:rPr>
      </w:pPr>
    </w:p>
    <w:p w14:paraId="40833166" w14:textId="77777777" w:rsidR="00993BDD" w:rsidRPr="0089151E" w:rsidRDefault="00993BDD" w:rsidP="00993BDD">
      <w:pPr>
        <w:autoSpaceDE w:val="0"/>
        <w:autoSpaceDN w:val="0"/>
        <w:adjustRightInd w:val="0"/>
        <w:ind w:leftChars="210" w:left="441" w:firstLineChars="63" w:firstLine="132"/>
        <w:jc w:val="left"/>
        <w:rPr>
          <w:kern w:val="0"/>
          <w:szCs w:val="20"/>
          <w:lang w:val="fr-CA"/>
        </w:rPr>
      </w:pPr>
      <w:r w:rsidRPr="0089151E">
        <w:rPr>
          <w:kern w:val="0"/>
          <w:szCs w:val="20"/>
          <w:lang w:val="fr-CA"/>
        </w:rPr>
        <w:t>4</w:t>
      </w:r>
      <w:r>
        <w:rPr>
          <w:kern w:val="0"/>
          <w:szCs w:val="20"/>
          <w:lang w:val="fr-CA"/>
        </w:rPr>
        <w:t xml:space="preserve">) </w:t>
      </w:r>
      <w:r>
        <w:rPr>
          <w:rFonts w:hint="eastAsia"/>
          <w:kern w:val="0"/>
          <w:szCs w:val="20"/>
          <w:lang w:val="zh-CN"/>
        </w:rPr>
        <w:t>部分冠词使用中应注意</w:t>
      </w:r>
      <w:r w:rsidRPr="0089151E">
        <w:rPr>
          <w:rFonts w:hint="eastAsia"/>
          <w:kern w:val="0"/>
          <w:szCs w:val="20"/>
          <w:lang w:val="fr-CA"/>
        </w:rPr>
        <w:t>：</w:t>
      </w:r>
    </w:p>
    <w:p w14:paraId="040AE7A8" w14:textId="77777777" w:rsidR="00993BDD" w:rsidRDefault="00993BDD" w:rsidP="00993BDD">
      <w:pPr>
        <w:autoSpaceDE w:val="0"/>
        <w:autoSpaceDN w:val="0"/>
        <w:adjustRightInd w:val="0"/>
        <w:ind w:leftChars="202" w:left="424" w:firstLineChars="218" w:firstLine="458"/>
        <w:jc w:val="left"/>
        <w:rPr>
          <w:kern w:val="0"/>
          <w:szCs w:val="20"/>
          <w:lang w:val="fr-CA"/>
        </w:rPr>
      </w:pPr>
      <w:r>
        <w:rPr>
          <w:kern w:val="0"/>
          <w:szCs w:val="20"/>
          <w:lang w:val="fr-FR"/>
        </w:rPr>
        <w:t xml:space="preserve">(1) </w:t>
      </w:r>
      <w:r>
        <w:rPr>
          <w:rFonts w:hint="eastAsia"/>
          <w:kern w:val="0"/>
          <w:szCs w:val="20"/>
          <w:lang w:val="zh-CN"/>
        </w:rPr>
        <w:t>部分冠词与其它冠词一样</w:t>
      </w:r>
      <w:r>
        <w:rPr>
          <w:rFonts w:hint="eastAsia"/>
          <w:kern w:val="0"/>
          <w:szCs w:val="20"/>
          <w:lang w:val="fr-CA"/>
        </w:rPr>
        <w:t>，</w:t>
      </w:r>
      <w:r>
        <w:rPr>
          <w:rFonts w:hint="eastAsia"/>
          <w:kern w:val="0"/>
          <w:szCs w:val="20"/>
          <w:lang w:val="zh-CN"/>
        </w:rPr>
        <w:t>在数量副词和数量名词后面要省</w:t>
      </w:r>
      <w:r>
        <w:rPr>
          <w:rFonts w:hint="eastAsia"/>
          <w:kern w:val="0"/>
          <w:szCs w:val="20"/>
          <w:lang w:val="fr-CA"/>
        </w:rPr>
        <w:t>略：</w:t>
      </w:r>
      <w:r>
        <w:rPr>
          <w:kern w:val="0"/>
          <w:szCs w:val="20"/>
          <w:lang w:val="fr-CA"/>
        </w:rPr>
        <w:t xml:space="preserve">   </w:t>
      </w:r>
    </w:p>
    <w:p w14:paraId="3165C417" w14:textId="77777777" w:rsidR="00993BDD" w:rsidRDefault="00993BDD" w:rsidP="00993BDD">
      <w:pPr>
        <w:autoSpaceDE w:val="0"/>
        <w:autoSpaceDN w:val="0"/>
        <w:adjustRightInd w:val="0"/>
        <w:ind w:left="420" w:firstLineChars="400" w:firstLine="840"/>
        <w:jc w:val="left"/>
        <w:rPr>
          <w:kern w:val="0"/>
          <w:szCs w:val="20"/>
          <w:lang w:val="fr-FR"/>
        </w:rPr>
      </w:pPr>
      <w:r>
        <w:rPr>
          <w:i/>
          <w:iCs/>
          <w:kern w:val="0"/>
          <w:szCs w:val="20"/>
          <w:lang w:val="fr-FR"/>
        </w:rPr>
        <w:t>Combien de</w:t>
      </w:r>
      <w:r>
        <w:rPr>
          <w:kern w:val="0"/>
          <w:szCs w:val="20"/>
          <w:lang w:val="fr-FR"/>
        </w:rPr>
        <w:t xml:space="preserve"> bœuf voulez-vous ?   </w:t>
      </w:r>
      <w:r>
        <w:rPr>
          <w:kern w:val="0"/>
          <w:szCs w:val="20"/>
          <w:lang w:val="fr-FR"/>
        </w:rPr>
        <w:tab/>
      </w:r>
      <w:r>
        <w:rPr>
          <w:kern w:val="0"/>
          <w:szCs w:val="20"/>
          <w:lang w:val="fr-FR"/>
        </w:rPr>
        <w:tab/>
      </w:r>
      <w:r>
        <w:rPr>
          <w:rFonts w:hint="eastAsia"/>
          <w:kern w:val="0"/>
          <w:szCs w:val="20"/>
          <w:lang w:val="fr-FR"/>
        </w:rPr>
        <w:t>您要多少牛肉？</w:t>
      </w:r>
    </w:p>
    <w:p w14:paraId="282078B4" w14:textId="77777777" w:rsidR="00993BDD" w:rsidRDefault="00993BDD" w:rsidP="00993BDD">
      <w:pPr>
        <w:autoSpaceDE w:val="0"/>
        <w:autoSpaceDN w:val="0"/>
        <w:adjustRightInd w:val="0"/>
        <w:ind w:firstLineChars="600" w:firstLine="1260"/>
        <w:jc w:val="left"/>
        <w:rPr>
          <w:kern w:val="0"/>
          <w:szCs w:val="20"/>
          <w:lang w:val="fr-FR"/>
        </w:rPr>
      </w:pPr>
      <w:r>
        <w:rPr>
          <w:kern w:val="0"/>
          <w:szCs w:val="20"/>
          <w:lang w:val="fr-FR"/>
        </w:rPr>
        <w:t xml:space="preserve">Vous voulez encore </w:t>
      </w:r>
      <w:r>
        <w:rPr>
          <w:i/>
          <w:iCs/>
          <w:kern w:val="0"/>
          <w:szCs w:val="20"/>
          <w:lang w:val="fr-FR"/>
        </w:rPr>
        <w:t>un peu de</w:t>
      </w:r>
      <w:r>
        <w:rPr>
          <w:kern w:val="0"/>
          <w:szCs w:val="20"/>
          <w:lang w:val="fr-FR"/>
        </w:rPr>
        <w:t xml:space="preserve"> fromage ?   </w:t>
      </w:r>
      <w:r>
        <w:rPr>
          <w:kern w:val="0"/>
          <w:szCs w:val="20"/>
          <w:lang w:val="fr-FR"/>
        </w:rPr>
        <w:tab/>
      </w:r>
      <w:r>
        <w:rPr>
          <w:rFonts w:hint="eastAsia"/>
          <w:kern w:val="0"/>
          <w:szCs w:val="20"/>
          <w:lang w:val="fr-FR"/>
        </w:rPr>
        <w:t>您还想再来点儿奶酪吗？</w:t>
      </w:r>
    </w:p>
    <w:p w14:paraId="00C35CC6" w14:textId="77777777" w:rsidR="00993BDD" w:rsidRDefault="00993BDD" w:rsidP="00993BDD">
      <w:pPr>
        <w:autoSpaceDE w:val="0"/>
        <w:autoSpaceDN w:val="0"/>
        <w:adjustRightInd w:val="0"/>
        <w:ind w:firstLineChars="420" w:firstLine="882"/>
        <w:jc w:val="left"/>
        <w:rPr>
          <w:kern w:val="0"/>
          <w:szCs w:val="20"/>
          <w:lang w:val="fr-FR"/>
        </w:rPr>
      </w:pPr>
      <w:r>
        <w:rPr>
          <w:kern w:val="0"/>
          <w:szCs w:val="20"/>
          <w:lang w:val="fr-FR"/>
        </w:rPr>
        <w:t xml:space="preserve">(2) </w:t>
      </w:r>
      <w:r>
        <w:rPr>
          <w:rFonts w:hint="eastAsia"/>
          <w:kern w:val="0"/>
          <w:szCs w:val="20"/>
          <w:lang w:val="zh-CN"/>
        </w:rPr>
        <w:t>在否定句中</w:t>
      </w:r>
      <w:r>
        <w:rPr>
          <w:kern w:val="0"/>
          <w:szCs w:val="20"/>
          <w:lang w:val="fr-FR"/>
        </w:rPr>
        <w:t xml:space="preserve">, </w:t>
      </w:r>
      <w:r>
        <w:rPr>
          <w:rFonts w:hint="eastAsia"/>
          <w:kern w:val="0"/>
          <w:szCs w:val="20"/>
          <w:lang w:val="zh-CN"/>
        </w:rPr>
        <w:t>如果部分冠词作直接宾语</w:t>
      </w:r>
      <w:r>
        <w:rPr>
          <w:rFonts w:hint="eastAsia"/>
          <w:kern w:val="0"/>
          <w:szCs w:val="20"/>
          <w:lang w:val="fr-FR"/>
        </w:rPr>
        <w:t>，</w:t>
      </w:r>
      <w:r>
        <w:rPr>
          <w:rFonts w:hint="eastAsia"/>
          <w:kern w:val="0"/>
          <w:szCs w:val="20"/>
          <w:lang w:val="zh-CN"/>
        </w:rPr>
        <w:t>要改为</w:t>
      </w:r>
      <w:r w:rsidRPr="0047006E">
        <w:rPr>
          <w:rFonts w:hint="eastAsia"/>
          <w:kern w:val="0"/>
          <w:szCs w:val="20"/>
          <w:lang w:val="fr-FR"/>
        </w:rPr>
        <w:t>“</w:t>
      </w:r>
      <w:r w:rsidRPr="0047006E">
        <w:rPr>
          <w:kern w:val="0"/>
          <w:szCs w:val="20"/>
          <w:lang w:val="fr-FR"/>
        </w:rPr>
        <w:t>de</w:t>
      </w:r>
      <w:r w:rsidRPr="0047006E">
        <w:rPr>
          <w:rFonts w:hint="eastAsia"/>
          <w:kern w:val="0"/>
          <w:szCs w:val="20"/>
          <w:lang w:val="fr-FR"/>
        </w:rPr>
        <w:t>”</w:t>
      </w:r>
      <w:r>
        <w:rPr>
          <w:rFonts w:hint="eastAsia"/>
          <w:kern w:val="0"/>
          <w:szCs w:val="20"/>
          <w:lang w:val="fr-FR"/>
        </w:rPr>
        <w:t>：</w:t>
      </w:r>
      <w:r>
        <w:rPr>
          <w:kern w:val="0"/>
          <w:szCs w:val="20"/>
          <w:lang w:val="fr-FR"/>
        </w:rPr>
        <w:t xml:space="preserve"> </w:t>
      </w:r>
    </w:p>
    <w:p w14:paraId="61CAC110" w14:textId="77777777" w:rsidR="00993BDD" w:rsidRDefault="00993BDD" w:rsidP="00993BDD">
      <w:pPr>
        <w:autoSpaceDE w:val="0"/>
        <w:autoSpaceDN w:val="0"/>
        <w:adjustRightInd w:val="0"/>
        <w:ind w:firstLineChars="600" w:firstLine="1260"/>
        <w:jc w:val="left"/>
        <w:rPr>
          <w:kern w:val="0"/>
          <w:szCs w:val="20"/>
          <w:lang w:val="fr-FR"/>
        </w:rPr>
      </w:pPr>
      <w:r>
        <w:rPr>
          <w:kern w:val="0"/>
          <w:szCs w:val="20"/>
          <w:lang w:val="fr-FR"/>
        </w:rPr>
        <w:t xml:space="preserve">Il ne boit plus </w:t>
      </w:r>
      <w:r>
        <w:rPr>
          <w:i/>
          <w:iCs/>
          <w:kern w:val="0"/>
          <w:szCs w:val="20"/>
          <w:lang w:val="fr-FR"/>
        </w:rPr>
        <w:t>de</w:t>
      </w:r>
      <w:r>
        <w:rPr>
          <w:kern w:val="0"/>
          <w:szCs w:val="20"/>
          <w:lang w:val="fr-FR"/>
        </w:rPr>
        <w:t xml:space="preserve"> vin.   </w:t>
      </w:r>
      <w:r>
        <w:rPr>
          <w:kern w:val="0"/>
          <w:szCs w:val="20"/>
          <w:lang w:val="fr-FR"/>
        </w:rPr>
        <w:tab/>
      </w:r>
      <w:r>
        <w:rPr>
          <w:kern w:val="0"/>
          <w:szCs w:val="20"/>
          <w:lang w:val="fr-FR"/>
        </w:rPr>
        <w:tab/>
      </w:r>
      <w:r>
        <w:rPr>
          <w:kern w:val="0"/>
          <w:szCs w:val="20"/>
          <w:lang w:val="fr-FR"/>
        </w:rPr>
        <w:tab/>
      </w:r>
      <w:r>
        <w:rPr>
          <w:rFonts w:hint="eastAsia"/>
          <w:kern w:val="0"/>
          <w:szCs w:val="20"/>
          <w:lang w:val="fr-CA"/>
        </w:rPr>
        <w:t>他不喝酒了。</w:t>
      </w:r>
    </w:p>
    <w:p w14:paraId="3A5D784D" w14:textId="77777777" w:rsidR="00993BDD" w:rsidRDefault="00993BDD" w:rsidP="00993BDD">
      <w:pPr>
        <w:autoSpaceDE w:val="0"/>
        <w:autoSpaceDN w:val="0"/>
        <w:adjustRightInd w:val="0"/>
        <w:ind w:firstLineChars="600" w:firstLine="1260"/>
        <w:jc w:val="left"/>
        <w:rPr>
          <w:kern w:val="0"/>
          <w:szCs w:val="20"/>
          <w:lang w:val="fr-FR"/>
        </w:rPr>
      </w:pPr>
      <w:r>
        <w:rPr>
          <w:kern w:val="0"/>
          <w:szCs w:val="20"/>
          <w:lang w:val="fr-FR"/>
        </w:rPr>
        <w:t xml:space="preserve">Catherine n’a pas </w:t>
      </w:r>
      <w:r>
        <w:rPr>
          <w:i/>
          <w:iCs/>
          <w:kern w:val="0"/>
          <w:szCs w:val="20"/>
          <w:lang w:val="fr-FR"/>
        </w:rPr>
        <w:t>d’</w:t>
      </w:r>
      <w:r>
        <w:rPr>
          <w:kern w:val="0"/>
          <w:szCs w:val="20"/>
          <w:lang w:val="fr-FR"/>
        </w:rPr>
        <w:t xml:space="preserve">appétit.  </w:t>
      </w:r>
      <w:r>
        <w:rPr>
          <w:kern w:val="0"/>
          <w:szCs w:val="20"/>
          <w:lang w:val="fr-FR"/>
        </w:rPr>
        <w:tab/>
      </w:r>
      <w:r>
        <w:rPr>
          <w:rFonts w:hint="eastAsia"/>
          <w:kern w:val="0"/>
          <w:szCs w:val="20"/>
          <w:lang w:val="fr-FR"/>
        </w:rPr>
        <w:t>卡特琳娜没有胃口。</w:t>
      </w:r>
    </w:p>
    <w:p w14:paraId="2EDD0015" w14:textId="77777777" w:rsidR="00993BDD" w:rsidRDefault="00993BDD" w:rsidP="00993BDD">
      <w:pPr>
        <w:autoSpaceDE w:val="0"/>
        <w:autoSpaceDN w:val="0"/>
        <w:adjustRightInd w:val="0"/>
        <w:ind w:firstLineChars="600" w:firstLine="1260"/>
        <w:jc w:val="left"/>
        <w:rPr>
          <w:kern w:val="0"/>
          <w:szCs w:val="20"/>
          <w:lang w:val="fr-FR"/>
        </w:rPr>
      </w:pPr>
      <w:r>
        <w:rPr>
          <w:rFonts w:hint="eastAsia"/>
          <w:kern w:val="0"/>
          <w:szCs w:val="20"/>
          <w:lang w:val="fr-FR"/>
        </w:rPr>
        <w:t>（注意：</w:t>
      </w:r>
      <w:r>
        <w:rPr>
          <w:rFonts w:hint="eastAsia"/>
          <w:kern w:val="0"/>
          <w:szCs w:val="20"/>
          <w:lang w:val="fr-FR"/>
        </w:rPr>
        <w:t>de</w:t>
      </w:r>
      <w:r>
        <w:rPr>
          <w:kern w:val="0"/>
          <w:szCs w:val="20"/>
          <w:lang w:val="fr-FR"/>
        </w:rPr>
        <w:t xml:space="preserve"> </w:t>
      </w:r>
      <w:r>
        <w:rPr>
          <w:rFonts w:hint="eastAsia"/>
          <w:kern w:val="0"/>
          <w:szCs w:val="20"/>
          <w:lang w:val="fr-FR"/>
        </w:rPr>
        <w:t>后名词如果以元音或哑音</w:t>
      </w:r>
      <w:r>
        <w:rPr>
          <w:rFonts w:hint="eastAsia"/>
          <w:kern w:val="0"/>
          <w:szCs w:val="20"/>
          <w:lang w:val="fr-FR"/>
        </w:rPr>
        <w:t xml:space="preserve"> h </w:t>
      </w:r>
      <w:r>
        <w:rPr>
          <w:rFonts w:hint="eastAsia"/>
          <w:kern w:val="0"/>
          <w:szCs w:val="20"/>
          <w:lang w:val="fr-FR"/>
        </w:rPr>
        <w:t>起始，</w:t>
      </w:r>
      <w:r>
        <w:rPr>
          <w:rFonts w:hint="eastAsia"/>
          <w:kern w:val="0"/>
          <w:szCs w:val="20"/>
          <w:lang w:val="fr-FR"/>
        </w:rPr>
        <w:t xml:space="preserve">de </w:t>
      </w:r>
      <w:r>
        <w:rPr>
          <w:rFonts w:hint="eastAsia"/>
          <w:kern w:val="0"/>
          <w:szCs w:val="20"/>
          <w:lang w:val="fr-FR"/>
        </w:rPr>
        <w:t>要改为</w:t>
      </w:r>
      <w:r>
        <w:rPr>
          <w:kern w:val="0"/>
          <w:szCs w:val="20"/>
          <w:lang w:val="fr-CA"/>
        </w:rPr>
        <w:t xml:space="preserve"> d’</w:t>
      </w:r>
      <w:r>
        <w:rPr>
          <w:rFonts w:hint="eastAsia"/>
          <w:kern w:val="0"/>
          <w:szCs w:val="20"/>
          <w:lang w:val="fr-FR"/>
        </w:rPr>
        <w:t>）</w:t>
      </w:r>
    </w:p>
    <w:p w14:paraId="6F5904DC" w14:textId="77777777" w:rsidR="00993BDD" w:rsidRDefault="00993BDD" w:rsidP="00993BDD">
      <w:pPr>
        <w:autoSpaceDE w:val="0"/>
        <w:autoSpaceDN w:val="0"/>
        <w:adjustRightInd w:val="0"/>
        <w:ind w:firstLineChars="420" w:firstLine="882"/>
        <w:jc w:val="left"/>
        <w:rPr>
          <w:kern w:val="0"/>
          <w:szCs w:val="20"/>
          <w:lang w:val="fr-CA"/>
        </w:rPr>
      </w:pPr>
      <w:r>
        <w:rPr>
          <w:kern w:val="0"/>
          <w:szCs w:val="20"/>
          <w:lang w:val="fr-FR"/>
        </w:rPr>
        <w:t xml:space="preserve">(3) </w:t>
      </w:r>
      <w:r>
        <w:rPr>
          <w:rFonts w:hint="eastAsia"/>
          <w:kern w:val="0"/>
          <w:szCs w:val="20"/>
          <w:lang w:val="zh-CN"/>
        </w:rPr>
        <w:t>注意不要把部分冠词与缩合冠词混同起来</w:t>
      </w:r>
      <w:r>
        <w:rPr>
          <w:rFonts w:hint="eastAsia"/>
          <w:kern w:val="0"/>
          <w:szCs w:val="20"/>
          <w:lang w:val="fr-FR"/>
        </w:rPr>
        <w:t>：</w:t>
      </w:r>
      <w:r>
        <w:rPr>
          <w:kern w:val="0"/>
          <w:szCs w:val="20"/>
          <w:lang w:val="fr-FR"/>
        </w:rPr>
        <w:t xml:space="preserve">  </w:t>
      </w:r>
    </w:p>
    <w:p w14:paraId="451C66F4" w14:textId="77777777" w:rsidR="00993BDD" w:rsidRDefault="00993BDD" w:rsidP="00993BDD">
      <w:pPr>
        <w:autoSpaceDE w:val="0"/>
        <w:autoSpaceDN w:val="0"/>
        <w:adjustRightInd w:val="0"/>
        <w:ind w:firstLineChars="600" w:firstLine="1260"/>
        <w:jc w:val="left"/>
        <w:rPr>
          <w:kern w:val="0"/>
          <w:szCs w:val="20"/>
          <w:lang w:val="fr-CA"/>
        </w:rPr>
      </w:pPr>
      <w:r>
        <w:rPr>
          <w:kern w:val="0"/>
          <w:szCs w:val="20"/>
          <w:lang w:val="fr-CA"/>
        </w:rPr>
        <w:t xml:space="preserve">Nous prenons </w:t>
      </w:r>
      <w:r>
        <w:rPr>
          <w:i/>
          <w:iCs/>
          <w:kern w:val="0"/>
          <w:szCs w:val="20"/>
          <w:lang w:val="fr-CA"/>
        </w:rPr>
        <w:t>du</w:t>
      </w:r>
      <w:r>
        <w:rPr>
          <w:kern w:val="0"/>
          <w:szCs w:val="20"/>
          <w:lang w:val="fr-CA"/>
        </w:rPr>
        <w:t xml:space="preserve"> thé.  </w:t>
      </w:r>
      <w:r>
        <w:rPr>
          <w:kern w:val="0"/>
          <w:szCs w:val="20"/>
          <w:lang w:val="fr-CA"/>
        </w:rPr>
        <w:tab/>
      </w:r>
      <w:r>
        <w:rPr>
          <w:kern w:val="0"/>
          <w:szCs w:val="20"/>
          <w:lang w:val="fr-CA"/>
        </w:rPr>
        <w:tab/>
      </w:r>
      <w:r>
        <w:rPr>
          <w:kern w:val="0"/>
          <w:szCs w:val="20"/>
          <w:lang w:val="fr-CA"/>
        </w:rPr>
        <w:tab/>
      </w:r>
      <w:r>
        <w:rPr>
          <w:rFonts w:hint="eastAsia"/>
          <w:kern w:val="0"/>
          <w:szCs w:val="20"/>
          <w:lang w:val="fr-CA"/>
        </w:rPr>
        <w:t>我们在喝茶。（部分冠词）</w:t>
      </w:r>
    </w:p>
    <w:p w14:paraId="6DA6825E" w14:textId="77777777" w:rsidR="00993BDD" w:rsidRDefault="00993BDD" w:rsidP="00993BDD">
      <w:pPr>
        <w:autoSpaceDE w:val="0"/>
        <w:autoSpaceDN w:val="0"/>
        <w:adjustRightInd w:val="0"/>
        <w:ind w:firstLineChars="600" w:firstLine="1260"/>
        <w:jc w:val="left"/>
        <w:rPr>
          <w:kern w:val="0"/>
          <w:szCs w:val="20"/>
          <w:lang w:val="fr-CA"/>
        </w:rPr>
      </w:pPr>
      <w:r>
        <w:rPr>
          <w:kern w:val="0"/>
          <w:szCs w:val="20"/>
          <w:lang w:val="fr-CA"/>
        </w:rPr>
        <w:t xml:space="preserve">Nous parlons </w:t>
      </w:r>
      <w:r>
        <w:rPr>
          <w:i/>
          <w:iCs/>
          <w:kern w:val="0"/>
          <w:szCs w:val="20"/>
          <w:lang w:val="fr-CA"/>
        </w:rPr>
        <w:t>du</w:t>
      </w:r>
      <w:r>
        <w:rPr>
          <w:kern w:val="0"/>
          <w:szCs w:val="20"/>
          <w:lang w:val="fr-CA"/>
        </w:rPr>
        <w:t xml:space="preserve"> thé.  </w:t>
      </w:r>
      <w:r>
        <w:rPr>
          <w:kern w:val="0"/>
          <w:szCs w:val="20"/>
          <w:lang w:val="fr-CA"/>
        </w:rPr>
        <w:tab/>
      </w:r>
      <w:r>
        <w:rPr>
          <w:kern w:val="0"/>
          <w:szCs w:val="20"/>
          <w:lang w:val="fr-CA"/>
        </w:rPr>
        <w:tab/>
      </w:r>
      <w:r>
        <w:rPr>
          <w:kern w:val="0"/>
          <w:szCs w:val="20"/>
          <w:lang w:val="fr-CA"/>
        </w:rPr>
        <w:tab/>
      </w:r>
      <w:r>
        <w:rPr>
          <w:rFonts w:hint="eastAsia"/>
          <w:kern w:val="0"/>
          <w:szCs w:val="20"/>
          <w:lang w:val="zh-CN"/>
        </w:rPr>
        <w:t>我们在聊</w:t>
      </w:r>
      <w:r>
        <w:rPr>
          <w:rFonts w:hint="eastAsia"/>
          <w:kern w:val="0"/>
          <w:szCs w:val="20"/>
          <w:lang w:val="fr-CA"/>
        </w:rPr>
        <w:t>茶。（缩合冠词）</w:t>
      </w:r>
    </w:p>
    <w:p w14:paraId="27E44749" w14:textId="77777777" w:rsidR="00993BDD" w:rsidRDefault="00993BDD" w:rsidP="00993BDD">
      <w:pPr>
        <w:autoSpaceDE w:val="0"/>
        <w:autoSpaceDN w:val="0"/>
        <w:adjustRightInd w:val="0"/>
        <w:ind w:firstLineChars="420" w:firstLine="882"/>
        <w:jc w:val="left"/>
        <w:rPr>
          <w:kern w:val="0"/>
          <w:szCs w:val="20"/>
          <w:lang w:val="fr-CA"/>
        </w:rPr>
      </w:pPr>
      <w:r>
        <w:rPr>
          <w:kern w:val="0"/>
          <w:szCs w:val="20"/>
          <w:lang w:val="fr-CA"/>
        </w:rPr>
        <w:t xml:space="preserve">(4) </w:t>
      </w:r>
      <w:r>
        <w:rPr>
          <w:rFonts w:hint="eastAsia"/>
          <w:kern w:val="0"/>
          <w:szCs w:val="20"/>
          <w:lang w:val="zh-CN"/>
        </w:rPr>
        <w:t>当句中名词表示总体的概念或确指时</w:t>
      </w:r>
      <w:r>
        <w:rPr>
          <w:rFonts w:hint="eastAsia"/>
          <w:kern w:val="0"/>
          <w:szCs w:val="20"/>
          <w:lang w:val="fr-CA"/>
        </w:rPr>
        <w:t>，</w:t>
      </w:r>
      <w:r>
        <w:rPr>
          <w:rFonts w:hint="eastAsia"/>
          <w:kern w:val="0"/>
          <w:szCs w:val="20"/>
          <w:lang w:val="zh-CN"/>
        </w:rPr>
        <w:t>要使用定冠词或其它限定词</w:t>
      </w:r>
      <w:r>
        <w:rPr>
          <w:rFonts w:hint="eastAsia"/>
          <w:kern w:val="0"/>
          <w:szCs w:val="20"/>
          <w:lang w:val="fr-CA"/>
        </w:rPr>
        <w:t>：</w:t>
      </w:r>
      <w:r>
        <w:rPr>
          <w:kern w:val="0"/>
          <w:szCs w:val="20"/>
          <w:lang w:val="fr-CA"/>
        </w:rPr>
        <w:t xml:space="preserve">  </w:t>
      </w:r>
    </w:p>
    <w:p w14:paraId="7B8F8E2A" w14:textId="77777777" w:rsidR="00993BDD" w:rsidRDefault="00993BDD" w:rsidP="00993BDD">
      <w:pPr>
        <w:autoSpaceDE w:val="0"/>
        <w:autoSpaceDN w:val="0"/>
        <w:adjustRightInd w:val="0"/>
        <w:ind w:firstLineChars="600" w:firstLine="1260"/>
        <w:jc w:val="left"/>
        <w:rPr>
          <w:kern w:val="0"/>
          <w:szCs w:val="20"/>
          <w:lang w:val="fr-CA"/>
        </w:rPr>
      </w:pPr>
      <w:r>
        <w:rPr>
          <w:kern w:val="0"/>
          <w:szCs w:val="20"/>
          <w:lang w:val="fr-CA"/>
        </w:rPr>
        <w:t xml:space="preserve">J’aime bien </w:t>
      </w:r>
      <w:r>
        <w:rPr>
          <w:i/>
          <w:iCs/>
          <w:kern w:val="0"/>
          <w:szCs w:val="20"/>
          <w:lang w:val="fr-CA"/>
        </w:rPr>
        <w:t>les</w:t>
      </w:r>
      <w:r>
        <w:rPr>
          <w:kern w:val="0"/>
          <w:szCs w:val="20"/>
          <w:lang w:val="fr-CA"/>
        </w:rPr>
        <w:t xml:space="preserve"> légumes verts.    </w:t>
      </w:r>
      <w:r>
        <w:rPr>
          <w:rFonts w:hint="eastAsia"/>
          <w:kern w:val="0"/>
          <w:szCs w:val="20"/>
          <w:lang w:val="fr-CA"/>
        </w:rPr>
        <w:t>我喜欢绿菜。（全部的概念</w:t>
      </w:r>
      <w:r>
        <w:rPr>
          <w:kern w:val="0"/>
          <w:szCs w:val="20"/>
          <w:lang w:val="fr-CA"/>
        </w:rPr>
        <w:t>=</w:t>
      </w:r>
      <w:r>
        <w:rPr>
          <w:rFonts w:hint="eastAsia"/>
          <w:kern w:val="0"/>
          <w:szCs w:val="20"/>
          <w:lang w:val="fr-CA"/>
        </w:rPr>
        <w:t>各种菜）</w:t>
      </w:r>
    </w:p>
    <w:p w14:paraId="4D4DC882" w14:textId="77777777" w:rsidR="00993BDD" w:rsidRDefault="00993BDD" w:rsidP="00993BDD">
      <w:pPr>
        <w:autoSpaceDE w:val="0"/>
        <w:autoSpaceDN w:val="0"/>
        <w:adjustRightInd w:val="0"/>
        <w:ind w:firstLineChars="600" w:firstLine="1260"/>
        <w:jc w:val="left"/>
        <w:rPr>
          <w:kern w:val="0"/>
          <w:szCs w:val="20"/>
          <w:lang w:val="fr-CA"/>
        </w:rPr>
      </w:pPr>
      <w:r>
        <w:rPr>
          <w:kern w:val="0"/>
          <w:szCs w:val="20"/>
          <w:lang w:val="fr-CA"/>
        </w:rPr>
        <w:t xml:space="preserve">Je n’aime pas beaucoup </w:t>
      </w:r>
      <w:r>
        <w:rPr>
          <w:i/>
          <w:kern w:val="0"/>
          <w:szCs w:val="20"/>
          <w:lang w:val="fr-CA"/>
        </w:rPr>
        <w:t>la</w:t>
      </w:r>
      <w:r>
        <w:rPr>
          <w:kern w:val="0"/>
          <w:szCs w:val="20"/>
          <w:lang w:val="fr-CA"/>
        </w:rPr>
        <w:t xml:space="preserve"> viande.</w:t>
      </w:r>
      <w:r>
        <w:rPr>
          <w:kern w:val="0"/>
          <w:szCs w:val="20"/>
          <w:lang w:val="fr-CA"/>
        </w:rPr>
        <w:tab/>
      </w:r>
      <w:r>
        <w:rPr>
          <w:rFonts w:hint="eastAsia"/>
          <w:kern w:val="0"/>
          <w:szCs w:val="20"/>
          <w:lang w:val="fr-CA"/>
        </w:rPr>
        <w:t>我不太喜欢（吃）肉。（总体的概念</w:t>
      </w:r>
      <w:r>
        <w:rPr>
          <w:kern w:val="0"/>
          <w:szCs w:val="20"/>
          <w:lang w:val="fr-CA"/>
        </w:rPr>
        <w:t>=</w:t>
      </w:r>
      <w:r>
        <w:rPr>
          <w:rFonts w:hint="eastAsia"/>
          <w:kern w:val="0"/>
          <w:szCs w:val="20"/>
          <w:lang w:val="fr-CA"/>
        </w:rPr>
        <w:t>肉类）</w:t>
      </w:r>
    </w:p>
    <w:p w14:paraId="3C1208C1" w14:textId="77777777" w:rsidR="00993BDD" w:rsidRDefault="00993BDD" w:rsidP="00993BDD">
      <w:pPr>
        <w:autoSpaceDE w:val="0"/>
        <w:autoSpaceDN w:val="0"/>
        <w:adjustRightInd w:val="0"/>
        <w:ind w:firstLineChars="600" w:firstLine="1260"/>
        <w:jc w:val="left"/>
        <w:rPr>
          <w:kern w:val="0"/>
          <w:szCs w:val="20"/>
          <w:lang w:val="fr-CA"/>
        </w:rPr>
      </w:pPr>
      <w:r>
        <w:rPr>
          <w:kern w:val="0"/>
          <w:szCs w:val="20"/>
          <w:lang w:val="fr-CA"/>
        </w:rPr>
        <w:t xml:space="preserve">Passe-moi </w:t>
      </w:r>
      <w:r>
        <w:rPr>
          <w:i/>
          <w:iCs/>
          <w:kern w:val="0"/>
          <w:szCs w:val="20"/>
          <w:lang w:val="fr-CA"/>
        </w:rPr>
        <w:t xml:space="preserve">ce </w:t>
      </w:r>
      <w:r>
        <w:rPr>
          <w:kern w:val="0"/>
          <w:szCs w:val="20"/>
          <w:lang w:val="fr-CA"/>
        </w:rPr>
        <w:t xml:space="preserve">pain, merci. </w:t>
      </w:r>
      <w:r>
        <w:rPr>
          <w:kern w:val="0"/>
          <w:szCs w:val="20"/>
          <w:lang w:val="fr-CA"/>
        </w:rPr>
        <w:tab/>
      </w:r>
      <w:r>
        <w:rPr>
          <w:rFonts w:hint="eastAsia"/>
          <w:kern w:val="0"/>
          <w:szCs w:val="20"/>
          <w:lang w:val="fr-CA"/>
        </w:rPr>
        <w:t>把这个面包给我，谢谢。（确指的概念</w:t>
      </w:r>
      <w:r>
        <w:rPr>
          <w:kern w:val="0"/>
          <w:szCs w:val="20"/>
          <w:lang w:val="fr-CA"/>
        </w:rPr>
        <w:t>=</w:t>
      </w:r>
      <w:r>
        <w:rPr>
          <w:rFonts w:hint="eastAsia"/>
          <w:kern w:val="0"/>
          <w:szCs w:val="20"/>
          <w:lang w:val="fr-CA"/>
        </w:rPr>
        <w:t>那一个）</w:t>
      </w:r>
    </w:p>
    <w:p w14:paraId="1AE6B2AD" w14:textId="77777777" w:rsidR="00993BDD" w:rsidRDefault="00993BDD" w:rsidP="00993BDD">
      <w:pPr>
        <w:autoSpaceDE w:val="0"/>
        <w:autoSpaceDN w:val="0"/>
        <w:adjustRightInd w:val="0"/>
        <w:ind w:firstLineChars="600" w:firstLine="1260"/>
        <w:jc w:val="left"/>
        <w:rPr>
          <w:kern w:val="0"/>
          <w:szCs w:val="20"/>
          <w:lang w:val="fr-CA"/>
        </w:rPr>
      </w:pPr>
      <w:r>
        <w:rPr>
          <w:i/>
          <w:kern w:val="0"/>
          <w:szCs w:val="20"/>
          <w:lang w:val="fr-CA"/>
        </w:rPr>
        <w:t>Mon</w:t>
      </w:r>
      <w:r>
        <w:rPr>
          <w:kern w:val="0"/>
          <w:szCs w:val="20"/>
          <w:lang w:val="fr-CA"/>
        </w:rPr>
        <w:t xml:space="preserve"> café est un peu chaud.</w:t>
      </w:r>
      <w:r>
        <w:rPr>
          <w:kern w:val="0"/>
          <w:szCs w:val="20"/>
          <w:lang w:val="fr-CA"/>
        </w:rPr>
        <w:tab/>
      </w:r>
      <w:r>
        <w:rPr>
          <w:rFonts w:hint="eastAsia"/>
          <w:kern w:val="0"/>
          <w:szCs w:val="20"/>
          <w:lang w:val="fr-CA"/>
        </w:rPr>
        <w:t>我的咖啡有点儿烫。（确指的概念）</w:t>
      </w:r>
    </w:p>
    <w:p w14:paraId="1F61532B" w14:textId="77777777" w:rsidR="00993BDD" w:rsidRDefault="00993BDD" w:rsidP="00993BDD">
      <w:pPr>
        <w:autoSpaceDE w:val="0"/>
        <w:autoSpaceDN w:val="0"/>
        <w:adjustRightInd w:val="0"/>
        <w:ind w:firstLineChars="600" w:firstLine="1260"/>
        <w:jc w:val="left"/>
        <w:rPr>
          <w:kern w:val="0"/>
          <w:szCs w:val="20"/>
          <w:lang w:val="fr-CA"/>
        </w:rPr>
      </w:pPr>
    </w:p>
    <w:p w14:paraId="73C05490" w14:textId="77777777" w:rsidR="00993BDD" w:rsidRPr="0047006E" w:rsidRDefault="00993BDD" w:rsidP="00993BDD">
      <w:pPr>
        <w:pStyle w:val="a5"/>
        <w:numPr>
          <w:ilvl w:val="0"/>
          <w:numId w:val="34"/>
        </w:numPr>
        <w:autoSpaceDE w:val="0"/>
        <w:autoSpaceDN w:val="0"/>
        <w:adjustRightInd w:val="0"/>
        <w:ind w:firstLineChars="69" w:firstLine="145"/>
        <w:jc w:val="left"/>
        <w:rPr>
          <w:rFonts w:ascii="Calibri Light" w:hAnsi="Calibri Light" w:cs="Times New Roman"/>
          <w:kern w:val="0"/>
          <w:szCs w:val="20"/>
          <w:lang w:val="fr-FR"/>
        </w:rPr>
      </w:pPr>
      <w:r>
        <w:rPr>
          <w:rFonts w:ascii="Calibri Light" w:hAnsi="Calibri Light" w:cs="Times New Roman" w:hint="eastAsia"/>
          <w:b/>
          <w:kern w:val="0"/>
          <w:szCs w:val="20"/>
          <w:lang w:val="fr-FR"/>
        </w:rPr>
        <w:t>确定的</w:t>
      </w:r>
      <w:r w:rsidRPr="0047006E">
        <w:rPr>
          <w:rFonts w:ascii="Calibri Light" w:hAnsi="Calibri Light" w:cs="Times New Roman" w:hint="eastAsia"/>
          <w:b/>
          <w:kern w:val="0"/>
          <w:szCs w:val="20"/>
          <w:lang w:val="fr-FR"/>
        </w:rPr>
        <w:t>数量</w:t>
      </w:r>
      <w:r w:rsidRPr="0047006E">
        <w:rPr>
          <w:rFonts w:ascii="Calibri Light" w:hAnsi="Calibri Light" w:cs="Times New Roman"/>
          <w:b/>
          <w:kern w:val="0"/>
          <w:szCs w:val="20"/>
          <w:lang w:val="fr-FR"/>
        </w:rPr>
        <w:t xml:space="preserve"> </w:t>
      </w:r>
      <w:r w:rsidRPr="0047006E">
        <w:rPr>
          <w:rFonts w:ascii="Calibri Light" w:hAnsi="Calibri Light" w:cs="Times New Roman"/>
          <w:kern w:val="0"/>
          <w:szCs w:val="20"/>
          <w:lang w:val="fr-FR"/>
        </w:rPr>
        <w:t>(la quantité</w:t>
      </w:r>
      <w:r>
        <w:rPr>
          <w:rFonts w:ascii="Calibri Light" w:hAnsi="Calibri Light" w:cs="Times New Roman" w:hint="eastAsia"/>
          <w:kern w:val="0"/>
          <w:szCs w:val="20"/>
          <w:lang w:val="fr-FR"/>
        </w:rPr>
        <w:t xml:space="preserve"> d</w:t>
      </w:r>
      <w:r>
        <w:rPr>
          <w:rFonts w:ascii="Calibri Light" w:hAnsi="Calibri Light" w:cs="Times New Roman" w:hint="eastAsia"/>
          <w:kern w:val="0"/>
          <w:szCs w:val="20"/>
          <w:lang w:val="fr-FR"/>
        </w:rPr>
        <w:t>é</w:t>
      </w:r>
      <w:r>
        <w:rPr>
          <w:rFonts w:ascii="Calibri Light" w:hAnsi="Calibri Light" w:cs="Times New Roman" w:hint="eastAsia"/>
          <w:kern w:val="0"/>
          <w:szCs w:val="20"/>
          <w:lang w:val="fr-FR"/>
        </w:rPr>
        <w:t>termin</w:t>
      </w:r>
      <w:r>
        <w:rPr>
          <w:rFonts w:ascii="Calibri Light" w:hAnsi="Calibri Light" w:cs="Times New Roman" w:hint="eastAsia"/>
          <w:kern w:val="0"/>
          <w:szCs w:val="20"/>
          <w:lang w:val="fr-FR"/>
        </w:rPr>
        <w:t>é</w:t>
      </w:r>
      <w:r>
        <w:rPr>
          <w:rFonts w:ascii="Calibri Light" w:hAnsi="Calibri Light" w:cs="Times New Roman" w:hint="eastAsia"/>
          <w:kern w:val="0"/>
          <w:szCs w:val="20"/>
          <w:lang w:val="fr-FR"/>
        </w:rPr>
        <w:t>e</w:t>
      </w:r>
      <w:r w:rsidRPr="0047006E">
        <w:rPr>
          <w:rFonts w:ascii="Calibri Light" w:hAnsi="Calibri Light" w:cs="Times New Roman"/>
          <w:kern w:val="0"/>
          <w:szCs w:val="20"/>
          <w:lang w:val="fr-FR"/>
        </w:rPr>
        <w:t>)</w:t>
      </w:r>
    </w:p>
    <w:p w14:paraId="3478FE24" w14:textId="77777777" w:rsidR="00993BDD" w:rsidRPr="004F0C5A" w:rsidRDefault="00993BDD" w:rsidP="00993BDD">
      <w:pPr>
        <w:autoSpaceDE w:val="0"/>
        <w:autoSpaceDN w:val="0"/>
        <w:adjustRightInd w:val="0"/>
        <w:ind w:left="360" w:firstLineChars="100" w:firstLine="210"/>
        <w:jc w:val="left"/>
        <w:rPr>
          <w:rFonts w:ascii="Calibri Light" w:hAnsi="Calibri Light" w:cs="Times New Roman"/>
          <w:kern w:val="0"/>
          <w:szCs w:val="20"/>
          <w:lang w:val="fr-FR"/>
        </w:rPr>
      </w:pPr>
      <w:r w:rsidRPr="004F0C5A">
        <w:rPr>
          <w:rFonts w:ascii="Calibri Light" w:hAnsi="Calibri Light" w:cs="Times New Roman" w:hint="eastAsia"/>
          <w:kern w:val="0"/>
          <w:szCs w:val="20"/>
          <w:lang w:val="fr-FR"/>
        </w:rPr>
        <w:t xml:space="preserve">  </w:t>
      </w:r>
      <w:r>
        <w:rPr>
          <w:rFonts w:ascii="Calibri Light" w:hAnsi="Calibri Light" w:cs="Times New Roman" w:hint="eastAsia"/>
          <w:kern w:val="0"/>
          <w:szCs w:val="20"/>
          <w:lang w:val="fr-FR"/>
        </w:rPr>
        <w:t xml:space="preserve"> </w:t>
      </w:r>
      <w:r w:rsidRPr="004F0C5A">
        <w:rPr>
          <w:rFonts w:ascii="Calibri Light" w:hAnsi="Calibri Light" w:cs="Times New Roman" w:hint="eastAsia"/>
          <w:kern w:val="0"/>
          <w:szCs w:val="20"/>
          <w:lang w:val="fr-FR"/>
        </w:rPr>
        <w:t>一个确定的数量还可以借助以下方式</w:t>
      </w:r>
      <w:r>
        <w:rPr>
          <w:rFonts w:ascii="Calibri Light" w:hAnsi="Calibri Light" w:cs="Times New Roman" w:hint="eastAsia"/>
          <w:kern w:val="0"/>
          <w:szCs w:val="20"/>
          <w:lang w:val="fr-FR"/>
        </w:rPr>
        <w:t>来</w:t>
      </w:r>
      <w:r w:rsidRPr="004F0C5A">
        <w:rPr>
          <w:rFonts w:ascii="Calibri Light" w:hAnsi="Calibri Light" w:cs="Times New Roman" w:hint="eastAsia"/>
          <w:kern w:val="0"/>
          <w:szCs w:val="20"/>
          <w:lang w:val="fr-FR"/>
        </w:rPr>
        <w:t>表达：</w:t>
      </w:r>
    </w:p>
    <w:p w14:paraId="20BA7F3A" w14:textId="77777777" w:rsidR="00993BDD" w:rsidRPr="004F0C5A" w:rsidRDefault="00993BDD" w:rsidP="00993BDD">
      <w:pPr>
        <w:autoSpaceDE w:val="0"/>
        <w:autoSpaceDN w:val="0"/>
        <w:adjustRightInd w:val="0"/>
        <w:ind w:left="360" w:firstLineChars="100" w:firstLine="210"/>
        <w:jc w:val="left"/>
        <w:rPr>
          <w:rFonts w:ascii="Calibri Light" w:hAnsi="Calibri Light" w:cs="Times New Roman"/>
          <w:kern w:val="0"/>
          <w:szCs w:val="20"/>
          <w:lang w:val="fr-FR"/>
        </w:rPr>
      </w:pPr>
      <w:r>
        <w:rPr>
          <w:rFonts w:ascii="Calibri Light" w:hAnsi="Calibri Light" w:cs="Times New Roman" w:hint="eastAsia"/>
          <w:kern w:val="0"/>
          <w:szCs w:val="20"/>
          <w:lang w:val="fr-FR"/>
        </w:rPr>
        <w:t xml:space="preserve">   1</w:t>
      </w:r>
      <w:r>
        <w:rPr>
          <w:rFonts w:ascii="Calibri Light" w:hAnsi="Calibri Light" w:cs="Times New Roman"/>
          <w:kern w:val="0"/>
          <w:szCs w:val="20"/>
          <w:lang w:val="fr-FR"/>
        </w:rPr>
        <w:t xml:space="preserve">) </w:t>
      </w:r>
      <w:r w:rsidRPr="004F0C5A">
        <w:rPr>
          <w:rFonts w:ascii="Calibri Light" w:hAnsi="Calibri Light" w:cs="Times New Roman" w:hint="eastAsia"/>
          <w:kern w:val="0"/>
          <w:szCs w:val="20"/>
          <w:lang w:val="fr-FR"/>
        </w:rPr>
        <w:t>【名词词组</w:t>
      </w:r>
      <w:r>
        <w:rPr>
          <w:rFonts w:ascii="Calibri Light" w:hAnsi="Calibri Light" w:cs="Times New Roman" w:hint="eastAsia"/>
          <w:kern w:val="0"/>
          <w:szCs w:val="20"/>
          <w:lang w:val="fr-FR"/>
        </w:rPr>
        <w:t xml:space="preserve"> + de + </w:t>
      </w:r>
      <w:r>
        <w:rPr>
          <w:rFonts w:ascii="Calibri Light" w:hAnsi="Calibri Light" w:cs="Times New Roman" w:hint="eastAsia"/>
          <w:kern w:val="0"/>
          <w:szCs w:val="20"/>
          <w:lang w:val="fr-FR"/>
        </w:rPr>
        <w:t>相关名词</w:t>
      </w:r>
      <w:r w:rsidRPr="004F0C5A">
        <w:rPr>
          <w:rFonts w:ascii="Calibri Light" w:hAnsi="Calibri Light" w:cs="Times New Roman" w:hint="eastAsia"/>
          <w:kern w:val="0"/>
          <w:szCs w:val="20"/>
          <w:lang w:val="fr-FR"/>
        </w:rPr>
        <w:t>】</w:t>
      </w:r>
    </w:p>
    <w:p w14:paraId="2DAF86E0" w14:textId="77777777" w:rsidR="00993BDD" w:rsidRDefault="00993BDD" w:rsidP="00993BDD">
      <w:pPr>
        <w:rPr>
          <w:lang w:val="fr-CA"/>
        </w:rPr>
      </w:pPr>
      <w:r>
        <w:rPr>
          <w:lang w:val="fr-CA"/>
        </w:rPr>
        <w:t xml:space="preserve">  </w:t>
      </w:r>
      <w:r>
        <w:rPr>
          <w:rFonts w:hint="eastAsia"/>
          <w:lang w:val="fr-CA"/>
        </w:rPr>
        <w:t xml:space="preserve">     </w:t>
      </w:r>
      <w:r>
        <w:rPr>
          <w:lang w:val="fr-CA"/>
        </w:rPr>
        <w:t xml:space="preserve">    </w:t>
      </w:r>
      <w:r>
        <w:rPr>
          <w:rFonts w:hint="eastAsia"/>
          <w:lang w:val="fr-CA"/>
        </w:rPr>
        <w:t xml:space="preserve"> un kilo de...  </w:t>
      </w:r>
      <w:r>
        <w:rPr>
          <w:lang w:val="fr-CA"/>
        </w:rPr>
        <w:t xml:space="preserve">une tranche de...  </w:t>
      </w:r>
      <w:r>
        <w:rPr>
          <w:rFonts w:hint="eastAsia"/>
          <w:lang w:val="fr-CA"/>
        </w:rPr>
        <w:t xml:space="preserve"> un litre de...</w:t>
      </w:r>
      <w:r>
        <w:rPr>
          <w:lang w:val="fr-CA"/>
        </w:rPr>
        <w:t xml:space="preserve"> </w:t>
      </w:r>
      <w:r>
        <w:rPr>
          <w:rFonts w:hint="eastAsia"/>
          <w:lang w:val="fr-CA"/>
        </w:rPr>
        <w:t>等</w:t>
      </w:r>
    </w:p>
    <w:p w14:paraId="41D5F8B2" w14:textId="77777777" w:rsidR="00993BDD" w:rsidRDefault="00993BDD" w:rsidP="00993BDD">
      <w:pPr>
        <w:rPr>
          <w:lang w:val="fr-CA"/>
        </w:rPr>
      </w:pPr>
      <w:r>
        <w:rPr>
          <w:rFonts w:hint="eastAsia"/>
          <w:lang w:val="fr-CA"/>
        </w:rPr>
        <w:t xml:space="preserve">            </w:t>
      </w:r>
      <w:r>
        <w:rPr>
          <w:rFonts w:hint="eastAsia"/>
          <w:lang w:val="fr-CA"/>
        </w:rPr>
        <w:t>如：</w:t>
      </w:r>
      <w:r w:rsidRPr="00AD0056">
        <w:rPr>
          <w:i/>
          <w:lang w:val="fr-CA"/>
        </w:rPr>
        <w:t>un kilo de</w:t>
      </w:r>
      <w:r>
        <w:rPr>
          <w:lang w:val="fr-CA"/>
        </w:rPr>
        <w:t xml:space="preserve"> pommes  </w:t>
      </w:r>
      <w:r>
        <w:rPr>
          <w:rFonts w:hint="eastAsia"/>
          <w:lang w:val="fr-CA"/>
        </w:rPr>
        <w:tab/>
      </w:r>
      <w:r>
        <w:rPr>
          <w:rFonts w:hint="eastAsia"/>
          <w:lang w:val="fr-CA"/>
        </w:rPr>
        <w:t>一公斤苹果</w:t>
      </w:r>
    </w:p>
    <w:p w14:paraId="48B29CC8" w14:textId="77777777" w:rsidR="00993BDD" w:rsidRDefault="00993BDD" w:rsidP="00993BDD">
      <w:pPr>
        <w:ind w:firstLineChars="800" w:firstLine="1680"/>
        <w:rPr>
          <w:lang w:val="fr-CA"/>
        </w:rPr>
      </w:pPr>
      <w:r w:rsidRPr="00AD0056">
        <w:rPr>
          <w:i/>
          <w:lang w:val="fr-CA"/>
        </w:rPr>
        <w:t>une tranche</w:t>
      </w:r>
      <w:r>
        <w:rPr>
          <w:lang w:val="fr-CA"/>
        </w:rPr>
        <w:t xml:space="preserve"> </w:t>
      </w:r>
      <w:r w:rsidRPr="00AD0056">
        <w:rPr>
          <w:i/>
          <w:lang w:val="fr-CA"/>
        </w:rPr>
        <w:t>de</w:t>
      </w:r>
      <w:r>
        <w:rPr>
          <w:lang w:val="fr-CA"/>
        </w:rPr>
        <w:t xml:space="preserve"> pain </w:t>
      </w:r>
      <w:r>
        <w:rPr>
          <w:rFonts w:hint="eastAsia"/>
          <w:lang w:val="fr-CA"/>
        </w:rPr>
        <w:tab/>
      </w:r>
      <w:r>
        <w:rPr>
          <w:rFonts w:hint="eastAsia"/>
          <w:lang w:val="fr-CA"/>
        </w:rPr>
        <w:t>一片面包</w:t>
      </w:r>
    </w:p>
    <w:p w14:paraId="07356F83" w14:textId="77777777" w:rsidR="00993BDD" w:rsidRDefault="00993BDD" w:rsidP="00993BDD">
      <w:pPr>
        <w:ind w:firstLineChars="800" w:firstLine="1680"/>
        <w:rPr>
          <w:b/>
          <w:bCs/>
          <w:kern w:val="0"/>
          <w:szCs w:val="20"/>
          <w:shd w:val="pct15" w:color="auto" w:fill="FFFFFF"/>
          <w:lang w:val="fr-FR"/>
        </w:rPr>
      </w:pPr>
      <w:r w:rsidRPr="00AD0056">
        <w:rPr>
          <w:i/>
          <w:lang w:val="fr-CA"/>
        </w:rPr>
        <w:t>un litre de</w:t>
      </w:r>
      <w:r>
        <w:rPr>
          <w:lang w:val="fr-CA"/>
        </w:rPr>
        <w:t xml:space="preserve"> lait</w:t>
      </w:r>
      <w:r>
        <w:rPr>
          <w:rFonts w:hint="eastAsia"/>
          <w:lang w:val="fr-CA"/>
        </w:rPr>
        <w:t xml:space="preserve">      </w:t>
      </w:r>
      <w:r>
        <w:rPr>
          <w:rFonts w:hint="eastAsia"/>
          <w:lang w:val="fr-CA"/>
        </w:rPr>
        <w:tab/>
      </w:r>
      <w:r>
        <w:rPr>
          <w:rFonts w:hint="eastAsia"/>
          <w:lang w:val="fr-CA"/>
        </w:rPr>
        <w:t>一升牛奶</w:t>
      </w:r>
    </w:p>
    <w:p w14:paraId="2803B9AD" w14:textId="77777777" w:rsidR="00993BDD" w:rsidRPr="004F0C5A" w:rsidRDefault="00993BDD" w:rsidP="00993BDD">
      <w:pPr>
        <w:autoSpaceDE w:val="0"/>
        <w:autoSpaceDN w:val="0"/>
        <w:adjustRightInd w:val="0"/>
        <w:ind w:left="360" w:firstLineChars="100" w:firstLine="210"/>
        <w:jc w:val="left"/>
        <w:rPr>
          <w:rFonts w:ascii="Calibri Light" w:hAnsi="Calibri Light" w:cs="Times New Roman"/>
          <w:kern w:val="0"/>
          <w:szCs w:val="20"/>
          <w:lang w:val="fr-FR"/>
        </w:rPr>
      </w:pPr>
      <w:r>
        <w:rPr>
          <w:rFonts w:ascii="Calibri Light" w:hAnsi="Calibri Light" w:cs="Times New Roman" w:hint="eastAsia"/>
          <w:kern w:val="0"/>
          <w:szCs w:val="20"/>
          <w:lang w:val="fr-FR"/>
        </w:rPr>
        <w:t xml:space="preserve">   </w:t>
      </w:r>
      <w:r>
        <w:rPr>
          <w:rFonts w:ascii="Calibri Light" w:hAnsi="Calibri Light" w:cs="Times New Roman"/>
          <w:kern w:val="0"/>
          <w:szCs w:val="20"/>
          <w:lang w:val="fr-FR"/>
        </w:rPr>
        <w:t xml:space="preserve">2) </w:t>
      </w:r>
      <w:r w:rsidRPr="004F0C5A">
        <w:rPr>
          <w:rFonts w:ascii="Calibri Light" w:hAnsi="Calibri Light" w:cs="Times New Roman" w:hint="eastAsia"/>
          <w:kern w:val="0"/>
          <w:szCs w:val="20"/>
          <w:lang w:val="fr-FR"/>
        </w:rPr>
        <w:t>【</w:t>
      </w:r>
      <w:r>
        <w:rPr>
          <w:rFonts w:ascii="Calibri Light" w:hAnsi="Calibri Light" w:cs="Times New Roman" w:hint="eastAsia"/>
          <w:kern w:val="0"/>
          <w:szCs w:val="20"/>
          <w:lang w:val="fr-FR"/>
        </w:rPr>
        <w:t>副词</w:t>
      </w:r>
      <w:r>
        <w:rPr>
          <w:rFonts w:ascii="Calibri Light" w:hAnsi="Calibri Light" w:cs="Times New Roman" w:hint="eastAsia"/>
          <w:kern w:val="0"/>
          <w:szCs w:val="20"/>
          <w:lang w:val="fr-FR"/>
        </w:rPr>
        <w:t xml:space="preserve"> + de + </w:t>
      </w:r>
      <w:r>
        <w:rPr>
          <w:rFonts w:ascii="Calibri Light" w:hAnsi="Calibri Light" w:cs="Times New Roman" w:hint="eastAsia"/>
          <w:kern w:val="0"/>
          <w:szCs w:val="20"/>
          <w:lang w:val="fr-FR"/>
        </w:rPr>
        <w:t>相关名词</w:t>
      </w:r>
      <w:r w:rsidRPr="004F0C5A">
        <w:rPr>
          <w:rFonts w:ascii="Calibri Light" w:hAnsi="Calibri Light" w:cs="Times New Roman" w:hint="eastAsia"/>
          <w:kern w:val="0"/>
          <w:szCs w:val="20"/>
          <w:lang w:val="fr-FR"/>
        </w:rPr>
        <w:t>】</w:t>
      </w:r>
    </w:p>
    <w:p w14:paraId="31F6E775" w14:textId="77777777" w:rsidR="00993BDD" w:rsidRDefault="00993BDD" w:rsidP="00993BDD">
      <w:pPr>
        <w:rPr>
          <w:lang w:val="fr-CA"/>
        </w:rPr>
      </w:pPr>
      <w:r>
        <w:rPr>
          <w:lang w:val="fr-CA"/>
        </w:rPr>
        <w:t xml:space="preserve">  </w:t>
      </w:r>
      <w:r>
        <w:rPr>
          <w:rFonts w:hint="eastAsia"/>
          <w:lang w:val="fr-CA"/>
        </w:rPr>
        <w:t xml:space="preserve">     </w:t>
      </w:r>
      <w:r>
        <w:rPr>
          <w:lang w:val="fr-CA"/>
        </w:rPr>
        <w:t xml:space="preserve">    </w:t>
      </w:r>
      <w:r>
        <w:rPr>
          <w:rFonts w:hint="eastAsia"/>
          <w:lang w:val="fr-CA"/>
        </w:rPr>
        <w:t xml:space="preserve"> </w:t>
      </w:r>
      <w:r>
        <w:rPr>
          <w:lang w:val="fr-CA"/>
        </w:rPr>
        <w:t>peu</w:t>
      </w:r>
      <w:r>
        <w:rPr>
          <w:rFonts w:hint="eastAsia"/>
          <w:lang w:val="fr-CA"/>
        </w:rPr>
        <w:t xml:space="preserve"> de...  </w:t>
      </w:r>
      <w:r>
        <w:rPr>
          <w:lang w:val="fr-CA"/>
        </w:rPr>
        <w:t xml:space="preserve"> assez de...  </w:t>
      </w:r>
      <w:r>
        <w:rPr>
          <w:rFonts w:hint="eastAsia"/>
          <w:lang w:val="fr-CA"/>
        </w:rPr>
        <w:t xml:space="preserve"> </w:t>
      </w:r>
      <w:r>
        <w:rPr>
          <w:lang w:val="fr-CA"/>
        </w:rPr>
        <w:t>beaucoup</w:t>
      </w:r>
      <w:r>
        <w:rPr>
          <w:rFonts w:hint="eastAsia"/>
          <w:lang w:val="fr-CA"/>
        </w:rPr>
        <w:t xml:space="preserve"> de...</w:t>
      </w:r>
      <w:r>
        <w:rPr>
          <w:lang w:val="fr-CA"/>
        </w:rPr>
        <w:t xml:space="preserve">   trop de...</w:t>
      </w:r>
      <w:r>
        <w:rPr>
          <w:rFonts w:hint="eastAsia"/>
          <w:lang w:val="fr-CA"/>
        </w:rPr>
        <w:t xml:space="preserve"> </w:t>
      </w:r>
      <w:r>
        <w:rPr>
          <w:rFonts w:hint="eastAsia"/>
          <w:lang w:val="fr-CA"/>
        </w:rPr>
        <w:t>等</w:t>
      </w:r>
    </w:p>
    <w:p w14:paraId="681A4386" w14:textId="77777777" w:rsidR="00993BDD" w:rsidRDefault="00993BDD" w:rsidP="00993BDD">
      <w:pPr>
        <w:rPr>
          <w:lang w:val="fr-CA"/>
        </w:rPr>
      </w:pPr>
      <w:r>
        <w:rPr>
          <w:rFonts w:hint="eastAsia"/>
          <w:lang w:val="fr-CA"/>
        </w:rPr>
        <w:t xml:space="preserve">            </w:t>
      </w:r>
      <w:r>
        <w:rPr>
          <w:rFonts w:hint="eastAsia"/>
          <w:lang w:val="fr-CA"/>
        </w:rPr>
        <w:t>如：</w:t>
      </w:r>
      <w:r>
        <w:rPr>
          <w:lang w:val="fr-CA"/>
        </w:rPr>
        <w:t xml:space="preserve">Il y a </w:t>
      </w:r>
      <w:r>
        <w:rPr>
          <w:i/>
          <w:lang w:val="fr-CA"/>
        </w:rPr>
        <w:t>peu</w:t>
      </w:r>
      <w:r w:rsidRPr="00AD0056">
        <w:rPr>
          <w:i/>
          <w:lang w:val="fr-CA"/>
        </w:rPr>
        <w:t xml:space="preserve"> de</w:t>
      </w:r>
      <w:r>
        <w:rPr>
          <w:lang w:val="fr-CA"/>
        </w:rPr>
        <w:t xml:space="preserve"> gens.  </w:t>
      </w:r>
      <w:r>
        <w:rPr>
          <w:rFonts w:hint="eastAsia"/>
          <w:lang w:val="fr-CA"/>
        </w:rPr>
        <w:tab/>
      </w:r>
      <w:r>
        <w:rPr>
          <w:rFonts w:hint="eastAsia"/>
          <w:lang w:val="fr-CA"/>
        </w:rPr>
        <w:tab/>
      </w:r>
      <w:r>
        <w:rPr>
          <w:rFonts w:hint="eastAsia"/>
          <w:lang w:val="fr-CA"/>
        </w:rPr>
        <w:t>人很少。</w:t>
      </w:r>
    </w:p>
    <w:p w14:paraId="529D6B95" w14:textId="77777777" w:rsidR="00993BDD" w:rsidRDefault="00993BDD" w:rsidP="00993BDD">
      <w:pPr>
        <w:ind w:firstLineChars="800" w:firstLine="1680"/>
        <w:rPr>
          <w:lang w:val="fr-CA"/>
        </w:rPr>
      </w:pPr>
      <w:r w:rsidRPr="001C20C9">
        <w:rPr>
          <w:lang w:val="fr-CA"/>
        </w:rPr>
        <w:t>J</w:t>
      </w:r>
      <w:r>
        <w:rPr>
          <w:lang w:val="fr-CA"/>
        </w:rPr>
        <w:t>e n</w:t>
      </w:r>
      <w:r w:rsidRPr="001C20C9">
        <w:rPr>
          <w:lang w:val="fr-CA"/>
        </w:rPr>
        <w:t>’ai</w:t>
      </w:r>
      <w:r>
        <w:rPr>
          <w:lang w:val="fr-CA"/>
        </w:rPr>
        <w:t xml:space="preserve"> pas </w:t>
      </w:r>
      <w:r w:rsidRPr="001C20C9">
        <w:rPr>
          <w:i/>
          <w:lang w:val="fr-CA"/>
        </w:rPr>
        <w:t>assez d</w:t>
      </w:r>
      <w:r>
        <w:rPr>
          <w:lang w:val="fr-CA"/>
        </w:rPr>
        <w:t xml:space="preserve">’argent. </w:t>
      </w:r>
      <w:r>
        <w:rPr>
          <w:rFonts w:hint="eastAsia"/>
          <w:lang w:val="fr-CA"/>
        </w:rPr>
        <w:tab/>
      </w:r>
      <w:r>
        <w:rPr>
          <w:rFonts w:hint="eastAsia"/>
          <w:lang w:val="fr-CA"/>
        </w:rPr>
        <w:t>我钱不够。</w:t>
      </w:r>
    </w:p>
    <w:p w14:paraId="7C350F4A" w14:textId="77777777" w:rsidR="00993BDD" w:rsidRDefault="00993BDD" w:rsidP="00993BDD">
      <w:pPr>
        <w:pStyle w:val="a6"/>
        <w:rPr>
          <w:rFonts w:ascii="Calibri Light" w:hAnsi="Calibri Light" w:cs="Times New Roman"/>
          <w:kern w:val="0"/>
          <w:szCs w:val="20"/>
        </w:rPr>
      </w:pPr>
      <w:r>
        <w:rPr>
          <w:rFonts w:ascii="Calibri Light" w:hAnsi="Calibri Light" w:cs="Times New Roman" w:hint="eastAsia"/>
          <w:kern w:val="0"/>
          <w:szCs w:val="20"/>
          <w:lang w:val="fr-FR"/>
        </w:rPr>
        <w:t xml:space="preserve">                </w:t>
      </w:r>
      <w:r>
        <w:rPr>
          <w:rFonts w:ascii="Calibri Light" w:hAnsi="Calibri Light" w:cs="Times New Roman"/>
          <w:kern w:val="0"/>
          <w:szCs w:val="20"/>
          <w:lang w:val="fr-FR"/>
        </w:rPr>
        <w:t>I</w:t>
      </w:r>
      <w:r>
        <w:rPr>
          <w:rFonts w:ascii="Calibri Light" w:hAnsi="Calibri Light" w:cs="Times New Roman" w:hint="eastAsia"/>
          <w:kern w:val="0"/>
          <w:szCs w:val="20"/>
          <w:lang w:val="fr-FR"/>
        </w:rPr>
        <w:t xml:space="preserve">l </w:t>
      </w:r>
      <w:r>
        <w:rPr>
          <w:rFonts w:ascii="Calibri Light" w:hAnsi="Calibri Light" w:cs="Times New Roman"/>
          <w:kern w:val="0"/>
          <w:szCs w:val="20"/>
        </w:rPr>
        <w:t xml:space="preserve">a </w:t>
      </w:r>
      <w:r w:rsidRPr="001C20C9">
        <w:rPr>
          <w:rFonts w:ascii="Calibri Light" w:hAnsi="Calibri Light" w:cs="Times New Roman"/>
          <w:i/>
          <w:kern w:val="0"/>
          <w:szCs w:val="20"/>
        </w:rPr>
        <w:t>beaucoup de</w:t>
      </w:r>
      <w:r>
        <w:rPr>
          <w:rFonts w:ascii="Calibri Light" w:hAnsi="Calibri Light" w:cs="Times New Roman"/>
          <w:kern w:val="0"/>
          <w:szCs w:val="20"/>
        </w:rPr>
        <w:t xml:space="preserve"> livres   </w:t>
      </w:r>
      <w:r>
        <w:rPr>
          <w:rFonts w:ascii="Calibri Light" w:hAnsi="Calibri Light" w:cs="Times New Roman" w:hint="eastAsia"/>
          <w:kern w:val="0"/>
          <w:szCs w:val="20"/>
        </w:rPr>
        <w:tab/>
      </w:r>
      <w:r>
        <w:rPr>
          <w:rFonts w:ascii="Calibri Light" w:hAnsi="Calibri Light" w:cs="Times New Roman" w:hint="eastAsia"/>
          <w:kern w:val="0"/>
          <w:szCs w:val="20"/>
        </w:rPr>
        <w:t>他有很多书。</w:t>
      </w:r>
    </w:p>
    <w:p w14:paraId="1A9873C2" w14:textId="77777777" w:rsidR="00993BDD" w:rsidRDefault="00993BDD" w:rsidP="00993BDD">
      <w:pPr>
        <w:pStyle w:val="a6"/>
        <w:rPr>
          <w:rFonts w:ascii="Calibri Light" w:hAnsi="Calibri Light" w:cs="Times New Roman"/>
          <w:kern w:val="0"/>
          <w:szCs w:val="20"/>
        </w:rPr>
      </w:pPr>
      <w:r>
        <w:rPr>
          <w:rFonts w:ascii="Calibri Light" w:hAnsi="Calibri Light" w:cs="Times New Roman" w:hint="eastAsia"/>
          <w:kern w:val="0"/>
          <w:szCs w:val="20"/>
        </w:rPr>
        <w:t xml:space="preserve">                </w:t>
      </w:r>
      <w:r>
        <w:rPr>
          <w:rFonts w:ascii="Calibri Light" w:hAnsi="Calibri Light" w:cs="Times New Roman"/>
          <w:kern w:val="0"/>
          <w:szCs w:val="20"/>
        </w:rPr>
        <w:t>I</w:t>
      </w:r>
      <w:r>
        <w:rPr>
          <w:rFonts w:ascii="Calibri Light" w:hAnsi="Calibri Light" w:cs="Times New Roman" w:hint="eastAsia"/>
          <w:kern w:val="0"/>
          <w:szCs w:val="20"/>
        </w:rPr>
        <w:t>l</w:t>
      </w:r>
      <w:r>
        <w:rPr>
          <w:rFonts w:ascii="Calibri Light" w:hAnsi="Calibri Light" w:cs="Times New Roman"/>
          <w:kern w:val="0"/>
          <w:szCs w:val="20"/>
        </w:rPr>
        <w:t xml:space="preserve"> y a </w:t>
      </w:r>
      <w:r w:rsidRPr="001C20C9">
        <w:rPr>
          <w:rFonts w:ascii="Calibri Light" w:hAnsi="Calibri Light" w:cs="Times New Roman"/>
          <w:i/>
          <w:kern w:val="0"/>
          <w:szCs w:val="20"/>
        </w:rPr>
        <w:t>trop de</w:t>
      </w:r>
      <w:r>
        <w:rPr>
          <w:rFonts w:ascii="Calibri Light" w:hAnsi="Calibri Light" w:cs="Times New Roman"/>
          <w:kern w:val="0"/>
          <w:szCs w:val="20"/>
        </w:rPr>
        <w:t xml:space="preserve"> monde.</w:t>
      </w:r>
      <w:r>
        <w:rPr>
          <w:rFonts w:ascii="Calibri Light" w:hAnsi="Calibri Light" w:cs="Times New Roman"/>
          <w:kern w:val="0"/>
          <w:szCs w:val="20"/>
        </w:rPr>
        <w:tab/>
      </w:r>
      <w:r>
        <w:rPr>
          <w:rFonts w:ascii="Calibri Light" w:hAnsi="Calibri Light" w:cs="Times New Roman"/>
          <w:kern w:val="0"/>
          <w:szCs w:val="20"/>
        </w:rPr>
        <w:tab/>
      </w:r>
      <w:r>
        <w:rPr>
          <w:rFonts w:ascii="Calibri Light" w:hAnsi="Calibri Light" w:cs="Times New Roman" w:hint="eastAsia"/>
          <w:kern w:val="0"/>
          <w:szCs w:val="20"/>
        </w:rPr>
        <w:t>那儿人山人海。</w:t>
      </w:r>
    </w:p>
    <w:p w14:paraId="659DA647" w14:textId="77777777" w:rsidR="00993BDD" w:rsidRDefault="00993BDD" w:rsidP="00993BDD">
      <w:pPr>
        <w:pStyle w:val="a6"/>
        <w:rPr>
          <w:rFonts w:ascii="Calibri Light" w:hAnsi="Calibri Light" w:cs="Times New Roman"/>
          <w:kern w:val="0"/>
          <w:szCs w:val="20"/>
          <w:lang w:val="fr-FR"/>
        </w:rPr>
      </w:pPr>
    </w:p>
    <w:p w14:paraId="6C00D299" w14:textId="77777777" w:rsidR="00993BDD" w:rsidRDefault="00993BDD" w:rsidP="00993BDD">
      <w:pPr>
        <w:rPr>
          <w:lang w:val="fr-CA"/>
        </w:rPr>
      </w:pPr>
      <w:bookmarkStart w:id="68" w:name="OLE_LINK63"/>
      <w:bookmarkStart w:id="69" w:name="OLE_LINK64"/>
      <w:r>
        <w:rPr>
          <w:lang w:val="fr-CA"/>
        </w:rPr>
        <w:t xml:space="preserve">  </w:t>
      </w:r>
      <w:r>
        <w:rPr>
          <w:rFonts w:hint="eastAsia"/>
          <w:lang w:val="fr-CA"/>
        </w:rPr>
        <w:t xml:space="preserve"> </w:t>
      </w:r>
      <w:r>
        <w:rPr>
          <w:rFonts w:hint="eastAsia"/>
          <w:b/>
          <w:lang w:val="fr-CA"/>
        </w:rPr>
        <w:t>3</w:t>
      </w:r>
      <w:r>
        <w:rPr>
          <w:b/>
          <w:lang w:val="fr-CA"/>
        </w:rPr>
        <w:t>.</w:t>
      </w:r>
      <w:r>
        <w:rPr>
          <w:rFonts w:hint="eastAsia"/>
          <w:b/>
          <w:lang w:val="fr-CA"/>
        </w:rPr>
        <w:t xml:space="preserve"> </w:t>
      </w:r>
      <w:r>
        <w:rPr>
          <w:rFonts w:hint="eastAsia"/>
          <w:b/>
          <w:lang w:val="fr-CA"/>
        </w:rPr>
        <w:t>肯定命令式</w:t>
      </w:r>
      <w:r>
        <w:rPr>
          <w:b/>
          <w:lang w:val="fr-CA"/>
        </w:rPr>
        <w:t xml:space="preserve"> </w:t>
      </w:r>
      <w:r>
        <w:rPr>
          <w:lang w:val="fr-CA"/>
        </w:rPr>
        <w:t>(l’impératif affirmatif)</w:t>
      </w:r>
    </w:p>
    <w:bookmarkEnd w:id="68"/>
    <w:bookmarkEnd w:id="69"/>
    <w:p w14:paraId="769C2B7E" w14:textId="77777777" w:rsidR="00993BDD" w:rsidRDefault="00993BDD" w:rsidP="00993BDD">
      <w:pPr>
        <w:autoSpaceDE w:val="0"/>
        <w:autoSpaceDN w:val="0"/>
        <w:adjustRightInd w:val="0"/>
        <w:ind w:left="360" w:firstLineChars="100" w:firstLine="210"/>
        <w:jc w:val="left"/>
        <w:rPr>
          <w:rFonts w:ascii="Calibri Light" w:hAnsi="Calibri Light" w:cs="Times New Roman"/>
          <w:kern w:val="0"/>
          <w:szCs w:val="20"/>
          <w:lang w:val="fr-FR"/>
        </w:rPr>
      </w:pPr>
      <w:r w:rsidRPr="007A6100">
        <w:rPr>
          <w:rFonts w:ascii="Calibri Light" w:hAnsi="Calibri Light" w:cs="Times New Roman"/>
          <w:kern w:val="0"/>
          <w:szCs w:val="20"/>
          <w:lang w:val="fr-FR"/>
        </w:rPr>
        <w:t>1)</w:t>
      </w:r>
      <w:r>
        <w:rPr>
          <w:rFonts w:ascii="Calibri Light" w:hAnsi="Calibri Light" w:cs="Times New Roman"/>
          <w:kern w:val="0"/>
          <w:szCs w:val="20"/>
          <w:lang w:val="fr-FR"/>
        </w:rPr>
        <w:t xml:space="preserve"> </w:t>
      </w:r>
      <w:r>
        <w:rPr>
          <w:rFonts w:ascii="Calibri Light" w:hAnsi="Calibri Light" w:cs="Times New Roman" w:hint="eastAsia"/>
          <w:kern w:val="0"/>
          <w:szCs w:val="20"/>
          <w:lang w:val="fr-FR"/>
        </w:rPr>
        <w:t>命令式的构成（以动词</w:t>
      </w:r>
      <w:r>
        <w:rPr>
          <w:rFonts w:ascii="Calibri Light" w:hAnsi="Calibri Light" w:cs="Times New Roman" w:hint="eastAsia"/>
          <w:kern w:val="0"/>
          <w:szCs w:val="20"/>
          <w:lang w:val="fr-FR"/>
        </w:rPr>
        <w:t xml:space="preserve"> manger </w:t>
      </w:r>
      <w:r>
        <w:rPr>
          <w:rFonts w:ascii="Calibri Light" w:hAnsi="Calibri Light" w:cs="Times New Roman" w:hint="eastAsia"/>
          <w:kern w:val="0"/>
          <w:szCs w:val="20"/>
          <w:lang w:val="fr-FR"/>
        </w:rPr>
        <w:t>为例）</w:t>
      </w:r>
    </w:p>
    <w:p w14:paraId="603D80F9" w14:textId="77777777" w:rsidR="00993BDD" w:rsidRDefault="00993BDD" w:rsidP="00993BDD">
      <w:pPr>
        <w:autoSpaceDE w:val="0"/>
        <w:autoSpaceDN w:val="0"/>
        <w:adjustRightInd w:val="0"/>
        <w:ind w:leftChars="100" w:left="840" w:hangingChars="300" w:hanging="630"/>
        <w:jc w:val="left"/>
        <w:rPr>
          <w:rFonts w:ascii="Calibri Light" w:hAnsi="Calibri Light" w:cs="Times New Roman"/>
          <w:kern w:val="0"/>
          <w:szCs w:val="20"/>
          <w:lang w:val="fr-CA"/>
        </w:rPr>
      </w:pPr>
      <w:r>
        <w:rPr>
          <w:rFonts w:ascii="Calibri Light" w:hAnsi="Calibri Light" w:cs="Times New Roman"/>
          <w:kern w:val="0"/>
          <w:szCs w:val="20"/>
          <w:lang w:val="fr-FR"/>
        </w:rPr>
        <w:t xml:space="preserve">  </w:t>
      </w:r>
      <w:r>
        <w:rPr>
          <w:rFonts w:ascii="Calibri Light" w:hAnsi="Calibri Light" w:cs="Times New Roman" w:hint="eastAsia"/>
          <w:kern w:val="0"/>
          <w:szCs w:val="20"/>
          <w:lang w:val="fr-FR"/>
        </w:rPr>
        <w:t xml:space="preserve">    </w:t>
      </w:r>
      <w:r>
        <w:rPr>
          <w:rFonts w:ascii="Calibri Light" w:hAnsi="Calibri Light" w:cs="Times New Roman"/>
          <w:kern w:val="0"/>
          <w:szCs w:val="20"/>
          <w:lang w:val="fr-CA"/>
        </w:rPr>
        <w:t xml:space="preserve">(1) </w:t>
      </w:r>
      <w:r>
        <w:rPr>
          <w:rFonts w:ascii="Calibri Light" w:hAnsi="Calibri Light" w:cs="Times New Roman" w:hint="eastAsia"/>
          <w:kern w:val="0"/>
          <w:szCs w:val="20"/>
          <w:lang w:val="fr-FR"/>
        </w:rPr>
        <w:t>命令式仅有三个人称：</w:t>
      </w:r>
      <w:r>
        <w:rPr>
          <w:rFonts w:ascii="Calibri Light" w:hAnsi="Calibri Light" w:cs="Times New Roman"/>
          <w:kern w:val="0"/>
          <w:szCs w:val="20"/>
          <w:lang w:val="fr-CA"/>
        </w:rPr>
        <w:t>tu, nous, vous</w:t>
      </w:r>
      <w:r>
        <w:rPr>
          <w:rFonts w:ascii="Calibri Light" w:hAnsi="Calibri Light" w:cs="Times New Roman" w:hint="eastAsia"/>
          <w:kern w:val="0"/>
          <w:szCs w:val="20"/>
          <w:lang w:val="fr-CA"/>
        </w:rPr>
        <w:t>。</w:t>
      </w:r>
    </w:p>
    <w:p w14:paraId="3289C891" w14:textId="77777777" w:rsidR="00993BDD" w:rsidRDefault="00993BDD" w:rsidP="00993BDD">
      <w:pPr>
        <w:autoSpaceDE w:val="0"/>
        <w:autoSpaceDN w:val="0"/>
        <w:adjustRightInd w:val="0"/>
        <w:ind w:leftChars="400" w:left="840"/>
        <w:jc w:val="left"/>
        <w:rPr>
          <w:rFonts w:ascii="Calibri Light" w:hAnsi="Calibri Light" w:cs="Times New Roman"/>
          <w:kern w:val="0"/>
          <w:szCs w:val="20"/>
          <w:lang w:val="fr-CA"/>
        </w:rPr>
      </w:pPr>
      <w:r>
        <w:rPr>
          <w:rFonts w:ascii="Calibri Light" w:hAnsi="Calibri Light" w:cs="Times New Roman"/>
          <w:kern w:val="0"/>
          <w:szCs w:val="20"/>
          <w:lang w:val="fr-CA"/>
        </w:rPr>
        <w:t xml:space="preserve">(2) </w:t>
      </w:r>
      <w:r>
        <w:rPr>
          <w:rFonts w:ascii="Calibri Light" w:hAnsi="Calibri Light" w:cs="Times New Roman" w:hint="eastAsia"/>
          <w:kern w:val="0"/>
          <w:szCs w:val="20"/>
          <w:lang w:val="fr-CA"/>
        </w:rPr>
        <w:t>构成命令式时，采用各自直陈式现在时变位形式，去掉主语人称代词即可，</w:t>
      </w:r>
    </w:p>
    <w:p w14:paraId="6AE04308" w14:textId="77777777" w:rsidR="00993BDD" w:rsidRPr="00561E91" w:rsidRDefault="00993BDD" w:rsidP="00993BDD">
      <w:pPr>
        <w:autoSpaceDE w:val="0"/>
        <w:autoSpaceDN w:val="0"/>
        <w:adjustRightInd w:val="0"/>
        <w:ind w:leftChars="400" w:left="840"/>
        <w:jc w:val="left"/>
        <w:rPr>
          <w:b/>
          <w:bCs/>
          <w:kern w:val="0"/>
          <w:szCs w:val="20"/>
          <w:shd w:val="pct15" w:color="auto" w:fill="FFFFFF"/>
          <w:lang w:val="fr-CA"/>
        </w:rPr>
      </w:pPr>
      <w:r>
        <w:rPr>
          <w:rFonts w:ascii="Calibri Light" w:hAnsi="Calibri Light" w:cs="Times New Roman"/>
          <w:kern w:val="0"/>
          <w:szCs w:val="20"/>
          <w:lang w:val="fr-CA"/>
        </w:rPr>
        <w:t xml:space="preserve">(3) </w:t>
      </w:r>
      <w:r>
        <w:rPr>
          <w:rFonts w:ascii="Calibri Light" w:hAnsi="Calibri Light" w:cs="Times New Roman" w:hint="eastAsia"/>
          <w:kern w:val="0"/>
          <w:szCs w:val="20"/>
          <w:lang w:val="fr-CA"/>
        </w:rPr>
        <w:t>注意：</w:t>
      </w:r>
      <w:r>
        <w:rPr>
          <w:rFonts w:ascii="Calibri Light" w:hAnsi="Calibri Light" w:cs="Times New Roman"/>
          <w:kern w:val="0"/>
          <w:szCs w:val="20"/>
          <w:lang w:val="fr-CA"/>
        </w:rPr>
        <w:t xml:space="preserve">aller </w:t>
      </w:r>
      <w:r>
        <w:rPr>
          <w:rFonts w:ascii="Calibri Light" w:hAnsi="Calibri Light" w:cs="Times New Roman" w:hint="eastAsia"/>
          <w:kern w:val="0"/>
          <w:szCs w:val="20"/>
          <w:lang w:val="fr-CA"/>
        </w:rPr>
        <w:t>和以</w:t>
      </w:r>
      <w:r>
        <w:rPr>
          <w:rFonts w:ascii="Calibri Light" w:hAnsi="Calibri Light" w:cs="Times New Roman" w:hint="eastAsia"/>
          <w:kern w:val="0"/>
          <w:szCs w:val="20"/>
          <w:lang w:val="fr-CA"/>
        </w:rPr>
        <w:t xml:space="preserve"> </w:t>
      </w:r>
      <w:r>
        <w:rPr>
          <w:rFonts w:ascii="Calibri Light" w:hAnsi="Calibri Light" w:cs="Times New Roman"/>
          <w:kern w:val="0"/>
          <w:szCs w:val="20"/>
          <w:lang w:val="fr-CA"/>
        </w:rPr>
        <w:t>-er</w:t>
      </w:r>
      <w:r>
        <w:rPr>
          <w:rFonts w:ascii="Calibri Light" w:hAnsi="Calibri Light" w:cs="Times New Roman" w:hint="eastAsia"/>
          <w:kern w:val="0"/>
          <w:szCs w:val="20"/>
          <w:lang w:val="fr-CA"/>
        </w:rPr>
        <w:t xml:space="preserve"> </w:t>
      </w:r>
      <w:r>
        <w:rPr>
          <w:rFonts w:ascii="Calibri Light" w:hAnsi="Calibri Light" w:cs="Times New Roman" w:hint="eastAsia"/>
          <w:kern w:val="0"/>
          <w:szCs w:val="20"/>
          <w:lang w:val="fr-CA"/>
        </w:rPr>
        <w:t>结尾的第一组规则动词中，应去掉第二人称单数词尾的</w:t>
      </w:r>
      <w:r>
        <w:rPr>
          <w:rFonts w:ascii="Calibri Light" w:hAnsi="Calibri Light" w:cs="Times New Roman" w:hint="eastAsia"/>
          <w:kern w:val="0"/>
          <w:szCs w:val="20"/>
          <w:lang w:val="fr-CA"/>
        </w:rPr>
        <w:t xml:space="preserve"> s </w:t>
      </w:r>
      <w:r>
        <w:rPr>
          <w:rFonts w:ascii="Calibri Light" w:hAnsi="Calibri Light" w:cs="Times New Roman" w:hint="eastAsia"/>
          <w:kern w:val="0"/>
          <w:szCs w:val="20"/>
          <w:lang w:val="fr-CA"/>
        </w:rPr>
        <w:t>！</w:t>
      </w:r>
    </w:p>
    <w:tbl>
      <w:tblPr>
        <w:tblStyle w:val="a4"/>
        <w:tblW w:w="0" w:type="auto"/>
        <w:tblInd w:w="959" w:type="dxa"/>
        <w:tblLook w:val="04A0" w:firstRow="1" w:lastRow="0" w:firstColumn="1" w:lastColumn="0" w:noHBand="0" w:noVBand="1"/>
      </w:tblPr>
      <w:tblGrid>
        <w:gridCol w:w="3260"/>
        <w:gridCol w:w="3402"/>
      </w:tblGrid>
      <w:tr w:rsidR="00993BDD" w14:paraId="00FB8115" w14:textId="77777777" w:rsidTr="00FB3D8F">
        <w:tc>
          <w:tcPr>
            <w:tcW w:w="6662" w:type="dxa"/>
            <w:gridSpan w:val="2"/>
            <w:shd w:val="clear" w:color="auto" w:fill="FABF8F" w:themeFill="accent6" w:themeFillTint="99"/>
          </w:tcPr>
          <w:p w14:paraId="38787A60" w14:textId="77777777" w:rsidR="00993BDD" w:rsidRPr="00561E91" w:rsidRDefault="00993BDD" w:rsidP="00FB3D8F">
            <w:pPr>
              <w:autoSpaceDE w:val="0"/>
              <w:autoSpaceDN w:val="0"/>
              <w:adjustRightInd w:val="0"/>
              <w:ind w:firstLineChars="1350" w:firstLine="2846"/>
              <w:rPr>
                <w:rFonts w:ascii="Calibri Light" w:hAnsi="Calibri Light" w:cs="Times New Roman"/>
                <w:b/>
                <w:kern w:val="0"/>
                <w:szCs w:val="20"/>
                <w:lang w:val="fr-FR"/>
              </w:rPr>
            </w:pPr>
            <w:r w:rsidRPr="00561E91">
              <w:rPr>
                <w:rFonts w:ascii="Calibri Light" w:hAnsi="Calibri Light" w:cs="Times New Roman"/>
                <w:b/>
                <w:kern w:val="0"/>
                <w:szCs w:val="20"/>
                <w:lang w:val="fr-FR"/>
              </w:rPr>
              <w:t>manger</w:t>
            </w:r>
          </w:p>
        </w:tc>
      </w:tr>
      <w:tr w:rsidR="00993BDD" w14:paraId="3F2A03BC" w14:textId="77777777" w:rsidTr="00FB3D8F">
        <w:tc>
          <w:tcPr>
            <w:tcW w:w="3260" w:type="dxa"/>
          </w:tcPr>
          <w:p w14:paraId="4B93ABB0" w14:textId="77777777" w:rsidR="00993BDD" w:rsidRPr="00561E91" w:rsidRDefault="00993BDD" w:rsidP="00FB3D8F">
            <w:pPr>
              <w:autoSpaceDE w:val="0"/>
              <w:autoSpaceDN w:val="0"/>
              <w:adjustRightInd w:val="0"/>
              <w:jc w:val="left"/>
              <w:rPr>
                <w:rFonts w:ascii="Calibri Light" w:hAnsi="Calibri Light" w:cs="Times New Roman"/>
                <w:kern w:val="0"/>
                <w:szCs w:val="20"/>
                <w:lang w:val="fr-FR"/>
              </w:rPr>
            </w:pPr>
            <w:r w:rsidRPr="00561E91">
              <w:rPr>
                <w:rFonts w:ascii="Calibri Light" w:hAnsi="Calibri Light" w:cs="Times New Roman"/>
                <w:kern w:val="0"/>
                <w:szCs w:val="20"/>
                <w:lang w:val="fr-FR"/>
              </w:rPr>
              <w:lastRenderedPageBreak/>
              <w:t>tu mange</w:t>
            </w:r>
            <w:r w:rsidRPr="00A53D28">
              <w:rPr>
                <w:rFonts w:ascii="Calibri Light" w:hAnsi="Calibri Light" w:cs="Times New Roman"/>
                <w:i/>
                <w:color w:val="FF0000"/>
                <w:kern w:val="0"/>
                <w:szCs w:val="20"/>
                <w:lang w:val="fr-FR"/>
              </w:rPr>
              <w:t>s</w:t>
            </w:r>
          </w:p>
        </w:tc>
        <w:tc>
          <w:tcPr>
            <w:tcW w:w="3402" w:type="dxa"/>
          </w:tcPr>
          <w:p w14:paraId="7B2E6D74" w14:textId="77777777" w:rsidR="00993BDD" w:rsidRPr="00561E91" w:rsidRDefault="00993BDD" w:rsidP="00FB3D8F">
            <w:pPr>
              <w:autoSpaceDE w:val="0"/>
              <w:autoSpaceDN w:val="0"/>
              <w:adjustRightInd w:val="0"/>
              <w:jc w:val="left"/>
              <w:rPr>
                <w:rFonts w:ascii="Calibri Light" w:hAnsi="Calibri Light" w:cs="Times New Roman"/>
                <w:kern w:val="0"/>
                <w:szCs w:val="20"/>
                <w:lang w:val="fr-FR"/>
              </w:rPr>
            </w:pPr>
            <w:r w:rsidRPr="00561E91">
              <w:rPr>
                <w:rFonts w:ascii="Calibri Light" w:hAnsi="Calibri Light" w:cs="Times New Roman"/>
                <w:kern w:val="0"/>
                <w:szCs w:val="20"/>
                <w:lang w:val="fr-FR"/>
              </w:rPr>
              <w:t>Mange</w:t>
            </w:r>
            <w:r>
              <w:rPr>
                <w:rFonts w:ascii="Calibri Light" w:hAnsi="Calibri Light" w:cs="Times New Roman"/>
                <w:kern w:val="0"/>
                <w:szCs w:val="20"/>
                <w:lang w:val="fr-FR"/>
              </w:rPr>
              <w:t> !</w:t>
            </w:r>
          </w:p>
        </w:tc>
      </w:tr>
      <w:tr w:rsidR="00993BDD" w14:paraId="078D64EC" w14:textId="77777777" w:rsidTr="00FB3D8F">
        <w:tc>
          <w:tcPr>
            <w:tcW w:w="3260" w:type="dxa"/>
          </w:tcPr>
          <w:p w14:paraId="49DE223B" w14:textId="77777777" w:rsidR="00993BDD" w:rsidRPr="00561E91" w:rsidRDefault="00993BDD" w:rsidP="00FB3D8F">
            <w:pPr>
              <w:autoSpaceDE w:val="0"/>
              <w:autoSpaceDN w:val="0"/>
              <w:adjustRightInd w:val="0"/>
              <w:jc w:val="left"/>
              <w:rPr>
                <w:rFonts w:ascii="Calibri Light" w:hAnsi="Calibri Light" w:cs="Times New Roman"/>
                <w:kern w:val="0"/>
                <w:szCs w:val="20"/>
                <w:lang w:val="fr-FR"/>
              </w:rPr>
            </w:pPr>
            <w:r w:rsidRPr="00561E91">
              <w:rPr>
                <w:rFonts w:ascii="Calibri Light" w:hAnsi="Calibri Light" w:cs="Times New Roman"/>
                <w:kern w:val="0"/>
                <w:szCs w:val="20"/>
                <w:lang w:val="fr-FR"/>
              </w:rPr>
              <w:t>nous mangeons</w:t>
            </w:r>
          </w:p>
        </w:tc>
        <w:tc>
          <w:tcPr>
            <w:tcW w:w="3402" w:type="dxa"/>
          </w:tcPr>
          <w:p w14:paraId="69D41097" w14:textId="77777777" w:rsidR="00993BDD" w:rsidRPr="00561E91" w:rsidRDefault="00993BDD" w:rsidP="00FB3D8F">
            <w:pPr>
              <w:autoSpaceDE w:val="0"/>
              <w:autoSpaceDN w:val="0"/>
              <w:adjustRightInd w:val="0"/>
              <w:jc w:val="left"/>
              <w:rPr>
                <w:rFonts w:ascii="Calibri Light" w:hAnsi="Calibri Light" w:cs="Times New Roman"/>
                <w:kern w:val="0"/>
                <w:szCs w:val="20"/>
                <w:lang w:val="fr-FR"/>
              </w:rPr>
            </w:pPr>
            <w:r>
              <w:rPr>
                <w:rFonts w:ascii="Calibri Light" w:hAnsi="Calibri Light" w:cs="Times New Roman"/>
                <w:kern w:val="0"/>
                <w:szCs w:val="20"/>
                <w:lang w:val="fr-FR"/>
              </w:rPr>
              <w:t>Mangeons !</w:t>
            </w:r>
          </w:p>
        </w:tc>
      </w:tr>
      <w:tr w:rsidR="00993BDD" w14:paraId="4956680B" w14:textId="77777777" w:rsidTr="00FB3D8F">
        <w:tc>
          <w:tcPr>
            <w:tcW w:w="3260" w:type="dxa"/>
          </w:tcPr>
          <w:p w14:paraId="56657312" w14:textId="77777777" w:rsidR="00993BDD" w:rsidRPr="00561E91" w:rsidRDefault="00993BDD" w:rsidP="00FB3D8F">
            <w:pPr>
              <w:autoSpaceDE w:val="0"/>
              <w:autoSpaceDN w:val="0"/>
              <w:adjustRightInd w:val="0"/>
              <w:jc w:val="left"/>
              <w:rPr>
                <w:rFonts w:ascii="Calibri Light" w:hAnsi="Calibri Light" w:cs="Times New Roman"/>
                <w:kern w:val="0"/>
                <w:szCs w:val="20"/>
                <w:lang w:val="fr-FR"/>
              </w:rPr>
            </w:pPr>
            <w:r w:rsidRPr="00561E91">
              <w:rPr>
                <w:rFonts w:ascii="Calibri Light" w:hAnsi="Calibri Light" w:cs="Times New Roman"/>
                <w:kern w:val="0"/>
                <w:szCs w:val="20"/>
                <w:lang w:val="fr-FR"/>
              </w:rPr>
              <w:t>vous mangez</w:t>
            </w:r>
          </w:p>
        </w:tc>
        <w:tc>
          <w:tcPr>
            <w:tcW w:w="3402" w:type="dxa"/>
          </w:tcPr>
          <w:p w14:paraId="0CFC625E" w14:textId="77777777" w:rsidR="00993BDD" w:rsidRPr="00561E91" w:rsidRDefault="00993BDD" w:rsidP="00FB3D8F">
            <w:pPr>
              <w:autoSpaceDE w:val="0"/>
              <w:autoSpaceDN w:val="0"/>
              <w:adjustRightInd w:val="0"/>
              <w:jc w:val="left"/>
              <w:rPr>
                <w:rFonts w:ascii="Calibri Light" w:hAnsi="Calibri Light" w:cs="Times New Roman"/>
                <w:kern w:val="0"/>
                <w:szCs w:val="20"/>
                <w:lang w:val="fr-FR"/>
              </w:rPr>
            </w:pPr>
            <w:r>
              <w:rPr>
                <w:rFonts w:ascii="Calibri Light" w:hAnsi="Calibri Light" w:cs="Times New Roman"/>
                <w:kern w:val="0"/>
                <w:szCs w:val="20"/>
                <w:lang w:val="fr-FR"/>
              </w:rPr>
              <w:t>Mangez !</w:t>
            </w:r>
          </w:p>
        </w:tc>
      </w:tr>
    </w:tbl>
    <w:p w14:paraId="12E25B2B" w14:textId="77777777" w:rsidR="00993BDD" w:rsidRDefault="00993BDD" w:rsidP="00993BDD">
      <w:pPr>
        <w:autoSpaceDE w:val="0"/>
        <w:autoSpaceDN w:val="0"/>
        <w:adjustRightInd w:val="0"/>
        <w:ind w:leftChars="152" w:left="737" w:hangingChars="199" w:hanging="418"/>
        <w:jc w:val="left"/>
        <w:rPr>
          <w:rFonts w:ascii="Times New Roman" w:hAnsi="Times New Roman" w:cs="Times New Roman"/>
          <w:kern w:val="0"/>
          <w:szCs w:val="20"/>
          <w:lang w:val="fr-FR"/>
        </w:rPr>
      </w:pPr>
    </w:p>
    <w:p w14:paraId="10D04D0D" w14:textId="77777777" w:rsidR="00993BDD" w:rsidRPr="0089151E" w:rsidRDefault="00993BDD" w:rsidP="00993BDD">
      <w:pPr>
        <w:autoSpaceDE w:val="0"/>
        <w:autoSpaceDN w:val="0"/>
        <w:adjustRightInd w:val="0"/>
        <w:ind w:leftChars="273" w:left="735" w:hangingChars="77" w:hanging="162"/>
        <w:jc w:val="left"/>
        <w:rPr>
          <w:kern w:val="0"/>
          <w:szCs w:val="20"/>
          <w:lang w:val="fr-FR"/>
        </w:rPr>
      </w:pPr>
      <w:r>
        <w:rPr>
          <w:kern w:val="0"/>
          <w:szCs w:val="20"/>
          <w:lang w:val="fr-FR"/>
        </w:rPr>
        <w:t xml:space="preserve">2) </w:t>
      </w:r>
      <w:r>
        <w:rPr>
          <w:rFonts w:hint="eastAsia"/>
          <w:kern w:val="0"/>
          <w:szCs w:val="20"/>
          <w:lang w:val="fr-FR"/>
        </w:rPr>
        <w:t>命令式专门</w:t>
      </w:r>
      <w:r>
        <w:rPr>
          <w:rFonts w:hint="eastAsia"/>
          <w:kern w:val="0"/>
          <w:szCs w:val="20"/>
          <w:lang w:val="zh-CN"/>
        </w:rPr>
        <w:t>用来给出指示、建议、禁止或命令等。如</w:t>
      </w:r>
      <w:r w:rsidRPr="0089151E">
        <w:rPr>
          <w:rFonts w:hint="eastAsia"/>
          <w:kern w:val="0"/>
          <w:szCs w:val="20"/>
          <w:lang w:val="fr-FR"/>
        </w:rPr>
        <w:t>：</w:t>
      </w:r>
    </w:p>
    <w:p w14:paraId="2228A9B1" w14:textId="77777777" w:rsidR="00993BDD" w:rsidRDefault="00993BDD" w:rsidP="00993BDD">
      <w:pPr>
        <w:autoSpaceDE w:val="0"/>
        <w:autoSpaceDN w:val="0"/>
        <w:adjustRightInd w:val="0"/>
        <w:ind w:leftChars="402" w:left="844"/>
        <w:jc w:val="left"/>
        <w:rPr>
          <w:kern w:val="0"/>
          <w:szCs w:val="20"/>
          <w:lang w:val="fr-CA"/>
        </w:rPr>
      </w:pPr>
      <w:r w:rsidRPr="00057669">
        <w:rPr>
          <w:i/>
          <w:kern w:val="0"/>
          <w:szCs w:val="20"/>
          <w:lang w:val="fr-CA"/>
        </w:rPr>
        <w:t>Entrez</w:t>
      </w:r>
      <w:r>
        <w:rPr>
          <w:kern w:val="0"/>
          <w:szCs w:val="20"/>
          <w:lang w:val="fr-CA"/>
        </w:rPr>
        <w:t xml:space="preserve">, s’il vous plaît !   </w:t>
      </w:r>
      <w:r>
        <w:rPr>
          <w:rFonts w:hint="eastAsia"/>
          <w:kern w:val="0"/>
          <w:szCs w:val="20"/>
          <w:lang w:val="fr-CA"/>
        </w:rPr>
        <w:t>请进！</w:t>
      </w:r>
    </w:p>
    <w:p w14:paraId="0D02A719" w14:textId="77777777" w:rsidR="00993BDD" w:rsidRDefault="00993BDD" w:rsidP="00993BDD">
      <w:pPr>
        <w:autoSpaceDE w:val="0"/>
        <w:autoSpaceDN w:val="0"/>
        <w:adjustRightInd w:val="0"/>
        <w:ind w:leftChars="402" w:left="844"/>
        <w:jc w:val="left"/>
        <w:rPr>
          <w:kern w:val="0"/>
          <w:szCs w:val="20"/>
          <w:lang w:val="fr-CA"/>
        </w:rPr>
      </w:pPr>
      <w:r w:rsidRPr="00057669">
        <w:rPr>
          <w:i/>
          <w:kern w:val="0"/>
          <w:szCs w:val="20"/>
          <w:lang w:val="fr-CA"/>
        </w:rPr>
        <w:t>A</w:t>
      </w:r>
      <w:r>
        <w:rPr>
          <w:i/>
          <w:kern w:val="0"/>
          <w:szCs w:val="20"/>
          <w:lang w:val="fr-CA"/>
        </w:rPr>
        <w:t xml:space="preserve">sseyez-vous </w:t>
      </w:r>
      <w:r w:rsidRPr="00623178">
        <w:rPr>
          <w:kern w:val="0"/>
          <w:szCs w:val="20"/>
          <w:lang w:val="fr-CA"/>
        </w:rPr>
        <w:t>!</w:t>
      </w:r>
      <w:r>
        <w:rPr>
          <w:i/>
          <w:kern w:val="0"/>
          <w:szCs w:val="20"/>
          <w:lang w:val="fr-CA"/>
        </w:rPr>
        <w:t xml:space="preserve"> </w:t>
      </w:r>
      <w:r w:rsidRPr="00057669">
        <w:rPr>
          <w:kern w:val="0"/>
          <w:szCs w:val="20"/>
          <w:lang w:val="fr-CA"/>
        </w:rPr>
        <w:t>je vous prie.</w:t>
      </w:r>
      <w:r>
        <w:rPr>
          <w:kern w:val="0"/>
          <w:szCs w:val="20"/>
          <w:lang w:val="fr-CA"/>
        </w:rPr>
        <w:t xml:space="preserve"> </w:t>
      </w:r>
      <w:r>
        <w:rPr>
          <w:rFonts w:hint="eastAsia"/>
          <w:kern w:val="0"/>
          <w:szCs w:val="20"/>
          <w:lang w:val="fr-CA"/>
        </w:rPr>
        <w:tab/>
      </w:r>
      <w:r>
        <w:rPr>
          <w:rFonts w:hint="eastAsia"/>
          <w:kern w:val="0"/>
          <w:szCs w:val="20"/>
          <w:lang w:val="fr-CA"/>
        </w:rPr>
        <w:t>您请坐！</w:t>
      </w:r>
    </w:p>
    <w:p w14:paraId="39D11B9C" w14:textId="77777777" w:rsidR="00993BDD" w:rsidRDefault="00993BDD" w:rsidP="00993BDD">
      <w:pPr>
        <w:autoSpaceDE w:val="0"/>
        <w:autoSpaceDN w:val="0"/>
        <w:adjustRightInd w:val="0"/>
        <w:ind w:leftChars="402" w:left="844"/>
        <w:jc w:val="left"/>
        <w:rPr>
          <w:kern w:val="0"/>
          <w:szCs w:val="20"/>
          <w:lang w:val="fr-CA"/>
        </w:rPr>
      </w:pPr>
      <w:r>
        <w:rPr>
          <w:i/>
          <w:kern w:val="0"/>
          <w:szCs w:val="20"/>
          <w:lang w:val="fr-CA"/>
        </w:rPr>
        <w:t xml:space="preserve">Allez </w:t>
      </w:r>
      <w:r w:rsidRPr="00057669">
        <w:rPr>
          <w:kern w:val="0"/>
          <w:szCs w:val="20"/>
          <w:lang w:val="fr-CA"/>
        </w:rPr>
        <w:t>vite</w:t>
      </w:r>
      <w:r>
        <w:rPr>
          <w:i/>
          <w:kern w:val="0"/>
          <w:szCs w:val="20"/>
          <w:lang w:val="fr-CA"/>
        </w:rPr>
        <w:t xml:space="preserve"> </w:t>
      </w:r>
      <w:r w:rsidRPr="00623178">
        <w:rPr>
          <w:kern w:val="0"/>
          <w:szCs w:val="20"/>
          <w:lang w:val="fr-CA"/>
        </w:rPr>
        <w:t>!</w:t>
      </w:r>
      <w:r>
        <w:rPr>
          <w:kern w:val="0"/>
          <w:szCs w:val="20"/>
          <w:lang w:val="fr-CA"/>
        </w:rPr>
        <w:t xml:space="preserve"> </w:t>
      </w:r>
      <w:r>
        <w:rPr>
          <w:kern w:val="0"/>
          <w:szCs w:val="20"/>
          <w:lang w:val="fr-CA"/>
        </w:rPr>
        <w:tab/>
      </w:r>
      <w:r>
        <w:rPr>
          <w:kern w:val="0"/>
          <w:szCs w:val="20"/>
          <w:lang w:val="fr-CA"/>
        </w:rPr>
        <w:tab/>
      </w:r>
      <w:r>
        <w:rPr>
          <w:rFonts w:hint="eastAsia"/>
          <w:kern w:val="0"/>
          <w:szCs w:val="20"/>
          <w:lang w:val="fr-CA"/>
        </w:rPr>
        <w:t>快点走！</w:t>
      </w:r>
    </w:p>
    <w:p w14:paraId="261D0BFC" w14:textId="77777777" w:rsidR="00993BDD" w:rsidRDefault="00993BDD" w:rsidP="00993BDD">
      <w:pPr>
        <w:autoSpaceDE w:val="0"/>
        <w:autoSpaceDN w:val="0"/>
        <w:adjustRightInd w:val="0"/>
        <w:ind w:leftChars="402" w:left="844"/>
        <w:jc w:val="left"/>
        <w:rPr>
          <w:kern w:val="0"/>
          <w:szCs w:val="20"/>
          <w:lang w:val="fr-CA"/>
        </w:rPr>
      </w:pPr>
      <w:r>
        <w:rPr>
          <w:i/>
          <w:kern w:val="0"/>
          <w:szCs w:val="20"/>
          <w:lang w:val="fr-CA"/>
        </w:rPr>
        <w:t xml:space="preserve">Va </w:t>
      </w:r>
      <w:r w:rsidRPr="00623178">
        <w:rPr>
          <w:kern w:val="0"/>
          <w:szCs w:val="20"/>
          <w:lang w:val="fr-CA"/>
        </w:rPr>
        <w:t>ouvrir !</w:t>
      </w:r>
      <w:r>
        <w:rPr>
          <w:kern w:val="0"/>
          <w:szCs w:val="20"/>
          <w:lang w:val="fr-CA"/>
        </w:rPr>
        <w:t xml:space="preserve"> </w:t>
      </w:r>
      <w:r>
        <w:rPr>
          <w:rFonts w:hint="eastAsia"/>
          <w:kern w:val="0"/>
          <w:szCs w:val="20"/>
          <w:lang w:val="fr-CA"/>
        </w:rPr>
        <w:tab/>
      </w:r>
      <w:r>
        <w:rPr>
          <w:rFonts w:hint="eastAsia"/>
          <w:kern w:val="0"/>
          <w:szCs w:val="20"/>
          <w:lang w:val="fr-CA"/>
        </w:rPr>
        <w:tab/>
      </w:r>
      <w:r>
        <w:rPr>
          <w:rFonts w:hint="eastAsia"/>
          <w:kern w:val="0"/>
          <w:szCs w:val="20"/>
          <w:lang w:val="fr-CA"/>
        </w:rPr>
        <w:t>你开门去！</w:t>
      </w:r>
    </w:p>
    <w:p w14:paraId="436193FE" w14:textId="77777777" w:rsidR="00993BDD" w:rsidRPr="00465596" w:rsidRDefault="00993BDD" w:rsidP="00993BDD">
      <w:pPr>
        <w:autoSpaceDE w:val="0"/>
        <w:autoSpaceDN w:val="0"/>
        <w:adjustRightInd w:val="0"/>
        <w:ind w:leftChars="402" w:left="844"/>
        <w:jc w:val="left"/>
        <w:rPr>
          <w:kern w:val="0"/>
          <w:szCs w:val="20"/>
          <w:lang w:val="fr-CA"/>
        </w:rPr>
      </w:pPr>
      <w:r>
        <w:rPr>
          <w:i/>
          <w:kern w:val="0"/>
          <w:szCs w:val="20"/>
          <w:lang w:val="fr-CA"/>
        </w:rPr>
        <w:t xml:space="preserve">Ferme </w:t>
      </w:r>
      <w:r w:rsidRPr="00465596">
        <w:rPr>
          <w:kern w:val="0"/>
          <w:szCs w:val="20"/>
          <w:lang w:val="fr-CA"/>
        </w:rPr>
        <w:t>la porte !</w:t>
      </w:r>
      <w:r>
        <w:rPr>
          <w:kern w:val="0"/>
          <w:szCs w:val="20"/>
          <w:lang w:val="fr-CA"/>
        </w:rPr>
        <w:t xml:space="preserve">   </w:t>
      </w:r>
      <w:r>
        <w:rPr>
          <w:rFonts w:hint="eastAsia"/>
          <w:kern w:val="0"/>
          <w:szCs w:val="20"/>
          <w:lang w:val="fr-CA"/>
        </w:rPr>
        <w:t>你把门关上！</w:t>
      </w:r>
    </w:p>
    <w:p w14:paraId="11776220" w14:textId="77777777" w:rsidR="00993BDD" w:rsidRDefault="00993BDD" w:rsidP="00993BDD">
      <w:pPr>
        <w:pStyle w:val="a6"/>
        <w:rPr>
          <w:rFonts w:ascii="Calibri Light" w:hAnsi="Calibri Light" w:cs="Times New Roman"/>
          <w:kern w:val="0"/>
          <w:szCs w:val="20"/>
          <w:lang w:val="fr-FR"/>
        </w:rPr>
      </w:pPr>
    </w:p>
    <w:p w14:paraId="2BFC19DA" w14:textId="77777777" w:rsidR="00993BDD" w:rsidRDefault="00993BDD" w:rsidP="00993BDD">
      <w:pPr>
        <w:pStyle w:val="a6"/>
        <w:rPr>
          <w:rFonts w:ascii="Calibri Light" w:hAnsi="Calibri Light" w:cs="Times New Roman"/>
          <w:kern w:val="0"/>
          <w:szCs w:val="20"/>
          <w:lang w:val="fr-FR"/>
        </w:rPr>
      </w:pPr>
    </w:p>
    <w:p w14:paraId="01788AD4" w14:textId="77777777" w:rsidR="00993BDD" w:rsidRDefault="00993BDD" w:rsidP="00993BDD">
      <w:pPr>
        <w:rPr>
          <w:lang w:val="fr-CA"/>
        </w:rPr>
      </w:pPr>
      <w:r>
        <w:rPr>
          <w:lang w:val="fr-CA"/>
        </w:rPr>
        <w:t xml:space="preserve">  </w:t>
      </w:r>
      <w:r>
        <w:rPr>
          <w:rFonts w:hint="eastAsia"/>
          <w:lang w:val="fr-CA"/>
        </w:rPr>
        <w:t xml:space="preserve"> </w:t>
      </w:r>
      <w:r>
        <w:rPr>
          <w:rFonts w:hint="eastAsia"/>
          <w:b/>
          <w:lang w:val="fr-CA"/>
        </w:rPr>
        <w:t>4</w:t>
      </w:r>
      <w:r>
        <w:rPr>
          <w:b/>
          <w:lang w:val="fr-CA"/>
        </w:rPr>
        <w:t>.</w:t>
      </w:r>
      <w:r>
        <w:rPr>
          <w:rFonts w:hint="eastAsia"/>
          <w:b/>
          <w:lang w:val="fr-CA"/>
        </w:rPr>
        <w:t xml:space="preserve"> </w:t>
      </w:r>
      <w:r>
        <w:rPr>
          <w:rFonts w:hint="eastAsia"/>
          <w:b/>
          <w:lang w:val="fr-CA"/>
        </w:rPr>
        <w:t>数量副代词</w:t>
      </w:r>
      <w:r>
        <w:rPr>
          <w:rFonts w:hint="eastAsia"/>
          <w:b/>
          <w:lang w:val="fr-CA"/>
        </w:rPr>
        <w:t>en</w:t>
      </w:r>
      <w:r>
        <w:rPr>
          <w:b/>
          <w:lang w:val="fr-CA"/>
        </w:rPr>
        <w:t xml:space="preserve"> </w:t>
      </w:r>
      <w:r>
        <w:rPr>
          <w:lang w:val="fr-CA"/>
        </w:rPr>
        <w:t xml:space="preserve">(le pronom </w:t>
      </w:r>
      <w:r w:rsidRPr="008A6635">
        <w:rPr>
          <w:b/>
          <w:i/>
          <w:lang w:val="fr-CA"/>
        </w:rPr>
        <w:t>en</w:t>
      </w:r>
      <w:r>
        <w:rPr>
          <w:lang w:val="fr-CA"/>
        </w:rPr>
        <w:t xml:space="preserve"> de quantité)</w:t>
      </w:r>
    </w:p>
    <w:p w14:paraId="08729733" w14:textId="77777777" w:rsidR="00993BDD" w:rsidRDefault="00993BDD" w:rsidP="00993BDD">
      <w:pPr>
        <w:pStyle w:val="a6"/>
        <w:ind w:left="630" w:hangingChars="300" w:hanging="630"/>
        <w:rPr>
          <w:rFonts w:ascii="Calibri Light" w:hAnsi="Calibri Light" w:cs="Times New Roman"/>
          <w:kern w:val="0"/>
          <w:szCs w:val="20"/>
          <w:lang w:val="fr-FR"/>
        </w:rPr>
      </w:pPr>
      <w:r>
        <w:rPr>
          <w:rFonts w:ascii="Calibri Light" w:hAnsi="Calibri Light" w:cs="Times New Roman"/>
          <w:kern w:val="0"/>
          <w:szCs w:val="20"/>
          <w:lang w:val="fr-FR"/>
        </w:rPr>
        <w:t xml:space="preserve">     </w:t>
      </w:r>
      <w:r>
        <w:rPr>
          <w:rFonts w:ascii="Calibri Light" w:hAnsi="Calibri Light" w:cs="Times New Roman" w:hint="eastAsia"/>
          <w:kern w:val="0"/>
          <w:szCs w:val="20"/>
          <w:lang w:val="fr-FR"/>
        </w:rPr>
        <w:t xml:space="preserve"> </w:t>
      </w:r>
      <w:r>
        <w:rPr>
          <w:rFonts w:ascii="Calibri Light" w:hAnsi="Calibri Light" w:cs="Times New Roman" w:hint="eastAsia"/>
          <w:kern w:val="0"/>
          <w:szCs w:val="20"/>
          <w:lang w:val="fr-FR"/>
        </w:rPr>
        <w:t>数量副代词</w:t>
      </w:r>
      <w:r>
        <w:rPr>
          <w:rFonts w:ascii="Calibri Light" w:hAnsi="Calibri Light" w:cs="Times New Roman" w:hint="eastAsia"/>
          <w:kern w:val="0"/>
          <w:szCs w:val="20"/>
          <w:lang w:val="fr-FR"/>
        </w:rPr>
        <w:t>en</w:t>
      </w:r>
      <w:r>
        <w:rPr>
          <w:rFonts w:ascii="Calibri Light" w:hAnsi="Calibri Light" w:cs="Times New Roman" w:hint="eastAsia"/>
          <w:kern w:val="0"/>
          <w:szCs w:val="20"/>
          <w:lang w:val="fr-FR"/>
        </w:rPr>
        <w:t>可替代由部分冠词、数量副词引导的确指及不确指的数量名词。使用时，</w:t>
      </w:r>
      <w:r>
        <w:rPr>
          <w:rFonts w:ascii="Calibri Light" w:hAnsi="Calibri Light" w:cs="Times New Roman" w:hint="eastAsia"/>
          <w:kern w:val="0"/>
          <w:szCs w:val="20"/>
          <w:lang w:val="fr-FR"/>
        </w:rPr>
        <w:t>en</w:t>
      </w:r>
      <w:r>
        <w:rPr>
          <w:rFonts w:ascii="Calibri Light" w:hAnsi="Calibri Light" w:cs="Times New Roman" w:hint="eastAsia"/>
          <w:kern w:val="0"/>
          <w:szCs w:val="20"/>
          <w:lang w:val="fr-FR"/>
        </w:rPr>
        <w:t>应置于相关动词前。如：</w:t>
      </w:r>
    </w:p>
    <w:p w14:paraId="2F1F2B23" w14:textId="77777777" w:rsidR="00993BDD" w:rsidRDefault="00993BDD" w:rsidP="00993BDD">
      <w:pPr>
        <w:pStyle w:val="a6"/>
        <w:ind w:leftChars="300" w:left="630"/>
        <w:rPr>
          <w:rFonts w:ascii="Calibri Light" w:hAnsi="Calibri Light" w:cs="Times New Roman"/>
          <w:kern w:val="0"/>
          <w:szCs w:val="20"/>
        </w:rPr>
      </w:pPr>
      <w:r>
        <w:rPr>
          <w:rFonts w:ascii="Calibri Light" w:hAnsi="Calibri Light" w:cs="Times New Roman"/>
          <w:kern w:val="0"/>
          <w:szCs w:val="20"/>
        </w:rPr>
        <w:t>- Vous voulez du fromage ?</w:t>
      </w:r>
      <w:r>
        <w:rPr>
          <w:rFonts w:ascii="Calibri Light" w:hAnsi="Calibri Light" w:cs="Times New Roman" w:hint="eastAsia"/>
          <w:kern w:val="0"/>
          <w:szCs w:val="20"/>
        </w:rPr>
        <w:t xml:space="preserve">   </w:t>
      </w:r>
      <w:r>
        <w:rPr>
          <w:rFonts w:ascii="Calibri Light" w:hAnsi="Calibri Light" w:cs="Times New Roman" w:hint="eastAsia"/>
          <w:kern w:val="0"/>
          <w:szCs w:val="20"/>
        </w:rPr>
        <w:tab/>
      </w:r>
      <w:r>
        <w:rPr>
          <w:rFonts w:ascii="Calibri Light" w:hAnsi="Calibri Light" w:cs="Times New Roman" w:hint="eastAsia"/>
          <w:kern w:val="0"/>
          <w:szCs w:val="20"/>
        </w:rPr>
        <w:t>您还想再来些奶酪吗？</w:t>
      </w:r>
    </w:p>
    <w:p w14:paraId="59C6B81D" w14:textId="77777777" w:rsidR="00993BDD" w:rsidRDefault="00993BDD" w:rsidP="00993BDD">
      <w:pPr>
        <w:pStyle w:val="a6"/>
        <w:ind w:leftChars="300" w:left="630"/>
        <w:rPr>
          <w:rFonts w:ascii="Calibri Light" w:hAnsi="Calibri Light" w:cs="Times New Roman"/>
          <w:kern w:val="0"/>
          <w:szCs w:val="20"/>
          <w:lang w:val="fr-FR"/>
        </w:rPr>
      </w:pPr>
      <w:r>
        <w:rPr>
          <w:rFonts w:ascii="Calibri Light" w:hAnsi="Calibri Light" w:cs="Times New Roman" w:hint="eastAsia"/>
          <w:kern w:val="0"/>
          <w:szCs w:val="20"/>
        </w:rPr>
        <w:t xml:space="preserve">- </w:t>
      </w:r>
      <w:r>
        <w:rPr>
          <w:rFonts w:ascii="Calibri Light" w:hAnsi="Calibri Light" w:cs="Times New Roman"/>
          <w:kern w:val="0"/>
          <w:szCs w:val="20"/>
          <w:lang w:val="fr-FR"/>
        </w:rPr>
        <w:t>Oui, j’</w:t>
      </w:r>
      <w:r w:rsidRPr="008A6635">
        <w:rPr>
          <w:rFonts w:ascii="Calibri Light" w:hAnsi="Calibri Light" w:cs="Times New Roman"/>
          <w:i/>
          <w:kern w:val="0"/>
          <w:szCs w:val="20"/>
          <w:lang w:val="fr-FR"/>
        </w:rPr>
        <w:t>en</w:t>
      </w:r>
      <w:r>
        <w:rPr>
          <w:rFonts w:ascii="Calibri Light" w:hAnsi="Calibri Light" w:cs="Times New Roman"/>
          <w:kern w:val="0"/>
          <w:szCs w:val="20"/>
          <w:lang w:val="fr-FR"/>
        </w:rPr>
        <w:t xml:space="preserve"> veux bien.</w:t>
      </w:r>
      <w:r>
        <w:rPr>
          <w:rFonts w:ascii="Calibri Light" w:hAnsi="Calibri Light" w:cs="Times New Roman" w:hint="eastAsia"/>
          <w:kern w:val="0"/>
          <w:szCs w:val="20"/>
          <w:lang w:val="fr-FR"/>
        </w:rPr>
        <w:t xml:space="preserve">     </w:t>
      </w:r>
      <w:r>
        <w:rPr>
          <w:rFonts w:ascii="Calibri Light" w:hAnsi="Calibri Light" w:cs="Times New Roman" w:hint="eastAsia"/>
          <w:kern w:val="0"/>
          <w:szCs w:val="20"/>
          <w:lang w:val="fr-FR"/>
        </w:rPr>
        <w:tab/>
      </w:r>
      <w:r>
        <w:rPr>
          <w:rFonts w:ascii="Calibri Light" w:hAnsi="Calibri Light" w:cs="Times New Roman" w:hint="eastAsia"/>
          <w:kern w:val="0"/>
          <w:szCs w:val="20"/>
          <w:lang w:val="fr-FR"/>
        </w:rPr>
        <w:tab/>
      </w:r>
      <w:r>
        <w:rPr>
          <w:rFonts w:ascii="Calibri Light" w:hAnsi="Calibri Light" w:cs="Times New Roman" w:hint="eastAsia"/>
          <w:kern w:val="0"/>
          <w:szCs w:val="20"/>
          <w:lang w:val="fr-FR"/>
        </w:rPr>
        <w:t>对，我非常乐意再来点儿。</w:t>
      </w:r>
    </w:p>
    <w:p w14:paraId="3792234A" w14:textId="77777777" w:rsidR="00993BDD" w:rsidRDefault="00993BDD" w:rsidP="00993BDD">
      <w:pPr>
        <w:pStyle w:val="a6"/>
        <w:ind w:leftChars="300" w:left="630"/>
        <w:rPr>
          <w:rFonts w:ascii="Calibri Light" w:hAnsi="Calibri Light" w:cs="Times New Roman"/>
          <w:kern w:val="0"/>
          <w:szCs w:val="20"/>
          <w:lang w:val="fr-FR"/>
        </w:rPr>
      </w:pPr>
      <w:r>
        <w:rPr>
          <w:rFonts w:ascii="Calibri Light" w:hAnsi="Calibri Light" w:cs="Times New Roman" w:hint="eastAsia"/>
          <w:kern w:val="0"/>
          <w:szCs w:val="20"/>
          <w:lang w:val="fr-FR"/>
        </w:rPr>
        <w:t xml:space="preserve">- </w:t>
      </w:r>
      <w:r>
        <w:rPr>
          <w:rFonts w:ascii="Calibri Light" w:hAnsi="Calibri Light" w:cs="Times New Roman"/>
          <w:kern w:val="0"/>
          <w:szCs w:val="20"/>
          <w:lang w:val="fr-FR"/>
        </w:rPr>
        <w:t>Il boit beaucoup de café ?</w:t>
      </w:r>
      <w:r>
        <w:rPr>
          <w:rFonts w:ascii="Calibri Light" w:hAnsi="Calibri Light" w:cs="Times New Roman" w:hint="eastAsia"/>
          <w:kern w:val="0"/>
          <w:szCs w:val="20"/>
          <w:lang w:val="fr-FR"/>
        </w:rPr>
        <w:tab/>
      </w:r>
      <w:r>
        <w:rPr>
          <w:rFonts w:ascii="Calibri Light" w:hAnsi="Calibri Light" w:cs="Times New Roman" w:hint="eastAsia"/>
          <w:kern w:val="0"/>
          <w:szCs w:val="20"/>
          <w:lang w:val="fr-FR"/>
        </w:rPr>
        <w:tab/>
      </w:r>
      <w:r>
        <w:rPr>
          <w:rFonts w:ascii="Calibri Light" w:hAnsi="Calibri Light" w:cs="Times New Roman" w:hint="eastAsia"/>
          <w:kern w:val="0"/>
          <w:szCs w:val="20"/>
          <w:lang w:val="fr-FR"/>
        </w:rPr>
        <w:t>他咖啡喝的很多么？</w:t>
      </w:r>
    </w:p>
    <w:p w14:paraId="7C609B81" w14:textId="77777777" w:rsidR="00993BDD" w:rsidRDefault="00993BDD" w:rsidP="00993BDD">
      <w:pPr>
        <w:pStyle w:val="a6"/>
        <w:ind w:leftChars="300" w:left="630"/>
        <w:rPr>
          <w:rFonts w:ascii="Calibri Light" w:hAnsi="Calibri Light" w:cs="Times New Roman"/>
          <w:kern w:val="0"/>
          <w:szCs w:val="20"/>
        </w:rPr>
      </w:pPr>
      <w:r>
        <w:rPr>
          <w:rFonts w:ascii="Calibri Light" w:hAnsi="Calibri Light" w:cs="Times New Roman" w:hint="eastAsia"/>
          <w:kern w:val="0"/>
          <w:szCs w:val="20"/>
          <w:lang w:val="fr-FR"/>
        </w:rPr>
        <w:t xml:space="preserve">- </w:t>
      </w:r>
      <w:r>
        <w:rPr>
          <w:rFonts w:ascii="Calibri Light" w:hAnsi="Calibri Light" w:cs="Times New Roman"/>
          <w:kern w:val="0"/>
          <w:szCs w:val="20"/>
          <w:lang w:val="fr-FR"/>
        </w:rPr>
        <w:t>Non, il n’</w:t>
      </w:r>
      <w:r w:rsidRPr="008A6635">
        <w:rPr>
          <w:rFonts w:ascii="Calibri Light" w:hAnsi="Calibri Light" w:cs="Times New Roman"/>
          <w:i/>
          <w:kern w:val="0"/>
          <w:szCs w:val="20"/>
          <w:lang w:val="fr-FR"/>
        </w:rPr>
        <w:t>en</w:t>
      </w:r>
      <w:r>
        <w:rPr>
          <w:rFonts w:ascii="Calibri Light" w:hAnsi="Calibri Light" w:cs="Times New Roman"/>
          <w:kern w:val="0"/>
          <w:szCs w:val="20"/>
          <w:lang w:val="fr-FR"/>
        </w:rPr>
        <w:t xml:space="preserve"> boit pas. </w:t>
      </w:r>
      <w:r>
        <w:rPr>
          <w:rFonts w:ascii="Calibri Light" w:hAnsi="Calibri Light" w:cs="Times New Roman" w:hint="eastAsia"/>
          <w:kern w:val="0"/>
          <w:szCs w:val="20"/>
          <w:lang w:val="fr-FR"/>
        </w:rPr>
        <w:tab/>
      </w:r>
      <w:r>
        <w:rPr>
          <w:rFonts w:ascii="Calibri Light" w:hAnsi="Calibri Light" w:cs="Times New Roman" w:hint="eastAsia"/>
          <w:kern w:val="0"/>
          <w:szCs w:val="20"/>
          <w:lang w:val="fr-FR"/>
        </w:rPr>
        <w:tab/>
      </w:r>
      <w:r>
        <w:rPr>
          <w:rFonts w:ascii="Calibri Light" w:hAnsi="Calibri Light" w:cs="Times New Roman" w:hint="eastAsia"/>
          <w:kern w:val="0"/>
          <w:szCs w:val="20"/>
          <w:lang w:val="fr-FR"/>
        </w:rPr>
        <w:t>不，他不喝咖啡。</w:t>
      </w:r>
    </w:p>
    <w:p w14:paraId="213AAAF6" w14:textId="77777777" w:rsidR="00993BDD" w:rsidRDefault="00993BDD" w:rsidP="00993BDD">
      <w:pPr>
        <w:pStyle w:val="a6"/>
        <w:ind w:firstLineChars="100" w:firstLine="210"/>
        <w:rPr>
          <w:rFonts w:ascii="Calibri Light" w:hAnsi="Calibri Light" w:cs="Times New Roman"/>
          <w:kern w:val="0"/>
          <w:szCs w:val="20"/>
        </w:rPr>
      </w:pPr>
      <w:r>
        <w:rPr>
          <w:rFonts w:ascii="Calibri Light" w:hAnsi="Calibri Light" w:cs="Times New Roman" w:hint="eastAsia"/>
          <w:kern w:val="0"/>
          <w:szCs w:val="20"/>
        </w:rPr>
        <w:t>或：</w:t>
      </w:r>
      <w:r>
        <w:rPr>
          <w:rFonts w:ascii="Calibri Light" w:hAnsi="Calibri Light" w:cs="Times New Roman"/>
          <w:kern w:val="0"/>
          <w:szCs w:val="20"/>
        </w:rPr>
        <w:t>- Non, il n’</w:t>
      </w:r>
      <w:r w:rsidRPr="00FF26F1">
        <w:rPr>
          <w:rFonts w:ascii="Calibri Light" w:hAnsi="Calibri Light" w:cs="Times New Roman"/>
          <w:i/>
          <w:kern w:val="0"/>
          <w:szCs w:val="20"/>
        </w:rPr>
        <w:t>en</w:t>
      </w:r>
      <w:r>
        <w:rPr>
          <w:rFonts w:ascii="Calibri Light" w:hAnsi="Calibri Light" w:cs="Times New Roman"/>
          <w:kern w:val="0"/>
          <w:szCs w:val="20"/>
        </w:rPr>
        <w:t xml:space="preserve"> boit pas beaucoup.</w:t>
      </w:r>
      <w:r>
        <w:rPr>
          <w:rFonts w:ascii="Calibri Light" w:hAnsi="Calibri Light" w:cs="Times New Roman" w:hint="eastAsia"/>
          <w:kern w:val="0"/>
          <w:szCs w:val="20"/>
        </w:rPr>
        <w:t>不，他咖啡喝的不多。</w:t>
      </w:r>
    </w:p>
    <w:p w14:paraId="62BD6606" w14:textId="77777777" w:rsidR="00993BDD" w:rsidRDefault="00993BDD" w:rsidP="00993BDD">
      <w:pPr>
        <w:pStyle w:val="a6"/>
        <w:ind w:firstLineChars="100" w:firstLine="210"/>
        <w:rPr>
          <w:rFonts w:ascii="Calibri Light" w:hAnsi="Calibri Light" w:cs="Times New Roman"/>
          <w:kern w:val="0"/>
          <w:szCs w:val="20"/>
        </w:rPr>
      </w:pPr>
    </w:p>
    <w:p w14:paraId="16FFD909" w14:textId="77777777" w:rsidR="00993BDD" w:rsidRDefault="00993BDD" w:rsidP="00993BDD">
      <w:pPr>
        <w:pStyle w:val="a6"/>
        <w:ind w:firstLineChars="100" w:firstLine="210"/>
        <w:rPr>
          <w:rFonts w:ascii="Calibri Light" w:hAnsi="Calibri Light" w:cs="Times New Roman"/>
          <w:kern w:val="0"/>
          <w:szCs w:val="20"/>
        </w:rPr>
      </w:pPr>
    </w:p>
    <w:p w14:paraId="7035F47A" w14:textId="77777777" w:rsidR="00993BDD" w:rsidRDefault="00993BDD" w:rsidP="00993BDD">
      <w:pPr>
        <w:pStyle w:val="a6"/>
        <w:ind w:firstLineChars="100" w:firstLine="210"/>
        <w:rPr>
          <w:rFonts w:ascii="Calibri Light" w:hAnsi="Calibri Light" w:cs="Times New Roman"/>
          <w:kern w:val="0"/>
          <w:szCs w:val="20"/>
        </w:rPr>
      </w:pPr>
    </w:p>
    <w:p w14:paraId="60F0CDBA" w14:textId="77777777" w:rsidR="00993BDD" w:rsidRDefault="00993BDD" w:rsidP="00993BDD">
      <w:pPr>
        <w:pStyle w:val="a6"/>
        <w:ind w:firstLineChars="100" w:firstLine="210"/>
        <w:rPr>
          <w:rFonts w:ascii="Calibri Light" w:hAnsi="Calibri Light" w:cs="Times New Roman"/>
          <w:kern w:val="0"/>
          <w:szCs w:val="20"/>
        </w:rPr>
      </w:pPr>
    </w:p>
    <w:p w14:paraId="11113782" w14:textId="77777777" w:rsidR="00993BDD" w:rsidRDefault="00993BDD" w:rsidP="00993BDD">
      <w:pPr>
        <w:pStyle w:val="a6"/>
        <w:ind w:firstLineChars="100" w:firstLine="210"/>
        <w:rPr>
          <w:rFonts w:ascii="Calibri Light" w:hAnsi="Calibri Light" w:cs="Times New Roman"/>
          <w:kern w:val="0"/>
          <w:szCs w:val="20"/>
        </w:rPr>
      </w:pPr>
    </w:p>
    <w:p w14:paraId="5C8B2F05" w14:textId="77777777" w:rsidR="00993BDD" w:rsidRDefault="00993BDD" w:rsidP="00993BDD">
      <w:pPr>
        <w:pStyle w:val="a6"/>
        <w:ind w:firstLineChars="100" w:firstLine="210"/>
        <w:rPr>
          <w:rFonts w:ascii="Calibri Light" w:hAnsi="Calibri Light" w:cs="Times New Roman"/>
          <w:kern w:val="0"/>
          <w:szCs w:val="20"/>
        </w:rPr>
      </w:pPr>
    </w:p>
    <w:p w14:paraId="6297C6E1" w14:textId="77777777" w:rsidR="00993BDD" w:rsidRDefault="00993BDD" w:rsidP="00993BDD">
      <w:pPr>
        <w:pStyle w:val="a6"/>
        <w:ind w:firstLineChars="100" w:firstLine="210"/>
        <w:rPr>
          <w:rFonts w:ascii="Calibri Light" w:hAnsi="Calibri Light" w:cs="Times New Roman"/>
          <w:kern w:val="0"/>
          <w:szCs w:val="20"/>
        </w:rPr>
      </w:pPr>
    </w:p>
    <w:p w14:paraId="73B58D70" w14:textId="77777777" w:rsidR="00993BDD" w:rsidRDefault="00993BDD" w:rsidP="00993BDD">
      <w:pPr>
        <w:pStyle w:val="a6"/>
        <w:ind w:firstLineChars="100" w:firstLine="210"/>
        <w:rPr>
          <w:rFonts w:ascii="Calibri Light" w:hAnsi="Calibri Light" w:cs="Times New Roman"/>
          <w:kern w:val="0"/>
          <w:szCs w:val="20"/>
        </w:rPr>
      </w:pPr>
    </w:p>
    <w:p w14:paraId="16FFEA84" w14:textId="77777777" w:rsidR="00993BDD" w:rsidRDefault="00993BDD" w:rsidP="00993BDD">
      <w:pPr>
        <w:pStyle w:val="a6"/>
        <w:ind w:firstLineChars="100" w:firstLine="210"/>
        <w:rPr>
          <w:rFonts w:ascii="Calibri Light" w:hAnsi="Calibri Light" w:cs="Times New Roman"/>
          <w:kern w:val="0"/>
          <w:szCs w:val="20"/>
        </w:rPr>
      </w:pPr>
    </w:p>
    <w:p w14:paraId="72D481EC" w14:textId="77777777" w:rsidR="00993BDD" w:rsidRDefault="00993BDD" w:rsidP="00993BDD">
      <w:pPr>
        <w:pStyle w:val="a6"/>
        <w:ind w:firstLineChars="100" w:firstLine="210"/>
        <w:rPr>
          <w:rFonts w:ascii="Calibri Light" w:hAnsi="Calibri Light" w:cs="Times New Roman"/>
          <w:kern w:val="0"/>
          <w:szCs w:val="20"/>
        </w:rPr>
      </w:pPr>
    </w:p>
    <w:p w14:paraId="5D892EDF" w14:textId="77777777" w:rsidR="00993BDD" w:rsidRDefault="00993BDD" w:rsidP="00993BDD">
      <w:pPr>
        <w:pStyle w:val="a6"/>
        <w:ind w:firstLineChars="100" w:firstLine="210"/>
        <w:rPr>
          <w:rFonts w:ascii="Calibri Light" w:hAnsi="Calibri Light" w:cs="Times New Roman"/>
          <w:kern w:val="0"/>
          <w:szCs w:val="20"/>
        </w:rPr>
      </w:pPr>
    </w:p>
    <w:p w14:paraId="72D80FD4" w14:textId="77777777" w:rsidR="00993BDD" w:rsidRDefault="00993BDD" w:rsidP="00993BDD">
      <w:pPr>
        <w:pStyle w:val="a6"/>
        <w:ind w:firstLineChars="100" w:firstLine="210"/>
        <w:rPr>
          <w:rFonts w:ascii="Calibri Light" w:hAnsi="Calibri Light" w:cs="Times New Roman"/>
          <w:kern w:val="0"/>
          <w:szCs w:val="20"/>
        </w:rPr>
      </w:pPr>
    </w:p>
    <w:p w14:paraId="65E42AA7" w14:textId="77777777" w:rsidR="00993BDD" w:rsidRDefault="00993BDD" w:rsidP="00993BDD">
      <w:pPr>
        <w:pStyle w:val="a6"/>
        <w:ind w:firstLineChars="100" w:firstLine="210"/>
        <w:rPr>
          <w:rFonts w:ascii="Calibri Light" w:hAnsi="Calibri Light" w:cs="Times New Roman"/>
          <w:kern w:val="0"/>
          <w:szCs w:val="20"/>
        </w:rPr>
      </w:pPr>
    </w:p>
    <w:p w14:paraId="7D454592" w14:textId="77777777" w:rsidR="00993BDD" w:rsidRDefault="00993BDD" w:rsidP="00993BDD">
      <w:pPr>
        <w:pStyle w:val="a6"/>
        <w:ind w:firstLineChars="100" w:firstLine="210"/>
        <w:rPr>
          <w:rFonts w:ascii="Calibri Light" w:hAnsi="Calibri Light" w:cs="Times New Roman"/>
          <w:kern w:val="0"/>
          <w:szCs w:val="20"/>
        </w:rPr>
      </w:pPr>
    </w:p>
    <w:p w14:paraId="658AEA5F" w14:textId="77777777" w:rsidR="00993BDD" w:rsidRDefault="00993BDD" w:rsidP="00993BDD">
      <w:pPr>
        <w:pStyle w:val="a6"/>
        <w:ind w:firstLineChars="100" w:firstLine="210"/>
        <w:rPr>
          <w:rFonts w:ascii="Calibri Light" w:hAnsi="Calibri Light" w:cs="Times New Roman"/>
          <w:kern w:val="0"/>
          <w:szCs w:val="20"/>
        </w:rPr>
      </w:pPr>
    </w:p>
    <w:p w14:paraId="1D4E33ED" w14:textId="77777777" w:rsidR="00993BDD" w:rsidRDefault="00993BDD" w:rsidP="00993BDD">
      <w:pPr>
        <w:pStyle w:val="a6"/>
        <w:ind w:firstLineChars="100" w:firstLine="210"/>
        <w:rPr>
          <w:rFonts w:ascii="Calibri Light" w:hAnsi="Calibri Light" w:cs="Times New Roman"/>
          <w:kern w:val="0"/>
          <w:szCs w:val="20"/>
        </w:rPr>
      </w:pPr>
    </w:p>
    <w:p w14:paraId="5C2AD6C6" w14:textId="77777777" w:rsidR="00993BDD" w:rsidRDefault="00993BDD" w:rsidP="00993BDD">
      <w:pPr>
        <w:pStyle w:val="a6"/>
        <w:ind w:firstLineChars="100" w:firstLine="210"/>
        <w:rPr>
          <w:rFonts w:ascii="Calibri Light" w:hAnsi="Calibri Light" w:cs="Times New Roman"/>
          <w:kern w:val="0"/>
          <w:szCs w:val="20"/>
        </w:rPr>
      </w:pPr>
    </w:p>
    <w:p w14:paraId="727E554D" w14:textId="77777777" w:rsidR="00993BDD" w:rsidRDefault="00993BDD" w:rsidP="00993BDD">
      <w:pPr>
        <w:pStyle w:val="a6"/>
        <w:ind w:firstLineChars="100" w:firstLine="210"/>
        <w:rPr>
          <w:rFonts w:ascii="Calibri Light" w:hAnsi="Calibri Light" w:cs="Times New Roman"/>
          <w:kern w:val="0"/>
          <w:szCs w:val="20"/>
        </w:rPr>
      </w:pPr>
    </w:p>
    <w:p w14:paraId="739B4FF9" w14:textId="77777777" w:rsidR="00993BDD" w:rsidRDefault="00993BDD" w:rsidP="00993BDD">
      <w:pPr>
        <w:pStyle w:val="a6"/>
        <w:ind w:firstLineChars="100" w:firstLine="210"/>
        <w:rPr>
          <w:rFonts w:ascii="Calibri Light" w:hAnsi="Calibri Light" w:cs="Times New Roman"/>
          <w:kern w:val="0"/>
          <w:szCs w:val="20"/>
        </w:rPr>
      </w:pPr>
    </w:p>
    <w:p w14:paraId="2857FDF7" w14:textId="77777777" w:rsidR="00993BDD" w:rsidRDefault="00993BDD" w:rsidP="00993BDD">
      <w:pPr>
        <w:pStyle w:val="a6"/>
        <w:ind w:firstLineChars="100" w:firstLine="210"/>
        <w:rPr>
          <w:rFonts w:ascii="Calibri Light" w:hAnsi="Calibri Light" w:cs="Times New Roman"/>
          <w:kern w:val="0"/>
          <w:szCs w:val="20"/>
        </w:rPr>
      </w:pPr>
    </w:p>
    <w:p w14:paraId="52B6C5F8" w14:textId="77777777" w:rsidR="00993BDD" w:rsidRDefault="00993BDD" w:rsidP="00993BDD">
      <w:pPr>
        <w:pStyle w:val="a6"/>
        <w:ind w:firstLineChars="100" w:firstLine="210"/>
        <w:rPr>
          <w:rFonts w:ascii="Calibri Light" w:hAnsi="Calibri Light" w:cs="Times New Roman"/>
          <w:kern w:val="0"/>
          <w:szCs w:val="20"/>
        </w:rPr>
      </w:pPr>
    </w:p>
    <w:p w14:paraId="48D5A1BF" w14:textId="77777777" w:rsidR="00993BDD" w:rsidRDefault="00993BDD" w:rsidP="00993BDD">
      <w:pPr>
        <w:pStyle w:val="a6"/>
        <w:ind w:firstLineChars="100" w:firstLine="210"/>
        <w:rPr>
          <w:rFonts w:ascii="Calibri Light" w:hAnsi="Calibri Light" w:cs="Times New Roman"/>
          <w:kern w:val="0"/>
          <w:szCs w:val="20"/>
        </w:rPr>
      </w:pPr>
    </w:p>
    <w:p w14:paraId="46AAF062" w14:textId="77777777" w:rsidR="00993BDD" w:rsidRDefault="00993BDD" w:rsidP="00993BDD">
      <w:pPr>
        <w:pStyle w:val="a6"/>
        <w:ind w:firstLineChars="100" w:firstLine="210"/>
        <w:rPr>
          <w:rFonts w:ascii="Calibri Light" w:hAnsi="Calibri Light" w:cs="Times New Roman"/>
          <w:kern w:val="0"/>
          <w:szCs w:val="20"/>
        </w:rPr>
      </w:pPr>
    </w:p>
    <w:p w14:paraId="5678DADF" w14:textId="000E7875" w:rsidR="00993BDD" w:rsidRDefault="00993BDD" w:rsidP="006C3892">
      <w:pPr>
        <w:pStyle w:val="a6"/>
        <w:rPr>
          <w:rFonts w:ascii="Calibri Light" w:hAnsi="Calibri Light" w:cs="Times New Roman"/>
          <w:kern w:val="0"/>
          <w:szCs w:val="20"/>
        </w:rPr>
      </w:pPr>
    </w:p>
    <w:p w14:paraId="75718948" w14:textId="77777777" w:rsidR="00993BDD" w:rsidRDefault="00993BDD" w:rsidP="00993BDD">
      <w:pPr>
        <w:rPr>
          <w:lang w:val="fr-CA"/>
        </w:rPr>
      </w:pPr>
      <w:bookmarkStart w:id="70" w:name="OLE_LINK84"/>
      <w:bookmarkStart w:id="71" w:name="OLE_LINK85"/>
      <w:r>
        <w:rPr>
          <w:b/>
          <w:sz w:val="32"/>
          <w:szCs w:val="32"/>
          <w:lang w:val="fr-CA"/>
        </w:rPr>
        <w:lastRenderedPageBreak/>
        <w:t>V</w:t>
      </w:r>
      <w:r>
        <w:rPr>
          <w:rFonts w:hint="eastAsia"/>
          <w:b/>
          <w:sz w:val="32"/>
          <w:szCs w:val="32"/>
          <w:lang w:val="fr-CA"/>
        </w:rPr>
        <w:t>II</w:t>
      </w:r>
      <w:r>
        <w:rPr>
          <w:b/>
          <w:sz w:val="32"/>
          <w:szCs w:val="32"/>
          <w:lang w:val="fr-CA"/>
        </w:rPr>
        <w:t xml:space="preserve">. Unité </w:t>
      </w:r>
      <w:r>
        <w:rPr>
          <w:rFonts w:hint="eastAsia"/>
          <w:b/>
          <w:sz w:val="32"/>
          <w:szCs w:val="32"/>
          <w:lang w:val="fr-CA"/>
        </w:rPr>
        <w:t>6</w:t>
      </w:r>
      <w:r>
        <w:rPr>
          <w:b/>
          <w:sz w:val="32"/>
          <w:szCs w:val="32"/>
          <w:lang w:val="fr-CA"/>
        </w:rPr>
        <w:t xml:space="preserve"> </w:t>
      </w:r>
      <w:r>
        <w:rPr>
          <w:lang w:val="fr-CA"/>
        </w:rPr>
        <w:t xml:space="preserve"> ( </w:t>
      </w:r>
      <w:r>
        <w:rPr>
          <w:rFonts w:hint="eastAsia"/>
          <w:lang w:val="fr-CA"/>
        </w:rPr>
        <w:t>第</w:t>
      </w:r>
      <w:r>
        <w:rPr>
          <w:rFonts w:hint="eastAsia"/>
          <w:lang w:val="fr-CA"/>
        </w:rPr>
        <w:t>125</w:t>
      </w:r>
      <w:r>
        <w:rPr>
          <w:rFonts w:hint="eastAsia"/>
          <w:lang w:val="fr-CA"/>
        </w:rPr>
        <w:t>页</w:t>
      </w:r>
      <w:r>
        <w:rPr>
          <w:lang w:val="fr-CA"/>
        </w:rPr>
        <w:t xml:space="preserve"> )</w:t>
      </w:r>
    </w:p>
    <w:p w14:paraId="1FAC7B0E" w14:textId="77777777" w:rsidR="00993BDD" w:rsidRDefault="00993BDD" w:rsidP="00993BDD">
      <w:pPr>
        <w:rPr>
          <w:lang w:val="fr-CA"/>
        </w:rPr>
      </w:pPr>
      <w:bookmarkStart w:id="72" w:name="OLE_LINK80"/>
      <w:bookmarkStart w:id="73" w:name="OLE_LINK81"/>
      <w:r>
        <w:rPr>
          <w:lang w:val="fr-CA"/>
        </w:rPr>
        <w:t xml:space="preserve">  </w:t>
      </w:r>
      <w:r>
        <w:rPr>
          <w:rFonts w:hint="eastAsia"/>
          <w:lang w:val="fr-CA"/>
        </w:rPr>
        <w:t xml:space="preserve"> </w:t>
      </w:r>
      <w:r>
        <w:rPr>
          <w:b/>
          <w:lang w:val="fr-CA"/>
        </w:rPr>
        <w:t>1.</w:t>
      </w:r>
      <w:r>
        <w:rPr>
          <w:rFonts w:hint="eastAsia"/>
          <w:b/>
          <w:lang w:val="fr-CA"/>
        </w:rPr>
        <w:t xml:space="preserve"> </w:t>
      </w:r>
      <w:r>
        <w:rPr>
          <w:rFonts w:hint="eastAsia"/>
          <w:b/>
          <w:lang w:val="fr-CA"/>
        </w:rPr>
        <w:t>形容词的位置</w:t>
      </w:r>
      <w:r>
        <w:rPr>
          <w:b/>
          <w:lang w:val="fr-CA"/>
        </w:rPr>
        <w:t xml:space="preserve"> </w:t>
      </w:r>
      <w:r>
        <w:rPr>
          <w:lang w:val="fr-CA"/>
        </w:rPr>
        <w:t>(la place des adjectifs)</w:t>
      </w:r>
      <w:r>
        <w:rPr>
          <w:rFonts w:hint="eastAsia"/>
          <w:lang w:val="fr-CA"/>
        </w:rPr>
        <w:t xml:space="preserve"> </w:t>
      </w:r>
      <w:r>
        <w:rPr>
          <w:lang w:val="fr-CA"/>
        </w:rPr>
        <w:t xml:space="preserve"> </w:t>
      </w:r>
    </w:p>
    <w:p w14:paraId="36F99124" w14:textId="77777777" w:rsidR="00993BDD" w:rsidRPr="002E25BA" w:rsidRDefault="00993BDD" w:rsidP="00993BDD">
      <w:pPr>
        <w:pStyle w:val="a6"/>
        <w:ind w:firstLineChars="200" w:firstLine="420"/>
        <w:rPr>
          <w:rFonts w:ascii="Calibri Light" w:hAnsi="Calibri Light" w:cs="Times New Roman"/>
          <w:lang w:val="fr-FR"/>
        </w:rPr>
      </w:pPr>
      <w:bookmarkStart w:id="74" w:name="OLE_LINK38"/>
      <w:bookmarkStart w:id="75" w:name="OLE_LINK37"/>
      <w:r w:rsidRPr="002E25BA">
        <w:rPr>
          <w:rFonts w:ascii="Calibri Light" w:hAnsi="Calibri Light" w:cs="Times New Roman"/>
          <w:lang w:val="fr-FR"/>
        </w:rPr>
        <w:t xml:space="preserve"> </w:t>
      </w:r>
      <w:bookmarkEnd w:id="74"/>
      <w:bookmarkEnd w:id="75"/>
      <w:r>
        <w:rPr>
          <w:rFonts w:ascii="Calibri Light" w:hAnsi="Calibri Light" w:cs="Times New Roman"/>
          <w:lang w:val="fr-FR"/>
        </w:rPr>
        <w:t xml:space="preserve"> </w:t>
      </w:r>
      <w:r w:rsidRPr="002E25BA">
        <w:rPr>
          <w:rFonts w:ascii="Calibri Light" w:hAnsi="Calibri Light" w:cs="Times New Roman"/>
          <w:lang w:val="fr-FR"/>
        </w:rPr>
        <w:t xml:space="preserve">1) </w:t>
      </w:r>
      <w:r w:rsidRPr="002E25BA">
        <w:rPr>
          <w:rFonts w:ascii="Calibri Light" w:hAnsi="Calibri Light" w:cs="Times New Roman"/>
          <w:kern w:val="0"/>
          <w:szCs w:val="20"/>
          <w:lang w:val="fr-FR"/>
        </w:rPr>
        <w:t>一般说来，</w:t>
      </w:r>
      <w:r w:rsidRPr="002E25BA">
        <w:rPr>
          <w:rFonts w:ascii="Calibri Light" w:hAnsi="Times New Roman" w:cs="Times New Roman"/>
        </w:rPr>
        <w:t>多数形容词置于所修饰名词之后。如</w:t>
      </w:r>
      <w:r w:rsidRPr="002E25BA">
        <w:rPr>
          <w:rFonts w:ascii="Calibri Light" w:hAnsi="Times New Roman" w:cs="Times New Roman"/>
          <w:lang w:val="fr-FR"/>
        </w:rPr>
        <w:t>：</w:t>
      </w:r>
    </w:p>
    <w:bookmarkEnd w:id="72"/>
    <w:bookmarkEnd w:id="73"/>
    <w:p w14:paraId="1F41EFBE" w14:textId="77777777" w:rsidR="00993BDD" w:rsidRDefault="00993BDD" w:rsidP="00993BDD">
      <w:pPr>
        <w:pStyle w:val="a6"/>
        <w:ind w:firstLineChars="450" w:firstLine="945"/>
        <w:rPr>
          <w:rFonts w:ascii="Calibri Light" w:hAnsi="Calibri Light" w:cs="Times New Roman"/>
        </w:rPr>
      </w:pPr>
      <w:r>
        <w:rPr>
          <w:rFonts w:ascii="Calibri Light" w:hAnsi="Calibri Light" w:cs="Times New Roman"/>
        </w:rPr>
        <w:t xml:space="preserve">une maison </w:t>
      </w:r>
      <w:r>
        <w:rPr>
          <w:rFonts w:ascii="Calibri Light" w:hAnsi="Calibri Light" w:cs="Times New Roman"/>
          <w:i/>
          <w:iCs/>
        </w:rPr>
        <w:t>blanche</w:t>
      </w:r>
      <w:r>
        <w:rPr>
          <w:rFonts w:ascii="Calibri Light" w:hAnsi="Calibri Light" w:cs="Times New Roman"/>
        </w:rPr>
        <w:t xml:space="preserve">   </w:t>
      </w:r>
      <w:r>
        <w:rPr>
          <w:rFonts w:ascii="Calibri Light" w:hAnsi="Times New Roman" w:cs="Times New Roman" w:hint="eastAsia"/>
        </w:rPr>
        <w:t>白房子</w:t>
      </w:r>
    </w:p>
    <w:p w14:paraId="3F970173" w14:textId="77777777" w:rsidR="00993BDD" w:rsidRDefault="00993BDD" w:rsidP="00993BDD">
      <w:pPr>
        <w:pStyle w:val="a6"/>
        <w:ind w:firstLineChars="450" w:firstLine="945"/>
        <w:rPr>
          <w:rFonts w:ascii="Calibri Light" w:hAnsi="Times New Roman" w:cs="Times New Roman"/>
        </w:rPr>
      </w:pPr>
      <w:r>
        <w:rPr>
          <w:rFonts w:ascii="Calibri Light" w:hAnsi="Calibri Light" w:cs="Times New Roman"/>
        </w:rPr>
        <w:t xml:space="preserve">des revues </w:t>
      </w:r>
      <w:r>
        <w:rPr>
          <w:rFonts w:ascii="Calibri Light" w:hAnsi="Calibri Light" w:cs="Times New Roman"/>
          <w:i/>
          <w:iCs/>
        </w:rPr>
        <w:t>françaises</w:t>
      </w:r>
      <w:r>
        <w:rPr>
          <w:rFonts w:ascii="Calibri Light" w:hAnsi="Calibri Light" w:cs="Times New Roman"/>
        </w:rPr>
        <w:t xml:space="preserve">  </w:t>
      </w:r>
      <w:r>
        <w:rPr>
          <w:rFonts w:ascii="Calibri Light" w:hAnsi="Times New Roman" w:cs="Times New Roman" w:hint="eastAsia"/>
        </w:rPr>
        <w:t>法国杂志</w:t>
      </w:r>
    </w:p>
    <w:p w14:paraId="1F1F5FD0" w14:textId="77777777" w:rsidR="00993BDD" w:rsidRDefault="00993BDD" w:rsidP="00993BDD">
      <w:pPr>
        <w:pStyle w:val="a6"/>
        <w:ind w:firstLineChars="450" w:firstLine="945"/>
        <w:rPr>
          <w:rFonts w:ascii="Calibri Light" w:hAnsi="Times New Roman" w:cs="Times New Roman"/>
        </w:rPr>
      </w:pPr>
      <w:r>
        <w:rPr>
          <w:rFonts w:ascii="Calibri Light" w:hAnsi="Times New Roman" w:cs="Times New Roman"/>
        </w:rPr>
        <w:t xml:space="preserve">Lyon est une ville </w:t>
      </w:r>
      <w:r w:rsidRPr="002E25BA">
        <w:rPr>
          <w:rFonts w:ascii="Calibri Light" w:hAnsi="Times New Roman" w:cs="Times New Roman"/>
          <w:i/>
        </w:rPr>
        <w:t>sympa et ancienne</w:t>
      </w:r>
      <w:r>
        <w:rPr>
          <w:rFonts w:ascii="Calibri Light" w:hAnsi="Times New Roman" w:cs="Times New Roman"/>
        </w:rPr>
        <w:t xml:space="preserve">.  </w:t>
      </w:r>
      <w:r>
        <w:rPr>
          <w:rFonts w:ascii="Calibri Light" w:hAnsi="Times New Roman" w:cs="Times New Roman" w:hint="eastAsia"/>
        </w:rPr>
        <w:t>里昂是座热情又古老的城市。</w:t>
      </w:r>
    </w:p>
    <w:bookmarkEnd w:id="70"/>
    <w:bookmarkEnd w:id="71"/>
    <w:p w14:paraId="11AB6989" w14:textId="77777777" w:rsidR="00993BDD" w:rsidRDefault="00993BDD" w:rsidP="00993BDD">
      <w:pPr>
        <w:pStyle w:val="a6"/>
        <w:ind w:firstLineChars="450" w:firstLine="945"/>
        <w:rPr>
          <w:rFonts w:ascii="Calibri Light" w:hAnsi="Calibri Light" w:cs="Times New Roman"/>
        </w:rPr>
      </w:pPr>
    </w:p>
    <w:p w14:paraId="77FC5E5E" w14:textId="77777777" w:rsidR="00993BDD" w:rsidRDefault="00993BDD" w:rsidP="00993BDD">
      <w:pPr>
        <w:pStyle w:val="a6"/>
        <w:ind w:leftChars="300" w:left="945" w:hangingChars="150" w:hanging="315"/>
        <w:rPr>
          <w:rFonts w:ascii="Calibri Light" w:hAnsi="Times New Roman" w:cs="Times New Roman"/>
        </w:rPr>
      </w:pPr>
      <w:bookmarkStart w:id="76" w:name="OLE_LINK78"/>
      <w:bookmarkStart w:id="77" w:name="OLE_LINK79"/>
      <w:r>
        <w:rPr>
          <w:rFonts w:ascii="Calibri Light" w:hAnsi="Calibri Light" w:cs="Times New Roman"/>
          <w:lang w:val="fr-FR"/>
        </w:rPr>
        <w:t xml:space="preserve">2) </w:t>
      </w:r>
      <w:r>
        <w:rPr>
          <w:rFonts w:ascii="Calibri Light" w:hAnsi="Times New Roman" w:cs="Times New Roman" w:hint="eastAsia"/>
          <w:lang w:val="fr-FR"/>
        </w:rPr>
        <w:t>但一些较短</w:t>
      </w:r>
      <w:r>
        <w:rPr>
          <w:rFonts w:ascii="Calibri Light" w:hAnsi="Times New Roman" w:cs="Times New Roman" w:hint="eastAsia"/>
        </w:rPr>
        <w:t>（</w:t>
      </w:r>
      <w:r>
        <w:rPr>
          <w:rFonts w:ascii="Calibri Light" w:hAnsi="Times New Roman" w:cs="Times New Roman" w:hint="eastAsia"/>
          <w:lang w:val="fr-FR"/>
        </w:rPr>
        <w:t>单、双音节</w:t>
      </w:r>
      <w:r>
        <w:rPr>
          <w:rFonts w:ascii="Calibri Light" w:hAnsi="Times New Roman" w:cs="Times New Roman" w:hint="eastAsia"/>
        </w:rPr>
        <w:t>）</w:t>
      </w:r>
      <w:r>
        <w:rPr>
          <w:rFonts w:ascii="Calibri Light" w:hAnsi="Times New Roman" w:cs="Times New Roman" w:hint="eastAsia"/>
          <w:lang w:val="fr-FR"/>
        </w:rPr>
        <w:t>的常用形容词</w:t>
      </w:r>
      <w:r>
        <w:rPr>
          <w:rFonts w:ascii="Calibri Light" w:hAnsi="Times New Roman" w:cs="Times New Roman" w:hint="eastAsia"/>
        </w:rPr>
        <w:t>，</w:t>
      </w:r>
      <w:r>
        <w:rPr>
          <w:rFonts w:ascii="Calibri Light" w:hAnsi="Times New Roman" w:cs="Times New Roman" w:hint="eastAsia"/>
          <w:lang w:val="fr-FR"/>
        </w:rPr>
        <w:t>象</w:t>
      </w:r>
      <w:r>
        <w:rPr>
          <w:rFonts w:ascii="Calibri Light" w:hAnsi="Calibri Light" w:cs="Times New Roman"/>
          <w:lang w:val="fr-FR"/>
        </w:rPr>
        <w:t xml:space="preserve">beau, </w:t>
      </w:r>
      <w:r>
        <w:rPr>
          <w:rFonts w:ascii="Calibri Light" w:hAnsi="Calibri Light" w:cs="Times New Roman"/>
        </w:rPr>
        <w:t xml:space="preserve">bon, faux, grand, gros, haut, joli, long, mauvais, nouveau, petit, vieux, vrai </w:t>
      </w:r>
      <w:r>
        <w:rPr>
          <w:rFonts w:ascii="Calibri Light" w:hAnsi="Times New Roman" w:cs="Times New Roman" w:hint="eastAsia"/>
        </w:rPr>
        <w:t>等，常置于名词前。如：</w:t>
      </w:r>
    </w:p>
    <w:p w14:paraId="27BD45CB" w14:textId="77777777" w:rsidR="00993BDD" w:rsidRDefault="00993BDD" w:rsidP="00993BDD">
      <w:pPr>
        <w:pStyle w:val="a6"/>
        <w:ind w:firstLineChars="450" w:firstLine="945"/>
        <w:rPr>
          <w:rFonts w:ascii="Calibri Light" w:hAnsi="Times New Roman" w:cs="Times New Roman"/>
        </w:rPr>
      </w:pPr>
      <w:r>
        <w:rPr>
          <w:rFonts w:ascii="Calibri Light" w:hAnsi="Calibri Light" w:cs="Times New Roman"/>
        </w:rPr>
        <w:t xml:space="preserve">un </w:t>
      </w:r>
      <w:r>
        <w:rPr>
          <w:rFonts w:ascii="Calibri Light" w:hAnsi="Calibri Light" w:cs="Times New Roman"/>
          <w:i/>
          <w:iCs/>
        </w:rPr>
        <w:t>petit</w:t>
      </w:r>
      <w:r>
        <w:rPr>
          <w:rFonts w:ascii="Calibri Light" w:hAnsi="Calibri Light" w:cs="Times New Roman"/>
        </w:rPr>
        <w:t xml:space="preserve"> homme</w:t>
      </w:r>
      <w:r>
        <w:rPr>
          <w:rFonts w:ascii="Calibri Light" w:hAnsi="Calibri Light" w:cs="Times New Roman"/>
        </w:rPr>
        <w:tab/>
        <w:t xml:space="preserve">    </w:t>
      </w:r>
      <w:r>
        <w:rPr>
          <w:rFonts w:ascii="Calibri Light" w:hAnsi="Times New Roman" w:cs="Times New Roman" w:hint="eastAsia"/>
        </w:rPr>
        <w:t>小个子男人</w:t>
      </w:r>
      <w:r>
        <w:rPr>
          <w:rFonts w:ascii="Calibri Light" w:hAnsi="Calibri Light" w:cs="Times New Roman"/>
        </w:rPr>
        <w:tab/>
      </w:r>
      <w:r>
        <w:rPr>
          <w:rFonts w:ascii="Calibri Light" w:hAnsi="Calibri Light" w:cs="Times New Roman"/>
        </w:rPr>
        <w:tab/>
        <w:t xml:space="preserve">un </w:t>
      </w:r>
      <w:r>
        <w:rPr>
          <w:rFonts w:ascii="Calibri Light" w:hAnsi="Calibri Light" w:cs="Times New Roman"/>
          <w:i/>
          <w:iCs/>
        </w:rPr>
        <w:t>bon</w:t>
      </w:r>
      <w:r>
        <w:rPr>
          <w:rFonts w:ascii="Calibri Light" w:hAnsi="Calibri Light" w:cs="Times New Roman"/>
        </w:rPr>
        <w:t xml:space="preserve"> livre</w:t>
      </w:r>
      <w:r>
        <w:rPr>
          <w:rFonts w:ascii="Calibri Light" w:hAnsi="Calibri Light" w:cs="Times New Roman"/>
        </w:rPr>
        <w:tab/>
      </w:r>
      <w:r>
        <w:rPr>
          <w:rFonts w:ascii="Calibri Light" w:hAnsi="Calibri Light" w:cs="Times New Roman"/>
        </w:rPr>
        <w:tab/>
      </w:r>
      <w:r>
        <w:rPr>
          <w:rFonts w:ascii="Calibri Light" w:hAnsi="Times New Roman" w:cs="Times New Roman" w:hint="eastAsia"/>
        </w:rPr>
        <w:t>好书</w:t>
      </w:r>
    </w:p>
    <w:p w14:paraId="232B4A26" w14:textId="77777777" w:rsidR="00993BDD" w:rsidRDefault="00993BDD" w:rsidP="00993BDD">
      <w:pPr>
        <w:pStyle w:val="a6"/>
        <w:ind w:firstLineChars="450" w:firstLine="945"/>
        <w:rPr>
          <w:rFonts w:ascii="Calibri Light" w:hAnsi="Times New Roman" w:cs="Times New Roman"/>
        </w:rPr>
      </w:pPr>
      <w:r>
        <w:rPr>
          <w:rFonts w:ascii="Calibri Light" w:hAnsi="Calibri Light" w:cs="Times New Roman"/>
        </w:rPr>
        <w:t xml:space="preserve">une </w:t>
      </w:r>
      <w:r>
        <w:rPr>
          <w:rFonts w:ascii="Calibri Light" w:hAnsi="Calibri Light" w:cs="Times New Roman"/>
          <w:i/>
          <w:iCs/>
        </w:rPr>
        <w:t>grande</w:t>
      </w:r>
      <w:r>
        <w:rPr>
          <w:rFonts w:ascii="Calibri Light" w:hAnsi="Calibri Light" w:cs="Times New Roman"/>
        </w:rPr>
        <w:t xml:space="preserve"> ville</w:t>
      </w:r>
      <w:r>
        <w:rPr>
          <w:rFonts w:ascii="Calibri Light" w:hAnsi="Calibri Light" w:cs="Times New Roman"/>
        </w:rPr>
        <w:tab/>
        <w:t xml:space="preserve">    </w:t>
      </w:r>
      <w:r>
        <w:rPr>
          <w:rFonts w:ascii="Calibri Light" w:hAnsi="Times New Roman" w:cs="Times New Roman" w:hint="eastAsia"/>
        </w:rPr>
        <w:t>大城市</w:t>
      </w:r>
      <w:r>
        <w:rPr>
          <w:rFonts w:ascii="Calibri Light" w:hAnsi="Calibri Light" w:cs="Times New Roman"/>
        </w:rPr>
        <w:tab/>
      </w:r>
      <w:r>
        <w:rPr>
          <w:rFonts w:ascii="Calibri Light" w:hAnsi="Calibri Light" w:cs="Times New Roman"/>
        </w:rPr>
        <w:tab/>
      </w:r>
      <w:bookmarkEnd w:id="76"/>
      <w:bookmarkEnd w:id="77"/>
      <w:r>
        <w:rPr>
          <w:rFonts w:ascii="Calibri Light" w:hAnsi="Calibri Light" w:cs="Times New Roman"/>
        </w:rPr>
        <w:tab/>
        <w:t xml:space="preserve">une </w:t>
      </w:r>
      <w:r>
        <w:rPr>
          <w:rFonts w:ascii="Calibri Light" w:hAnsi="Calibri Light" w:cs="Times New Roman"/>
          <w:i/>
          <w:iCs/>
        </w:rPr>
        <w:t>grosse</w:t>
      </w:r>
      <w:r>
        <w:rPr>
          <w:rFonts w:ascii="Calibri Light" w:hAnsi="Calibri Light" w:cs="Times New Roman"/>
        </w:rPr>
        <w:t xml:space="preserve"> pierre</w:t>
      </w:r>
      <w:r>
        <w:rPr>
          <w:rFonts w:ascii="Calibri Light" w:hAnsi="Calibri Light" w:cs="Times New Roman"/>
        </w:rPr>
        <w:tab/>
      </w:r>
      <w:r>
        <w:rPr>
          <w:rFonts w:ascii="Calibri Light" w:hAnsi="Times New Roman" w:cs="Times New Roman" w:hint="eastAsia"/>
        </w:rPr>
        <w:t>大石头</w:t>
      </w:r>
    </w:p>
    <w:p w14:paraId="4EC85FA2" w14:textId="77777777" w:rsidR="00993BDD" w:rsidRDefault="00993BDD" w:rsidP="00993BDD">
      <w:pPr>
        <w:pStyle w:val="a6"/>
        <w:ind w:firstLineChars="450" w:firstLine="945"/>
        <w:rPr>
          <w:rFonts w:ascii="Calibri Light" w:hAnsi="Times New Roman" w:cs="Times New Roman"/>
        </w:rPr>
      </w:pPr>
      <w:r>
        <w:rPr>
          <w:rFonts w:ascii="Calibri Light" w:hAnsi="Calibri Light" w:cs="Times New Roman"/>
        </w:rPr>
        <w:t xml:space="preserve">une </w:t>
      </w:r>
      <w:r>
        <w:rPr>
          <w:rFonts w:ascii="Calibri Light" w:hAnsi="Calibri Light" w:cs="Times New Roman"/>
          <w:i/>
          <w:iCs/>
        </w:rPr>
        <w:t>haute</w:t>
      </w:r>
      <w:r>
        <w:rPr>
          <w:rFonts w:ascii="Calibri Light" w:hAnsi="Calibri Light" w:cs="Times New Roman"/>
        </w:rPr>
        <w:t xml:space="preserve"> tour</w:t>
      </w:r>
      <w:r>
        <w:rPr>
          <w:rFonts w:ascii="Calibri Light" w:hAnsi="Calibri Light" w:cs="Times New Roman"/>
        </w:rPr>
        <w:tab/>
      </w:r>
      <w:r>
        <w:rPr>
          <w:rFonts w:ascii="Calibri Light" w:hAnsi="Calibri Light" w:cs="Times New Roman"/>
        </w:rPr>
        <w:tab/>
      </w:r>
      <w:r>
        <w:rPr>
          <w:rFonts w:ascii="Calibri Light" w:hAnsi="Times New Roman" w:cs="Times New Roman" w:hint="eastAsia"/>
        </w:rPr>
        <w:t>高塔（楼）</w:t>
      </w:r>
      <w:r>
        <w:rPr>
          <w:rFonts w:ascii="Calibri Light" w:hAnsi="Calibri Light" w:cs="Times New Roman"/>
        </w:rPr>
        <w:tab/>
      </w:r>
      <w:r>
        <w:rPr>
          <w:rFonts w:ascii="Calibri Light" w:hAnsi="Calibri Light" w:cs="Times New Roman"/>
        </w:rPr>
        <w:tab/>
        <w:t xml:space="preserve">un </w:t>
      </w:r>
      <w:r>
        <w:rPr>
          <w:rFonts w:ascii="Calibri Light" w:hAnsi="Calibri Light" w:cs="Times New Roman"/>
          <w:i/>
          <w:iCs/>
        </w:rPr>
        <w:t>joli</w:t>
      </w:r>
      <w:r>
        <w:rPr>
          <w:rFonts w:ascii="Calibri Light" w:hAnsi="Calibri Light" w:cs="Times New Roman"/>
        </w:rPr>
        <w:t xml:space="preserve"> pays</w:t>
      </w:r>
      <w:r>
        <w:rPr>
          <w:rFonts w:ascii="Calibri Light" w:hAnsi="Calibri Light" w:cs="Times New Roman"/>
        </w:rPr>
        <w:tab/>
      </w:r>
      <w:r>
        <w:rPr>
          <w:rFonts w:ascii="Calibri Light" w:hAnsi="Calibri Light" w:cs="Times New Roman"/>
        </w:rPr>
        <w:tab/>
      </w:r>
      <w:r>
        <w:rPr>
          <w:rFonts w:ascii="Calibri Light" w:hAnsi="Times New Roman" w:cs="Times New Roman" w:hint="eastAsia"/>
        </w:rPr>
        <w:t>美丽的地方</w:t>
      </w:r>
    </w:p>
    <w:p w14:paraId="78099CCB" w14:textId="77777777" w:rsidR="00993BDD" w:rsidRDefault="00993BDD" w:rsidP="00993BDD">
      <w:pPr>
        <w:pStyle w:val="a6"/>
        <w:ind w:firstLineChars="450" w:firstLine="945"/>
        <w:rPr>
          <w:rFonts w:ascii="Calibri Light" w:hAnsi="Times New Roman" w:cs="Times New Roman"/>
        </w:rPr>
      </w:pPr>
      <w:r>
        <w:rPr>
          <w:rFonts w:ascii="Calibri Light" w:hAnsi="Calibri Light" w:cs="Times New Roman"/>
        </w:rPr>
        <w:t xml:space="preserve">un </w:t>
      </w:r>
      <w:r>
        <w:rPr>
          <w:rFonts w:ascii="Calibri Light" w:hAnsi="Calibri Light" w:cs="Times New Roman"/>
          <w:i/>
          <w:iCs/>
        </w:rPr>
        <w:t>long</w:t>
      </w:r>
      <w:r>
        <w:rPr>
          <w:rFonts w:ascii="Calibri Light" w:hAnsi="Calibri Light" w:cs="Times New Roman"/>
        </w:rPr>
        <w:t xml:space="preserve"> voyage</w:t>
      </w:r>
      <w:r>
        <w:rPr>
          <w:rFonts w:ascii="Calibri Light" w:hAnsi="Calibri Light" w:cs="Times New Roman"/>
        </w:rPr>
        <w:tab/>
      </w:r>
      <w:r>
        <w:rPr>
          <w:rFonts w:ascii="Calibri Light" w:hAnsi="Calibri Light" w:cs="Times New Roman"/>
        </w:rPr>
        <w:tab/>
      </w:r>
      <w:r>
        <w:rPr>
          <w:rFonts w:ascii="Calibri Light" w:hAnsi="Times New Roman" w:cs="Times New Roman" w:hint="eastAsia"/>
        </w:rPr>
        <w:t>长途旅行</w:t>
      </w:r>
      <w:r>
        <w:rPr>
          <w:rFonts w:ascii="Calibri Light" w:hAnsi="Calibri Light" w:cs="Times New Roman"/>
        </w:rPr>
        <w:tab/>
      </w:r>
      <w:r>
        <w:rPr>
          <w:rFonts w:ascii="Calibri Light" w:hAnsi="Calibri Light" w:cs="Times New Roman"/>
        </w:rPr>
        <w:tab/>
        <w:t xml:space="preserve">une </w:t>
      </w:r>
      <w:r>
        <w:rPr>
          <w:rFonts w:ascii="Calibri Light" w:hAnsi="Calibri Light" w:cs="Times New Roman"/>
          <w:i/>
          <w:iCs/>
        </w:rPr>
        <w:t>mauvaise</w:t>
      </w:r>
      <w:r>
        <w:rPr>
          <w:rFonts w:ascii="Calibri Light" w:hAnsi="Calibri Light" w:cs="Times New Roman"/>
        </w:rPr>
        <w:t xml:space="preserve"> route</w:t>
      </w:r>
      <w:r>
        <w:rPr>
          <w:rFonts w:ascii="Calibri Light" w:hAnsi="Calibri Light" w:cs="Times New Roman"/>
        </w:rPr>
        <w:tab/>
      </w:r>
      <w:r>
        <w:rPr>
          <w:rFonts w:ascii="Calibri Light" w:hAnsi="Times New Roman" w:cs="Times New Roman" w:hint="eastAsia"/>
        </w:rPr>
        <w:t>崎岖不平的路</w:t>
      </w:r>
    </w:p>
    <w:p w14:paraId="23D11ADF" w14:textId="77777777" w:rsidR="00993BDD" w:rsidRDefault="00993BDD" w:rsidP="00993BDD">
      <w:pPr>
        <w:pStyle w:val="a6"/>
        <w:ind w:firstLineChars="450" w:firstLine="945"/>
        <w:rPr>
          <w:rFonts w:ascii="Calibri Light" w:hAnsi="Times New Roman" w:cs="Times New Roman"/>
        </w:rPr>
      </w:pPr>
      <w:r>
        <w:rPr>
          <w:rFonts w:ascii="Calibri Light" w:hAnsi="Times New Roman" w:cs="Times New Roman"/>
        </w:rPr>
        <w:t>C</w:t>
      </w:r>
      <w:r>
        <w:rPr>
          <w:rFonts w:ascii="Calibri Light" w:hAnsi="Times New Roman" w:cs="Times New Roman"/>
        </w:rPr>
        <w:t>’</w:t>
      </w:r>
      <w:r>
        <w:rPr>
          <w:rFonts w:ascii="Calibri Light" w:hAnsi="Times New Roman" w:cs="Times New Roman"/>
        </w:rPr>
        <w:t xml:space="preserve">est une </w:t>
      </w:r>
      <w:r w:rsidRPr="001E43A3">
        <w:rPr>
          <w:rFonts w:ascii="Calibri Light" w:hAnsi="Times New Roman" w:cs="Times New Roman"/>
          <w:i/>
        </w:rPr>
        <w:t>petite</w:t>
      </w:r>
      <w:r>
        <w:rPr>
          <w:rFonts w:ascii="Calibri Light" w:hAnsi="Times New Roman" w:cs="Times New Roman"/>
        </w:rPr>
        <w:t xml:space="preserve"> ville dynamique. </w:t>
      </w:r>
      <w:r>
        <w:rPr>
          <w:rFonts w:ascii="Calibri Light" w:hAnsi="Times New Roman" w:cs="Times New Roman" w:hint="eastAsia"/>
        </w:rPr>
        <w:t>这是座充满活力的小城。</w:t>
      </w:r>
    </w:p>
    <w:p w14:paraId="2800B20F" w14:textId="77777777" w:rsidR="00993BDD" w:rsidRDefault="00993BDD" w:rsidP="00993BDD">
      <w:pPr>
        <w:pStyle w:val="a6"/>
        <w:ind w:firstLineChars="450" w:firstLine="945"/>
        <w:rPr>
          <w:rFonts w:ascii="Calibri Light" w:hAnsi="Times New Roman" w:cs="Times New Roman"/>
        </w:rPr>
      </w:pPr>
    </w:p>
    <w:p w14:paraId="3DBBA325" w14:textId="77777777" w:rsidR="00993BDD" w:rsidRDefault="00993BDD" w:rsidP="00993BDD">
      <w:pPr>
        <w:pStyle w:val="a6"/>
        <w:ind w:leftChars="300" w:left="945" w:hangingChars="150" w:hanging="315"/>
        <w:rPr>
          <w:rFonts w:ascii="Calibri Light" w:hAnsi="Times New Roman" w:cs="Times New Roman"/>
        </w:rPr>
      </w:pPr>
      <w:r>
        <w:rPr>
          <w:rFonts w:ascii="Calibri Light" w:hAnsi="Calibri Light" w:cs="Times New Roman" w:hint="eastAsia"/>
          <w:lang w:val="fr-FR"/>
        </w:rPr>
        <w:t>3</w:t>
      </w:r>
      <w:r>
        <w:rPr>
          <w:rFonts w:ascii="Calibri Light" w:hAnsi="Calibri Light" w:cs="Times New Roman"/>
          <w:lang w:val="fr-FR"/>
        </w:rPr>
        <w:t xml:space="preserve">) </w:t>
      </w:r>
      <w:r>
        <w:rPr>
          <w:rFonts w:ascii="Calibri Light" w:hAnsi="Calibri Light" w:cs="Times New Roman" w:hint="eastAsia"/>
          <w:lang w:val="fr-FR"/>
        </w:rPr>
        <w:t>注意：表示形状、颜色和来源或出处往往置于名词后。如</w:t>
      </w:r>
      <w:r>
        <w:rPr>
          <w:rFonts w:ascii="Calibri Light" w:hAnsi="Times New Roman" w:cs="Times New Roman" w:hint="eastAsia"/>
        </w:rPr>
        <w:t>：</w:t>
      </w:r>
    </w:p>
    <w:p w14:paraId="626E9709" w14:textId="77777777" w:rsidR="00993BDD" w:rsidRDefault="00993BDD" w:rsidP="00993BDD">
      <w:pPr>
        <w:pStyle w:val="a6"/>
        <w:ind w:firstLineChars="450" w:firstLine="945"/>
        <w:rPr>
          <w:rFonts w:ascii="Calibri Light" w:hAnsi="Calibri Light" w:cs="Times New Roman"/>
        </w:rPr>
      </w:pPr>
      <w:r>
        <w:rPr>
          <w:rFonts w:ascii="Calibri Light" w:hAnsi="Calibri Light" w:cs="Times New Roman"/>
        </w:rPr>
        <w:t xml:space="preserve">un </w:t>
      </w:r>
      <w:r w:rsidRPr="00BE6202">
        <w:rPr>
          <w:rFonts w:ascii="Calibri Light" w:hAnsi="Calibri Light" w:cs="Times New Roman"/>
          <w:iCs/>
        </w:rPr>
        <w:t>pays</w:t>
      </w:r>
      <w:r>
        <w:rPr>
          <w:rFonts w:ascii="Calibri Light" w:hAnsi="Calibri Light" w:cs="Times New Roman"/>
          <w:i/>
          <w:iCs/>
        </w:rPr>
        <w:t xml:space="preserve"> hexagone</w:t>
      </w:r>
      <w:r>
        <w:rPr>
          <w:rFonts w:ascii="Calibri Light" w:hAnsi="Calibri Light" w:cs="Times New Roman"/>
        </w:rPr>
        <w:tab/>
        <w:t xml:space="preserve">     </w:t>
      </w:r>
      <w:r>
        <w:rPr>
          <w:rFonts w:ascii="Calibri Light" w:hAnsi="Calibri Light" w:cs="Times New Roman" w:hint="eastAsia"/>
        </w:rPr>
        <w:t>六边形的国家</w:t>
      </w:r>
      <w:r>
        <w:rPr>
          <w:rFonts w:ascii="Calibri Light" w:hAnsi="Calibri Light" w:cs="Times New Roman"/>
        </w:rPr>
        <w:tab/>
      </w:r>
      <w:r>
        <w:rPr>
          <w:rFonts w:ascii="Calibri Light" w:hAnsi="Calibri Light" w:cs="Times New Roman"/>
        </w:rPr>
        <w:tab/>
      </w:r>
    </w:p>
    <w:p w14:paraId="47A510E1" w14:textId="77777777" w:rsidR="00993BDD" w:rsidRDefault="00993BDD" w:rsidP="00993BDD">
      <w:pPr>
        <w:pStyle w:val="a6"/>
        <w:ind w:firstLineChars="450" w:firstLine="945"/>
        <w:rPr>
          <w:rFonts w:ascii="Calibri Light" w:hAnsi="Times New Roman" w:cs="Times New Roman"/>
        </w:rPr>
      </w:pPr>
      <w:r>
        <w:rPr>
          <w:rFonts w:ascii="Calibri Light" w:hAnsi="Calibri Light" w:cs="Times New Roman"/>
        </w:rPr>
        <w:t xml:space="preserve">un </w:t>
      </w:r>
      <w:r w:rsidRPr="00BE6202">
        <w:rPr>
          <w:rFonts w:ascii="Calibri Light" w:hAnsi="Calibri Light" w:cs="Times New Roman"/>
          <w:iCs/>
        </w:rPr>
        <w:t>bus</w:t>
      </w:r>
      <w:r>
        <w:rPr>
          <w:rFonts w:ascii="Calibri Light" w:hAnsi="Calibri Light" w:cs="Times New Roman"/>
        </w:rPr>
        <w:t xml:space="preserve"> </w:t>
      </w:r>
      <w:r w:rsidRPr="00BE6202">
        <w:rPr>
          <w:rFonts w:ascii="Calibri Light" w:hAnsi="Calibri Light" w:cs="Times New Roman"/>
          <w:i/>
        </w:rPr>
        <w:t>vert</w:t>
      </w:r>
      <w:r>
        <w:rPr>
          <w:rFonts w:ascii="Calibri Light" w:hAnsi="Calibri Light" w:cs="Times New Roman"/>
        </w:rPr>
        <w:tab/>
      </w:r>
      <w:r>
        <w:rPr>
          <w:rFonts w:ascii="Calibri Light" w:hAnsi="Calibri Light" w:cs="Times New Roman"/>
        </w:rPr>
        <w:tab/>
      </w:r>
      <w:r>
        <w:rPr>
          <w:rFonts w:ascii="Calibri Light" w:hAnsi="Calibri Light" w:cs="Times New Roman"/>
        </w:rPr>
        <w:tab/>
        <w:t xml:space="preserve"> </w:t>
      </w:r>
      <w:r>
        <w:rPr>
          <w:rFonts w:ascii="Calibri Light" w:hAnsi="Times New Roman" w:cs="Times New Roman" w:hint="eastAsia"/>
        </w:rPr>
        <w:t>绿色公交车</w:t>
      </w:r>
    </w:p>
    <w:p w14:paraId="22857510" w14:textId="77777777" w:rsidR="00993BDD" w:rsidRDefault="00993BDD" w:rsidP="00993BDD">
      <w:pPr>
        <w:pStyle w:val="a6"/>
        <w:ind w:firstLineChars="450" w:firstLine="945"/>
        <w:rPr>
          <w:rFonts w:ascii="Calibri Light" w:hAnsi="Calibri Light" w:cs="Times New Roman"/>
        </w:rPr>
      </w:pPr>
      <w:r>
        <w:rPr>
          <w:rFonts w:ascii="Calibri Light" w:hAnsi="Calibri Light" w:cs="Times New Roman"/>
        </w:rPr>
        <w:t xml:space="preserve">une </w:t>
      </w:r>
      <w:r>
        <w:rPr>
          <w:rFonts w:ascii="Calibri Light" w:hAnsi="Calibri Light" w:cs="Times New Roman" w:hint="eastAsia"/>
        </w:rPr>
        <w:t xml:space="preserve">tradition </w:t>
      </w:r>
      <w:r>
        <w:rPr>
          <w:rFonts w:ascii="Calibri Light" w:hAnsi="Calibri Light" w:cs="Times New Roman" w:hint="eastAsia"/>
          <w:i/>
          <w:iCs/>
        </w:rPr>
        <w:t>f</w:t>
      </w:r>
      <w:r>
        <w:rPr>
          <w:rFonts w:ascii="Calibri Light" w:hAnsi="Calibri Light" w:cs="Times New Roman"/>
          <w:i/>
          <w:iCs/>
        </w:rPr>
        <w:t>ran</w:t>
      </w:r>
      <w:r>
        <w:rPr>
          <w:rFonts w:ascii="Calibri Light" w:hAnsi="Calibri Light" w:cs="Times New Roman" w:hint="eastAsia"/>
          <w:i/>
          <w:iCs/>
        </w:rPr>
        <w:t>çais</w:t>
      </w:r>
      <w:r>
        <w:rPr>
          <w:rFonts w:ascii="Calibri Light" w:hAnsi="Calibri Light" w:cs="Times New Roman"/>
          <w:i/>
          <w:iCs/>
        </w:rPr>
        <w:t>e</w:t>
      </w:r>
      <w:r>
        <w:rPr>
          <w:rFonts w:ascii="Calibri Light" w:hAnsi="Calibri Light" w:cs="Times New Roman"/>
        </w:rPr>
        <w:tab/>
        <w:t xml:space="preserve"> </w:t>
      </w:r>
      <w:r>
        <w:rPr>
          <w:rFonts w:ascii="Calibri Light" w:hAnsi="Calibri Light" w:cs="Times New Roman" w:hint="eastAsia"/>
        </w:rPr>
        <w:t>法兰西传统</w:t>
      </w:r>
      <w:r>
        <w:rPr>
          <w:rFonts w:ascii="Calibri Light" w:hAnsi="Calibri Light" w:cs="Times New Roman"/>
        </w:rPr>
        <w:tab/>
      </w:r>
    </w:p>
    <w:p w14:paraId="74E89ACF" w14:textId="77777777" w:rsidR="00993BDD" w:rsidRDefault="00993BDD" w:rsidP="00993BDD">
      <w:pPr>
        <w:pStyle w:val="a6"/>
        <w:ind w:firstLineChars="450" w:firstLine="945"/>
        <w:rPr>
          <w:rFonts w:ascii="Calibri Light" w:hAnsi="Times New Roman" w:cs="Times New Roman"/>
        </w:rPr>
      </w:pPr>
      <w:r>
        <w:rPr>
          <w:rFonts w:ascii="Calibri Light" w:hAnsi="Calibri Light" w:cs="Times New Roman"/>
        </w:rPr>
        <w:tab/>
      </w:r>
    </w:p>
    <w:p w14:paraId="1A87F9A7" w14:textId="77777777" w:rsidR="00993BDD" w:rsidRPr="00D37522" w:rsidRDefault="00993BDD" w:rsidP="00993BDD">
      <w:pPr>
        <w:pStyle w:val="a6"/>
        <w:tabs>
          <w:tab w:val="left" w:pos="851"/>
        </w:tabs>
        <w:ind w:leftChars="208" w:left="437" w:firstLineChars="98" w:firstLine="206"/>
        <w:rPr>
          <w:rFonts w:ascii="Calibri Light" w:hAnsi="Calibri Light" w:cs="Times New Roman"/>
          <w:lang w:val="fr-FR"/>
        </w:rPr>
      </w:pPr>
      <w:r>
        <w:rPr>
          <w:rFonts w:ascii="Calibri Light" w:hAnsi="Calibri Light" w:cs="Times New Roman" w:hint="eastAsia"/>
        </w:rPr>
        <w:t>7</w:t>
      </w:r>
      <w:r>
        <w:rPr>
          <w:rFonts w:ascii="Calibri Light" w:hAnsi="Calibri Light" w:cs="Times New Roman"/>
        </w:rPr>
        <w:t xml:space="preserve">) </w:t>
      </w:r>
      <w:r w:rsidRPr="00D37522">
        <w:rPr>
          <w:rFonts w:ascii="Calibri Light" w:hAnsi="Times New Roman" w:cs="Times New Roman"/>
          <w:lang w:val="fr-FR"/>
        </w:rPr>
        <w:t>少数常用形容词的位置可前可后，但含义</w:t>
      </w:r>
      <w:r>
        <w:rPr>
          <w:rFonts w:ascii="Calibri Light" w:hAnsi="Times New Roman" w:cs="Times New Roman" w:hint="eastAsia"/>
          <w:lang w:val="fr-FR"/>
        </w:rPr>
        <w:t>大相径庭</w:t>
      </w:r>
      <w:r w:rsidRPr="00D37522">
        <w:rPr>
          <w:rFonts w:ascii="Calibri Light" w:hAnsi="Times New Roman" w:cs="Times New Roman"/>
          <w:lang w:val="fr-FR"/>
        </w:rPr>
        <w:t>。形容词前移往往带有引</w:t>
      </w:r>
    </w:p>
    <w:p w14:paraId="6D813848" w14:textId="77777777" w:rsidR="00993BDD" w:rsidRDefault="00993BDD" w:rsidP="00993BDD">
      <w:pPr>
        <w:pStyle w:val="a6"/>
        <w:ind w:firstLineChars="450" w:firstLine="945"/>
        <w:rPr>
          <w:rFonts w:ascii="Calibri Light" w:hAnsi="Times New Roman" w:cs="Times New Roman"/>
          <w:lang w:val="fr-FR"/>
        </w:rPr>
      </w:pPr>
      <w:r w:rsidRPr="00D37522">
        <w:rPr>
          <w:rFonts w:ascii="Calibri Light" w:hAnsi="Times New Roman" w:cs="Times New Roman"/>
          <w:lang w:val="fr-FR"/>
        </w:rPr>
        <w:t>申的含义或语气的加强。如：</w:t>
      </w:r>
    </w:p>
    <w:p w14:paraId="11592057" w14:textId="77777777" w:rsidR="00993BDD" w:rsidRDefault="00993BDD" w:rsidP="00993BDD">
      <w:pPr>
        <w:pStyle w:val="a6"/>
        <w:ind w:leftChars="399" w:left="838" w:firstLineChars="47" w:firstLine="99"/>
        <w:rPr>
          <w:rFonts w:ascii="Calibri Light" w:hAnsi="Times New Roman" w:cs="Times New Roman"/>
        </w:rPr>
      </w:pPr>
      <w:r w:rsidRPr="00D37522">
        <w:rPr>
          <w:rFonts w:ascii="Calibri Light" w:hAnsi="Calibri Light" w:cs="Times New Roman"/>
        </w:rPr>
        <w:t xml:space="preserve">un </w:t>
      </w:r>
      <w:r w:rsidRPr="00D37522">
        <w:rPr>
          <w:rFonts w:ascii="Calibri Light" w:hAnsi="Calibri Light" w:cs="Times New Roman"/>
          <w:i/>
          <w:iCs/>
        </w:rPr>
        <w:t>grand</w:t>
      </w:r>
      <w:r w:rsidRPr="00D37522">
        <w:rPr>
          <w:rFonts w:ascii="Calibri Light" w:hAnsi="Calibri Light" w:cs="Times New Roman"/>
        </w:rPr>
        <w:t xml:space="preserve"> homme  </w:t>
      </w:r>
      <w:r w:rsidRPr="00D37522">
        <w:rPr>
          <w:rFonts w:ascii="Calibri Light" w:hAnsi="Times New Roman" w:cs="Times New Roman"/>
        </w:rPr>
        <w:t>一伟人</w:t>
      </w:r>
      <w:r w:rsidRPr="00D37522">
        <w:rPr>
          <w:rFonts w:ascii="Calibri Light" w:hAnsi="Calibri Light" w:cs="Times New Roman"/>
        </w:rPr>
        <w:tab/>
      </w:r>
      <w:r w:rsidRPr="00D37522">
        <w:rPr>
          <w:rFonts w:ascii="Calibri Light" w:hAnsi="Calibri Light" w:cs="Times New Roman"/>
        </w:rPr>
        <w:tab/>
      </w:r>
      <w:r>
        <w:rPr>
          <w:rFonts w:ascii="Calibri Light" w:hAnsi="Calibri Light" w:cs="Times New Roman" w:hint="eastAsia"/>
        </w:rPr>
        <w:t xml:space="preserve">     </w:t>
      </w:r>
      <w:r w:rsidRPr="00D37522">
        <w:rPr>
          <w:rFonts w:ascii="Calibri Light" w:hAnsi="Calibri Light" w:cs="Times New Roman"/>
        </w:rPr>
        <w:t xml:space="preserve">un homme </w:t>
      </w:r>
      <w:r w:rsidRPr="00D37522">
        <w:rPr>
          <w:rFonts w:ascii="Calibri Light" w:hAnsi="Calibri Light" w:cs="Times New Roman"/>
          <w:i/>
          <w:iCs/>
        </w:rPr>
        <w:t xml:space="preserve">grand </w:t>
      </w:r>
      <w:r w:rsidRPr="00D37522">
        <w:rPr>
          <w:rFonts w:ascii="Calibri Light" w:hAnsi="Calibri Light" w:cs="Times New Roman"/>
        </w:rPr>
        <w:t xml:space="preserve"> </w:t>
      </w:r>
      <w:r>
        <w:rPr>
          <w:rFonts w:ascii="Calibri Light" w:hAnsi="Calibri Light" w:cs="Times New Roman"/>
        </w:rPr>
        <w:t xml:space="preserve"> </w:t>
      </w:r>
      <w:r w:rsidRPr="00D37522">
        <w:rPr>
          <w:rFonts w:ascii="Calibri Light" w:hAnsi="Times New Roman" w:cs="Times New Roman"/>
        </w:rPr>
        <w:t>一</w:t>
      </w:r>
      <w:r>
        <w:rPr>
          <w:rFonts w:ascii="Calibri Light" w:hAnsi="Times New Roman" w:cs="Times New Roman" w:hint="eastAsia"/>
        </w:rPr>
        <w:t>长</w:t>
      </w:r>
      <w:r w:rsidRPr="00D37522">
        <w:rPr>
          <w:rFonts w:ascii="Calibri Light" w:hAnsi="Times New Roman" w:cs="Times New Roman"/>
        </w:rPr>
        <w:t>人</w:t>
      </w:r>
    </w:p>
    <w:p w14:paraId="10654810" w14:textId="77777777" w:rsidR="00993BDD" w:rsidRDefault="00993BDD" w:rsidP="00993BDD">
      <w:pPr>
        <w:pStyle w:val="a6"/>
        <w:ind w:leftChars="399" w:left="838" w:firstLineChars="47" w:firstLine="99"/>
        <w:rPr>
          <w:rFonts w:ascii="Calibri Light" w:hAnsi="Times New Roman" w:cs="Times New Roman"/>
        </w:rPr>
      </w:pPr>
      <w:r w:rsidRPr="00D37522">
        <w:rPr>
          <w:rFonts w:ascii="Calibri Light" w:hAnsi="Calibri Light" w:cs="Times New Roman"/>
        </w:rPr>
        <w:t xml:space="preserve">un </w:t>
      </w:r>
      <w:r w:rsidRPr="00D37522">
        <w:rPr>
          <w:rFonts w:ascii="Calibri Light" w:hAnsi="Calibri Light" w:cs="Times New Roman"/>
          <w:i/>
          <w:iCs/>
        </w:rPr>
        <w:t>pauvre</w:t>
      </w:r>
      <w:r w:rsidRPr="00D37522">
        <w:rPr>
          <w:rFonts w:ascii="Calibri Light" w:hAnsi="Calibri Light" w:cs="Times New Roman"/>
        </w:rPr>
        <w:t xml:space="preserve"> homme  </w:t>
      </w:r>
      <w:r>
        <w:rPr>
          <w:rFonts w:ascii="Calibri Light" w:hAnsi="Calibri Light" w:cs="Times New Roman" w:hint="eastAsia"/>
        </w:rPr>
        <w:t>一可怜虫</w:t>
      </w:r>
      <w:r w:rsidRPr="00D37522">
        <w:rPr>
          <w:rFonts w:ascii="Calibri Light" w:hAnsi="Calibri Light" w:cs="Times New Roman"/>
        </w:rPr>
        <w:t xml:space="preserve"> </w:t>
      </w:r>
      <w:r w:rsidRPr="00D37522">
        <w:rPr>
          <w:rFonts w:ascii="Calibri Light" w:hAnsi="Calibri Light" w:cs="Times New Roman"/>
        </w:rPr>
        <w:tab/>
      </w:r>
      <w:r>
        <w:rPr>
          <w:rFonts w:ascii="Calibri Light" w:hAnsi="Calibri Light" w:cs="Times New Roman" w:hint="eastAsia"/>
        </w:rPr>
        <w:t xml:space="preserve"> </w:t>
      </w:r>
      <w:r>
        <w:rPr>
          <w:rFonts w:ascii="Calibri Light" w:hAnsi="Calibri Light" w:cs="Times New Roman"/>
        </w:rPr>
        <w:t xml:space="preserve">    </w:t>
      </w:r>
      <w:r w:rsidRPr="00D37522">
        <w:rPr>
          <w:rFonts w:ascii="Calibri Light" w:hAnsi="Calibri Light" w:cs="Times New Roman"/>
        </w:rPr>
        <w:t xml:space="preserve">un homme </w:t>
      </w:r>
      <w:r w:rsidRPr="00D37522">
        <w:rPr>
          <w:rFonts w:ascii="Calibri Light" w:hAnsi="Calibri Light" w:cs="Times New Roman"/>
          <w:i/>
          <w:iCs/>
        </w:rPr>
        <w:t>pauvre</w:t>
      </w:r>
      <w:r w:rsidRPr="00D37522">
        <w:rPr>
          <w:rFonts w:ascii="Calibri Light" w:hAnsi="Calibri Light" w:cs="Times New Roman"/>
        </w:rPr>
        <w:t xml:space="preserve">  </w:t>
      </w:r>
      <w:r>
        <w:rPr>
          <w:rFonts w:ascii="Calibri Light" w:hAnsi="Calibri Light" w:cs="Times New Roman" w:hint="eastAsia"/>
        </w:rPr>
        <w:t>一</w:t>
      </w:r>
      <w:r w:rsidRPr="00D37522">
        <w:rPr>
          <w:rFonts w:ascii="Calibri Light" w:hAnsi="Times New Roman" w:cs="Times New Roman"/>
        </w:rPr>
        <w:t>穷人</w:t>
      </w:r>
    </w:p>
    <w:p w14:paraId="0D75A8D9" w14:textId="0C6B4341" w:rsidR="00993BDD" w:rsidRDefault="006C3892" w:rsidP="00993BDD">
      <w:pPr>
        <w:pStyle w:val="a6"/>
        <w:ind w:firstLineChars="100" w:firstLine="210"/>
        <w:rPr>
          <w:rFonts w:ascii="Calibri Light" w:hAnsi="Calibri Light" w:cs="Times New Roman"/>
          <w:kern w:val="0"/>
          <w:szCs w:val="20"/>
        </w:rPr>
      </w:pPr>
      <w:r>
        <w:rPr>
          <w:rFonts w:ascii="Calibri Light" w:hAnsi="Calibri Light" w:cs="Times New Roman" w:hint="eastAsia"/>
          <w:kern w:val="0"/>
          <w:szCs w:val="20"/>
        </w:rPr>
        <w:t xml:space="preserve">       un</w:t>
      </w:r>
      <w:r>
        <w:rPr>
          <w:rFonts w:ascii="Calibri Light" w:hAnsi="Calibri Light" w:cs="Times New Roman"/>
          <w:kern w:val="0"/>
          <w:szCs w:val="20"/>
        </w:rPr>
        <w:t xml:space="preserve"> </w:t>
      </w:r>
      <w:r>
        <w:rPr>
          <w:rFonts w:ascii="Calibri Light" w:hAnsi="Calibri Light" w:cs="Times New Roman" w:hint="eastAsia"/>
          <w:kern w:val="0"/>
          <w:szCs w:val="20"/>
        </w:rPr>
        <w:t>cher</w:t>
      </w:r>
      <w:r>
        <w:rPr>
          <w:rFonts w:ascii="Calibri Light" w:hAnsi="Calibri Light" w:cs="Times New Roman"/>
          <w:kern w:val="0"/>
          <w:szCs w:val="20"/>
        </w:rPr>
        <w:t xml:space="preserve"> </w:t>
      </w:r>
      <w:r>
        <w:rPr>
          <w:rFonts w:ascii="Calibri Light" w:hAnsi="Calibri Light" w:cs="Times New Roman" w:hint="eastAsia"/>
          <w:kern w:val="0"/>
          <w:szCs w:val="20"/>
        </w:rPr>
        <w:t>ami</w:t>
      </w:r>
      <w:r>
        <w:rPr>
          <w:rFonts w:ascii="Calibri Light" w:hAnsi="Calibri Light" w:cs="Times New Roman"/>
          <w:kern w:val="0"/>
          <w:szCs w:val="20"/>
        </w:rPr>
        <w:t xml:space="preserve"> </w:t>
      </w:r>
      <w:r>
        <w:rPr>
          <w:rFonts w:ascii="Calibri Light" w:hAnsi="Calibri Light" w:cs="Times New Roman" w:hint="eastAsia"/>
          <w:kern w:val="0"/>
          <w:szCs w:val="20"/>
        </w:rPr>
        <w:t>一个亲爱的朋友</w:t>
      </w:r>
      <w:r>
        <w:rPr>
          <w:rFonts w:ascii="Calibri Light" w:hAnsi="Calibri Light" w:cs="Times New Roman" w:hint="eastAsia"/>
          <w:kern w:val="0"/>
          <w:szCs w:val="20"/>
        </w:rPr>
        <w:t xml:space="preserve">       un</w:t>
      </w:r>
      <w:r>
        <w:rPr>
          <w:rFonts w:ascii="Calibri Light" w:hAnsi="Calibri Light" w:cs="Times New Roman"/>
          <w:kern w:val="0"/>
          <w:szCs w:val="20"/>
        </w:rPr>
        <w:t xml:space="preserve"> </w:t>
      </w:r>
      <w:r>
        <w:rPr>
          <w:rFonts w:ascii="Calibri Light" w:hAnsi="Calibri Light" w:cs="Times New Roman" w:hint="eastAsia"/>
          <w:kern w:val="0"/>
          <w:szCs w:val="20"/>
        </w:rPr>
        <w:t>livre</w:t>
      </w:r>
      <w:r>
        <w:rPr>
          <w:rFonts w:ascii="Calibri Light" w:hAnsi="Calibri Light" w:cs="Times New Roman"/>
          <w:kern w:val="0"/>
          <w:szCs w:val="20"/>
        </w:rPr>
        <w:t xml:space="preserve"> </w:t>
      </w:r>
      <w:r>
        <w:rPr>
          <w:rFonts w:ascii="Calibri Light" w:hAnsi="Calibri Light" w:cs="Times New Roman" w:hint="eastAsia"/>
          <w:kern w:val="0"/>
          <w:szCs w:val="20"/>
        </w:rPr>
        <w:t>cher</w:t>
      </w:r>
      <w:r>
        <w:rPr>
          <w:rFonts w:ascii="Calibri Light" w:hAnsi="Calibri Light" w:cs="Times New Roman"/>
          <w:kern w:val="0"/>
          <w:szCs w:val="20"/>
        </w:rPr>
        <w:t xml:space="preserve"> </w:t>
      </w:r>
      <w:r>
        <w:rPr>
          <w:rFonts w:ascii="Calibri Light" w:hAnsi="Calibri Light" w:cs="Times New Roman" w:hint="eastAsia"/>
          <w:kern w:val="0"/>
          <w:szCs w:val="20"/>
        </w:rPr>
        <w:t>一本贵的书</w:t>
      </w:r>
    </w:p>
    <w:p w14:paraId="75DB45B3" w14:textId="77777777" w:rsidR="00993BDD" w:rsidRDefault="00993BDD" w:rsidP="00993BDD">
      <w:pPr>
        <w:pStyle w:val="a6"/>
        <w:ind w:firstLineChars="100" w:firstLine="210"/>
        <w:rPr>
          <w:rFonts w:ascii="Calibri Light" w:hAnsi="Calibri Light" w:cs="Times New Roman"/>
          <w:kern w:val="0"/>
          <w:szCs w:val="20"/>
        </w:rPr>
      </w:pPr>
    </w:p>
    <w:p w14:paraId="780DDF0E" w14:textId="77777777" w:rsidR="00993BDD" w:rsidRDefault="00993BDD" w:rsidP="00993BDD">
      <w:pPr>
        <w:rPr>
          <w:lang w:val="fr-CA"/>
        </w:rPr>
      </w:pPr>
      <w:r>
        <w:rPr>
          <w:lang w:val="fr-CA"/>
        </w:rPr>
        <w:t xml:space="preserve">  </w:t>
      </w:r>
      <w:r>
        <w:rPr>
          <w:rFonts w:hint="eastAsia"/>
          <w:lang w:val="fr-CA"/>
        </w:rPr>
        <w:t xml:space="preserve"> </w:t>
      </w:r>
      <w:r>
        <w:rPr>
          <w:rFonts w:hint="eastAsia"/>
          <w:b/>
          <w:lang w:val="fr-CA"/>
        </w:rPr>
        <w:t>2</w:t>
      </w:r>
      <w:r>
        <w:rPr>
          <w:b/>
          <w:lang w:val="fr-CA"/>
        </w:rPr>
        <w:t>.</w:t>
      </w:r>
      <w:r>
        <w:rPr>
          <w:rFonts w:hint="eastAsia"/>
          <w:b/>
          <w:lang w:val="fr-CA"/>
        </w:rPr>
        <w:t xml:space="preserve"> </w:t>
      </w:r>
      <w:r>
        <w:rPr>
          <w:rFonts w:hint="eastAsia"/>
          <w:b/>
          <w:lang w:val="fr-CA"/>
        </w:rPr>
        <w:t>副代词</w:t>
      </w:r>
      <w:r>
        <w:rPr>
          <w:b/>
          <w:lang w:val="fr-CA"/>
        </w:rPr>
        <w:t xml:space="preserve">y  </w:t>
      </w:r>
      <w:r>
        <w:rPr>
          <w:lang w:val="fr-CA"/>
        </w:rPr>
        <w:t xml:space="preserve">(le pronom </w:t>
      </w:r>
      <w:r w:rsidRPr="000471DE">
        <w:rPr>
          <w:b/>
          <w:i/>
          <w:lang w:val="fr-CA"/>
        </w:rPr>
        <w:t>y</w:t>
      </w:r>
      <w:r>
        <w:rPr>
          <w:lang w:val="fr-CA"/>
        </w:rPr>
        <w:t>)</w:t>
      </w:r>
      <w:r>
        <w:rPr>
          <w:rFonts w:hint="eastAsia"/>
          <w:lang w:val="fr-CA"/>
        </w:rPr>
        <w:t xml:space="preserve"> </w:t>
      </w:r>
      <w:r>
        <w:rPr>
          <w:lang w:val="fr-CA"/>
        </w:rPr>
        <w:t xml:space="preserve"> </w:t>
      </w:r>
    </w:p>
    <w:p w14:paraId="4733262E" w14:textId="77777777" w:rsidR="00993BDD" w:rsidRPr="0089151E" w:rsidRDefault="00993BDD" w:rsidP="00993BDD">
      <w:pPr>
        <w:ind w:firstLineChars="270" w:firstLine="567"/>
        <w:rPr>
          <w:rFonts w:ascii="Calibri Light" w:hAnsi="Calibri Light" w:cs="Times New Roman"/>
          <w:lang w:val="fr-CA"/>
        </w:rPr>
      </w:pPr>
      <w:r w:rsidRPr="00496C98">
        <w:rPr>
          <w:rFonts w:ascii="Calibri Light" w:hAnsi="Calibri Light" w:cs="Times New Roman" w:hint="eastAsia"/>
        </w:rPr>
        <w:t>副代词</w:t>
      </w:r>
      <w:r w:rsidRPr="0089151E">
        <w:rPr>
          <w:rFonts w:ascii="Calibri Light" w:hAnsi="Calibri Light" w:cs="Times New Roman" w:hint="eastAsia"/>
          <w:lang w:val="fr-CA"/>
        </w:rPr>
        <w:t>y</w:t>
      </w:r>
      <w:r>
        <w:rPr>
          <w:rFonts w:ascii="Calibri Light" w:hAnsi="Calibri Light" w:cs="Times New Roman" w:hint="eastAsia"/>
        </w:rPr>
        <w:t>的功能</w:t>
      </w:r>
      <w:r w:rsidRPr="0089151E">
        <w:rPr>
          <w:rFonts w:ascii="Calibri Light" w:hAnsi="Calibri Light" w:cs="Times New Roman" w:hint="eastAsia"/>
          <w:lang w:val="fr-CA"/>
        </w:rPr>
        <w:t>：</w:t>
      </w:r>
    </w:p>
    <w:p w14:paraId="104C8390" w14:textId="77777777" w:rsidR="00993BDD" w:rsidRDefault="00993BDD" w:rsidP="00993BDD">
      <w:pPr>
        <w:pStyle w:val="a6"/>
        <w:ind w:firstLineChars="270" w:firstLine="567"/>
        <w:rPr>
          <w:rFonts w:ascii="Calibri Light" w:hAnsi="Calibri Light" w:cs="Times New Roman"/>
        </w:rPr>
      </w:pPr>
      <w:r>
        <w:rPr>
          <w:rFonts w:ascii="Calibri Light" w:hAnsi="Calibri Light" w:cs="Times New Roman"/>
        </w:rPr>
        <w:t>1)</w:t>
      </w:r>
      <w:r>
        <w:rPr>
          <w:rFonts w:ascii="Calibri Light" w:hAnsi="Calibri Light" w:cs="Times New Roman" w:hint="eastAsia"/>
        </w:rPr>
        <w:t xml:space="preserve"> </w:t>
      </w:r>
      <w:r w:rsidRPr="00496C98">
        <w:rPr>
          <w:rFonts w:ascii="Calibri Light" w:hAnsi="Calibri Light" w:cs="Times New Roman" w:hint="eastAsia"/>
        </w:rPr>
        <w:t>代替由介词</w:t>
      </w:r>
      <w:r>
        <w:rPr>
          <w:rFonts w:ascii="Calibri Light" w:hAnsi="Calibri Light" w:cs="Times New Roman"/>
        </w:rPr>
        <w:t>à, chez, dans, en, sur, sous</w:t>
      </w:r>
      <w:r>
        <w:rPr>
          <w:rFonts w:ascii="Calibri Light" w:hAnsi="Calibri Light" w:cs="Times New Roman" w:hint="eastAsia"/>
        </w:rPr>
        <w:t>...</w:t>
      </w:r>
      <w:r>
        <w:rPr>
          <w:rFonts w:ascii="Calibri Light" w:hAnsi="Calibri Light" w:cs="Times New Roman" w:hint="eastAsia"/>
        </w:rPr>
        <w:t>等</w:t>
      </w:r>
      <w:r w:rsidRPr="00496C98">
        <w:rPr>
          <w:rFonts w:ascii="Calibri Light" w:hAnsi="Calibri Light" w:cs="Times New Roman" w:hint="eastAsia"/>
        </w:rPr>
        <w:t>引导的</w:t>
      </w:r>
      <w:r>
        <w:rPr>
          <w:rFonts w:ascii="Calibri Light" w:hAnsi="Calibri Light" w:cs="Times New Roman" w:hint="eastAsia"/>
        </w:rPr>
        <w:t>地点状语：</w:t>
      </w:r>
    </w:p>
    <w:p w14:paraId="625FDE69" w14:textId="77777777" w:rsidR="00993BDD" w:rsidRDefault="00993BDD" w:rsidP="00993BDD">
      <w:pPr>
        <w:pStyle w:val="a6"/>
        <w:ind w:leftChars="250" w:left="525" w:firstLineChars="150" w:firstLine="315"/>
        <w:rPr>
          <w:rFonts w:ascii="Calibri Light" w:hAnsi="Calibri Light" w:cs="Times New Roman"/>
        </w:rPr>
      </w:pPr>
      <w:r>
        <w:rPr>
          <w:rFonts w:ascii="Calibri Light" w:hAnsi="Calibri Light" w:cs="Times New Roman" w:hint="eastAsia"/>
        </w:rPr>
        <w:t>如：</w:t>
      </w:r>
      <w:r>
        <w:rPr>
          <w:rFonts w:ascii="Calibri Light" w:hAnsi="Calibri Light" w:cs="Times New Roman"/>
        </w:rPr>
        <w:t xml:space="preserve">- On mange quoi </w:t>
      </w:r>
      <w:r w:rsidRPr="000B14CF">
        <w:rPr>
          <w:rFonts w:ascii="Calibri Light" w:hAnsi="Calibri Light" w:cs="Times New Roman"/>
          <w:i/>
          <w:u w:val="single"/>
        </w:rPr>
        <w:t>dans ce restaurant</w:t>
      </w:r>
      <w:r w:rsidRPr="0020596C">
        <w:rPr>
          <w:rFonts w:ascii="Calibri Light" w:hAnsi="Calibri Light" w:cs="Times New Roman"/>
        </w:rPr>
        <w:t xml:space="preserve"> </w:t>
      </w:r>
      <w:r>
        <w:rPr>
          <w:rFonts w:ascii="Calibri Light" w:hAnsi="Calibri Light" w:cs="Times New Roman"/>
        </w:rPr>
        <w:t xml:space="preserve">?  </w:t>
      </w:r>
      <w:r>
        <w:rPr>
          <w:rFonts w:ascii="Calibri Light" w:hAnsi="Calibri Light" w:cs="Times New Roman" w:hint="eastAsia"/>
        </w:rPr>
        <w:t>咱在这家饭馆吃什么？</w:t>
      </w:r>
    </w:p>
    <w:p w14:paraId="12E45DB4" w14:textId="77777777" w:rsidR="00993BDD" w:rsidRDefault="00993BDD" w:rsidP="00993BDD">
      <w:pPr>
        <w:pStyle w:val="a6"/>
        <w:ind w:leftChars="250" w:left="525" w:firstLineChars="350" w:firstLine="735"/>
        <w:rPr>
          <w:rFonts w:ascii="Calibri Light" w:hAnsi="Calibri Light" w:cs="Times New Roman"/>
        </w:rPr>
      </w:pPr>
      <w:r>
        <w:rPr>
          <w:rFonts w:ascii="Calibri Light" w:hAnsi="Calibri Light" w:cs="Times New Roman" w:hint="eastAsia"/>
        </w:rPr>
        <w:t xml:space="preserve">- </w:t>
      </w:r>
      <w:r>
        <w:rPr>
          <w:rFonts w:ascii="Calibri Light" w:hAnsi="Calibri Light" w:cs="Times New Roman"/>
        </w:rPr>
        <w:t xml:space="preserve">On </w:t>
      </w:r>
      <w:r w:rsidRPr="000B14CF">
        <w:rPr>
          <w:rFonts w:ascii="Calibri Light" w:hAnsi="Calibri Light" w:cs="Times New Roman"/>
          <w:i/>
        </w:rPr>
        <w:t>y</w:t>
      </w:r>
      <w:r>
        <w:rPr>
          <w:rFonts w:ascii="Calibri Light" w:hAnsi="Calibri Light" w:cs="Times New Roman"/>
        </w:rPr>
        <w:t xml:space="preserve"> mange des frites.</w:t>
      </w:r>
      <w:r>
        <w:rPr>
          <w:rFonts w:ascii="Calibri Light" w:hAnsi="Calibri Light" w:cs="Times New Roman" w:hint="eastAsia"/>
        </w:rPr>
        <w:t xml:space="preserve">             </w:t>
      </w:r>
      <w:r>
        <w:rPr>
          <w:rFonts w:ascii="Calibri Light" w:hAnsi="Calibri Light" w:cs="Times New Roman" w:hint="eastAsia"/>
        </w:rPr>
        <w:t>咱去那儿吃炸薯条。</w:t>
      </w:r>
      <w:r w:rsidRPr="00496C98">
        <w:rPr>
          <w:rFonts w:ascii="Calibri Light" w:hAnsi="Calibri Light" w:cs="Times New Roman"/>
        </w:rPr>
        <w:t xml:space="preserve"> </w:t>
      </w:r>
    </w:p>
    <w:p w14:paraId="5DEB8A05" w14:textId="77777777" w:rsidR="00993BDD" w:rsidRDefault="00993BDD" w:rsidP="00993BDD">
      <w:pPr>
        <w:pStyle w:val="a6"/>
        <w:ind w:leftChars="250" w:left="525" w:firstLineChars="350" w:firstLine="735"/>
        <w:rPr>
          <w:rFonts w:ascii="Calibri Light" w:hAnsi="Calibri Light" w:cs="Times New Roman"/>
        </w:rPr>
      </w:pPr>
      <w:r>
        <w:rPr>
          <w:rFonts w:ascii="Calibri Light" w:hAnsi="Calibri Light" w:cs="Times New Roman" w:hint="eastAsia"/>
        </w:rPr>
        <w:t xml:space="preserve">- </w:t>
      </w:r>
      <w:r w:rsidRPr="00496C98">
        <w:rPr>
          <w:rFonts w:ascii="Calibri Light" w:hAnsi="Calibri Light" w:cs="Times New Roman"/>
        </w:rPr>
        <w:t xml:space="preserve">Allez-vous aller </w:t>
      </w:r>
      <w:r w:rsidRPr="00DD24EE">
        <w:rPr>
          <w:rFonts w:ascii="Calibri Light" w:hAnsi="Calibri Light" w:cs="Times New Roman"/>
          <w:i/>
          <w:u w:val="single"/>
        </w:rPr>
        <w:t>en France</w:t>
      </w:r>
      <w:r w:rsidRPr="00496C98">
        <w:rPr>
          <w:rFonts w:ascii="Calibri Light" w:hAnsi="Calibri Light" w:cs="Times New Roman"/>
        </w:rPr>
        <w:t xml:space="preserve"> ?</w:t>
      </w:r>
      <w:r>
        <w:rPr>
          <w:rFonts w:ascii="Calibri Light" w:hAnsi="Calibri Light" w:cs="Times New Roman" w:hint="eastAsia"/>
        </w:rPr>
        <w:tab/>
      </w:r>
      <w:r>
        <w:rPr>
          <w:rFonts w:ascii="Calibri Light" w:hAnsi="Calibri Light" w:cs="Times New Roman" w:hint="eastAsia"/>
        </w:rPr>
        <w:tab/>
      </w:r>
      <w:r>
        <w:rPr>
          <w:rFonts w:ascii="Calibri Light" w:hAnsi="Calibri Light" w:cs="Times New Roman" w:hint="eastAsia"/>
        </w:rPr>
        <w:tab/>
      </w:r>
      <w:r>
        <w:rPr>
          <w:rFonts w:ascii="Calibri Light" w:hAnsi="Calibri Light" w:cs="Times New Roman" w:hint="eastAsia"/>
        </w:rPr>
        <w:t>您要去法国吗？</w:t>
      </w:r>
    </w:p>
    <w:p w14:paraId="301AD488" w14:textId="77777777" w:rsidR="00993BDD" w:rsidRDefault="00993BDD" w:rsidP="00993BDD">
      <w:pPr>
        <w:pStyle w:val="a6"/>
        <w:ind w:leftChars="250" w:left="525" w:firstLineChars="350" w:firstLine="735"/>
        <w:rPr>
          <w:rFonts w:ascii="Calibri Light" w:hAnsi="Calibri Light" w:cs="Times New Roman"/>
        </w:rPr>
      </w:pPr>
      <w:r>
        <w:rPr>
          <w:rFonts w:ascii="Calibri Light" w:hAnsi="Calibri Light" w:cs="Times New Roman" w:hint="eastAsia"/>
        </w:rPr>
        <w:t xml:space="preserve">- </w:t>
      </w:r>
      <w:r w:rsidRPr="00496C98">
        <w:rPr>
          <w:rFonts w:ascii="Calibri Light" w:hAnsi="Calibri Light" w:cs="Times New Roman"/>
        </w:rPr>
        <w:t xml:space="preserve">Oui, je vais </w:t>
      </w:r>
      <w:r w:rsidRPr="00DD24EE">
        <w:rPr>
          <w:rFonts w:ascii="Calibri Light" w:hAnsi="Calibri Light" w:cs="Times New Roman"/>
          <w:i/>
        </w:rPr>
        <w:t>y</w:t>
      </w:r>
      <w:r w:rsidRPr="00496C98">
        <w:rPr>
          <w:rFonts w:ascii="Calibri Light" w:hAnsi="Calibri Light" w:cs="Times New Roman"/>
        </w:rPr>
        <w:t xml:space="preserve"> aller.</w:t>
      </w:r>
      <w:r>
        <w:rPr>
          <w:rFonts w:ascii="Calibri Light" w:hAnsi="Calibri Light" w:cs="Times New Roman" w:hint="eastAsia"/>
        </w:rPr>
        <w:tab/>
      </w:r>
      <w:r>
        <w:rPr>
          <w:rFonts w:ascii="Calibri Light" w:hAnsi="Calibri Light" w:cs="Times New Roman" w:hint="eastAsia"/>
        </w:rPr>
        <w:tab/>
      </w:r>
      <w:r>
        <w:rPr>
          <w:rFonts w:ascii="Calibri Light" w:hAnsi="Calibri Light" w:cs="Times New Roman" w:hint="eastAsia"/>
        </w:rPr>
        <w:tab/>
      </w:r>
      <w:r>
        <w:rPr>
          <w:rFonts w:ascii="Calibri Light" w:hAnsi="Calibri Light" w:cs="Times New Roman" w:hint="eastAsia"/>
        </w:rPr>
        <w:tab/>
      </w:r>
      <w:r>
        <w:rPr>
          <w:rFonts w:ascii="Calibri Light" w:hAnsi="Calibri Light" w:cs="Times New Roman" w:hint="eastAsia"/>
        </w:rPr>
        <w:tab/>
      </w:r>
      <w:r>
        <w:rPr>
          <w:rFonts w:ascii="Calibri Light" w:hAnsi="Calibri Light" w:cs="Times New Roman" w:hint="eastAsia"/>
        </w:rPr>
        <w:t>对，我要去的。</w:t>
      </w:r>
    </w:p>
    <w:p w14:paraId="105842C5" w14:textId="77777777" w:rsidR="00993BDD" w:rsidRDefault="00993BDD" w:rsidP="00993BDD">
      <w:pPr>
        <w:pStyle w:val="a6"/>
        <w:ind w:leftChars="250" w:left="525" w:firstLineChars="350" w:firstLine="735"/>
        <w:rPr>
          <w:rFonts w:ascii="Calibri Light" w:hAnsi="Calibri Light" w:cs="Times New Roman"/>
        </w:rPr>
      </w:pPr>
      <w:r>
        <w:rPr>
          <w:rFonts w:ascii="Calibri Light" w:hAnsi="Calibri Light" w:cs="Times New Roman" w:hint="eastAsia"/>
        </w:rPr>
        <w:t xml:space="preserve">- </w:t>
      </w:r>
      <w:r w:rsidRPr="00496C98">
        <w:rPr>
          <w:rFonts w:ascii="Calibri Light" w:hAnsi="Calibri Light" w:cs="Times New Roman"/>
        </w:rPr>
        <w:t xml:space="preserve">Est-ce que le stylo est </w:t>
      </w:r>
      <w:r w:rsidRPr="00DD24EE">
        <w:rPr>
          <w:rFonts w:ascii="Calibri Light" w:hAnsi="Calibri Light" w:cs="Times New Roman"/>
          <w:i/>
          <w:u w:val="single"/>
        </w:rPr>
        <w:t>sur la table</w:t>
      </w:r>
      <w:r w:rsidRPr="00496C98">
        <w:rPr>
          <w:rFonts w:ascii="Calibri Light" w:hAnsi="Calibri Light" w:cs="Times New Roman"/>
        </w:rPr>
        <w:t xml:space="preserve"> ?</w:t>
      </w:r>
      <w:r>
        <w:rPr>
          <w:rFonts w:ascii="Calibri Light" w:hAnsi="Calibri Light" w:cs="Times New Roman" w:hint="eastAsia"/>
        </w:rPr>
        <w:tab/>
      </w:r>
      <w:r>
        <w:rPr>
          <w:rFonts w:ascii="Calibri Light" w:hAnsi="Calibri Light" w:cs="Times New Roman" w:hint="eastAsia"/>
        </w:rPr>
        <w:t>钢笔在桌上么？</w:t>
      </w:r>
    </w:p>
    <w:p w14:paraId="25063F7B" w14:textId="77777777" w:rsidR="00993BDD" w:rsidRDefault="00993BDD" w:rsidP="00993BDD">
      <w:pPr>
        <w:pStyle w:val="a6"/>
        <w:ind w:leftChars="250" w:left="525" w:firstLineChars="350" w:firstLine="735"/>
        <w:rPr>
          <w:rFonts w:ascii="Calibri Light" w:hAnsi="Calibri Light" w:cs="Times New Roman"/>
        </w:rPr>
      </w:pPr>
      <w:r>
        <w:rPr>
          <w:rFonts w:ascii="Calibri Light" w:hAnsi="Calibri Light" w:cs="Times New Roman" w:hint="eastAsia"/>
        </w:rPr>
        <w:t xml:space="preserve">- </w:t>
      </w:r>
      <w:r w:rsidRPr="00496C98">
        <w:rPr>
          <w:rFonts w:ascii="Calibri Light" w:hAnsi="Calibri Light" w:cs="Times New Roman"/>
        </w:rPr>
        <w:t xml:space="preserve">Oui , il </w:t>
      </w:r>
      <w:r w:rsidRPr="00D9625C">
        <w:rPr>
          <w:rFonts w:ascii="Calibri Light" w:hAnsi="Calibri Light" w:cs="Times New Roman"/>
          <w:i/>
        </w:rPr>
        <w:t>y</w:t>
      </w:r>
      <w:r w:rsidRPr="00496C98">
        <w:rPr>
          <w:rFonts w:ascii="Calibri Light" w:hAnsi="Calibri Light" w:cs="Times New Roman"/>
        </w:rPr>
        <w:t xml:space="preserve"> est.</w:t>
      </w:r>
      <w:r>
        <w:rPr>
          <w:rFonts w:ascii="Calibri Light" w:hAnsi="Calibri Light" w:cs="Times New Roman" w:hint="eastAsia"/>
        </w:rPr>
        <w:tab/>
      </w:r>
      <w:r>
        <w:rPr>
          <w:rFonts w:ascii="Calibri Light" w:hAnsi="Calibri Light" w:cs="Times New Roman" w:hint="eastAsia"/>
        </w:rPr>
        <w:tab/>
      </w:r>
      <w:r>
        <w:rPr>
          <w:rFonts w:ascii="Calibri Light" w:hAnsi="Calibri Light" w:cs="Times New Roman" w:hint="eastAsia"/>
        </w:rPr>
        <w:tab/>
      </w:r>
      <w:r>
        <w:rPr>
          <w:rFonts w:ascii="Calibri Light" w:hAnsi="Calibri Light" w:cs="Times New Roman" w:hint="eastAsia"/>
        </w:rPr>
        <w:tab/>
      </w:r>
      <w:r>
        <w:rPr>
          <w:rFonts w:ascii="Calibri Light" w:hAnsi="Calibri Light" w:cs="Times New Roman" w:hint="eastAsia"/>
        </w:rPr>
        <w:tab/>
      </w:r>
      <w:r>
        <w:rPr>
          <w:rFonts w:ascii="Calibri Light" w:hAnsi="Calibri Light" w:cs="Times New Roman" w:hint="eastAsia"/>
        </w:rPr>
        <w:tab/>
      </w:r>
      <w:r>
        <w:rPr>
          <w:rFonts w:ascii="Calibri Light" w:hAnsi="Calibri Light" w:cs="Times New Roman" w:hint="eastAsia"/>
        </w:rPr>
        <w:t>是的，在桌上。</w:t>
      </w:r>
      <w:r w:rsidRPr="00496C98">
        <w:rPr>
          <w:rFonts w:ascii="Calibri Light" w:hAnsi="Calibri Light" w:cs="Times New Roman"/>
        </w:rPr>
        <w:br/>
      </w:r>
    </w:p>
    <w:p w14:paraId="7BBE2932" w14:textId="77777777" w:rsidR="00993BDD" w:rsidRDefault="00993BDD" w:rsidP="00993BDD">
      <w:pPr>
        <w:pStyle w:val="a6"/>
        <w:ind w:firstLineChars="270" w:firstLine="567"/>
        <w:rPr>
          <w:rFonts w:ascii="Calibri Light" w:hAnsi="Calibri Light" w:cs="Times New Roman"/>
        </w:rPr>
      </w:pPr>
      <w:bookmarkStart w:id="78" w:name="OLE_LINK82"/>
      <w:bookmarkStart w:id="79" w:name="OLE_LINK83"/>
      <w:r>
        <w:rPr>
          <w:rFonts w:ascii="Calibri Light" w:hAnsi="Calibri Light" w:cs="Times New Roman" w:hint="eastAsia"/>
        </w:rPr>
        <w:t>2</w:t>
      </w:r>
      <w:r>
        <w:rPr>
          <w:rFonts w:ascii="Calibri Light" w:hAnsi="Calibri Light" w:cs="Times New Roman"/>
        </w:rPr>
        <w:t>)</w:t>
      </w:r>
      <w:r>
        <w:rPr>
          <w:rFonts w:ascii="Calibri Light" w:hAnsi="Calibri Light" w:cs="Times New Roman" w:hint="eastAsia"/>
        </w:rPr>
        <w:t xml:space="preserve"> </w:t>
      </w:r>
      <w:r w:rsidRPr="00496C98">
        <w:rPr>
          <w:rFonts w:ascii="Calibri Light" w:hAnsi="Calibri Light" w:cs="Times New Roman" w:hint="eastAsia"/>
        </w:rPr>
        <w:t>代替</w:t>
      </w:r>
      <w:r>
        <w:rPr>
          <w:rFonts w:ascii="Calibri Light" w:hAnsi="Calibri Light" w:cs="Times New Roman" w:hint="eastAsia"/>
        </w:rPr>
        <w:t>由</w:t>
      </w:r>
      <w:r>
        <w:rPr>
          <w:rFonts w:ascii="Calibri Light" w:hAnsi="Calibri Light" w:cs="Times New Roman"/>
        </w:rPr>
        <w:t>à</w:t>
      </w:r>
      <w:r>
        <w:rPr>
          <w:rFonts w:ascii="Calibri Light" w:hAnsi="Calibri Light" w:cs="Times New Roman" w:hint="eastAsia"/>
        </w:rPr>
        <w:t>引导的</w:t>
      </w:r>
      <w:r w:rsidRPr="00496C98">
        <w:rPr>
          <w:rFonts w:ascii="Calibri Light" w:hAnsi="Calibri Light" w:cs="Times New Roman" w:hint="eastAsia"/>
        </w:rPr>
        <w:t>间接宾语</w:t>
      </w:r>
      <w:r>
        <w:rPr>
          <w:rFonts w:ascii="Calibri Light" w:hAnsi="Calibri Light" w:cs="Times New Roman" w:hint="eastAsia"/>
        </w:rPr>
        <w:t>：</w:t>
      </w:r>
    </w:p>
    <w:bookmarkEnd w:id="78"/>
    <w:bookmarkEnd w:id="79"/>
    <w:p w14:paraId="493F695C" w14:textId="77777777" w:rsidR="00993BDD" w:rsidRDefault="00993BDD" w:rsidP="00993BDD">
      <w:pPr>
        <w:pStyle w:val="a6"/>
        <w:ind w:leftChars="250" w:left="525" w:firstLineChars="150" w:firstLine="315"/>
        <w:rPr>
          <w:rFonts w:ascii="Calibri Light" w:hAnsi="Calibri Light" w:cs="Times New Roman"/>
          <w:kern w:val="0"/>
        </w:rPr>
      </w:pPr>
      <w:r>
        <w:rPr>
          <w:rFonts w:ascii="Calibri Light" w:hAnsi="Calibri Light" w:cs="Times New Roman" w:hint="eastAsia"/>
        </w:rPr>
        <w:t>如：</w:t>
      </w:r>
      <w:r>
        <w:rPr>
          <w:rFonts w:ascii="Calibri Light" w:hAnsi="Calibri Light" w:cs="Times New Roman" w:hint="eastAsia"/>
        </w:rPr>
        <w:t xml:space="preserve">- </w:t>
      </w:r>
      <w:r>
        <w:rPr>
          <w:rFonts w:ascii="Calibri Light" w:hAnsi="Calibri Light" w:cs="Times New Roman"/>
          <w:kern w:val="0"/>
        </w:rPr>
        <w:t xml:space="preserve">Voulez-vous répondre </w:t>
      </w:r>
      <w:r w:rsidRPr="00977A53">
        <w:rPr>
          <w:rFonts w:ascii="Calibri Light" w:hAnsi="Calibri Light" w:cs="Times New Roman"/>
          <w:i/>
          <w:kern w:val="0"/>
          <w:u w:val="single"/>
        </w:rPr>
        <w:t>à ma question</w:t>
      </w:r>
      <w:r>
        <w:rPr>
          <w:rFonts w:ascii="Calibri Light" w:hAnsi="Calibri Light" w:cs="Times New Roman"/>
          <w:kern w:val="0"/>
        </w:rPr>
        <w:t xml:space="preserve"> ?</w:t>
      </w:r>
    </w:p>
    <w:p w14:paraId="20B9D48D" w14:textId="77777777" w:rsidR="00993BDD" w:rsidRDefault="00993BDD" w:rsidP="00993BDD">
      <w:pPr>
        <w:pStyle w:val="a6"/>
        <w:ind w:leftChars="250" w:left="525" w:firstLineChars="350" w:firstLine="735"/>
        <w:rPr>
          <w:rFonts w:ascii="Calibri Light" w:hAnsi="Calibri Light" w:cs="Times New Roman"/>
          <w:kern w:val="0"/>
        </w:rPr>
      </w:pPr>
      <w:r>
        <w:rPr>
          <w:rFonts w:ascii="Calibri Light" w:hAnsi="Calibri Light" w:cs="Times New Roman" w:hint="eastAsia"/>
          <w:kern w:val="0"/>
        </w:rPr>
        <w:t xml:space="preserve">- </w:t>
      </w:r>
      <w:r>
        <w:rPr>
          <w:rFonts w:ascii="Calibri Light" w:hAnsi="Calibri Light" w:cs="Times New Roman"/>
          <w:kern w:val="0"/>
        </w:rPr>
        <w:t xml:space="preserve">Oui, je vais </w:t>
      </w:r>
      <w:r w:rsidRPr="00977A53">
        <w:rPr>
          <w:rFonts w:ascii="Calibri Light" w:hAnsi="Calibri Light" w:cs="Times New Roman"/>
          <w:i/>
          <w:kern w:val="0"/>
        </w:rPr>
        <w:t>y</w:t>
      </w:r>
      <w:r>
        <w:rPr>
          <w:rFonts w:ascii="Calibri Light" w:hAnsi="Calibri Light" w:cs="Times New Roman"/>
          <w:kern w:val="0"/>
        </w:rPr>
        <w:t xml:space="preserve"> répondre.</w:t>
      </w:r>
    </w:p>
    <w:p w14:paraId="141BEECE" w14:textId="77777777" w:rsidR="00993BDD" w:rsidRDefault="00993BDD" w:rsidP="00993BDD">
      <w:pPr>
        <w:pStyle w:val="a6"/>
        <w:ind w:leftChars="250" w:left="525" w:firstLineChars="350" w:firstLine="735"/>
        <w:rPr>
          <w:rFonts w:ascii="Calibri Light" w:hAnsi="Calibri Light" w:cs="Times New Roman"/>
          <w:kern w:val="0"/>
        </w:rPr>
      </w:pPr>
      <w:r>
        <w:rPr>
          <w:rFonts w:ascii="Calibri Light" w:hAnsi="Calibri Light" w:cs="Times New Roman"/>
          <w:kern w:val="0"/>
        </w:rPr>
        <w:t xml:space="preserve">- Êtes-vous habitué </w:t>
      </w:r>
      <w:r w:rsidRPr="00977A53">
        <w:rPr>
          <w:rFonts w:ascii="Calibri Light" w:hAnsi="Calibri Light" w:cs="Times New Roman"/>
          <w:i/>
          <w:kern w:val="0"/>
          <w:u w:val="single"/>
        </w:rPr>
        <w:t>au climat de Pekin</w:t>
      </w:r>
      <w:r>
        <w:rPr>
          <w:rFonts w:ascii="Calibri Light" w:hAnsi="Calibri Light" w:cs="Times New Roman"/>
          <w:kern w:val="0"/>
        </w:rPr>
        <w:t xml:space="preserve"> ?</w:t>
      </w:r>
    </w:p>
    <w:p w14:paraId="0EA5168D" w14:textId="77777777" w:rsidR="00993BDD" w:rsidRDefault="00993BDD" w:rsidP="00993BDD">
      <w:pPr>
        <w:pStyle w:val="a6"/>
        <w:ind w:leftChars="250" w:left="525" w:firstLineChars="350" w:firstLine="735"/>
        <w:rPr>
          <w:rFonts w:ascii="Calibri Light" w:hAnsi="Calibri Light" w:cs="Times New Roman"/>
          <w:kern w:val="0"/>
        </w:rPr>
      </w:pPr>
      <w:r>
        <w:rPr>
          <w:rFonts w:ascii="Calibri Light" w:hAnsi="Calibri Light" w:cs="Times New Roman"/>
          <w:kern w:val="0"/>
        </w:rPr>
        <w:t>- Non, je n'</w:t>
      </w:r>
      <w:r w:rsidRPr="00977A53">
        <w:rPr>
          <w:rFonts w:ascii="Calibri Light" w:hAnsi="Calibri Light" w:cs="Times New Roman"/>
          <w:i/>
          <w:kern w:val="0"/>
        </w:rPr>
        <w:t>y</w:t>
      </w:r>
      <w:r>
        <w:rPr>
          <w:rFonts w:ascii="Calibri Light" w:hAnsi="Calibri Light" w:cs="Times New Roman"/>
          <w:kern w:val="0"/>
        </w:rPr>
        <w:t xml:space="preserve"> suis pas encore habitué.</w:t>
      </w:r>
    </w:p>
    <w:p w14:paraId="6E5EDE29" w14:textId="77777777" w:rsidR="00993BDD" w:rsidRDefault="00993BDD" w:rsidP="00993BDD">
      <w:pPr>
        <w:pStyle w:val="a6"/>
        <w:ind w:firstLineChars="270" w:firstLine="567"/>
        <w:rPr>
          <w:rFonts w:ascii="Calibri Light" w:hAnsi="Calibri Light" w:cs="Times New Roman"/>
        </w:rPr>
      </w:pPr>
      <w:r>
        <w:rPr>
          <w:rFonts w:ascii="Calibri Light" w:hAnsi="Calibri Light" w:cs="Times New Roman"/>
        </w:rPr>
        <w:t>3)</w:t>
      </w:r>
      <w:r>
        <w:rPr>
          <w:rFonts w:ascii="Calibri Light" w:hAnsi="Calibri Light" w:cs="Times New Roman" w:hint="eastAsia"/>
        </w:rPr>
        <w:t xml:space="preserve"> </w:t>
      </w:r>
      <w:r>
        <w:rPr>
          <w:rFonts w:ascii="Calibri Light" w:hAnsi="Calibri Light" w:cs="Times New Roman" w:hint="eastAsia"/>
          <w:kern w:val="0"/>
        </w:rPr>
        <w:t>用于某些熟语中</w:t>
      </w:r>
      <w:r w:rsidRPr="00496C98">
        <w:rPr>
          <w:rFonts w:ascii="Calibri Light" w:hAnsi="Calibri Light" w:cs="Times New Roman" w:hint="eastAsia"/>
        </w:rPr>
        <w:t>：</w:t>
      </w:r>
    </w:p>
    <w:p w14:paraId="487DBAEA" w14:textId="77777777" w:rsidR="00993BDD" w:rsidRPr="00100481" w:rsidRDefault="00993BDD" w:rsidP="00993BDD">
      <w:pPr>
        <w:pStyle w:val="a6"/>
        <w:ind w:firstLineChars="400" w:firstLine="840"/>
        <w:rPr>
          <w:rFonts w:ascii="Calibri Light" w:hAnsi="Calibri Light" w:cs="Times New Roman"/>
        </w:rPr>
      </w:pPr>
      <w:r w:rsidRPr="00100481">
        <w:rPr>
          <w:rFonts w:ascii="Calibri Light" w:hAnsi="Calibri Light" w:cs="Times New Roman"/>
        </w:rPr>
        <w:t xml:space="preserve">Ça </w:t>
      </w:r>
      <w:r w:rsidRPr="00100481">
        <w:rPr>
          <w:rFonts w:ascii="Calibri Light" w:hAnsi="Calibri Light" w:cs="Times New Roman"/>
          <w:i/>
        </w:rPr>
        <w:t>y</w:t>
      </w:r>
      <w:r w:rsidRPr="00100481">
        <w:rPr>
          <w:rFonts w:ascii="Calibri Light" w:hAnsi="Calibri Light" w:cs="Times New Roman"/>
        </w:rPr>
        <w:t xml:space="preserve"> est, on peut y aller.</w:t>
      </w:r>
      <w:r>
        <w:rPr>
          <w:rFonts w:ascii="Calibri Light" w:hAnsi="Calibri Light" w:cs="Times New Roman"/>
        </w:rPr>
        <w:tab/>
      </w:r>
      <w:r>
        <w:rPr>
          <w:rFonts w:ascii="Calibri Light" w:hAnsi="Calibri Light" w:cs="Times New Roman"/>
        </w:rPr>
        <w:tab/>
      </w:r>
      <w:r>
        <w:rPr>
          <w:rFonts w:ascii="Calibri Light" w:hAnsi="Calibri Light" w:cs="Times New Roman"/>
        </w:rPr>
        <w:tab/>
      </w:r>
      <w:r>
        <w:rPr>
          <w:rFonts w:ascii="Calibri Light" w:hAnsi="Calibri Light" w:cs="Times New Roman" w:hint="eastAsia"/>
        </w:rPr>
        <w:t>好了，咱们可以去了。</w:t>
      </w:r>
    </w:p>
    <w:p w14:paraId="1A786BC4" w14:textId="77777777" w:rsidR="00993BDD" w:rsidRPr="00496C98" w:rsidRDefault="00993BDD" w:rsidP="00993BDD">
      <w:pPr>
        <w:pStyle w:val="a6"/>
        <w:ind w:firstLineChars="400" w:firstLine="840"/>
        <w:rPr>
          <w:rFonts w:ascii="Calibri Light" w:hAnsi="Calibri Light" w:cs="Times New Roman"/>
        </w:rPr>
      </w:pPr>
      <w:r w:rsidRPr="00100481">
        <w:rPr>
          <w:rFonts w:ascii="Calibri Light" w:hAnsi="Calibri Light" w:cs="Times New Roman"/>
        </w:rPr>
        <w:lastRenderedPageBreak/>
        <w:t xml:space="preserve">Il </w:t>
      </w:r>
      <w:r w:rsidRPr="00100481">
        <w:rPr>
          <w:rFonts w:ascii="Calibri Light" w:hAnsi="Calibri Light" w:cs="Times New Roman"/>
          <w:i/>
        </w:rPr>
        <w:t>y</w:t>
      </w:r>
      <w:r w:rsidRPr="00100481">
        <w:rPr>
          <w:rFonts w:ascii="Calibri Light" w:hAnsi="Calibri Light" w:cs="Times New Roman"/>
        </w:rPr>
        <w:t xml:space="preserve"> a trop de monde dans la rue</w:t>
      </w:r>
      <w:r w:rsidRPr="00496C98">
        <w:rPr>
          <w:rFonts w:ascii="Calibri Light" w:hAnsi="Calibri Light" w:cs="Times New Roman"/>
        </w:rPr>
        <w:t>.</w:t>
      </w:r>
      <w:r>
        <w:rPr>
          <w:rFonts w:ascii="Calibri Light" w:hAnsi="Calibri Light" w:cs="Times New Roman" w:hint="eastAsia"/>
        </w:rPr>
        <w:t xml:space="preserve">  </w:t>
      </w:r>
      <w:r>
        <w:rPr>
          <w:rFonts w:ascii="Calibri Light" w:hAnsi="Calibri Light" w:cs="Times New Roman" w:hint="eastAsia"/>
        </w:rPr>
        <w:t>街上人山人海。</w:t>
      </w:r>
    </w:p>
    <w:p w14:paraId="18CAFFFE" w14:textId="77777777" w:rsidR="00993BDD" w:rsidRDefault="00993BDD" w:rsidP="00993BDD">
      <w:pPr>
        <w:pStyle w:val="a6"/>
        <w:ind w:firstLineChars="270" w:firstLine="567"/>
        <w:rPr>
          <w:rFonts w:ascii="Calibri Light" w:hAnsi="Calibri Light" w:cs="Times New Roman"/>
        </w:rPr>
      </w:pPr>
    </w:p>
    <w:p w14:paraId="3ECB792F" w14:textId="77777777" w:rsidR="00993BDD" w:rsidRDefault="00993BDD" w:rsidP="00993BDD">
      <w:pPr>
        <w:pStyle w:val="a6"/>
        <w:ind w:firstLineChars="270" w:firstLine="567"/>
        <w:rPr>
          <w:rFonts w:ascii="Calibri Light" w:hAnsi="Calibri Light" w:cs="Times New Roman"/>
        </w:rPr>
      </w:pPr>
      <w:r>
        <w:rPr>
          <w:rFonts w:ascii="Calibri Light" w:hAnsi="Calibri Light" w:cs="Times New Roman" w:hint="eastAsia"/>
        </w:rPr>
        <w:t>4</w:t>
      </w:r>
      <w:r>
        <w:rPr>
          <w:rFonts w:ascii="Calibri Light" w:hAnsi="Calibri Light" w:cs="Times New Roman"/>
        </w:rPr>
        <w:t>)</w:t>
      </w:r>
      <w:r>
        <w:rPr>
          <w:rFonts w:ascii="Calibri Light" w:hAnsi="Calibri Light" w:cs="Times New Roman" w:hint="eastAsia"/>
        </w:rPr>
        <w:t xml:space="preserve"> </w:t>
      </w:r>
      <w:r w:rsidRPr="00496C98">
        <w:rPr>
          <w:rFonts w:ascii="Calibri Light" w:hAnsi="Calibri Light" w:cs="Times New Roman" w:hint="eastAsia"/>
        </w:rPr>
        <w:t>副代词</w:t>
      </w:r>
      <w:r w:rsidRPr="00496C98">
        <w:rPr>
          <w:rFonts w:ascii="Calibri Light" w:hAnsi="Calibri Light" w:cs="Times New Roman" w:hint="eastAsia"/>
        </w:rPr>
        <w:t>y</w:t>
      </w:r>
      <w:r w:rsidRPr="00496C98">
        <w:rPr>
          <w:rFonts w:ascii="Calibri Light" w:hAnsi="Calibri Light" w:cs="Times New Roman" w:hint="eastAsia"/>
        </w:rPr>
        <w:t>在句中的位置：</w:t>
      </w:r>
    </w:p>
    <w:p w14:paraId="1EF4C59C" w14:textId="77777777" w:rsidR="00993BDD" w:rsidRDefault="00993BDD" w:rsidP="00993BDD">
      <w:pPr>
        <w:pStyle w:val="a6"/>
        <w:numPr>
          <w:ilvl w:val="1"/>
          <w:numId w:val="38"/>
        </w:numPr>
        <w:ind w:left="1276" w:hanging="425"/>
        <w:rPr>
          <w:rFonts w:ascii="Calibri Light" w:hAnsi="Calibri Light" w:cs="Times New Roman"/>
        </w:rPr>
      </w:pPr>
      <w:r>
        <w:rPr>
          <w:rFonts w:ascii="Calibri Light" w:hAnsi="Calibri Light" w:cs="Times New Roman" w:hint="eastAsia"/>
        </w:rPr>
        <w:t>简单时态中，置于相关</w:t>
      </w:r>
      <w:r w:rsidRPr="00496C98">
        <w:rPr>
          <w:rFonts w:ascii="Calibri Light" w:hAnsi="Calibri Light" w:cs="Times New Roman" w:hint="eastAsia"/>
        </w:rPr>
        <w:t>动词前</w:t>
      </w:r>
      <w:r>
        <w:rPr>
          <w:rFonts w:ascii="Calibri Light" w:hAnsi="Calibri Light" w:cs="Times New Roman" w:hint="eastAsia"/>
        </w:rPr>
        <w:t>。</w:t>
      </w:r>
    </w:p>
    <w:p w14:paraId="2F4DBABA" w14:textId="77777777" w:rsidR="00993BDD" w:rsidRDefault="00993BDD" w:rsidP="00993BDD">
      <w:pPr>
        <w:pStyle w:val="a6"/>
        <w:numPr>
          <w:ilvl w:val="1"/>
          <w:numId w:val="38"/>
        </w:numPr>
        <w:ind w:left="1276" w:hanging="425"/>
        <w:rPr>
          <w:rFonts w:ascii="Calibri Light" w:hAnsi="Calibri Light" w:cs="Times New Roman"/>
        </w:rPr>
      </w:pPr>
      <w:r w:rsidRPr="00496C98">
        <w:rPr>
          <w:rFonts w:ascii="Calibri Light" w:hAnsi="Calibri Light" w:cs="Times New Roman" w:hint="eastAsia"/>
        </w:rPr>
        <w:t>复合时态</w:t>
      </w:r>
      <w:r>
        <w:rPr>
          <w:rFonts w:ascii="Calibri Light" w:hAnsi="Calibri Light" w:cs="Times New Roman" w:hint="eastAsia"/>
        </w:rPr>
        <w:t>中，置于</w:t>
      </w:r>
      <w:r w:rsidRPr="00496C98">
        <w:rPr>
          <w:rFonts w:ascii="Calibri Light" w:hAnsi="Calibri Light" w:cs="Times New Roman" w:hint="eastAsia"/>
        </w:rPr>
        <w:t>助动词前。</w:t>
      </w:r>
    </w:p>
    <w:p w14:paraId="54014F3B" w14:textId="77777777" w:rsidR="00993BDD" w:rsidRDefault="00993BDD" w:rsidP="00993BDD">
      <w:pPr>
        <w:pStyle w:val="a6"/>
        <w:ind w:left="1276"/>
        <w:rPr>
          <w:rFonts w:ascii="Calibri Light" w:hAnsi="Calibri Light" w:cs="Times New Roman"/>
        </w:rPr>
      </w:pPr>
      <w:r>
        <w:rPr>
          <w:rFonts w:ascii="Calibri Light" w:hAnsi="Calibri Light" w:cs="Times New Roman" w:hint="eastAsia"/>
        </w:rPr>
        <w:t>如：</w:t>
      </w:r>
      <w:r>
        <w:rPr>
          <w:rFonts w:ascii="Calibri Light" w:hAnsi="Calibri Light" w:cs="Times New Roman" w:hint="eastAsia"/>
        </w:rPr>
        <w:t>-</w:t>
      </w:r>
      <w:r>
        <w:rPr>
          <w:rFonts w:ascii="Calibri Light" w:hAnsi="Calibri Light" w:cs="Times New Roman"/>
        </w:rPr>
        <w:t xml:space="preserve"> Il a mangé </w:t>
      </w:r>
      <w:r w:rsidRPr="00A80F0C">
        <w:rPr>
          <w:rFonts w:ascii="Calibri Light" w:hAnsi="Calibri Light" w:cs="Times New Roman"/>
          <w:i/>
          <w:u w:val="single"/>
        </w:rPr>
        <w:t>dans ce restaurant</w:t>
      </w:r>
      <w:r>
        <w:rPr>
          <w:rFonts w:ascii="Calibri Light" w:hAnsi="Calibri Light" w:cs="Times New Roman"/>
        </w:rPr>
        <w:t xml:space="preserve"> ?</w:t>
      </w:r>
    </w:p>
    <w:p w14:paraId="51496638" w14:textId="77777777" w:rsidR="00993BDD" w:rsidRDefault="00993BDD" w:rsidP="00993BDD">
      <w:pPr>
        <w:pStyle w:val="a6"/>
        <w:ind w:left="1276" w:firstLineChars="150" w:firstLine="315"/>
        <w:rPr>
          <w:rFonts w:ascii="Calibri Light" w:hAnsi="Calibri Light" w:cs="Times New Roman"/>
        </w:rPr>
      </w:pPr>
      <w:r>
        <w:rPr>
          <w:rFonts w:ascii="Calibri Light" w:hAnsi="Calibri Light" w:cs="Times New Roman"/>
        </w:rPr>
        <w:t xml:space="preserve"> - Non, il n’</w:t>
      </w:r>
      <w:r w:rsidRPr="00A80F0C">
        <w:rPr>
          <w:rFonts w:ascii="Calibri Light" w:hAnsi="Calibri Light" w:cs="Times New Roman"/>
          <w:i/>
        </w:rPr>
        <w:t>y</w:t>
      </w:r>
      <w:r>
        <w:rPr>
          <w:rFonts w:ascii="Calibri Light" w:hAnsi="Calibri Light" w:cs="Times New Roman"/>
        </w:rPr>
        <w:t xml:space="preserve"> </w:t>
      </w:r>
      <w:r w:rsidRPr="00A80F0C">
        <w:rPr>
          <w:rFonts w:ascii="Calibri Light" w:hAnsi="Calibri Light" w:cs="Times New Roman"/>
          <w:i/>
          <w:u w:val="single"/>
        </w:rPr>
        <w:t>a</w:t>
      </w:r>
      <w:r>
        <w:rPr>
          <w:rFonts w:ascii="Calibri Light" w:hAnsi="Calibri Light" w:cs="Times New Roman"/>
        </w:rPr>
        <w:t xml:space="preserve"> pas mangé.</w:t>
      </w:r>
    </w:p>
    <w:p w14:paraId="07E35FBE" w14:textId="77777777" w:rsidR="00993BDD" w:rsidRDefault="00993BDD" w:rsidP="00993BDD">
      <w:pPr>
        <w:pStyle w:val="a6"/>
        <w:numPr>
          <w:ilvl w:val="1"/>
          <w:numId w:val="38"/>
        </w:numPr>
        <w:ind w:left="1276" w:hanging="425"/>
        <w:rPr>
          <w:rFonts w:ascii="Calibri Light" w:hAnsi="Calibri Light" w:cs="Times New Roman"/>
        </w:rPr>
      </w:pPr>
      <w:r>
        <w:rPr>
          <w:rFonts w:ascii="Calibri Light" w:hAnsi="Calibri Light" w:cs="Times New Roman" w:hint="eastAsia"/>
        </w:rPr>
        <w:t>有半助动词时，置于半助动词与主动词之间。</w:t>
      </w:r>
    </w:p>
    <w:p w14:paraId="38DCB6FE" w14:textId="77777777" w:rsidR="00993BDD" w:rsidRDefault="00993BDD" w:rsidP="00993BDD">
      <w:pPr>
        <w:pStyle w:val="a6"/>
        <w:ind w:left="1276"/>
        <w:rPr>
          <w:rFonts w:ascii="Calibri Light" w:hAnsi="Calibri Light" w:cs="Times New Roman"/>
        </w:rPr>
      </w:pPr>
      <w:r>
        <w:rPr>
          <w:rFonts w:ascii="Calibri Light" w:hAnsi="Calibri Light" w:cs="Times New Roman" w:hint="eastAsia"/>
        </w:rPr>
        <w:t>如：</w:t>
      </w:r>
      <w:r>
        <w:rPr>
          <w:rFonts w:ascii="Calibri Light" w:hAnsi="Calibri Light" w:cs="Times New Roman" w:hint="eastAsia"/>
        </w:rPr>
        <w:t xml:space="preserve">- </w:t>
      </w:r>
      <w:r w:rsidRPr="00A80F0C">
        <w:rPr>
          <w:rFonts w:ascii="Calibri Light" w:hAnsi="Calibri Light" w:cs="Times New Roman"/>
          <w:i/>
        </w:rPr>
        <w:t>Veux</w:t>
      </w:r>
      <w:r>
        <w:rPr>
          <w:rFonts w:ascii="Calibri Light" w:hAnsi="Calibri Light" w:cs="Times New Roman"/>
        </w:rPr>
        <w:t xml:space="preserve">-tu </w:t>
      </w:r>
      <w:r>
        <w:rPr>
          <w:rFonts w:ascii="Calibri Light" w:hAnsi="Calibri Light" w:cs="Times New Roman" w:hint="eastAsia"/>
        </w:rPr>
        <w:t>travaill</w:t>
      </w:r>
      <w:r>
        <w:rPr>
          <w:rFonts w:ascii="Calibri Light" w:hAnsi="Calibri Light" w:cs="Times New Roman"/>
        </w:rPr>
        <w:t xml:space="preserve">er </w:t>
      </w:r>
      <w:r w:rsidRPr="00A80F0C">
        <w:rPr>
          <w:rFonts w:ascii="Calibri Light" w:hAnsi="Calibri Light" w:cs="Times New Roman"/>
          <w:i/>
          <w:u w:val="single"/>
        </w:rPr>
        <w:t>à Paris</w:t>
      </w:r>
      <w:r>
        <w:rPr>
          <w:rFonts w:ascii="Calibri Light" w:hAnsi="Calibri Light" w:cs="Times New Roman"/>
        </w:rPr>
        <w:t xml:space="preserve"> ?  </w:t>
      </w:r>
      <w:r>
        <w:rPr>
          <w:rFonts w:ascii="Calibri Light" w:hAnsi="Calibri Light" w:cs="Times New Roman" w:hint="eastAsia"/>
        </w:rPr>
        <w:t>你原意去巴黎工作吗？</w:t>
      </w:r>
    </w:p>
    <w:p w14:paraId="0665063E" w14:textId="77777777" w:rsidR="00993BDD" w:rsidRPr="00496C98" w:rsidRDefault="00993BDD" w:rsidP="00993BDD">
      <w:pPr>
        <w:pStyle w:val="a6"/>
        <w:ind w:left="1276" w:firstLineChars="200" w:firstLine="420"/>
        <w:rPr>
          <w:rFonts w:ascii="Calibri Light" w:hAnsi="Calibri Light" w:cs="Times New Roman"/>
        </w:rPr>
      </w:pPr>
      <w:r>
        <w:rPr>
          <w:rFonts w:ascii="Calibri Light" w:hAnsi="Calibri Light" w:cs="Times New Roman"/>
        </w:rPr>
        <w:t xml:space="preserve">- Oui, je </w:t>
      </w:r>
      <w:r w:rsidRPr="00A80F0C">
        <w:rPr>
          <w:rFonts w:ascii="Calibri Light" w:hAnsi="Calibri Light" w:cs="Times New Roman"/>
          <w:i/>
          <w:u w:val="single"/>
        </w:rPr>
        <w:t>veux</w:t>
      </w:r>
      <w:r>
        <w:rPr>
          <w:rFonts w:ascii="Calibri Light" w:hAnsi="Calibri Light" w:cs="Times New Roman"/>
        </w:rPr>
        <w:t xml:space="preserve"> </w:t>
      </w:r>
      <w:r w:rsidRPr="00A80F0C">
        <w:rPr>
          <w:rFonts w:ascii="Calibri Light" w:hAnsi="Calibri Light" w:cs="Times New Roman"/>
          <w:i/>
        </w:rPr>
        <w:t>y</w:t>
      </w:r>
      <w:r>
        <w:rPr>
          <w:rFonts w:ascii="Calibri Light" w:hAnsi="Calibri Light" w:cs="Times New Roman"/>
        </w:rPr>
        <w:t xml:space="preserve"> travailler.</w:t>
      </w:r>
      <w:r w:rsidRPr="00496C98">
        <w:rPr>
          <w:rFonts w:ascii="Calibri Light" w:hAnsi="Calibri Light" w:cs="Times New Roman"/>
        </w:rPr>
        <w:t xml:space="preserve"> </w:t>
      </w:r>
      <w:r>
        <w:rPr>
          <w:rFonts w:ascii="Calibri Light" w:hAnsi="Calibri Light" w:cs="Times New Roman" w:hint="eastAsia"/>
        </w:rPr>
        <w:tab/>
      </w:r>
      <w:r>
        <w:rPr>
          <w:rFonts w:ascii="Calibri Light" w:hAnsi="Calibri Light" w:cs="Times New Roman" w:hint="eastAsia"/>
        </w:rPr>
        <w:t>当然，我原意去那儿工作。</w:t>
      </w:r>
      <w:r w:rsidRPr="00496C98">
        <w:rPr>
          <w:rFonts w:ascii="Calibri Light" w:hAnsi="Calibri Light" w:cs="Times New Roman"/>
        </w:rPr>
        <w:br/>
      </w:r>
      <w:r w:rsidRPr="00496C98">
        <w:rPr>
          <w:rFonts w:ascii="Calibri Light" w:hAnsi="Calibri Light" w:cs="Times New Roman"/>
        </w:rPr>
        <w:t xml:space="preserve">　　</w:t>
      </w:r>
      <w:r>
        <w:rPr>
          <w:rFonts w:ascii="Calibri Light" w:hAnsi="Calibri Light" w:cs="Times New Roman"/>
        </w:rPr>
        <w:t xml:space="preserve">Je vais </w:t>
      </w:r>
      <w:r w:rsidRPr="00511179">
        <w:rPr>
          <w:rFonts w:ascii="Calibri Light" w:hAnsi="Calibri Light" w:cs="Times New Roman"/>
          <w:i/>
        </w:rPr>
        <w:t>y</w:t>
      </w:r>
      <w:r>
        <w:rPr>
          <w:rFonts w:ascii="Calibri Light" w:hAnsi="Calibri Light" w:cs="Times New Roman"/>
        </w:rPr>
        <w:t xml:space="preserve"> aller demain.</w:t>
      </w:r>
      <w:r>
        <w:rPr>
          <w:rFonts w:ascii="Calibri Light" w:hAnsi="Calibri Light" w:cs="Times New Roman"/>
        </w:rPr>
        <w:tab/>
      </w:r>
      <w:r>
        <w:rPr>
          <w:rFonts w:ascii="Calibri Light" w:hAnsi="Calibri Light" w:cs="Times New Roman"/>
        </w:rPr>
        <w:tab/>
      </w:r>
      <w:r>
        <w:rPr>
          <w:rFonts w:ascii="Calibri Light" w:hAnsi="Calibri Light" w:cs="Times New Roman" w:hint="eastAsia"/>
        </w:rPr>
        <w:t>我明天去那里。</w:t>
      </w:r>
    </w:p>
    <w:p w14:paraId="6CAD3570" w14:textId="77777777" w:rsidR="00993BDD" w:rsidRDefault="00993BDD" w:rsidP="00993BDD">
      <w:pPr>
        <w:pStyle w:val="a6"/>
        <w:ind w:firstLineChars="100" w:firstLine="210"/>
        <w:rPr>
          <w:rFonts w:ascii="Calibri Light" w:hAnsi="Calibri Light" w:cs="Times New Roman"/>
        </w:rPr>
      </w:pPr>
    </w:p>
    <w:p w14:paraId="4BE7FD60" w14:textId="77777777" w:rsidR="00993BDD" w:rsidRDefault="00993BDD" w:rsidP="00993BDD">
      <w:pPr>
        <w:pStyle w:val="a6"/>
        <w:ind w:firstLineChars="100" w:firstLine="210"/>
        <w:rPr>
          <w:rFonts w:ascii="Calibri Light" w:hAnsi="Calibri Light" w:cs="Times New Roman"/>
        </w:rPr>
      </w:pPr>
    </w:p>
    <w:p w14:paraId="1DF0371A" w14:textId="77777777" w:rsidR="00993BDD" w:rsidRDefault="00993BDD" w:rsidP="00993BDD">
      <w:pPr>
        <w:rPr>
          <w:lang w:val="fr-CA"/>
        </w:rPr>
      </w:pPr>
      <w:bookmarkStart w:id="80" w:name="OLE_LINK72"/>
      <w:bookmarkStart w:id="81" w:name="OLE_LINK73"/>
      <w:r>
        <w:rPr>
          <w:lang w:val="fr-CA"/>
        </w:rPr>
        <w:t xml:space="preserve">  </w:t>
      </w:r>
      <w:r>
        <w:rPr>
          <w:rFonts w:hint="eastAsia"/>
          <w:lang w:val="fr-CA"/>
        </w:rPr>
        <w:t xml:space="preserve"> </w:t>
      </w:r>
      <w:r>
        <w:rPr>
          <w:rFonts w:hint="eastAsia"/>
          <w:b/>
          <w:lang w:val="fr-CA"/>
        </w:rPr>
        <w:t xml:space="preserve">3. </w:t>
      </w:r>
      <w:r>
        <w:rPr>
          <w:rFonts w:hint="eastAsia"/>
          <w:b/>
          <w:lang w:val="fr-CA"/>
        </w:rPr>
        <w:t>比较</w:t>
      </w:r>
      <w:r>
        <w:rPr>
          <w:b/>
          <w:lang w:val="fr-CA"/>
        </w:rPr>
        <w:t xml:space="preserve">  </w:t>
      </w:r>
      <w:r>
        <w:rPr>
          <w:lang w:val="fr-CA"/>
        </w:rPr>
        <w:t>(la comparaison)</w:t>
      </w:r>
      <w:r>
        <w:rPr>
          <w:rFonts w:hint="eastAsia"/>
          <w:lang w:val="fr-CA"/>
        </w:rPr>
        <w:t xml:space="preserve"> </w:t>
      </w:r>
      <w:r>
        <w:rPr>
          <w:lang w:val="fr-CA"/>
        </w:rPr>
        <w:t xml:space="preserve"> (1)</w:t>
      </w:r>
    </w:p>
    <w:p w14:paraId="237E9127" w14:textId="77777777" w:rsidR="00993BDD" w:rsidRDefault="00993BDD" w:rsidP="00993BDD">
      <w:pPr>
        <w:pStyle w:val="a6"/>
        <w:ind w:leftChars="270" w:left="567"/>
        <w:rPr>
          <w:rFonts w:ascii="Calibri Light" w:hAnsi="Calibri Light" w:cs="Times New Roman"/>
        </w:rPr>
      </w:pPr>
      <w:r w:rsidRPr="009416CD">
        <w:rPr>
          <w:rFonts w:ascii="Calibri Light" w:hAnsi="Calibri Light" w:cs="Times New Roman" w:hint="eastAsia"/>
        </w:rPr>
        <w:t>比较</w:t>
      </w:r>
      <w:r>
        <w:rPr>
          <w:rFonts w:ascii="Calibri Light" w:hAnsi="Calibri Light" w:cs="Times New Roman" w:hint="eastAsia"/>
        </w:rPr>
        <w:t>——在</w:t>
      </w:r>
      <w:r w:rsidRPr="009416CD">
        <w:rPr>
          <w:rFonts w:ascii="Calibri Light" w:hAnsi="Calibri Light" w:cs="Times New Roman" w:hint="eastAsia"/>
        </w:rPr>
        <w:t>法语语法中</w:t>
      </w:r>
      <w:r>
        <w:rPr>
          <w:rFonts w:ascii="Calibri Light" w:hAnsi="Calibri Light" w:cs="Times New Roman" w:hint="eastAsia"/>
        </w:rPr>
        <w:t>实</w:t>
      </w:r>
      <w:r w:rsidRPr="009416CD">
        <w:rPr>
          <w:rFonts w:ascii="Calibri Light" w:hAnsi="Calibri Light" w:cs="Times New Roman" w:hint="eastAsia"/>
        </w:rPr>
        <w:t>指“比较级”。</w:t>
      </w:r>
      <w:r>
        <w:rPr>
          <w:rFonts w:ascii="Calibri Light" w:hAnsi="Calibri Light" w:cs="Times New Roman" w:hint="eastAsia"/>
        </w:rPr>
        <w:t>比较级</w:t>
      </w:r>
      <w:r w:rsidRPr="009416CD">
        <w:rPr>
          <w:rFonts w:ascii="Calibri Light" w:hAnsi="Calibri Light" w:cs="Times New Roman" w:hint="eastAsia"/>
        </w:rPr>
        <w:t>涉及形容词、名词、动词和副词四个方面，</w:t>
      </w:r>
      <w:r>
        <w:rPr>
          <w:rFonts w:ascii="Calibri Light" w:hAnsi="Calibri Light" w:cs="Times New Roman" w:hint="eastAsia"/>
        </w:rPr>
        <w:t>旨在</w:t>
      </w:r>
      <w:r w:rsidRPr="009416CD">
        <w:rPr>
          <w:rFonts w:ascii="Calibri Light" w:hAnsi="Calibri Light" w:cs="Times New Roman" w:hint="eastAsia"/>
        </w:rPr>
        <w:t>解决</w:t>
      </w:r>
      <w:r>
        <w:rPr>
          <w:rFonts w:ascii="Calibri Light" w:hAnsi="Calibri Light" w:cs="Times New Roman" w:hint="eastAsia"/>
        </w:rPr>
        <w:t>谁比谁“更……；同样……；不如……”的问题。</w:t>
      </w:r>
    </w:p>
    <w:bookmarkEnd w:id="80"/>
    <w:bookmarkEnd w:id="81"/>
    <w:p w14:paraId="49933B31" w14:textId="77777777" w:rsidR="00993BDD" w:rsidRDefault="00993BDD" w:rsidP="00993BDD">
      <w:pPr>
        <w:pStyle w:val="a6"/>
        <w:ind w:leftChars="270" w:left="567"/>
        <w:rPr>
          <w:rFonts w:ascii="Calibri Light" w:hAnsi="Calibri Light" w:cs="Times New Roman"/>
        </w:rPr>
      </w:pPr>
    </w:p>
    <w:p w14:paraId="30529F38" w14:textId="77777777" w:rsidR="00993BDD" w:rsidRDefault="00993BDD" w:rsidP="00993BDD">
      <w:pPr>
        <w:pStyle w:val="a6"/>
        <w:ind w:leftChars="270" w:left="567"/>
        <w:rPr>
          <w:rFonts w:ascii="Calibri Light" w:hAnsi="Calibri Light" w:cs="Times New Roman"/>
        </w:rPr>
      </w:pPr>
      <w:r>
        <w:rPr>
          <w:rFonts w:ascii="Calibri Light" w:hAnsi="Calibri Light" w:cs="Times New Roman"/>
        </w:rPr>
        <w:t xml:space="preserve">1) </w:t>
      </w:r>
      <w:r>
        <w:rPr>
          <w:rFonts w:ascii="Calibri Light" w:hAnsi="Calibri Light" w:cs="Times New Roman" w:hint="eastAsia"/>
        </w:rPr>
        <w:t>形容词比较级</w:t>
      </w:r>
    </w:p>
    <w:p w14:paraId="6CB2E7B4" w14:textId="77777777" w:rsidR="00993BDD" w:rsidRDefault="00993BDD" w:rsidP="00993BDD">
      <w:pPr>
        <w:pStyle w:val="a6"/>
        <w:ind w:leftChars="270" w:left="567" w:firstLineChars="123" w:firstLine="258"/>
        <w:rPr>
          <w:rFonts w:ascii="Calibri Light" w:hAnsi="Calibri Light" w:cs="Times New Roman"/>
        </w:rPr>
      </w:pPr>
      <w:r>
        <w:rPr>
          <w:rFonts w:ascii="Calibri Light" w:hAnsi="Calibri Light" w:cs="Times New Roman" w:hint="eastAsia"/>
        </w:rPr>
        <w:t>使用形容词来比较两个成分时，使用以下公式：</w:t>
      </w:r>
    </w:p>
    <w:tbl>
      <w:tblPr>
        <w:tblStyle w:val="a4"/>
        <w:tblW w:w="0" w:type="auto"/>
        <w:tblInd w:w="959" w:type="dxa"/>
        <w:shd w:val="clear" w:color="auto" w:fill="FBD4B4" w:themeFill="accent6" w:themeFillTint="66"/>
        <w:tblLook w:val="04A0" w:firstRow="1" w:lastRow="0" w:firstColumn="1" w:lastColumn="0" w:noHBand="0" w:noVBand="1"/>
      </w:tblPr>
      <w:tblGrid>
        <w:gridCol w:w="7371"/>
      </w:tblGrid>
      <w:tr w:rsidR="00993BDD" w14:paraId="1840F965" w14:textId="77777777" w:rsidTr="00FB3D8F">
        <w:trPr>
          <w:trHeight w:val="948"/>
        </w:trPr>
        <w:tc>
          <w:tcPr>
            <w:tcW w:w="7371" w:type="dxa"/>
            <w:shd w:val="clear" w:color="auto" w:fill="FBD4B4" w:themeFill="accent6" w:themeFillTint="66"/>
          </w:tcPr>
          <w:p w14:paraId="266FE5B8" w14:textId="77777777" w:rsidR="00993BDD" w:rsidRPr="00835C84" w:rsidRDefault="00993BDD" w:rsidP="00FB3D8F">
            <w:pPr>
              <w:pStyle w:val="a6"/>
              <w:ind w:firstLineChars="1000" w:firstLine="2108"/>
              <w:rPr>
                <w:rFonts w:ascii="Calibri Light" w:hAnsi="Calibri Light" w:cs="Times New Roman"/>
                <w:b/>
              </w:rPr>
            </w:pPr>
            <w:r w:rsidRPr="00835C84">
              <w:rPr>
                <w:rFonts w:ascii="Calibri Light" w:hAnsi="Calibri Light" w:cs="Times New Roman"/>
                <w:b/>
              </w:rPr>
              <w:t>plus</w:t>
            </w:r>
            <w:r w:rsidRPr="00835C84">
              <w:rPr>
                <w:rFonts w:ascii="Calibri Light" w:hAnsi="Calibri Light" w:cs="Times New Roman" w:hint="eastAsia"/>
                <w:b/>
              </w:rPr>
              <w:tab/>
            </w:r>
            <w:r w:rsidRPr="00835C84">
              <w:rPr>
                <w:rFonts w:ascii="Calibri Light" w:hAnsi="Calibri Light" w:cs="Times New Roman" w:hint="eastAsia"/>
                <w:b/>
              </w:rPr>
              <w:tab/>
            </w:r>
            <w:r w:rsidRPr="00835C84">
              <w:rPr>
                <w:rFonts w:ascii="Calibri Light" w:hAnsi="Calibri Light" w:cs="Times New Roman"/>
                <w:b/>
              </w:rPr>
              <w:t>[+]</w:t>
            </w:r>
          </w:p>
          <w:p w14:paraId="2DCC8B1A" w14:textId="77777777" w:rsidR="00993BDD" w:rsidRPr="00835C84" w:rsidRDefault="00993BDD" w:rsidP="00FB3D8F">
            <w:pPr>
              <w:pStyle w:val="a6"/>
              <w:rPr>
                <w:rFonts w:ascii="Calibri Light" w:hAnsi="Calibri Light" w:cs="Times New Roman"/>
                <w:b/>
              </w:rPr>
            </w:pPr>
            <w:r w:rsidRPr="00835C84">
              <w:rPr>
                <w:rFonts w:ascii="Calibri Light" w:hAnsi="Calibri Light" w:cs="Times New Roman" w:hint="eastAsia"/>
                <w:b/>
              </w:rPr>
              <w:t>第一比较成分</w:t>
            </w:r>
            <w:r w:rsidRPr="00835C84">
              <w:rPr>
                <w:rFonts w:ascii="Calibri Light" w:hAnsi="Calibri Light" w:cs="Times New Roman" w:hint="eastAsia"/>
                <w:b/>
              </w:rPr>
              <w:tab/>
              <w:t>+</w:t>
            </w:r>
            <w:r w:rsidRPr="00835C84">
              <w:rPr>
                <w:rFonts w:ascii="Calibri Light" w:hAnsi="Calibri Light" w:cs="Times New Roman" w:hint="eastAsia"/>
                <w:b/>
              </w:rPr>
              <w:tab/>
              <w:t xml:space="preserve">aussi </w:t>
            </w:r>
            <w:r w:rsidRPr="00835C84">
              <w:rPr>
                <w:rFonts w:ascii="Calibri Light" w:hAnsi="Calibri Light" w:cs="Times New Roman" w:hint="eastAsia"/>
                <w:b/>
              </w:rPr>
              <w:tab/>
              <w:t xml:space="preserve">[=]   +  adjectif  +  que  +  </w:t>
            </w:r>
            <w:r w:rsidRPr="00835C84">
              <w:rPr>
                <w:rFonts w:ascii="Calibri Light" w:hAnsi="Calibri Light" w:cs="Times New Roman" w:hint="eastAsia"/>
                <w:b/>
              </w:rPr>
              <w:t>第二比较成分</w:t>
            </w:r>
          </w:p>
          <w:p w14:paraId="1B013452" w14:textId="77777777" w:rsidR="00993BDD" w:rsidRDefault="00993BDD" w:rsidP="00FB3D8F">
            <w:pPr>
              <w:pStyle w:val="a6"/>
              <w:ind w:firstLineChars="1000" w:firstLine="2108"/>
              <w:rPr>
                <w:rFonts w:ascii="Calibri Light" w:hAnsi="Calibri Light" w:cs="Times New Roman"/>
              </w:rPr>
            </w:pPr>
            <w:r w:rsidRPr="00835C84">
              <w:rPr>
                <w:rFonts w:ascii="Calibri Light" w:hAnsi="Calibri Light" w:cs="Times New Roman" w:hint="eastAsia"/>
                <w:b/>
              </w:rPr>
              <w:t>moins</w:t>
            </w:r>
            <w:r w:rsidRPr="00835C84">
              <w:rPr>
                <w:rFonts w:ascii="Calibri Light" w:hAnsi="Calibri Light" w:cs="Times New Roman" w:hint="eastAsia"/>
                <w:b/>
              </w:rPr>
              <w:tab/>
              <w:t xml:space="preserve">[-] </w:t>
            </w:r>
            <w:r>
              <w:rPr>
                <w:rFonts w:ascii="Calibri Light" w:hAnsi="Calibri Light" w:cs="Times New Roman" w:hint="eastAsia"/>
              </w:rPr>
              <w:t xml:space="preserve">  </w:t>
            </w:r>
          </w:p>
        </w:tc>
      </w:tr>
    </w:tbl>
    <w:p w14:paraId="0FAC55BC" w14:textId="77777777" w:rsidR="00993BDD" w:rsidRDefault="00993BDD" w:rsidP="00993BDD">
      <w:pPr>
        <w:pStyle w:val="a6"/>
        <w:ind w:leftChars="270" w:left="567"/>
        <w:rPr>
          <w:rFonts w:ascii="Calibri Light" w:hAnsi="Calibri Light" w:cs="Times New Roman"/>
        </w:rPr>
      </w:pPr>
    </w:p>
    <w:p w14:paraId="6161D00E" w14:textId="77777777" w:rsidR="00993BDD" w:rsidRDefault="00993BDD" w:rsidP="00993BDD">
      <w:pPr>
        <w:pStyle w:val="a6"/>
        <w:ind w:leftChars="270" w:left="567"/>
        <w:rPr>
          <w:rFonts w:ascii="Calibri Light" w:hAnsi="Calibri Light" w:cs="Times New Roman"/>
        </w:rPr>
      </w:pPr>
      <w:r>
        <w:rPr>
          <w:rFonts w:ascii="Calibri Light" w:hAnsi="Calibri Light" w:cs="Times New Roman" w:hint="eastAsia"/>
        </w:rPr>
        <w:t xml:space="preserve">  </w:t>
      </w:r>
      <w:r>
        <w:rPr>
          <w:rFonts w:ascii="Calibri Light" w:hAnsi="Calibri Light" w:cs="Times New Roman" w:hint="eastAsia"/>
        </w:rPr>
        <w:t>举例：</w:t>
      </w:r>
      <w:r>
        <w:rPr>
          <w:rFonts w:ascii="Calibri Light" w:hAnsi="Calibri Light" w:cs="Times New Roman"/>
        </w:rPr>
        <w:t xml:space="preserve">Ce musée est </w:t>
      </w:r>
      <w:r w:rsidRPr="00A22516">
        <w:rPr>
          <w:rFonts w:ascii="Calibri Light" w:hAnsi="Calibri Light" w:cs="Times New Roman" w:hint="eastAsia"/>
          <w:i/>
          <w:u w:val="single"/>
        </w:rPr>
        <w:t>moins</w:t>
      </w:r>
      <w:r>
        <w:rPr>
          <w:rFonts w:ascii="Calibri Light" w:hAnsi="Calibri Light" w:cs="Times New Roman"/>
        </w:rPr>
        <w:t xml:space="preserve"> </w:t>
      </w:r>
      <w:r w:rsidRPr="00A22516">
        <w:rPr>
          <w:rFonts w:ascii="Calibri Light" w:hAnsi="Calibri Light" w:cs="Times New Roman"/>
          <w:b/>
        </w:rPr>
        <w:t>grand</w:t>
      </w:r>
      <w:r>
        <w:rPr>
          <w:rFonts w:ascii="Calibri Light" w:hAnsi="Calibri Light" w:cs="Times New Roman"/>
        </w:rPr>
        <w:t xml:space="preserve"> </w:t>
      </w:r>
      <w:r w:rsidRPr="00A22516">
        <w:rPr>
          <w:rFonts w:ascii="Calibri Light" w:hAnsi="Calibri Light" w:cs="Times New Roman"/>
          <w:i/>
          <w:u w:val="single"/>
        </w:rPr>
        <w:t>que</w:t>
      </w:r>
      <w:r>
        <w:rPr>
          <w:rFonts w:ascii="Calibri Light" w:hAnsi="Calibri Light" w:cs="Times New Roman"/>
        </w:rPr>
        <w:t xml:space="preserve"> l’autre.  </w:t>
      </w:r>
      <w:r>
        <w:rPr>
          <w:rFonts w:ascii="Calibri Light" w:hAnsi="Calibri Light" w:cs="Times New Roman"/>
        </w:rPr>
        <w:tab/>
      </w:r>
      <w:r>
        <w:rPr>
          <w:rFonts w:ascii="Calibri Light" w:hAnsi="Calibri Light" w:cs="Times New Roman" w:hint="eastAsia"/>
        </w:rPr>
        <w:t>这家博物馆没另一家大。</w:t>
      </w:r>
    </w:p>
    <w:p w14:paraId="0077A339" w14:textId="77777777" w:rsidR="00993BDD" w:rsidRDefault="00993BDD" w:rsidP="00993BDD">
      <w:pPr>
        <w:pStyle w:val="a6"/>
        <w:ind w:leftChars="270" w:left="567"/>
        <w:rPr>
          <w:rFonts w:ascii="Calibri Light" w:hAnsi="Calibri Light" w:cs="Times New Roman"/>
        </w:rPr>
      </w:pPr>
      <w:r>
        <w:rPr>
          <w:rFonts w:ascii="Calibri Light" w:hAnsi="Calibri Light" w:cs="Times New Roman" w:hint="eastAsia"/>
        </w:rPr>
        <w:t xml:space="preserve">        </w:t>
      </w:r>
      <w:r>
        <w:rPr>
          <w:rFonts w:ascii="Calibri Light" w:hAnsi="Calibri Light" w:cs="Times New Roman"/>
        </w:rPr>
        <w:t>L</w:t>
      </w:r>
      <w:r>
        <w:rPr>
          <w:rFonts w:ascii="Calibri Light" w:hAnsi="Calibri Light" w:cs="Times New Roman" w:hint="eastAsia"/>
        </w:rPr>
        <w:t xml:space="preserve">e </w:t>
      </w:r>
      <w:r>
        <w:rPr>
          <w:rFonts w:ascii="Calibri Light" w:hAnsi="Calibri Light" w:cs="Times New Roman"/>
        </w:rPr>
        <w:t xml:space="preserve">métro est </w:t>
      </w:r>
      <w:r w:rsidRPr="00A22516">
        <w:rPr>
          <w:rFonts w:ascii="Calibri Light" w:hAnsi="Calibri Light" w:cs="Times New Roman"/>
          <w:i/>
          <w:u w:val="single"/>
        </w:rPr>
        <w:t>plus</w:t>
      </w:r>
      <w:r>
        <w:rPr>
          <w:rFonts w:ascii="Calibri Light" w:hAnsi="Calibri Light" w:cs="Times New Roman"/>
        </w:rPr>
        <w:t xml:space="preserve"> </w:t>
      </w:r>
      <w:r w:rsidRPr="00A22516">
        <w:rPr>
          <w:rFonts w:ascii="Calibri Light" w:hAnsi="Calibri Light" w:cs="Times New Roman"/>
          <w:b/>
        </w:rPr>
        <w:t>rapide</w:t>
      </w:r>
      <w:r>
        <w:rPr>
          <w:rFonts w:ascii="Calibri Light" w:hAnsi="Calibri Light" w:cs="Times New Roman"/>
        </w:rPr>
        <w:t xml:space="preserve"> </w:t>
      </w:r>
      <w:r w:rsidRPr="00A22516">
        <w:rPr>
          <w:rFonts w:ascii="Calibri Light" w:hAnsi="Calibri Light" w:cs="Times New Roman"/>
          <w:i/>
          <w:u w:val="single"/>
        </w:rPr>
        <w:t>que</w:t>
      </w:r>
      <w:r>
        <w:rPr>
          <w:rFonts w:ascii="Calibri Light" w:hAnsi="Calibri Light" w:cs="Times New Roman"/>
        </w:rPr>
        <w:t xml:space="preserve"> le bus.</w:t>
      </w:r>
      <w:r>
        <w:rPr>
          <w:rFonts w:ascii="Calibri Light" w:hAnsi="Calibri Light" w:cs="Times New Roman"/>
        </w:rPr>
        <w:tab/>
      </w:r>
      <w:r>
        <w:rPr>
          <w:rFonts w:ascii="Calibri Light" w:hAnsi="Calibri Light" w:cs="Times New Roman"/>
        </w:rPr>
        <w:tab/>
      </w:r>
      <w:r>
        <w:rPr>
          <w:rFonts w:ascii="Calibri Light" w:hAnsi="Calibri Light" w:cs="Times New Roman" w:hint="eastAsia"/>
        </w:rPr>
        <w:t>地铁比公共汽车快。</w:t>
      </w:r>
    </w:p>
    <w:p w14:paraId="08BD7809" w14:textId="77777777" w:rsidR="00993BDD" w:rsidRDefault="00993BDD" w:rsidP="00993BDD">
      <w:pPr>
        <w:pStyle w:val="a6"/>
        <w:ind w:leftChars="270" w:left="567"/>
        <w:rPr>
          <w:rFonts w:ascii="Calibri Light" w:hAnsi="Calibri Light" w:cs="Times New Roman"/>
        </w:rPr>
      </w:pPr>
      <w:r>
        <w:rPr>
          <w:rFonts w:ascii="Calibri Light" w:hAnsi="Calibri Light" w:cs="Times New Roman" w:hint="eastAsia"/>
        </w:rPr>
        <w:t xml:space="preserve">        </w:t>
      </w:r>
      <w:r>
        <w:rPr>
          <w:rFonts w:ascii="Calibri Light" w:hAnsi="Calibri Light" w:cs="Times New Roman"/>
        </w:rPr>
        <w:t xml:space="preserve">Bruxelles est </w:t>
      </w:r>
      <w:r w:rsidRPr="00A22516">
        <w:rPr>
          <w:rFonts w:ascii="Calibri Light" w:hAnsi="Calibri Light" w:cs="Times New Roman"/>
          <w:i/>
          <w:u w:val="single"/>
        </w:rPr>
        <w:t>aussi</w:t>
      </w:r>
      <w:r w:rsidRPr="00A22516">
        <w:rPr>
          <w:rFonts w:ascii="Calibri Light" w:hAnsi="Calibri Light" w:cs="Times New Roman"/>
        </w:rPr>
        <w:t xml:space="preserve"> </w:t>
      </w:r>
      <w:r w:rsidRPr="00A22516">
        <w:rPr>
          <w:rFonts w:ascii="Calibri Light" w:hAnsi="Calibri Light" w:cs="Times New Roman"/>
          <w:b/>
        </w:rPr>
        <w:t>animée</w:t>
      </w:r>
      <w:r w:rsidRPr="00A22516">
        <w:rPr>
          <w:rFonts w:ascii="Calibri Light" w:hAnsi="Calibri Light" w:cs="Times New Roman"/>
        </w:rPr>
        <w:t xml:space="preserve"> </w:t>
      </w:r>
      <w:r w:rsidRPr="00A22516">
        <w:rPr>
          <w:rFonts w:ascii="Calibri Light" w:hAnsi="Calibri Light" w:cs="Times New Roman"/>
          <w:i/>
          <w:u w:val="single"/>
        </w:rPr>
        <w:t>que</w:t>
      </w:r>
      <w:r w:rsidRPr="00A22516">
        <w:rPr>
          <w:rFonts w:ascii="Calibri Light" w:hAnsi="Calibri Light" w:cs="Times New Roman"/>
        </w:rPr>
        <w:t xml:space="preserve"> </w:t>
      </w:r>
      <w:r>
        <w:rPr>
          <w:rFonts w:ascii="Calibri Light" w:hAnsi="Calibri Light" w:cs="Times New Roman"/>
        </w:rPr>
        <w:t>Paris.</w:t>
      </w:r>
      <w:r>
        <w:rPr>
          <w:rFonts w:ascii="Calibri Light" w:hAnsi="Calibri Light" w:cs="Times New Roman"/>
        </w:rPr>
        <w:tab/>
      </w:r>
      <w:r>
        <w:rPr>
          <w:rFonts w:ascii="Calibri Light" w:hAnsi="Calibri Light" w:cs="Times New Roman"/>
        </w:rPr>
        <w:tab/>
      </w:r>
      <w:r>
        <w:rPr>
          <w:rFonts w:ascii="Calibri Light" w:hAnsi="Calibri Light" w:cs="Times New Roman" w:hint="eastAsia"/>
        </w:rPr>
        <w:t>布鲁塞尔和巴黎一样热闹。</w:t>
      </w:r>
    </w:p>
    <w:p w14:paraId="67B298D5" w14:textId="77777777" w:rsidR="00993BDD" w:rsidRDefault="00993BDD" w:rsidP="00993BDD">
      <w:pPr>
        <w:pStyle w:val="a6"/>
        <w:ind w:leftChars="270" w:left="567"/>
        <w:rPr>
          <w:rFonts w:ascii="Calibri Light" w:hAnsi="Calibri Light" w:cs="Times New Roman"/>
        </w:rPr>
      </w:pPr>
    </w:p>
    <w:p w14:paraId="499E051F" w14:textId="77777777" w:rsidR="00993BDD" w:rsidRDefault="00993BDD" w:rsidP="00993BDD">
      <w:pPr>
        <w:pStyle w:val="a6"/>
        <w:ind w:leftChars="270" w:left="567"/>
        <w:rPr>
          <w:rFonts w:ascii="Calibri Light" w:hAnsi="Calibri Light" w:cs="Times New Roman"/>
        </w:rPr>
      </w:pPr>
      <w:r>
        <w:rPr>
          <w:rFonts w:ascii="Calibri Light" w:hAnsi="Calibri Light" w:cs="Times New Roman" w:hint="eastAsia"/>
        </w:rPr>
        <w:t>2</w:t>
      </w:r>
      <w:r>
        <w:rPr>
          <w:rFonts w:ascii="Calibri Light" w:hAnsi="Calibri Light" w:cs="Times New Roman"/>
        </w:rPr>
        <w:t xml:space="preserve">) </w:t>
      </w:r>
      <w:r>
        <w:rPr>
          <w:rFonts w:ascii="Calibri Light" w:hAnsi="Calibri Light" w:cs="Times New Roman" w:hint="eastAsia"/>
        </w:rPr>
        <w:t>名词比较级</w:t>
      </w:r>
    </w:p>
    <w:p w14:paraId="4E376169" w14:textId="77777777" w:rsidR="00993BDD" w:rsidRDefault="00993BDD" w:rsidP="00993BDD">
      <w:pPr>
        <w:pStyle w:val="a6"/>
        <w:ind w:leftChars="270" w:left="567" w:firstLineChars="123" w:firstLine="258"/>
        <w:rPr>
          <w:rFonts w:ascii="Calibri Light" w:hAnsi="Calibri Light" w:cs="Times New Roman"/>
        </w:rPr>
      </w:pPr>
      <w:r>
        <w:rPr>
          <w:rFonts w:ascii="Calibri Light" w:hAnsi="Calibri Light" w:cs="Times New Roman" w:hint="eastAsia"/>
        </w:rPr>
        <w:t>使用名词来比较两个成分时，使用以下公式：</w:t>
      </w:r>
    </w:p>
    <w:tbl>
      <w:tblPr>
        <w:tblStyle w:val="a4"/>
        <w:tblW w:w="0" w:type="auto"/>
        <w:tblInd w:w="959" w:type="dxa"/>
        <w:shd w:val="clear" w:color="auto" w:fill="FBD4B4" w:themeFill="accent6" w:themeFillTint="66"/>
        <w:tblLook w:val="04A0" w:firstRow="1" w:lastRow="0" w:firstColumn="1" w:lastColumn="0" w:noHBand="0" w:noVBand="1"/>
      </w:tblPr>
      <w:tblGrid>
        <w:gridCol w:w="7371"/>
      </w:tblGrid>
      <w:tr w:rsidR="00993BDD" w14:paraId="3819802A" w14:textId="77777777" w:rsidTr="00FB3D8F">
        <w:trPr>
          <w:trHeight w:val="948"/>
        </w:trPr>
        <w:tc>
          <w:tcPr>
            <w:tcW w:w="7371" w:type="dxa"/>
            <w:shd w:val="clear" w:color="auto" w:fill="FBD4B4" w:themeFill="accent6" w:themeFillTint="66"/>
          </w:tcPr>
          <w:p w14:paraId="3DA0C93E" w14:textId="77777777" w:rsidR="00993BDD" w:rsidRPr="00835C84" w:rsidRDefault="00993BDD" w:rsidP="00FB3D8F">
            <w:pPr>
              <w:pStyle w:val="a6"/>
              <w:ind w:firstLineChars="800" w:firstLine="1687"/>
              <w:rPr>
                <w:rFonts w:ascii="Calibri Light" w:hAnsi="Calibri Light" w:cs="Times New Roman"/>
                <w:b/>
              </w:rPr>
            </w:pPr>
            <w:r w:rsidRPr="00835C84">
              <w:rPr>
                <w:rFonts w:ascii="Calibri Light" w:hAnsi="Calibri Light" w:cs="Times New Roman"/>
                <w:b/>
              </w:rPr>
              <w:t>plus</w:t>
            </w:r>
            <w:r w:rsidRPr="00835C84">
              <w:rPr>
                <w:rFonts w:ascii="Calibri Light" w:hAnsi="Calibri Light" w:cs="Times New Roman" w:hint="eastAsia"/>
                <w:b/>
              </w:rPr>
              <w:tab/>
            </w:r>
            <w:r w:rsidRPr="00835C84">
              <w:rPr>
                <w:rFonts w:ascii="Calibri Light" w:hAnsi="Calibri Light" w:cs="Times New Roman" w:hint="eastAsia"/>
                <w:b/>
              </w:rPr>
              <w:tab/>
            </w:r>
            <w:r w:rsidRPr="00835C84">
              <w:rPr>
                <w:rFonts w:ascii="Calibri Light" w:hAnsi="Calibri Light" w:cs="Times New Roman"/>
                <w:b/>
              </w:rPr>
              <w:t>[+]</w:t>
            </w:r>
          </w:p>
          <w:p w14:paraId="5C553008" w14:textId="77777777" w:rsidR="00993BDD" w:rsidRPr="00835C84" w:rsidRDefault="00993BDD" w:rsidP="00FB3D8F">
            <w:pPr>
              <w:pStyle w:val="a6"/>
              <w:ind w:firstLineChars="50" w:firstLine="105"/>
              <w:rPr>
                <w:rFonts w:ascii="Calibri Light" w:hAnsi="Calibri Light" w:cs="Times New Roman"/>
                <w:b/>
              </w:rPr>
            </w:pPr>
            <w:r>
              <w:rPr>
                <w:rFonts w:ascii="Calibri Light" w:hAnsi="Calibri Light" w:cs="Times New Roman" w:hint="eastAsia"/>
                <w:b/>
              </w:rPr>
              <w:t>主语</w:t>
            </w:r>
            <w:r>
              <w:rPr>
                <w:rFonts w:ascii="Calibri Light" w:hAnsi="Calibri Light" w:cs="Times New Roman" w:hint="eastAsia"/>
                <w:b/>
              </w:rPr>
              <w:t>+</w:t>
            </w:r>
            <w:r>
              <w:rPr>
                <w:rFonts w:ascii="Calibri Light" w:hAnsi="Calibri Light" w:cs="Times New Roman" w:hint="eastAsia"/>
                <w:b/>
              </w:rPr>
              <w:t>动词</w:t>
            </w:r>
            <w:r>
              <w:rPr>
                <w:rFonts w:ascii="Calibri Light" w:hAnsi="Calibri Light" w:cs="Times New Roman" w:hint="eastAsia"/>
                <w:b/>
              </w:rPr>
              <w:t xml:space="preserve"> </w:t>
            </w:r>
            <w:r>
              <w:rPr>
                <w:rFonts w:ascii="Calibri Light" w:hAnsi="Calibri Light" w:cs="Times New Roman"/>
                <w:b/>
              </w:rPr>
              <w:t xml:space="preserve"> </w:t>
            </w:r>
            <w:r w:rsidRPr="00835C84">
              <w:rPr>
                <w:rFonts w:ascii="Calibri Light" w:hAnsi="Calibri Light" w:cs="Times New Roman" w:hint="eastAsia"/>
                <w:b/>
              </w:rPr>
              <w:t>+</w:t>
            </w:r>
            <w:r w:rsidRPr="00835C84">
              <w:rPr>
                <w:rFonts w:ascii="Calibri Light" w:hAnsi="Calibri Light" w:cs="Times New Roman" w:hint="eastAsia"/>
                <w:b/>
              </w:rPr>
              <w:tab/>
            </w:r>
            <w:r w:rsidRPr="00D71BDE">
              <w:rPr>
                <w:rFonts w:ascii="Calibri Light" w:hAnsi="Calibri Light" w:cs="Times New Roman" w:hint="eastAsia"/>
                <w:b/>
                <w:color w:val="FF0000"/>
                <w:u w:val="single"/>
              </w:rPr>
              <w:t>au</w:t>
            </w:r>
            <w:r w:rsidRPr="00D71BDE">
              <w:rPr>
                <w:rFonts w:ascii="Calibri Light" w:hAnsi="Calibri Light" w:cs="Times New Roman"/>
                <w:b/>
                <w:color w:val="FF0000"/>
                <w:u w:val="single"/>
              </w:rPr>
              <w:t>tant</w:t>
            </w:r>
            <w:r w:rsidRPr="00D71BDE">
              <w:rPr>
                <w:rFonts w:ascii="Calibri Light" w:hAnsi="Calibri Light" w:cs="Times New Roman" w:hint="eastAsia"/>
                <w:b/>
                <w:color w:val="FF0000"/>
              </w:rPr>
              <w:t>*</w:t>
            </w:r>
            <w:r w:rsidRPr="00835C84">
              <w:rPr>
                <w:rFonts w:ascii="Calibri Light" w:hAnsi="Calibri Light" w:cs="Times New Roman" w:hint="eastAsia"/>
                <w:b/>
              </w:rPr>
              <w:t xml:space="preserve"> </w:t>
            </w:r>
            <w:r w:rsidRPr="00835C84">
              <w:rPr>
                <w:rFonts w:ascii="Calibri Light" w:hAnsi="Calibri Light" w:cs="Times New Roman" w:hint="eastAsia"/>
                <w:b/>
              </w:rPr>
              <w:tab/>
              <w:t xml:space="preserve">[=]  + </w:t>
            </w:r>
            <w:r>
              <w:rPr>
                <w:rFonts w:ascii="Calibri Light" w:hAnsi="Calibri Light" w:cs="Times New Roman" w:hint="eastAsia"/>
                <w:b/>
              </w:rPr>
              <w:t xml:space="preserve"> </w:t>
            </w:r>
            <w:r>
              <w:rPr>
                <w:rFonts w:ascii="Calibri Light" w:hAnsi="Calibri Light" w:cs="Times New Roman"/>
                <w:b/>
              </w:rPr>
              <w:t>de</w:t>
            </w:r>
            <w:r w:rsidRPr="00835C84">
              <w:rPr>
                <w:rFonts w:ascii="Calibri Light" w:hAnsi="Calibri Light" w:cs="Times New Roman" w:hint="eastAsia"/>
                <w:b/>
              </w:rPr>
              <w:t xml:space="preserve"> </w:t>
            </w:r>
            <w:r>
              <w:rPr>
                <w:rFonts w:ascii="Calibri Light" w:hAnsi="Calibri Light" w:cs="Times New Roman" w:hint="eastAsia"/>
                <w:b/>
              </w:rPr>
              <w:t xml:space="preserve"> </w:t>
            </w:r>
            <w:r w:rsidRPr="00835C84">
              <w:rPr>
                <w:rFonts w:ascii="Calibri Light" w:hAnsi="Calibri Light" w:cs="Times New Roman" w:hint="eastAsia"/>
                <w:b/>
              </w:rPr>
              <w:t xml:space="preserve">+ </w:t>
            </w:r>
            <w:r>
              <w:rPr>
                <w:rFonts w:ascii="Calibri Light" w:hAnsi="Calibri Light" w:cs="Times New Roman" w:hint="eastAsia"/>
                <w:b/>
              </w:rPr>
              <w:t xml:space="preserve"> </w:t>
            </w:r>
            <w:r>
              <w:rPr>
                <w:rFonts w:ascii="Calibri Light" w:hAnsi="Calibri Light" w:cs="Times New Roman" w:hint="eastAsia"/>
                <w:b/>
              </w:rPr>
              <w:t>名词</w:t>
            </w:r>
            <w:r>
              <w:rPr>
                <w:rFonts w:ascii="Calibri Light" w:hAnsi="Calibri Light" w:cs="Times New Roman" w:hint="eastAsia"/>
                <w:b/>
              </w:rPr>
              <w:t xml:space="preserve">  + </w:t>
            </w:r>
            <w:r>
              <w:rPr>
                <w:rFonts w:ascii="Calibri Light" w:hAnsi="Calibri Light" w:cs="Times New Roman" w:hint="eastAsia"/>
                <w:b/>
              </w:rPr>
              <w:t>（</w:t>
            </w:r>
            <w:r w:rsidRPr="00835C84">
              <w:rPr>
                <w:rFonts w:ascii="Calibri Light" w:hAnsi="Calibri Light" w:cs="Times New Roman" w:hint="eastAsia"/>
                <w:b/>
              </w:rPr>
              <w:t xml:space="preserve">que + </w:t>
            </w:r>
            <w:r w:rsidRPr="00835C84">
              <w:rPr>
                <w:rFonts w:ascii="Calibri Light" w:hAnsi="Calibri Light" w:cs="Times New Roman" w:hint="eastAsia"/>
                <w:b/>
              </w:rPr>
              <w:t>第二比较成分</w:t>
            </w:r>
            <w:r>
              <w:rPr>
                <w:rFonts w:ascii="Calibri Light" w:hAnsi="Calibri Light" w:cs="Times New Roman" w:hint="eastAsia"/>
                <w:b/>
              </w:rPr>
              <w:t>）</w:t>
            </w:r>
          </w:p>
          <w:p w14:paraId="4B207AF2" w14:textId="77777777" w:rsidR="00993BDD" w:rsidRDefault="00993BDD" w:rsidP="00FB3D8F">
            <w:pPr>
              <w:pStyle w:val="a6"/>
              <w:ind w:firstLineChars="800" w:firstLine="1687"/>
              <w:rPr>
                <w:rFonts w:ascii="Calibri Light" w:hAnsi="Calibri Light" w:cs="Times New Roman"/>
              </w:rPr>
            </w:pPr>
            <w:r w:rsidRPr="00835C84">
              <w:rPr>
                <w:rFonts w:ascii="Calibri Light" w:hAnsi="Calibri Light" w:cs="Times New Roman" w:hint="eastAsia"/>
                <w:b/>
              </w:rPr>
              <w:t>moins</w:t>
            </w:r>
            <w:r w:rsidRPr="00835C84">
              <w:rPr>
                <w:rFonts w:ascii="Calibri Light" w:hAnsi="Calibri Light" w:cs="Times New Roman" w:hint="eastAsia"/>
                <w:b/>
              </w:rPr>
              <w:tab/>
              <w:t xml:space="preserve">[-] </w:t>
            </w:r>
            <w:r>
              <w:rPr>
                <w:rFonts w:ascii="Calibri Light" w:hAnsi="Calibri Light" w:cs="Times New Roman" w:hint="eastAsia"/>
              </w:rPr>
              <w:t xml:space="preserve">  </w:t>
            </w:r>
          </w:p>
        </w:tc>
      </w:tr>
    </w:tbl>
    <w:p w14:paraId="45569476" w14:textId="77777777" w:rsidR="00993BDD" w:rsidRDefault="00993BDD" w:rsidP="00993BDD">
      <w:pPr>
        <w:pStyle w:val="a6"/>
        <w:ind w:leftChars="270" w:left="567"/>
        <w:rPr>
          <w:rFonts w:ascii="Calibri Light" w:hAnsi="Calibri Light" w:cs="Times New Roman"/>
        </w:rPr>
      </w:pPr>
    </w:p>
    <w:p w14:paraId="258A5E77" w14:textId="77777777" w:rsidR="00993BDD" w:rsidRDefault="00993BDD" w:rsidP="00993BDD">
      <w:pPr>
        <w:pStyle w:val="a6"/>
        <w:ind w:leftChars="270" w:left="567"/>
        <w:rPr>
          <w:rFonts w:ascii="Calibri Light" w:hAnsi="Calibri Light" w:cs="Times New Roman"/>
        </w:rPr>
      </w:pPr>
      <w:r>
        <w:rPr>
          <w:rFonts w:ascii="Calibri Light" w:hAnsi="Calibri Light" w:cs="Times New Roman" w:hint="eastAsia"/>
        </w:rPr>
        <w:t xml:space="preserve">  </w:t>
      </w:r>
      <w:r>
        <w:rPr>
          <w:rFonts w:ascii="Calibri Light" w:hAnsi="Calibri Light" w:cs="Times New Roman" w:hint="eastAsia"/>
        </w:rPr>
        <w:t>举例：</w:t>
      </w:r>
      <w:r>
        <w:rPr>
          <w:rFonts w:ascii="Calibri Light" w:hAnsi="Calibri Light" w:cs="Times New Roman" w:hint="eastAsia"/>
        </w:rPr>
        <w:t xml:space="preserve">II y a </w:t>
      </w:r>
      <w:r w:rsidRPr="00AE18DB">
        <w:rPr>
          <w:rFonts w:ascii="Calibri Light" w:hAnsi="Calibri Light" w:cs="Times New Roman" w:hint="eastAsia"/>
          <w:i/>
          <w:u w:val="single"/>
        </w:rPr>
        <w:t>plus de</w:t>
      </w:r>
      <w:r>
        <w:rPr>
          <w:rFonts w:ascii="Calibri Light" w:hAnsi="Calibri Light" w:cs="Times New Roman" w:hint="eastAsia"/>
        </w:rPr>
        <w:t xml:space="preserve"> </w:t>
      </w:r>
      <w:r w:rsidRPr="00AE18DB">
        <w:rPr>
          <w:rFonts w:ascii="Calibri Light" w:hAnsi="Calibri Light" w:cs="Times New Roman" w:hint="eastAsia"/>
          <w:b/>
        </w:rPr>
        <w:t>monuments</w:t>
      </w:r>
      <w:r>
        <w:rPr>
          <w:rFonts w:ascii="Calibri Light" w:hAnsi="Calibri Light" w:cs="Times New Roman"/>
        </w:rPr>
        <w:t xml:space="preserve"> </w:t>
      </w:r>
      <w:r>
        <w:rPr>
          <w:rFonts w:ascii="Calibri Light" w:hAnsi="Calibri Light" w:cs="Times New Roman" w:hint="eastAsia"/>
        </w:rPr>
        <w:t>à</w:t>
      </w:r>
      <w:r>
        <w:rPr>
          <w:rFonts w:ascii="Calibri Light" w:hAnsi="Calibri Light" w:cs="Times New Roman" w:hint="eastAsia"/>
        </w:rPr>
        <w:t xml:space="preserve"> Lyon</w:t>
      </w:r>
      <w:r>
        <w:rPr>
          <w:rFonts w:ascii="Calibri Light" w:hAnsi="Calibri Light" w:cs="Times New Roman"/>
        </w:rPr>
        <w:t xml:space="preserve"> </w:t>
      </w:r>
      <w:r w:rsidRPr="00A22516">
        <w:rPr>
          <w:rFonts w:ascii="Calibri Light" w:hAnsi="Calibri Light" w:cs="Times New Roman"/>
          <w:i/>
          <w:u w:val="single"/>
        </w:rPr>
        <w:t>que</w:t>
      </w:r>
      <w:r>
        <w:rPr>
          <w:rFonts w:ascii="Calibri Light" w:hAnsi="Calibri Light" w:cs="Times New Roman"/>
        </w:rPr>
        <w:t xml:space="preserve"> dans ma ville.  </w:t>
      </w:r>
      <w:r>
        <w:rPr>
          <w:rFonts w:ascii="Calibri Light" w:hAnsi="Calibri Light" w:cs="Times New Roman" w:hint="eastAsia"/>
        </w:rPr>
        <w:t>里昂古迹比我们城市多。</w:t>
      </w:r>
    </w:p>
    <w:p w14:paraId="4856CEC6" w14:textId="55260F0E" w:rsidR="00993BDD" w:rsidRDefault="00993BDD" w:rsidP="00993BDD">
      <w:pPr>
        <w:pStyle w:val="a6"/>
        <w:ind w:leftChars="270" w:left="567"/>
        <w:rPr>
          <w:rFonts w:ascii="Calibri Light" w:hAnsi="Calibri Light" w:cs="Times New Roman"/>
        </w:rPr>
      </w:pPr>
      <w:r>
        <w:rPr>
          <w:rFonts w:ascii="Calibri Light" w:hAnsi="Calibri Light" w:cs="Times New Roman" w:hint="eastAsia"/>
        </w:rPr>
        <w:t xml:space="preserve">        </w:t>
      </w:r>
      <w:r w:rsidR="00EF093F">
        <w:rPr>
          <w:rFonts w:ascii="Calibri Light" w:hAnsi="Calibri Light" w:cs="Times New Roman"/>
        </w:rPr>
        <w:t>À Vénise, on a</w:t>
      </w:r>
      <w:bookmarkStart w:id="82" w:name="_GoBack"/>
      <w:bookmarkEnd w:id="82"/>
      <w:r>
        <w:rPr>
          <w:rFonts w:ascii="Calibri Light" w:hAnsi="Calibri Light" w:cs="Times New Roman"/>
        </w:rPr>
        <w:t xml:space="preserve"> </w:t>
      </w:r>
      <w:r w:rsidRPr="00A22516">
        <w:rPr>
          <w:rFonts w:ascii="Calibri Light" w:hAnsi="Calibri Light" w:cs="Times New Roman"/>
          <w:i/>
          <w:u w:val="single"/>
        </w:rPr>
        <w:t>plus</w:t>
      </w:r>
      <w:r>
        <w:rPr>
          <w:rFonts w:ascii="Calibri Light" w:hAnsi="Calibri Light" w:cs="Times New Roman"/>
          <w:i/>
          <w:u w:val="single"/>
        </w:rPr>
        <w:t xml:space="preserve"> de</w:t>
      </w:r>
      <w:r>
        <w:rPr>
          <w:rFonts w:ascii="Calibri Light" w:hAnsi="Calibri Light" w:cs="Times New Roman"/>
        </w:rPr>
        <w:t xml:space="preserve"> </w:t>
      </w:r>
      <w:r>
        <w:rPr>
          <w:rFonts w:ascii="Calibri Light" w:hAnsi="Calibri Light" w:cs="Times New Roman"/>
          <w:b/>
        </w:rPr>
        <w:t xml:space="preserve">bateaux </w:t>
      </w:r>
      <w:r w:rsidRPr="00A22516">
        <w:rPr>
          <w:rFonts w:ascii="Calibri Light" w:hAnsi="Calibri Light" w:cs="Times New Roman"/>
          <w:i/>
          <w:u w:val="single"/>
        </w:rPr>
        <w:t>que</w:t>
      </w:r>
      <w:r>
        <w:rPr>
          <w:rFonts w:ascii="Calibri Light" w:hAnsi="Calibri Light" w:cs="Times New Roman"/>
        </w:rPr>
        <w:t xml:space="preserve"> </w:t>
      </w:r>
      <w:r w:rsidRPr="00D71BDE">
        <w:rPr>
          <w:rFonts w:ascii="Calibri Light" w:hAnsi="Calibri Light" w:cs="Times New Roman"/>
          <w:b/>
        </w:rPr>
        <w:t>de voitures</w:t>
      </w:r>
      <w:r>
        <w:rPr>
          <w:rFonts w:ascii="Calibri Light" w:hAnsi="Calibri Light" w:cs="Times New Roman"/>
        </w:rPr>
        <w:t>.</w:t>
      </w:r>
      <w:r>
        <w:rPr>
          <w:rFonts w:ascii="Calibri Light" w:hAnsi="Calibri Light" w:cs="Times New Roman"/>
        </w:rPr>
        <w:tab/>
        <w:t xml:space="preserve"> </w:t>
      </w:r>
      <w:r>
        <w:rPr>
          <w:rFonts w:ascii="Calibri Light" w:hAnsi="Calibri Light" w:cs="Times New Roman" w:hint="eastAsia"/>
        </w:rPr>
        <w:t>威尼斯船比车多。</w:t>
      </w:r>
    </w:p>
    <w:p w14:paraId="45477013" w14:textId="77777777" w:rsidR="00993BDD" w:rsidRDefault="00993BDD" w:rsidP="00993BDD">
      <w:pPr>
        <w:pStyle w:val="a6"/>
        <w:ind w:leftChars="270" w:left="567"/>
        <w:rPr>
          <w:rFonts w:ascii="Calibri Light" w:hAnsi="Calibri Light" w:cs="Times New Roman"/>
        </w:rPr>
      </w:pPr>
      <w:r>
        <w:rPr>
          <w:rFonts w:ascii="Calibri Light" w:hAnsi="Calibri Light" w:cs="Times New Roman" w:hint="eastAsia"/>
        </w:rPr>
        <w:t xml:space="preserve">        </w:t>
      </w:r>
      <w:r>
        <w:rPr>
          <w:rFonts w:ascii="Calibri Light" w:hAnsi="Calibri Light" w:cs="Times New Roman"/>
        </w:rPr>
        <w:t xml:space="preserve">Ici, je trouve </w:t>
      </w:r>
      <w:r>
        <w:rPr>
          <w:rFonts w:ascii="Calibri Light" w:hAnsi="Calibri Light" w:cs="Times New Roman"/>
          <w:i/>
          <w:u w:val="single"/>
        </w:rPr>
        <w:t>moins de</w:t>
      </w:r>
      <w:r w:rsidRPr="00A22516">
        <w:rPr>
          <w:rFonts w:ascii="Calibri Light" w:hAnsi="Calibri Light" w:cs="Times New Roman"/>
        </w:rPr>
        <w:t xml:space="preserve"> </w:t>
      </w:r>
      <w:r>
        <w:rPr>
          <w:rFonts w:ascii="Calibri Light" w:hAnsi="Calibri Light" w:cs="Times New Roman"/>
          <w:b/>
        </w:rPr>
        <w:t xml:space="preserve">voitures </w:t>
      </w:r>
      <w:r w:rsidRPr="00A22516">
        <w:rPr>
          <w:rFonts w:ascii="Calibri Light" w:hAnsi="Calibri Light" w:cs="Times New Roman"/>
          <w:i/>
          <w:u w:val="single"/>
        </w:rPr>
        <w:t>que</w:t>
      </w:r>
      <w:r w:rsidRPr="00A22516">
        <w:rPr>
          <w:rFonts w:ascii="Calibri Light" w:hAnsi="Calibri Light" w:cs="Times New Roman"/>
        </w:rPr>
        <w:t xml:space="preserve"> </w:t>
      </w:r>
      <w:r w:rsidRPr="0027006E">
        <w:rPr>
          <w:rFonts w:ascii="Calibri Light" w:hAnsi="Calibri Light" w:cs="Times New Roman"/>
          <w:b/>
        </w:rPr>
        <w:t>de vélos</w:t>
      </w:r>
      <w:r>
        <w:rPr>
          <w:rFonts w:ascii="Calibri Light" w:hAnsi="Calibri Light" w:cs="Times New Roman"/>
        </w:rPr>
        <w:t>.</w:t>
      </w:r>
      <w:r>
        <w:rPr>
          <w:rFonts w:ascii="Calibri Light" w:hAnsi="Calibri Light" w:cs="Times New Roman" w:hint="eastAsia"/>
        </w:rPr>
        <w:t xml:space="preserve">  </w:t>
      </w:r>
      <w:r>
        <w:rPr>
          <w:rFonts w:ascii="Calibri Light" w:hAnsi="Calibri Light" w:cs="Times New Roman" w:hint="eastAsia"/>
        </w:rPr>
        <w:t>我发现这儿的汽车比自行车少。</w:t>
      </w:r>
    </w:p>
    <w:p w14:paraId="60A36330" w14:textId="77777777" w:rsidR="00993BDD" w:rsidRDefault="00993BDD" w:rsidP="00993BDD">
      <w:pPr>
        <w:pStyle w:val="a6"/>
        <w:ind w:firstLineChars="100" w:firstLine="210"/>
        <w:rPr>
          <w:rFonts w:ascii="Calibri Light" w:hAnsi="Calibri Light" w:cs="Times New Roman"/>
        </w:rPr>
      </w:pPr>
    </w:p>
    <w:p w14:paraId="772123EB" w14:textId="77777777" w:rsidR="00993BDD" w:rsidRDefault="00993BDD" w:rsidP="00993BDD">
      <w:pPr>
        <w:pStyle w:val="a6"/>
        <w:ind w:firstLineChars="100" w:firstLine="210"/>
        <w:rPr>
          <w:rFonts w:ascii="Calibri Light" w:hAnsi="Calibri Light" w:cs="Times New Roman"/>
        </w:rPr>
      </w:pPr>
      <w:r>
        <w:rPr>
          <w:rFonts w:ascii="Calibri Light" w:hAnsi="Calibri Light" w:cs="Times New Roman" w:hint="eastAsia"/>
        </w:rPr>
        <w:t xml:space="preserve">     </w:t>
      </w:r>
      <w:r>
        <w:rPr>
          <w:rFonts w:ascii="Calibri Light" w:hAnsi="Calibri Light" w:cs="Times New Roman" w:hint="eastAsia"/>
        </w:rPr>
        <w:t>注意：名词比较中不能使用</w:t>
      </w:r>
      <w:r>
        <w:rPr>
          <w:rFonts w:ascii="Calibri Light" w:hAnsi="Calibri Light" w:cs="Times New Roman"/>
        </w:rPr>
        <w:t>aussi</w:t>
      </w:r>
      <w:r>
        <w:rPr>
          <w:rFonts w:ascii="Calibri Light" w:hAnsi="Calibri Light" w:cs="Times New Roman" w:hint="eastAsia"/>
        </w:rPr>
        <w:t>，要换为</w:t>
      </w:r>
      <w:r>
        <w:rPr>
          <w:rFonts w:ascii="Calibri Light" w:hAnsi="Calibri Light" w:cs="Times New Roman" w:hint="eastAsia"/>
        </w:rPr>
        <w:t>autant de</w:t>
      </w:r>
      <w:r>
        <w:rPr>
          <w:rFonts w:ascii="Calibri Light" w:hAnsi="Calibri Light" w:cs="Times New Roman" w:hint="eastAsia"/>
        </w:rPr>
        <w:t>。</w:t>
      </w:r>
    </w:p>
    <w:p w14:paraId="4D6BD566" w14:textId="77777777" w:rsidR="00993BDD" w:rsidRDefault="00993BDD" w:rsidP="00993BDD">
      <w:pPr>
        <w:pStyle w:val="a6"/>
        <w:ind w:firstLineChars="100" w:firstLine="210"/>
        <w:rPr>
          <w:rFonts w:ascii="Calibri Light" w:hAnsi="Calibri Light" w:cs="Times New Roman"/>
        </w:rPr>
      </w:pPr>
      <w:r>
        <w:rPr>
          <w:rFonts w:ascii="Calibri Light" w:hAnsi="Calibri Light" w:cs="Times New Roman" w:hint="eastAsia"/>
        </w:rPr>
        <w:t xml:space="preserve">           </w:t>
      </w:r>
      <w:r>
        <w:rPr>
          <w:rFonts w:ascii="Calibri Light" w:hAnsi="Calibri Light" w:cs="Times New Roman" w:hint="eastAsia"/>
        </w:rPr>
        <w:t>如例：</w:t>
      </w:r>
      <w:r>
        <w:rPr>
          <w:rFonts w:ascii="Calibri Light" w:hAnsi="Calibri Light" w:cs="Times New Roman"/>
        </w:rPr>
        <w:t xml:space="preserve">La ville a </w:t>
      </w:r>
      <w:r w:rsidRPr="00D71BDE">
        <w:rPr>
          <w:rFonts w:ascii="Calibri Light" w:hAnsi="Calibri Light" w:cs="Times New Roman"/>
          <w:i/>
          <w:u w:val="single"/>
        </w:rPr>
        <w:t>autant de</w:t>
      </w:r>
      <w:r>
        <w:rPr>
          <w:rFonts w:ascii="Calibri Light" w:hAnsi="Calibri Light" w:cs="Times New Roman"/>
        </w:rPr>
        <w:t xml:space="preserve"> </w:t>
      </w:r>
      <w:r w:rsidRPr="00D71BDE">
        <w:rPr>
          <w:rFonts w:ascii="Calibri Light" w:hAnsi="Calibri Light" w:cs="Times New Roman"/>
          <w:b/>
        </w:rPr>
        <w:t>bus</w:t>
      </w:r>
      <w:r>
        <w:rPr>
          <w:rFonts w:ascii="Calibri Light" w:hAnsi="Calibri Light" w:cs="Times New Roman"/>
        </w:rPr>
        <w:t xml:space="preserve"> </w:t>
      </w:r>
      <w:r w:rsidRPr="00D71BDE">
        <w:rPr>
          <w:rFonts w:ascii="Calibri Light" w:hAnsi="Calibri Light" w:cs="Times New Roman"/>
          <w:i/>
          <w:u w:val="single"/>
        </w:rPr>
        <w:t>que</w:t>
      </w:r>
      <w:r>
        <w:rPr>
          <w:rFonts w:ascii="Calibri Light" w:hAnsi="Calibri Light" w:cs="Times New Roman"/>
        </w:rPr>
        <w:t xml:space="preserve"> </w:t>
      </w:r>
      <w:r w:rsidRPr="00D71BDE">
        <w:rPr>
          <w:rFonts w:ascii="Calibri Light" w:hAnsi="Calibri Light" w:cs="Times New Roman"/>
          <w:b/>
        </w:rPr>
        <w:t>de tramways</w:t>
      </w:r>
      <w:r>
        <w:rPr>
          <w:rFonts w:ascii="Calibri Light" w:hAnsi="Calibri Light" w:cs="Times New Roman"/>
        </w:rPr>
        <w:t xml:space="preserve">. </w:t>
      </w:r>
      <w:r>
        <w:rPr>
          <w:rFonts w:ascii="Calibri Light" w:hAnsi="Calibri Light" w:cs="Times New Roman"/>
        </w:rPr>
        <w:tab/>
      </w:r>
      <w:r>
        <w:rPr>
          <w:rFonts w:ascii="Calibri Light" w:hAnsi="Calibri Light" w:cs="Times New Roman" w:hint="eastAsia"/>
        </w:rPr>
        <w:t>该城公共汽车和电车一般多。</w:t>
      </w:r>
    </w:p>
    <w:p w14:paraId="3CE67A9A" w14:textId="77777777" w:rsidR="00993BDD" w:rsidRDefault="00993BDD" w:rsidP="00993BDD">
      <w:pPr>
        <w:pStyle w:val="a6"/>
        <w:ind w:firstLineChars="100" w:firstLine="210"/>
        <w:rPr>
          <w:rFonts w:ascii="Calibri Light" w:hAnsi="Calibri Light" w:cs="Times New Roman"/>
        </w:rPr>
      </w:pPr>
    </w:p>
    <w:p w14:paraId="70FA49E6" w14:textId="77777777" w:rsidR="00993BDD" w:rsidRDefault="00993BDD" w:rsidP="00993BDD">
      <w:pPr>
        <w:pStyle w:val="a6"/>
        <w:ind w:firstLineChars="100" w:firstLine="210"/>
        <w:rPr>
          <w:rFonts w:ascii="Calibri Light" w:hAnsi="Calibri Light" w:cs="Times New Roman"/>
        </w:rPr>
      </w:pPr>
    </w:p>
    <w:p w14:paraId="4CF1E23B" w14:textId="77777777" w:rsidR="00993BDD" w:rsidRDefault="00993BDD" w:rsidP="00993BDD">
      <w:pPr>
        <w:pStyle w:val="a6"/>
        <w:ind w:firstLineChars="100" w:firstLine="210"/>
        <w:rPr>
          <w:rFonts w:ascii="Calibri Light" w:hAnsi="Calibri Light" w:cs="Times New Roman"/>
        </w:rPr>
      </w:pPr>
    </w:p>
    <w:p w14:paraId="7680DE00" w14:textId="77777777" w:rsidR="00993BDD" w:rsidRDefault="00993BDD" w:rsidP="00993BDD">
      <w:pPr>
        <w:rPr>
          <w:lang w:val="fr-CA"/>
        </w:rPr>
      </w:pPr>
      <w:r>
        <w:rPr>
          <w:lang w:val="fr-CA"/>
        </w:rPr>
        <w:t xml:space="preserve">  </w:t>
      </w:r>
      <w:r>
        <w:rPr>
          <w:rFonts w:hint="eastAsia"/>
          <w:lang w:val="fr-CA"/>
        </w:rPr>
        <w:t xml:space="preserve"> </w:t>
      </w:r>
      <w:r>
        <w:rPr>
          <w:rFonts w:hint="eastAsia"/>
          <w:b/>
          <w:lang w:val="fr-CA"/>
        </w:rPr>
        <w:t xml:space="preserve">3. </w:t>
      </w:r>
      <w:r>
        <w:rPr>
          <w:rFonts w:hint="eastAsia"/>
          <w:b/>
          <w:lang w:val="fr-CA"/>
        </w:rPr>
        <w:t>地点介词</w:t>
      </w:r>
      <w:r>
        <w:rPr>
          <w:b/>
          <w:lang w:val="fr-CA"/>
        </w:rPr>
        <w:t xml:space="preserve">  </w:t>
      </w:r>
      <w:r>
        <w:rPr>
          <w:lang w:val="fr-CA"/>
        </w:rPr>
        <w:t>(</w:t>
      </w:r>
      <w:bookmarkStart w:id="83" w:name="OLE_LINK74"/>
      <w:bookmarkStart w:id="84" w:name="OLE_LINK75"/>
      <w:r>
        <w:rPr>
          <w:lang w:val="fr-CA"/>
        </w:rPr>
        <w:t>les prépositions de lieu</w:t>
      </w:r>
      <w:bookmarkEnd w:id="83"/>
      <w:bookmarkEnd w:id="84"/>
      <w:r>
        <w:rPr>
          <w:lang w:val="fr-CA"/>
        </w:rPr>
        <w:t>)</w:t>
      </w:r>
      <w:r>
        <w:rPr>
          <w:rFonts w:hint="eastAsia"/>
          <w:lang w:val="fr-CA"/>
        </w:rPr>
        <w:t xml:space="preserve"> </w:t>
      </w:r>
      <w:r>
        <w:rPr>
          <w:lang w:val="fr-CA"/>
        </w:rPr>
        <w:t xml:space="preserve"> </w:t>
      </w:r>
    </w:p>
    <w:p w14:paraId="48D1ADC5" w14:textId="77777777" w:rsidR="00993BDD" w:rsidRDefault="00993BDD" w:rsidP="00993BDD">
      <w:pPr>
        <w:pStyle w:val="a6"/>
        <w:ind w:leftChars="270" w:left="567"/>
        <w:rPr>
          <w:rFonts w:ascii="Calibri Light" w:hAnsi="Calibri Light" w:cs="Times New Roman"/>
        </w:rPr>
      </w:pPr>
      <w:r>
        <w:rPr>
          <w:rFonts w:ascii="Calibri Light" w:hAnsi="Calibri Light" w:cs="Times New Roman" w:hint="eastAsia"/>
        </w:rPr>
        <w:t>法语介词分为三类：时间类、空间类和方式类。</w:t>
      </w:r>
    </w:p>
    <w:p w14:paraId="2F043D80" w14:textId="77777777" w:rsidR="00993BDD" w:rsidRDefault="00993BDD" w:rsidP="00993BDD">
      <w:pPr>
        <w:pStyle w:val="a6"/>
        <w:ind w:leftChars="270" w:left="567"/>
        <w:rPr>
          <w:rFonts w:ascii="Calibri Light" w:hAnsi="Calibri Light" w:cs="Times New Roman"/>
        </w:rPr>
      </w:pPr>
      <w:r>
        <w:rPr>
          <w:rFonts w:ascii="Calibri Light" w:hAnsi="Calibri Light" w:cs="Times New Roman" w:hint="eastAsia"/>
        </w:rPr>
        <w:lastRenderedPageBreak/>
        <w:t>空间类也称为地点类介词，用来指明所说的人或物所处位置。</w:t>
      </w:r>
    </w:p>
    <w:p w14:paraId="50B836A9" w14:textId="77777777" w:rsidR="00993BDD" w:rsidRDefault="00993BDD" w:rsidP="00993BDD">
      <w:pPr>
        <w:pStyle w:val="a6"/>
        <w:ind w:firstLineChars="100" w:firstLine="210"/>
        <w:rPr>
          <w:rFonts w:ascii="Calibri Light" w:hAnsi="Calibri Light" w:cs="Times New Roman"/>
        </w:rPr>
      </w:pPr>
      <w:r>
        <w:rPr>
          <w:rFonts w:ascii="Calibri Light" w:hAnsi="Calibri Light" w:cs="Times New Roman"/>
          <w:noProof/>
          <w:lang w:val="en-US"/>
        </w:rPr>
        <w:drawing>
          <wp:inline distT="0" distB="0" distL="0" distR="0" wp14:anchorId="5E407127" wp14:editId="6941D077">
            <wp:extent cx="5337810" cy="3002518"/>
            <wp:effectExtent l="19050" t="0" r="0" b="0"/>
            <wp:docPr id="64" name="图片 4" descr="C:\Users\Administrator\Desktop\sin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singe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810" cy="30025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615BF18" w14:textId="77777777" w:rsidR="00993BDD" w:rsidRPr="00787B4C" w:rsidRDefault="00993BDD" w:rsidP="00993BDD">
      <w:pPr>
        <w:pStyle w:val="3"/>
        <w:shd w:val="clear" w:color="auto" w:fill="FFFFFF"/>
        <w:spacing w:before="150" w:after="80" w:line="288" w:lineRule="atLeast"/>
        <w:ind w:left="50" w:right="100"/>
        <w:rPr>
          <w:rFonts w:ascii="Arial" w:hAnsi="Arial" w:cs="Arial"/>
          <w:szCs w:val="28"/>
        </w:rPr>
      </w:pPr>
      <w:r w:rsidRPr="00787B4C">
        <w:rPr>
          <w:rFonts w:ascii="Arial" w:hAnsi="Arial" w:cs="Arial"/>
          <w:b/>
          <w:bCs/>
          <w:color w:val="FF0000"/>
          <w:szCs w:val="28"/>
        </w:rPr>
        <w:t>(Partie facultative)</w:t>
      </w:r>
      <w:r>
        <w:rPr>
          <w:rFonts w:ascii="Arial" w:hAnsi="Arial" w:cs="Arial"/>
          <w:b/>
          <w:bCs/>
          <w:szCs w:val="28"/>
        </w:rPr>
        <w:t xml:space="preserve">  </w:t>
      </w:r>
      <w:r w:rsidRPr="00787B4C">
        <w:rPr>
          <w:rFonts w:ascii="Arial" w:hAnsi="Arial" w:cs="Arial" w:hint="eastAsia"/>
          <w:b/>
          <w:bCs/>
          <w:szCs w:val="28"/>
        </w:rPr>
        <w:t>常用地点介词一览表</w:t>
      </w:r>
    </w:p>
    <w:tbl>
      <w:tblPr>
        <w:tblW w:w="0" w:type="auto"/>
        <w:tblInd w:w="100" w:type="dxa"/>
        <w:tblBorders>
          <w:top w:val="single" w:sz="8" w:space="0" w:color="C5504D"/>
          <w:left w:val="single" w:sz="8" w:space="0" w:color="C5504D"/>
          <w:bottom w:val="single" w:sz="8" w:space="0" w:color="C5504D"/>
          <w:right w:val="single" w:sz="8" w:space="0" w:color="C5504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"/>
        <w:gridCol w:w="4171"/>
        <w:gridCol w:w="2284"/>
      </w:tblGrid>
      <w:tr w:rsidR="00993BDD" w:rsidRPr="00787B4C" w14:paraId="109C150F" w14:textId="77777777" w:rsidTr="00FB3D8F">
        <w:trPr>
          <w:tblHeader/>
        </w:trPr>
        <w:tc>
          <w:tcPr>
            <w:tcW w:w="0" w:type="auto"/>
            <w:tcBorders>
              <w:top w:val="single" w:sz="8" w:space="0" w:color="C5504D"/>
              <w:bottom w:val="single" w:sz="4" w:space="0" w:color="DEDEDE"/>
            </w:tcBorders>
            <w:shd w:val="clear" w:color="auto" w:fill="FBD4B4" w:themeFill="accent6" w:themeFillTint="66"/>
            <w:tcMar>
              <w:top w:w="30" w:type="dxa"/>
              <w:left w:w="80" w:type="dxa"/>
              <w:bottom w:w="30" w:type="dxa"/>
              <w:right w:w="80" w:type="dxa"/>
            </w:tcMar>
            <w:vAlign w:val="center"/>
            <w:hideMark/>
          </w:tcPr>
          <w:p w14:paraId="4B50E36B" w14:textId="77777777" w:rsidR="00993BDD" w:rsidRPr="00787B4C" w:rsidRDefault="00993BDD" w:rsidP="00FB3D8F">
            <w:pPr>
              <w:jc w:val="center"/>
              <w:rPr>
                <w:rFonts w:ascii="Arial" w:eastAsia="宋体" w:hAnsi="Arial" w:cs="Arial"/>
                <w:b/>
                <w:szCs w:val="21"/>
              </w:rPr>
            </w:pPr>
            <w:r w:rsidRPr="00787B4C">
              <w:rPr>
                <w:rFonts w:ascii="Arial" w:hAnsi="Arial" w:cs="Arial" w:hint="eastAsia"/>
                <w:b/>
                <w:szCs w:val="21"/>
              </w:rPr>
              <w:t>介词</w:t>
            </w:r>
          </w:p>
        </w:tc>
        <w:tc>
          <w:tcPr>
            <w:tcW w:w="0" w:type="auto"/>
            <w:tcBorders>
              <w:top w:val="single" w:sz="8" w:space="0" w:color="C5504D"/>
              <w:bottom w:val="single" w:sz="4" w:space="0" w:color="DEDEDE"/>
            </w:tcBorders>
            <w:shd w:val="clear" w:color="auto" w:fill="FBD4B4" w:themeFill="accent6" w:themeFillTint="66"/>
            <w:tcMar>
              <w:top w:w="30" w:type="dxa"/>
              <w:left w:w="80" w:type="dxa"/>
              <w:bottom w:w="30" w:type="dxa"/>
              <w:right w:w="80" w:type="dxa"/>
            </w:tcMar>
            <w:vAlign w:val="center"/>
            <w:hideMark/>
          </w:tcPr>
          <w:p w14:paraId="793168B1" w14:textId="77777777" w:rsidR="00993BDD" w:rsidRPr="00787B4C" w:rsidRDefault="00993BDD" w:rsidP="00FB3D8F">
            <w:pPr>
              <w:jc w:val="center"/>
              <w:rPr>
                <w:rFonts w:ascii="Arial" w:eastAsia="宋体" w:hAnsi="Arial" w:cs="Arial"/>
                <w:b/>
                <w:szCs w:val="21"/>
              </w:rPr>
            </w:pPr>
            <w:r w:rsidRPr="00787B4C">
              <w:rPr>
                <w:rFonts w:ascii="Arial" w:hAnsi="Arial" w:cs="Arial" w:hint="eastAsia"/>
                <w:b/>
                <w:szCs w:val="21"/>
              </w:rPr>
              <w:t>用</w:t>
            </w:r>
            <w:r w:rsidRPr="00787B4C">
              <w:rPr>
                <w:rFonts w:ascii="Arial" w:hAnsi="Arial" w:cs="Arial" w:hint="eastAsia"/>
                <w:b/>
                <w:szCs w:val="21"/>
              </w:rPr>
              <w:t xml:space="preserve">     </w:t>
            </w:r>
            <w:r w:rsidRPr="00787B4C">
              <w:rPr>
                <w:rFonts w:ascii="Arial" w:hAnsi="Arial" w:cs="Arial" w:hint="eastAsia"/>
                <w:b/>
                <w:szCs w:val="21"/>
              </w:rPr>
              <w:t>途</w:t>
            </w:r>
          </w:p>
        </w:tc>
        <w:tc>
          <w:tcPr>
            <w:tcW w:w="0" w:type="auto"/>
            <w:tcBorders>
              <w:top w:val="single" w:sz="8" w:space="0" w:color="C5504D"/>
              <w:bottom w:val="single" w:sz="4" w:space="0" w:color="DEDEDE"/>
            </w:tcBorders>
            <w:shd w:val="clear" w:color="auto" w:fill="FBD4B4" w:themeFill="accent6" w:themeFillTint="66"/>
            <w:tcMar>
              <w:top w:w="30" w:type="dxa"/>
              <w:left w:w="80" w:type="dxa"/>
              <w:bottom w:w="30" w:type="dxa"/>
              <w:right w:w="80" w:type="dxa"/>
            </w:tcMar>
            <w:vAlign w:val="center"/>
            <w:hideMark/>
          </w:tcPr>
          <w:p w14:paraId="778A52EC" w14:textId="77777777" w:rsidR="00993BDD" w:rsidRPr="00787B4C" w:rsidRDefault="00993BDD" w:rsidP="00FB3D8F">
            <w:pPr>
              <w:jc w:val="center"/>
              <w:rPr>
                <w:rFonts w:ascii="Arial" w:eastAsia="宋体" w:hAnsi="Arial" w:cs="Arial"/>
                <w:b/>
                <w:szCs w:val="21"/>
              </w:rPr>
            </w:pPr>
            <w:r w:rsidRPr="00787B4C">
              <w:rPr>
                <w:rFonts w:ascii="Arial" w:hAnsi="Arial" w:cs="Arial" w:hint="eastAsia"/>
                <w:b/>
                <w:szCs w:val="21"/>
              </w:rPr>
              <w:t>例</w:t>
            </w:r>
            <w:r w:rsidRPr="00787B4C">
              <w:rPr>
                <w:rFonts w:ascii="Arial" w:hAnsi="Arial" w:cs="Arial" w:hint="eastAsia"/>
                <w:b/>
                <w:szCs w:val="21"/>
              </w:rPr>
              <w:t xml:space="preserve">  </w:t>
            </w:r>
            <w:r w:rsidRPr="00787B4C">
              <w:rPr>
                <w:rFonts w:ascii="Arial" w:hAnsi="Arial" w:cs="Arial" w:hint="eastAsia"/>
                <w:b/>
                <w:szCs w:val="21"/>
              </w:rPr>
              <w:t>句</w:t>
            </w:r>
          </w:p>
        </w:tc>
      </w:tr>
      <w:tr w:rsidR="00993BDD" w:rsidRPr="0089151E" w14:paraId="76DAC8D9" w14:textId="77777777" w:rsidTr="00FB3D8F">
        <w:tc>
          <w:tcPr>
            <w:tcW w:w="0" w:type="auto"/>
            <w:vMerge w:val="restart"/>
            <w:tcBorders>
              <w:top w:val="single" w:sz="4" w:space="0" w:color="DEDEDE"/>
              <w:left w:val="single" w:sz="4" w:space="0" w:color="DEDEDE"/>
              <w:bottom w:val="single" w:sz="4" w:space="0" w:color="DEDEDE"/>
              <w:right w:val="single" w:sz="4" w:space="0" w:color="DEDEDE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  <w:hideMark/>
          </w:tcPr>
          <w:p w14:paraId="4EE09486" w14:textId="77777777" w:rsidR="00993BDD" w:rsidRDefault="00993BDD" w:rsidP="00FB3D8F">
            <w:pPr>
              <w:jc w:val="center"/>
              <w:rPr>
                <w:rFonts w:ascii="Arial" w:eastAsia="宋体" w:hAnsi="Arial" w:cs="Arial"/>
                <w:color w:val="000000"/>
                <w:sz w:val="15"/>
                <w:szCs w:val="15"/>
              </w:rPr>
            </w:pPr>
            <w:r>
              <w:rPr>
                <w:rStyle w:val="af0"/>
                <w:rFonts w:ascii="Arial" w:hAnsi="Arial" w:cs="Arial"/>
                <w:color w:val="000000"/>
                <w:sz w:val="15"/>
                <w:szCs w:val="15"/>
              </w:rPr>
              <w:t>à</w:t>
            </w:r>
          </w:p>
        </w:tc>
        <w:tc>
          <w:tcPr>
            <w:tcW w:w="0" w:type="auto"/>
            <w:tcBorders>
              <w:top w:val="single" w:sz="4" w:space="0" w:color="DEDEDE"/>
              <w:left w:val="single" w:sz="4" w:space="0" w:color="DEDEDE"/>
              <w:bottom w:val="single" w:sz="4" w:space="0" w:color="DEDEDE"/>
              <w:right w:val="single" w:sz="4" w:space="0" w:color="DEDEDE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  <w:hideMark/>
          </w:tcPr>
          <w:p w14:paraId="18AEBBBD" w14:textId="77777777" w:rsidR="00993BDD" w:rsidRDefault="00993BDD" w:rsidP="00FB3D8F">
            <w:pPr>
              <w:rPr>
                <w:rFonts w:ascii="Arial" w:eastAsia="宋体" w:hAnsi="Arial" w:cs="Arial"/>
                <w:color w:val="000000"/>
                <w:sz w:val="15"/>
                <w:szCs w:val="15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avec les bâtiments</w:t>
            </w:r>
          </w:p>
        </w:tc>
        <w:tc>
          <w:tcPr>
            <w:tcW w:w="0" w:type="auto"/>
            <w:tcBorders>
              <w:top w:val="single" w:sz="4" w:space="0" w:color="DEDEDE"/>
              <w:left w:val="single" w:sz="4" w:space="0" w:color="DEDEDE"/>
              <w:bottom w:val="single" w:sz="4" w:space="0" w:color="DEDEDE"/>
              <w:right w:val="single" w:sz="4" w:space="0" w:color="DEDEDE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  <w:hideMark/>
          </w:tcPr>
          <w:p w14:paraId="0264FA16" w14:textId="77777777" w:rsidR="00993BDD" w:rsidRPr="0089151E" w:rsidRDefault="00993BDD" w:rsidP="00FB3D8F">
            <w:pPr>
              <w:rPr>
                <w:rFonts w:ascii="Arial" w:eastAsia="宋体" w:hAnsi="Arial" w:cs="Arial"/>
                <w:color w:val="000000"/>
                <w:sz w:val="15"/>
                <w:szCs w:val="15"/>
                <w:lang w:val="fr-FR"/>
              </w:rPr>
            </w:pPr>
            <w:r w:rsidRPr="0089151E">
              <w:rPr>
                <w:rFonts w:ascii="Arial" w:hAnsi="Arial" w:cs="Arial"/>
                <w:color w:val="000000"/>
                <w:sz w:val="15"/>
                <w:szCs w:val="15"/>
                <w:lang w:val="fr-FR"/>
              </w:rPr>
              <w:t>à la bibliothèque, au cinéma</w:t>
            </w:r>
          </w:p>
        </w:tc>
      </w:tr>
      <w:tr w:rsidR="00993BDD" w14:paraId="2270D6AB" w14:textId="77777777" w:rsidTr="00FB3D8F">
        <w:tc>
          <w:tcPr>
            <w:tcW w:w="0" w:type="auto"/>
            <w:vMerge/>
            <w:tcBorders>
              <w:top w:val="single" w:sz="4" w:space="0" w:color="DEDEDE"/>
              <w:left w:val="single" w:sz="4" w:space="0" w:color="DEDEDE"/>
              <w:bottom w:val="single" w:sz="4" w:space="0" w:color="DEDEDE"/>
              <w:right w:val="single" w:sz="4" w:space="0" w:color="DEDEDE"/>
            </w:tcBorders>
            <w:shd w:val="clear" w:color="auto" w:fill="FFFFFF"/>
            <w:vAlign w:val="center"/>
            <w:hideMark/>
          </w:tcPr>
          <w:p w14:paraId="42582924" w14:textId="77777777" w:rsidR="00993BDD" w:rsidRPr="0089151E" w:rsidRDefault="00993BDD" w:rsidP="00FB3D8F">
            <w:pPr>
              <w:rPr>
                <w:rFonts w:ascii="Arial" w:eastAsia="宋体" w:hAnsi="Arial" w:cs="Arial"/>
                <w:color w:val="000000"/>
                <w:sz w:val="15"/>
                <w:szCs w:val="15"/>
                <w:lang w:val="fr-FR"/>
              </w:rPr>
            </w:pPr>
          </w:p>
        </w:tc>
        <w:tc>
          <w:tcPr>
            <w:tcW w:w="0" w:type="auto"/>
            <w:tcBorders>
              <w:top w:val="single" w:sz="4" w:space="0" w:color="DEDEDE"/>
              <w:left w:val="single" w:sz="4" w:space="0" w:color="DEDEDE"/>
              <w:bottom w:val="single" w:sz="4" w:space="0" w:color="DEDEDE"/>
              <w:right w:val="single" w:sz="4" w:space="0" w:color="DEDEDE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  <w:hideMark/>
          </w:tcPr>
          <w:p w14:paraId="4B2F21AB" w14:textId="77777777" w:rsidR="00993BDD" w:rsidRDefault="00993BDD" w:rsidP="00FB3D8F">
            <w:pPr>
              <w:rPr>
                <w:rFonts w:ascii="Arial" w:eastAsia="宋体" w:hAnsi="Arial" w:cs="Arial"/>
                <w:color w:val="000000"/>
                <w:sz w:val="15"/>
                <w:szCs w:val="15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avec les villes</w:t>
            </w:r>
          </w:p>
        </w:tc>
        <w:tc>
          <w:tcPr>
            <w:tcW w:w="0" w:type="auto"/>
            <w:tcBorders>
              <w:top w:val="single" w:sz="4" w:space="0" w:color="DEDEDE"/>
              <w:left w:val="single" w:sz="4" w:space="0" w:color="DEDEDE"/>
              <w:bottom w:val="single" w:sz="4" w:space="0" w:color="DEDEDE"/>
              <w:right w:val="single" w:sz="4" w:space="0" w:color="DEDEDE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  <w:hideMark/>
          </w:tcPr>
          <w:p w14:paraId="6A2B83EC" w14:textId="77777777" w:rsidR="00993BDD" w:rsidRDefault="00993BDD" w:rsidP="00FB3D8F">
            <w:pPr>
              <w:rPr>
                <w:rFonts w:ascii="Arial" w:eastAsia="宋体" w:hAnsi="Arial" w:cs="Arial"/>
                <w:color w:val="000000"/>
                <w:sz w:val="15"/>
                <w:szCs w:val="15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à Paris</w:t>
            </w:r>
          </w:p>
        </w:tc>
      </w:tr>
      <w:tr w:rsidR="00993BDD" w14:paraId="5144F58F" w14:textId="77777777" w:rsidTr="00FB3D8F">
        <w:tc>
          <w:tcPr>
            <w:tcW w:w="0" w:type="auto"/>
            <w:vMerge/>
            <w:tcBorders>
              <w:top w:val="single" w:sz="4" w:space="0" w:color="DEDEDE"/>
              <w:left w:val="single" w:sz="4" w:space="0" w:color="DEDEDE"/>
              <w:bottom w:val="single" w:sz="4" w:space="0" w:color="DEDEDE"/>
              <w:right w:val="single" w:sz="4" w:space="0" w:color="DEDEDE"/>
            </w:tcBorders>
            <w:shd w:val="clear" w:color="auto" w:fill="FFFFFF"/>
            <w:vAlign w:val="center"/>
            <w:hideMark/>
          </w:tcPr>
          <w:p w14:paraId="5DE8211B" w14:textId="77777777" w:rsidR="00993BDD" w:rsidRDefault="00993BDD" w:rsidP="00FB3D8F">
            <w:pPr>
              <w:rPr>
                <w:rFonts w:ascii="Arial" w:eastAsia="宋体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single" w:sz="4" w:space="0" w:color="DEDEDE"/>
              <w:left w:val="single" w:sz="4" w:space="0" w:color="DEDEDE"/>
              <w:bottom w:val="single" w:sz="4" w:space="0" w:color="DEDEDE"/>
              <w:right w:val="single" w:sz="4" w:space="0" w:color="DEDEDE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  <w:hideMark/>
          </w:tcPr>
          <w:p w14:paraId="2D4AF17C" w14:textId="77777777" w:rsidR="00993BDD" w:rsidRDefault="00993BDD" w:rsidP="00FB3D8F">
            <w:pPr>
              <w:rPr>
                <w:rFonts w:ascii="Arial" w:eastAsia="宋体" w:hAnsi="Arial" w:cs="Arial"/>
                <w:color w:val="000000"/>
                <w:sz w:val="15"/>
                <w:szCs w:val="15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avec les noms de pays masculins</w:t>
            </w:r>
          </w:p>
        </w:tc>
        <w:tc>
          <w:tcPr>
            <w:tcW w:w="0" w:type="auto"/>
            <w:tcBorders>
              <w:top w:val="single" w:sz="4" w:space="0" w:color="DEDEDE"/>
              <w:left w:val="single" w:sz="4" w:space="0" w:color="DEDEDE"/>
              <w:bottom w:val="single" w:sz="4" w:space="0" w:color="DEDEDE"/>
              <w:right w:val="single" w:sz="4" w:space="0" w:color="DEDEDE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  <w:hideMark/>
          </w:tcPr>
          <w:p w14:paraId="2F1EF25F" w14:textId="77777777" w:rsidR="00993BDD" w:rsidRDefault="00993BDD" w:rsidP="00FB3D8F">
            <w:pPr>
              <w:rPr>
                <w:rFonts w:ascii="Arial" w:eastAsia="宋体" w:hAnsi="Arial" w:cs="Arial"/>
                <w:color w:val="000000"/>
                <w:sz w:val="15"/>
                <w:szCs w:val="15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au Pérou, aux Etats-Unis</w:t>
            </w:r>
          </w:p>
        </w:tc>
      </w:tr>
      <w:tr w:rsidR="00993BDD" w14:paraId="2A94A90A" w14:textId="77777777" w:rsidTr="00FB3D8F">
        <w:tc>
          <w:tcPr>
            <w:tcW w:w="0" w:type="auto"/>
            <w:tcBorders>
              <w:top w:val="single" w:sz="4" w:space="0" w:color="DEDEDE"/>
              <w:left w:val="single" w:sz="4" w:space="0" w:color="DEDEDE"/>
              <w:bottom w:val="single" w:sz="4" w:space="0" w:color="DEDEDE"/>
              <w:right w:val="single" w:sz="4" w:space="0" w:color="DEDEDE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  <w:hideMark/>
          </w:tcPr>
          <w:p w14:paraId="5D8D60FD" w14:textId="77777777" w:rsidR="00993BDD" w:rsidRDefault="00993BDD" w:rsidP="00FB3D8F">
            <w:pPr>
              <w:jc w:val="center"/>
              <w:rPr>
                <w:rFonts w:ascii="Arial" w:eastAsia="宋体" w:hAnsi="Arial" w:cs="Arial"/>
                <w:color w:val="000000"/>
                <w:sz w:val="15"/>
                <w:szCs w:val="15"/>
              </w:rPr>
            </w:pPr>
            <w:r>
              <w:rPr>
                <w:rStyle w:val="af0"/>
                <w:rFonts w:ascii="Arial" w:hAnsi="Arial" w:cs="Arial"/>
                <w:color w:val="000000"/>
                <w:sz w:val="15"/>
                <w:szCs w:val="15"/>
              </w:rPr>
              <w:t>à côté</w:t>
            </w:r>
          </w:p>
        </w:tc>
        <w:tc>
          <w:tcPr>
            <w:tcW w:w="0" w:type="auto"/>
            <w:tcBorders>
              <w:top w:val="single" w:sz="4" w:space="0" w:color="DEDEDE"/>
              <w:left w:val="single" w:sz="4" w:space="0" w:color="DEDEDE"/>
              <w:bottom w:val="single" w:sz="4" w:space="0" w:color="DEDEDE"/>
              <w:right w:val="single" w:sz="4" w:space="0" w:color="DEDEDE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  <w:hideMark/>
          </w:tcPr>
          <w:p w14:paraId="13CEB549" w14:textId="77777777" w:rsidR="00993BDD" w:rsidRDefault="00993BDD" w:rsidP="00FB3D8F">
            <w:pPr>
              <w:rPr>
                <w:rFonts w:ascii="Arial" w:eastAsia="宋体" w:hAnsi="Arial" w:cs="Arial"/>
                <w:color w:val="000000"/>
                <w:sz w:val="15"/>
                <w:szCs w:val="15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à côté de quelque chose</w:t>
            </w:r>
          </w:p>
        </w:tc>
        <w:tc>
          <w:tcPr>
            <w:tcW w:w="0" w:type="auto"/>
            <w:tcBorders>
              <w:top w:val="single" w:sz="4" w:space="0" w:color="DEDEDE"/>
              <w:left w:val="single" w:sz="4" w:space="0" w:color="DEDEDE"/>
              <w:bottom w:val="single" w:sz="4" w:space="0" w:color="DEDEDE"/>
              <w:right w:val="single" w:sz="4" w:space="0" w:color="DEDEDE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  <w:hideMark/>
          </w:tcPr>
          <w:p w14:paraId="7C0D7028" w14:textId="77777777" w:rsidR="00993BDD" w:rsidRDefault="00993BDD" w:rsidP="00FB3D8F">
            <w:pPr>
              <w:rPr>
                <w:rFonts w:ascii="Arial" w:eastAsia="宋体" w:hAnsi="Arial" w:cs="Arial"/>
                <w:color w:val="000000"/>
                <w:sz w:val="15"/>
                <w:szCs w:val="15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Jeanne est à côté de la voiture.</w:t>
            </w:r>
          </w:p>
        </w:tc>
      </w:tr>
      <w:tr w:rsidR="00993BDD" w14:paraId="1710FA58" w14:textId="77777777" w:rsidTr="00FB3D8F">
        <w:tc>
          <w:tcPr>
            <w:tcW w:w="0" w:type="auto"/>
            <w:tcBorders>
              <w:top w:val="single" w:sz="4" w:space="0" w:color="DEDEDE"/>
              <w:left w:val="single" w:sz="4" w:space="0" w:color="DEDEDE"/>
              <w:bottom w:val="single" w:sz="4" w:space="0" w:color="DEDEDE"/>
              <w:right w:val="single" w:sz="4" w:space="0" w:color="DEDEDE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  <w:hideMark/>
          </w:tcPr>
          <w:p w14:paraId="2425BDE0" w14:textId="77777777" w:rsidR="00993BDD" w:rsidRDefault="00993BDD" w:rsidP="00FB3D8F">
            <w:pPr>
              <w:jc w:val="center"/>
              <w:rPr>
                <w:rFonts w:ascii="Arial" w:eastAsia="宋体" w:hAnsi="Arial" w:cs="Arial"/>
                <w:color w:val="000000"/>
                <w:sz w:val="15"/>
                <w:szCs w:val="15"/>
              </w:rPr>
            </w:pPr>
            <w:r>
              <w:rPr>
                <w:rStyle w:val="af0"/>
                <w:rFonts w:ascii="Arial" w:hAnsi="Arial" w:cs="Arial"/>
                <w:color w:val="000000"/>
                <w:sz w:val="15"/>
                <w:szCs w:val="15"/>
              </w:rPr>
              <w:t>à droite</w:t>
            </w:r>
          </w:p>
        </w:tc>
        <w:tc>
          <w:tcPr>
            <w:tcW w:w="0" w:type="auto"/>
            <w:tcBorders>
              <w:top w:val="single" w:sz="4" w:space="0" w:color="DEDEDE"/>
              <w:left w:val="single" w:sz="4" w:space="0" w:color="DEDEDE"/>
              <w:bottom w:val="single" w:sz="4" w:space="0" w:color="DEDEDE"/>
              <w:right w:val="single" w:sz="4" w:space="0" w:color="DEDEDE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  <w:hideMark/>
          </w:tcPr>
          <w:p w14:paraId="56F1FAAA" w14:textId="77777777" w:rsidR="00993BDD" w:rsidRDefault="00993BDD" w:rsidP="00FB3D8F">
            <w:pPr>
              <w:rPr>
                <w:rFonts w:ascii="Arial" w:eastAsia="宋体" w:hAnsi="Arial" w:cs="Arial"/>
                <w:color w:val="000000"/>
                <w:sz w:val="15"/>
                <w:szCs w:val="15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à droite de quelque chose</w:t>
            </w:r>
          </w:p>
        </w:tc>
        <w:tc>
          <w:tcPr>
            <w:tcW w:w="0" w:type="auto"/>
            <w:tcBorders>
              <w:top w:val="single" w:sz="4" w:space="0" w:color="DEDEDE"/>
              <w:left w:val="single" w:sz="4" w:space="0" w:color="DEDEDE"/>
              <w:bottom w:val="single" w:sz="4" w:space="0" w:color="DEDEDE"/>
              <w:right w:val="single" w:sz="4" w:space="0" w:color="DEDEDE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  <w:hideMark/>
          </w:tcPr>
          <w:p w14:paraId="1C2A1FC1" w14:textId="77777777" w:rsidR="00993BDD" w:rsidRDefault="00993BDD" w:rsidP="00FB3D8F">
            <w:pPr>
              <w:rPr>
                <w:rFonts w:ascii="Arial" w:eastAsia="宋体" w:hAnsi="Arial" w:cs="Arial"/>
                <w:color w:val="000000"/>
                <w:sz w:val="15"/>
                <w:szCs w:val="15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à droite de la voiture</w:t>
            </w:r>
          </w:p>
        </w:tc>
      </w:tr>
      <w:tr w:rsidR="00993BDD" w14:paraId="3BD2C890" w14:textId="77777777" w:rsidTr="00FB3D8F">
        <w:tc>
          <w:tcPr>
            <w:tcW w:w="0" w:type="auto"/>
            <w:tcBorders>
              <w:top w:val="single" w:sz="4" w:space="0" w:color="DEDEDE"/>
              <w:left w:val="single" w:sz="4" w:space="0" w:color="DEDEDE"/>
              <w:bottom w:val="single" w:sz="4" w:space="0" w:color="DEDEDE"/>
              <w:right w:val="single" w:sz="4" w:space="0" w:color="DEDEDE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  <w:hideMark/>
          </w:tcPr>
          <w:p w14:paraId="0160C389" w14:textId="77777777" w:rsidR="00993BDD" w:rsidRDefault="00993BDD" w:rsidP="00FB3D8F">
            <w:pPr>
              <w:jc w:val="center"/>
              <w:rPr>
                <w:rFonts w:ascii="Arial" w:eastAsia="宋体" w:hAnsi="Arial" w:cs="Arial"/>
                <w:color w:val="000000"/>
                <w:sz w:val="15"/>
                <w:szCs w:val="15"/>
              </w:rPr>
            </w:pPr>
            <w:r>
              <w:rPr>
                <w:rStyle w:val="af0"/>
                <w:rFonts w:ascii="Arial" w:hAnsi="Arial" w:cs="Arial"/>
                <w:color w:val="000000"/>
                <w:sz w:val="15"/>
                <w:szCs w:val="15"/>
              </w:rPr>
              <w:t>à gauche</w:t>
            </w:r>
          </w:p>
        </w:tc>
        <w:tc>
          <w:tcPr>
            <w:tcW w:w="0" w:type="auto"/>
            <w:tcBorders>
              <w:top w:val="single" w:sz="4" w:space="0" w:color="DEDEDE"/>
              <w:left w:val="single" w:sz="4" w:space="0" w:color="DEDEDE"/>
              <w:bottom w:val="single" w:sz="4" w:space="0" w:color="DEDEDE"/>
              <w:right w:val="single" w:sz="4" w:space="0" w:color="DEDEDE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  <w:hideMark/>
          </w:tcPr>
          <w:p w14:paraId="783A0FC5" w14:textId="77777777" w:rsidR="00993BDD" w:rsidRDefault="00993BDD" w:rsidP="00FB3D8F">
            <w:pPr>
              <w:rPr>
                <w:rFonts w:ascii="Arial" w:eastAsia="宋体" w:hAnsi="Arial" w:cs="Arial"/>
                <w:color w:val="000000"/>
                <w:sz w:val="15"/>
                <w:szCs w:val="15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à gauche de quelque chose</w:t>
            </w:r>
          </w:p>
        </w:tc>
        <w:tc>
          <w:tcPr>
            <w:tcW w:w="0" w:type="auto"/>
            <w:tcBorders>
              <w:top w:val="single" w:sz="4" w:space="0" w:color="DEDEDE"/>
              <w:left w:val="single" w:sz="4" w:space="0" w:color="DEDEDE"/>
              <w:bottom w:val="single" w:sz="4" w:space="0" w:color="DEDEDE"/>
              <w:right w:val="single" w:sz="4" w:space="0" w:color="DEDEDE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  <w:hideMark/>
          </w:tcPr>
          <w:p w14:paraId="667BF0D3" w14:textId="77777777" w:rsidR="00993BDD" w:rsidRDefault="00993BDD" w:rsidP="00FB3D8F">
            <w:pPr>
              <w:rPr>
                <w:rFonts w:ascii="Arial" w:eastAsia="宋体" w:hAnsi="Arial" w:cs="Arial"/>
                <w:color w:val="000000"/>
                <w:sz w:val="15"/>
                <w:szCs w:val="15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à gauche de la voiture</w:t>
            </w:r>
          </w:p>
        </w:tc>
      </w:tr>
      <w:tr w:rsidR="00993BDD" w14:paraId="6CC2A17E" w14:textId="77777777" w:rsidTr="00FB3D8F">
        <w:tc>
          <w:tcPr>
            <w:tcW w:w="0" w:type="auto"/>
            <w:tcBorders>
              <w:top w:val="single" w:sz="4" w:space="0" w:color="DEDEDE"/>
              <w:left w:val="single" w:sz="4" w:space="0" w:color="DEDEDE"/>
              <w:bottom w:val="single" w:sz="4" w:space="0" w:color="DEDEDE"/>
              <w:right w:val="single" w:sz="4" w:space="0" w:color="DEDEDE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  <w:hideMark/>
          </w:tcPr>
          <w:p w14:paraId="20650419" w14:textId="77777777" w:rsidR="00993BDD" w:rsidRDefault="00993BDD" w:rsidP="00FB3D8F">
            <w:pPr>
              <w:jc w:val="center"/>
              <w:rPr>
                <w:rFonts w:ascii="Arial" w:eastAsia="宋体" w:hAnsi="Arial" w:cs="Arial"/>
                <w:color w:val="000000"/>
                <w:sz w:val="15"/>
                <w:szCs w:val="15"/>
              </w:rPr>
            </w:pPr>
            <w:r>
              <w:rPr>
                <w:rStyle w:val="af0"/>
                <w:rFonts w:ascii="Arial" w:hAnsi="Arial" w:cs="Arial"/>
                <w:color w:val="000000"/>
                <w:sz w:val="15"/>
                <w:szCs w:val="15"/>
              </w:rPr>
              <w:t>au-delà</w:t>
            </w:r>
          </w:p>
        </w:tc>
        <w:tc>
          <w:tcPr>
            <w:tcW w:w="0" w:type="auto"/>
            <w:tcBorders>
              <w:top w:val="single" w:sz="4" w:space="0" w:color="DEDEDE"/>
              <w:left w:val="single" w:sz="4" w:space="0" w:color="DEDEDE"/>
              <w:bottom w:val="single" w:sz="4" w:space="0" w:color="DEDEDE"/>
              <w:right w:val="single" w:sz="4" w:space="0" w:color="DEDEDE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  <w:hideMark/>
          </w:tcPr>
          <w:p w14:paraId="5E5AE701" w14:textId="77777777" w:rsidR="00993BDD" w:rsidRDefault="00993BDD" w:rsidP="00FB3D8F">
            <w:pPr>
              <w:rPr>
                <w:rFonts w:ascii="Arial" w:eastAsia="宋体" w:hAnsi="Arial" w:cs="Arial"/>
                <w:color w:val="000000"/>
                <w:sz w:val="15"/>
                <w:szCs w:val="15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au-delà de quelque chose</w:t>
            </w:r>
          </w:p>
        </w:tc>
        <w:tc>
          <w:tcPr>
            <w:tcW w:w="0" w:type="auto"/>
            <w:tcBorders>
              <w:top w:val="single" w:sz="4" w:space="0" w:color="DEDEDE"/>
              <w:left w:val="single" w:sz="4" w:space="0" w:color="DEDEDE"/>
              <w:bottom w:val="single" w:sz="4" w:space="0" w:color="DEDEDE"/>
              <w:right w:val="single" w:sz="4" w:space="0" w:color="DEDEDE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  <w:hideMark/>
          </w:tcPr>
          <w:p w14:paraId="605D0CD8" w14:textId="77777777" w:rsidR="00993BDD" w:rsidRDefault="00993BDD" w:rsidP="00FB3D8F">
            <w:pPr>
              <w:rPr>
                <w:rFonts w:ascii="Arial" w:eastAsia="宋体" w:hAnsi="Arial" w:cs="Arial"/>
                <w:color w:val="000000"/>
                <w:sz w:val="15"/>
                <w:szCs w:val="15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au-delà des montagnes</w:t>
            </w:r>
          </w:p>
        </w:tc>
      </w:tr>
      <w:tr w:rsidR="00993BDD" w14:paraId="395C27EC" w14:textId="77777777" w:rsidTr="00FB3D8F">
        <w:tc>
          <w:tcPr>
            <w:tcW w:w="0" w:type="auto"/>
            <w:tcBorders>
              <w:top w:val="single" w:sz="4" w:space="0" w:color="DEDEDE"/>
              <w:left w:val="single" w:sz="4" w:space="0" w:color="DEDEDE"/>
              <w:bottom w:val="single" w:sz="4" w:space="0" w:color="DEDEDE"/>
              <w:right w:val="single" w:sz="4" w:space="0" w:color="DEDEDE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  <w:hideMark/>
          </w:tcPr>
          <w:p w14:paraId="01BA559D" w14:textId="77777777" w:rsidR="00993BDD" w:rsidRDefault="00993BDD" w:rsidP="00FB3D8F">
            <w:pPr>
              <w:jc w:val="center"/>
              <w:rPr>
                <w:rFonts w:ascii="Arial" w:eastAsia="宋体" w:hAnsi="Arial" w:cs="Arial"/>
                <w:color w:val="000000"/>
                <w:sz w:val="15"/>
                <w:szCs w:val="15"/>
              </w:rPr>
            </w:pPr>
            <w:r>
              <w:rPr>
                <w:rStyle w:val="af0"/>
                <w:rFonts w:ascii="Arial" w:hAnsi="Arial" w:cs="Arial"/>
                <w:color w:val="000000"/>
                <w:sz w:val="15"/>
                <w:szCs w:val="15"/>
              </w:rPr>
              <w:t>au-dessous</w:t>
            </w:r>
          </w:p>
        </w:tc>
        <w:tc>
          <w:tcPr>
            <w:tcW w:w="0" w:type="auto"/>
            <w:tcBorders>
              <w:top w:val="single" w:sz="4" w:space="0" w:color="DEDEDE"/>
              <w:left w:val="single" w:sz="4" w:space="0" w:color="DEDEDE"/>
              <w:bottom w:val="single" w:sz="4" w:space="0" w:color="DEDEDE"/>
              <w:right w:val="single" w:sz="4" w:space="0" w:color="DEDEDE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  <w:hideMark/>
          </w:tcPr>
          <w:p w14:paraId="64731ECE" w14:textId="77777777" w:rsidR="00993BDD" w:rsidRDefault="00993BDD" w:rsidP="00FB3D8F">
            <w:pPr>
              <w:rPr>
                <w:rFonts w:ascii="Arial" w:eastAsia="宋体" w:hAnsi="Arial" w:cs="Arial"/>
                <w:color w:val="000000"/>
                <w:sz w:val="15"/>
                <w:szCs w:val="15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au-dessous de quelque chose</w:t>
            </w:r>
          </w:p>
        </w:tc>
        <w:tc>
          <w:tcPr>
            <w:tcW w:w="0" w:type="auto"/>
            <w:tcBorders>
              <w:top w:val="single" w:sz="4" w:space="0" w:color="DEDEDE"/>
              <w:left w:val="single" w:sz="4" w:space="0" w:color="DEDEDE"/>
              <w:bottom w:val="single" w:sz="4" w:space="0" w:color="DEDEDE"/>
              <w:right w:val="single" w:sz="4" w:space="0" w:color="DEDEDE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  <w:hideMark/>
          </w:tcPr>
          <w:p w14:paraId="2F71BC93" w14:textId="77777777" w:rsidR="00993BDD" w:rsidRDefault="00993BDD" w:rsidP="00FB3D8F">
            <w:pPr>
              <w:rPr>
                <w:rFonts w:ascii="Arial" w:eastAsia="宋体" w:hAnsi="Arial" w:cs="Arial"/>
                <w:color w:val="000000"/>
                <w:sz w:val="15"/>
                <w:szCs w:val="15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au-dessous de la voiture</w:t>
            </w:r>
          </w:p>
        </w:tc>
      </w:tr>
      <w:tr w:rsidR="00993BDD" w14:paraId="4AED751E" w14:textId="77777777" w:rsidTr="00FB3D8F">
        <w:tc>
          <w:tcPr>
            <w:tcW w:w="0" w:type="auto"/>
            <w:tcBorders>
              <w:top w:val="single" w:sz="4" w:space="0" w:color="DEDEDE"/>
              <w:left w:val="single" w:sz="4" w:space="0" w:color="DEDEDE"/>
              <w:bottom w:val="single" w:sz="4" w:space="0" w:color="DEDEDE"/>
              <w:right w:val="single" w:sz="4" w:space="0" w:color="DEDEDE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  <w:hideMark/>
          </w:tcPr>
          <w:p w14:paraId="1F745E61" w14:textId="77777777" w:rsidR="00993BDD" w:rsidRDefault="00993BDD" w:rsidP="00FB3D8F">
            <w:pPr>
              <w:jc w:val="center"/>
              <w:rPr>
                <w:rFonts w:ascii="Arial" w:eastAsia="宋体" w:hAnsi="Arial" w:cs="Arial"/>
                <w:color w:val="000000"/>
                <w:sz w:val="15"/>
                <w:szCs w:val="15"/>
              </w:rPr>
            </w:pPr>
            <w:r>
              <w:rPr>
                <w:rStyle w:val="af0"/>
                <w:rFonts w:ascii="Arial" w:hAnsi="Arial" w:cs="Arial"/>
                <w:color w:val="000000"/>
                <w:sz w:val="15"/>
                <w:szCs w:val="15"/>
              </w:rPr>
              <w:t>au-dessus</w:t>
            </w:r>
          </w:p>
        </w:tc>
        <w:tc>
          <w:tcPr>
            <w:tcW w:w="0" w:type="auto"/>
            <w:tcBorders>
              <w:top w:val="single" w:sz="4" w:space="0" w:color="DEDEDE"/>
              <w:left w:val="single" w:sz="4" w:space="0" w:color="DEDEDE"/>
              <w:bottom w:val="single" w:sz="4" w:space="0" w:color="DEDEDE"/>
              <w:right w:val="single" w:sz="4" w:space="0" w:color="DEDEDE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  <w:hideMark/>
          </w:tcPr>
          <w:p w14:paraId="4E557A51" w14:textId="77777777" w:rsidR="00993BDD" w:rsidRDefault="00993BDD" w:rsidP="00FB3D8F">
            <w:pPr>
              <w:rPr>
                <w:rFonts w:ascii="Arial" w:eastAsia="宋体" w:hAnsi="Arial" w:cs="Arial"/>
                <w:color w:val="000000"/>
                <w:sz w:val="15"/>
                <w:szCs w:val="15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au-dessus de quelque chose</w:t>
            </w:r>
          </w:p>
        </w:tc>
        <w:tc>
          <w:tcPr>
            <w:tcW w:w="0" w:type="auto"/>
            <w:tcBorders>
              <w:top w:val="single" w:sz="4" w:space="0" w:color="DEDEDE"/>
              <w:left w:val="single" w:sz="4" w:space="0" w:color="DEDEDE"/>
              <w:bottom w:val="single" w:sz="4" w:space="0" w:color="DEDEDE"/>
              <w:right w:val="single" w:sz="4" w:space="0" w:color="DEDEDE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  <w:hideMark/>
          </w:tcPr>
          <w:p w14:paraId="40424F6A" w14:textId="77777777" w:rsidR="00993BDD" w:rsidRDefault="00993BDD" w:rsidP="00FB3D8F">
            <w:pPr>
              <w:rPr>
                <w:rFonts w:ascii="Arial" w:eastAsia="宋体" w:hAnsi="Arial" w:cs="Arial"/>
                <w:color w:val="000000"/>
                <w:sz w:val="15"/>
                <w:szCs w:val="15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au-dessus de la voiture</w:t>
            </w:r>
          </w:p>
        </w:tc>
      </w:tr>
      <w:tr w:rsidR="00993BDD" w14:paraId="41F9CCD9" w14:textId="77777777" w:rsidTr="00FB3D8F">
        <w:tc>
          <w:tcPr>
            <w:tcW w:w="0" w:type="auto"/>
            <w:vMerge w:val="restart"/>
            <w:tcBorders>
              <w:top w:val="single" w:sz="4" w:space="0" w:color="DEDEDE"/>
              <w:left w:val="single" w:sz="4" w:space="0" w:color="DEDEDE"/>
              <w:bottom w:val="single" w:sz="4" w:space="0" w:color="DEDEDE"/>
              <w:right w:val="single" w:sz="4" w:space="0" w:color="DEDEDE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  <w:hideMark/>
          </w:tcPr>
          <w:p w14:paraId="12B2D10D" w14:textId="77777777" w:rsidR="00993BDD" w:rsidRDefault="00993BDD" w:rsidP="00FB3D8F">
            <w:pPr>
              <w:jc w:val="center"/>
              <w:rPr>
                <w:rFonts w:ascii="Arial" w:eastAsia="宋体" w:hAnsi="Arial" w:cs="Arial"/>
                <w:color w:val="000000"/>
                <w:sz w:val="15"/>
                <w:szCs w:val="15"/>
              </w:rPr>
            </w:pPr>
            <w:r>
              <w:rPr>
                <w:rStyle w:val="af0"/>
                <w:rFonts w:ascii="Arial" w:hAnsi="Arial" w:cs="Arial"/>
                <w:color w:val="000000"/>
                <w:sz w:val="15"/>
                <w:szCs w:val="15"/>
              </w:rPr>
              <w:t>à travers</w:t>
            </w:r>
          </w:p>
        </w:tc>
        <w:tc>
          <w:tcPr>
            <w:tcW w:w="0" w:type="auto"/>
            <w:vMerge w:val="restart"/>
            <w:tcBorders>
              <w:top w:val="single" w:sz="4" w:space="0" w:color="DEDEDE"/>
              <w:left w:val="single" w:sz="4" w:space="0" w:color="DEDEDE"/>
              <w:bottom w:val="single" w:sz="4" w:space="0" w:color="DEDEDE"/>
              <w:right w:val="single" w:sz="4" w:space="0" w:color="DEDEDE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  <w:hideMark/>
          </w:tcPr>
          <w:p w14:paraId="710A8855" w14:textId="77777777" w:rsidR="00993BDD" w:rsidRDefault="00993BDD" w:rsidP="00FB3D8F">
            <w:pPr>
              <w:rPr>
                <w:rFonts w:ascii="Arial" w:eastAsia="宋体" w:hAnsi="Arial" w:cs="Arial"/>
                <w:color w:val="000000"/>
                <w:sz w:val="15"/>
                <w:szCs w:val="15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à travers quelque chose</w:t>
            </w:r>
          </w:p>
        </w:tc>
        <w:tc>
          <w:tcPr>
            <w:tcW w:w="0" w:type="auto"/>
            <w:tcBorders>
              <w:top w:val="single" w:sz="4" w:space="0" w:color="DEDEDE"/>
              <w:left w:val="single" w:sz="4" w:space="0" w:color="DEDEDE"/>
              <w:bottom w:val="single" w:sz="4" w:space="0" w:color="DEDEDE"/>
              <w:right w:val="single" w:sz="4" w:space="0" w:color="DEDEDE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  <w:hideMark/>
          </w:tcPr>
          <w:p w14:paraId="3C1D0FF4" w14:textId="77777777" w:rsidR="00993BDD" w:rsidRDefault="00993BDD" w:rsidP="00FB3D8F">
            <w:pPr>
              <w:rPr>
                <w:rFonts w:ascii="Arial" w:eastAsia="宋体" w:hAnsi="Arial" w:cs="Arial"/>
                <w:color w:val="000000"/>
                <w:sz w:val="15"/>
                <w:szCs w:val="15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à travers la porte</w:t>
            </w:r>
          </w:p>
        </w:tc>
      </w:tr>
      <w:tr w:rsidR="00993BDD" w14:paraId="3AD3D933" w14:textId="77777777" w:rsidTr="00FB3D8F">
        <w:tc>
          <w:tcPr>
            <w:tcW w:w="0" w:type="auto"/>
            <w:vMerge/>
            <w:tcBorders>
              <w:top w:val="single" w:sz="4" w:space="0" w:color="DEDEDE"/>
              <w:left w:val="single" w:sz="4" w:space="0" w:color="DEDEDE"/>
              <w:bottom w:val="single" w:sz="4" w:space="0" w:color="DEDEDE"/>
              <w:right w:val="single" w:sz="4" w:space="0" w:color="DEDEDE"/>
            </w:tcBorders>
            <w:shd w:val="clear" w:color="auto" w:fill="FFFFFF"/>
            <w:vAlign w:val="center"/>
            <w:hideMark/>
          </w:tcPr>
          <w:p w14:paraId="27346611" w14:textId="77777777" w:rsidR="00993BDD" w:rsidRDefault="00993BDD" w:rsidP="00FB3D8F">
            <w:pPr>
              <w:rPr>
                <w:rFonts w:ascii="Arial" w:eastAsia="宋体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0" w:type="auto"/>
            <w:vMerge/>
            <w:tcBorders>
              <w:top w:val="single" w:sz="4" w:space="0" w:color="DEDEDE"/>
              <w:left w:val="single" w:sz="4" w:space="0" w:color="DEDEDE"/>
              <w:bottom w:val="single" w:sz="4" w:space="0" w:color="DEDEDE"/>
              <w:right w:val="single" w:sz="4" w:space="0" w:color="DEDEDE"/>
            </w:tcBorders>
            <w:shd w:val="clear" w:color="auto" w:fill="FFFFFF"/>
            <w:vAlign w:val="center"/>
            <w:hideMark/>
          </w:tcPr>
          <w:p w14:paraId="203C6DB9" w14:textId="77777777" w:rsidR="00993BDD" w:rsidRDefault="00993BDD" w:rsidP="00FB3D8F">
            <w:pPr>
              <w:rPr>
                <w:rFonts w:ascii="Arial" w:eastAsia="宋体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single" w:sz="4" w:space="0" w:color="DEDEDE"/>
              <w:left w:val="single" w:sz="4" w:space="0" w:color="DEDEDE"/>
              <w:bottom w:val="single" w:sz="4" w:space="0" w:color="DEDEDE"/>
              <w:right w:val="single" w:sz="4" w:space="0" w:color="DEDEDE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  <w:hideMark/>
          </w:tcPr>
          <w:p w14:paraId="494A19FD" w14:textId="77777777" w:rsidR="00993BDD" w:rsidRDefault="00993BDD" w:rsidP="00FB3D8F">
            <w:pPr>
              <w:rPr>
                <w:rFonts w:ascii="Arial" w:eastAsia="宋体" w:hAnsi="Arial" w:cs="Arial"/>
                <w:color w:val="000000"/>
                <w:sz w:val="15"/>
                <w:szCs w:val="15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à travers la France</w:t>
            </w:r>
          </w:p>
        </w:tc>
      </w:tr>
      <w:tr w:rsidR="00993BDD" w14:paraId="03456F9D" w14:textId="77777777" w:rsidTr="00FB3D8F">
        <w:tc>
          <w:tcPr>
            <w:tcW w:w="0" w:type="auto"/>
            <w:vMerge w:val="restart"/>
            <w:tcBorders>
              <w:top w:val="single" w:sz="4" w:space="0" w:color="DEDEDE"/>
              <w:left w:val="single" w:sz="4" w:space="0" w:color="DEDEDE"/>
              <w:bottom w:val="single" w:sz="4" w:space="0" w:color="DEDEDE"/>
              <w:right w:val="single" w:sz="4" w:space="0" w:color="DEDEDE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  <w:hideMark/>
          </w:tcPr>
          <w:p w14:paraId="6C404EA5" w14:textId="77777777" w:rsidR="00993BDD" w:rsidRDefault="00993BDD" w:rsidP="00FB3D8F">
            <w:pPr>
              <w:jc w:val="center"/>
              <w:rPr>
                <w:rFonts w:ascii="Arial" w:eastAsia="宋体" w:hAnsi="Arial" w:cs="Arial"/>
                <w:color w:val="000000"/>
                <w:sz w:val="15"/>
                <w:szCs w:val="15"/>
              </w:rPr>
            </w:pPr>
            <w:r>
              <w:rPr>
                <w:rStyle w:val="af0"/>
                <w:rFonts w:ascii="Arial" w:hAnsi="Arial" w:cs="Arial"/>
                <w:color w:val="000000"/>
                <w:sz w:val="15"/>
                <w:szCs w:val="15"/>
              </w:rPr>
              <w:t>chez</w:t>
            </w:r>
          </w:p>
        </w:tc>
        <w:tc>
          <w:tcPr>
            <w:tcW w:w="0" w:type="auto"/>
            <w:tcBorders>
              <w:top w:val="single" w:sz="4" w:space="0" w:color="DEDEDE"/>
              <w:left w:val="single" w:sz="4" w:space="0" w:color="DEDEDE"/>
              <w:bottom w:val="single" w:sz="4" w:space="0" w:color="DEDEDE"/>
              <w:right w:val="single" w:sz="4" w:space="0" w:color="DEDEDE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  <w:hideMark/>
          </w:tcPr>
          <w:p w14:paraId="7A15F6F7" w14:textId="77777777" w:rsidR="00993BDD" w:rsidRDefault="00993BDD" w:rsidP="00FB3D8F">
            <w:pPr>
              <w:rPr>
                <w:rFonts w:ascii="Arial" w:eastAsia="宋体" w:hAnsi="Arial" w:cs="Arial"/>
                <w:color w:val="000000"/>
                <w:sz w:val="15"/>
                <w:szCs w:val="15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chez une personne</w:t>
            </w:r>
          </w:p>
        </w:tc>
        <w:tc>
          <w:tcPr>
            <w:tcW w:w="0" w:type="auto"/>
            <w:tcBorders>
              <w:top w:val="single" w:sz="4" w:space="0" w:color="DEDEDE"/>
              <w:left w:val="single" w:sz="4" w:space="0" w:color="DEDEDE"/>
              <w:bottom w:val="single" w:sz="4" w:space="0" w:color="DEDEDE"/>
              <w:right w:val="single" w:sz="4" w:space="0" w:color="DEDEDE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  <w:hideMark/>
          </w:tcPr>
          <w:p w14:paraId="37B058A4" w14:textId="77777777" w:rsidR="00993BDD" w:rsidRDefault="00993BDD" w:rsidP="00FB3D8F">
            <w:pPr>
              <w:rPr>
                <w:rFonts w:ascii="Arial" w:eastAsia="宋体" w:hAnsi="Arial" w:cs="Arial"/>
                <w:color w:val="000000"/>
                <w:sz w:val="15"/>
                <w:szCs w:val="15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chez Christophe</w:t>
            </w:r>
          </w:p>
        </w:tc>
      </w:tr>
      <w:tr w:rsidR="00993BDD" w14:paraId="2B8F0A9C" w14:textId="77777777" w:rsidTr="00FB3D8F">
        <w:tc>
          <w:tcPr>
            <w:tcW w:w="0" w:type="auto"/>
            <w:vMerge/>
            <w:tcBorders>
              <w:top w:val="single" w:sz="4" w:space="0" w:color="DEDEDE"/>
              <w:left w:val="single" w:sz="4" w:space="0" w:color="DEDEDE"/>
              <w:bottom w:val="single" w:sz="4" w:space="0" w:color="DEDEDE"/>
              <w:right w:val="single" w:sz="4" w:space="0" w:color="DEDEDE"/>
            </w:tcBorders>
            <w:shd w:val="clear" w:color="auto" w:fill="FFFFFF"/>
            <w:vAlign w:val="center"/>
            <w:hideMark/>
          </w:tcPr>
          <w:p w14:paraId="19D779F5" w14:textId="77777777" w:rsidR="00993BDD" w:rsidRDefault="00993BDD" w:rsidP="00FB3D8F">
            <w:pPr>
              <w:rPr>
                <w:rFonts w:ascii="Arial" w:eastAsia="宋体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single" w:sz="4" w:space="0" w:color="DEDEDE"/>
              <w:left w:val="single" w:sz="4" w:space="0" w:color="DEDEDE"/>
              <w:bottom w:val="single" w:sz="4" w:space="0" w:color="DEDEDE"/>
              <w:right w:val="single" w:sz="4" w:space="0" w:color="DEDEDE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  <w:hideMark/>
          </w:tcPr>
          <w:p w14:paraId="7A6E6E04" w14:textId="77777777" w:rsidR="00993BDD" w:rsidRDefault="00993BDD" w:rsidP="00FB3D8F">
            <w:pPr>
              <w:rPr>
                <w:rFonts w:ascii="Arial" w:eastAsia="宋体" w:hAnsi="Arial" w:cs="Arial"/>
                <w:color w:val="000000"/>
                <w:sz w:val="15"/>
                <w:szCs w:val="15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chez un commerçant</w:t>
            </w:r>
          </w:p>
        </w:tc>
        <w:tc>
          <w:tcPr>
            <w:tcW w:w="0" w:type="auto"/>
            <w:tcBorders>
              <w:top w:val="single" w:sz="4" w:space="0" w:color="DEDEDE"/>
              <w:left w:val="single" w:sz="4" w:space="0" w:color="DEDEDE"/>
              <w:bottom w:val="single" w:sz="4" w:space="0" w:color="DEDEDE"/>
              <w:right w:val="single" w:sz="4" w:space="0" w:color="DEDEDE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  <w:hideMark/>
          </w:tcPr>
          <w:p w14:paraId="797F8144" w14:textId="77777777" w:rsidR="00993BDD" w:rsidRDefault="00993BDD" w:rsidP="00FB3D8F">
            <w:pPr>
              <w:rPr>
                <w:rFonts w:ascii="Arial" w:eastAsia="宋体" w:hAnsi="Arial" w:cs="Arial"/>
                <w:color w:val="000000"/>
                <w:sz w:val="15"/>
                <w:szCs w:val="15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chez le coiffeur, chez le fleuriste</w:t>
            </w:r>
          </w:p>
        </w:tc>
      </w:tr>
      <w:tr w:rsidR="00993BDD" w14:paraId="0F5E4D13" w14:textId="77777777" w:rsidTr="00FB3D8F">
        <w:tc>
          <w:tcPr>
            <w:tcW w:w="0" w:type="auto"/>
            <w:tcBorders>
              <w:top w:val="single" w:sz="4" w:space="0" w:color="DEDEDE"/>
              <w:left w:val="single" w:sz="4" w:space="0" w:color="DEDEDE"/>
              <w:bottom w:val="single" w:sz="4" w:space="0" w:color="DEDEDE"/>
              <w:right w:val="single" w:sz="4" w:space="0" w:color="DEDEDE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  <w:hideMark/>
          </w:tcPr>
          <w:p w14:paraId="2996D4B8" w14:textId="77777777" w:rsidR="00993BDD" w:rsidRDefault="00993BDD" w:rsidP="00FB3D8F">
            <w:pPr>
              <w:jc w:val="center"/>
              <w:rPr>
                <w:rFonts w:ascii="Arial" w:eastAsia="宋体" w:hAnsi="Arial" w:cs="Arial"/>
                <w:color w:val="000000"/>
                <w:sz w:val="15"/>
                <w:szCs w:val="15"/>
              </w:rPr>
            </w:pPr>
            <w:r>
              <w:rPr>
                <w:rStyle w:val="af0"/>
                <w:rFonts w:ascii="Arial" w:hAnsi="Arial" w:cs="Arial"/>
                <w:color w:val="000000"/>
                <w:sz w:val="15"/>
                <w:szCs w:val="15"/>
              </w:rPr>
              <w:t>contre</w:t>
            </w:r>
          </w:p>
        </w:tc>
        <w:tc>
          <w:tcPr>
            <w:tcW w:w="0" w:type="auto"/>
            <w:tcBorders>
              <w:top w:val="single" w:sz="4" w:space="0" w:color="DEDEDE"/>
              <w:left w:val="single" w:sz="4" w:space="0" w:color="DEDEDE"/>
              <w:bottom w:val="single" w:sz="4" w:space="0" w:color="DEDEDE"/>
              <w:right w:val="single" w:sz="4" w:space="0" w:color="DEDEDE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  <w:hideMark/>
          </w:tcPr>
          <w:p w14:paraId="1A6B6CB7" w14:textId="77777777" w:rsidR="00993BDD" w:rsidRDefault="00993BDD" w:rsidP="00FB3D8F">
            <w:pPr>
              <w:rPr>
                <w:rFonts w:ascii="Arial" w:eastAsia="宋体" w:hAnsi="Arial" w:cs="Arial"/>
                <w:color w:val="000000"/>
                <w:sz w:val="15"/>
                <w:szCs w:val="15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contre quelque chose</w:t>
            </w:r>
          </w:p>
        </w:tc>
        <w:tc>
          <w:tcPr>
            <w:tcW w:w="0" w:type="auto"/>
            <w:tcBorders>
              <w:top w:val="single" w:sz="4" w:space="0" w:color="DEDEDE"/>
              <w:left w:val="single" w:sz="4" w:space="0" w:color="DEDEDE"/>
              <w:bottom w:val="single" w:sz="4" w:space="0" w:color="DEDEDE"/>
              <w:right w:val="single" w:sz="4" w:space="0" w:color="DEDEDE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  <w:hideMark/>
          </w:tcPr>
          <w:p w14:paraId="2636621A" w14:textId="77777777" w:rsidR="00993BDD" w:rsidRDefault="00993BDD" w:rsidP="00FB3D8F">
            <w:pPr>
              <w:rPr>
                <w:rFonts w:ascii="Arial" w:eastAsia="宋体" w:hAnsi="Arial" w:cs="Arial"/>
                <w:color w:val="000000"/>
                <w:sz w:val="15"/>
                <w:szCs w:val="15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contre la voiture</w:t>
            </w:r>
          </w:p>
        </w:tc>
      </w:tr>
      <w:tr w:rsidR="00993BDD" w14:paraId="0F7E7127" w14:textId="77777777" w:rsidTr="00FB3D8F">
        <w:tc>
          <w:tcPr>
            <w:tcW w:w="0" w:type="auto"/>
            <w:vMerge w:val="restart"/>
            <w:tcBorders>
              <w:top w:val="single" w:sz="4" w:space="0" w:color="DEDEDE"/>
              <w:left w:val="single" w:sz="4" w:space="0" w:color="DEDEDE"/>
              <w:bottom w:val="single" w:sz="4" w:space="0" w:color="DEDEDE"/>
              <w:right w:val="single" w:sz="4" w:space="0" w:color="DEDEDE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  <w:hideMark/>
          </w:tcPr>
          <w:p w14:paraId="2FBF8C46" w14:textId="77777777" w:rsidR="00993BDD" w:rsidRDefault="00993BDD" w:rsidP="00FB3D8F">
            <w:pPr>
              <w:jc w:val="center"/>
              <w:rPr>
                <w:rFonts w:ascii="Arial" w:eastAsia="宋体" w:hAnsi="Arial" w:cs="Arial"/>
                <w:color w:val="000000"/>
                <w:sz w:val="15"/>
                <w:szCs w:val="15"/>
              </w:rPr>
            </w:pPr>
            <w:r>
              <w:rPr>
                <w:rStyle w:val="af0"/>
                <w:rFonts w:ascii="Arial" w:hAnsi="Arial" w:cs="Arial"/>
                <w:color w:val="000000"/>
                <w:sz w:val="15"/>
                <w:szCs w:val="15"/>
              </w:rPr>
              <w:t>dans</w:t>
            </w:r>
          </w:p>
        </w:tc>
        <w:tc>
          <w:tcPr>
            <w:tcW w:w="0" w:type="auto"/>
            <w:tcBorders>
              <w:top w:val="single" w:sz="4" w:space="0" w:color="DEDEDE"/>
              <w:left w:val="single" w:sz="4" w:space="0" w:color="DEDEDE"/>
              <w:bottom w:val="single" w:sz="4" w:space="0" w:color="DEDEDE"/>
              <w:right w:val="single" w:sz="4" w:space="0" w:color="DEDEDE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  <w:hideMark/>
          </w:tcPr>
          <w:p w14:paraId="62752003" w14:textId="77777777" w:rsidR="00993BDD" w:rsidRDefault="00993BDD" w:rsidP="00FB3D8F">
            <w:pPr>
              <w:rPr>
                <w:rFonts w:ascii="Arial" w:eastAsia="宋体" w:hAnsi="Arial" w:cs="Arial"/>
                <w:color w:val="000000"/>
                <w:sz w:val="15"/>
                <w:szCs w:val="15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avec les pièces, les bâtiments, les rues, les villes et les pays</w:t>
            </w:r>
          </w:p>
        </w:tc>
        <w:tc>
          <w:tcPr>
            <w:tcW w:w="0" w:type="auto"/>
            <w:tcBorders>
              <w:top w:val="single" w:sz="4" w:space="0" w:color="DEDEDE"/>
              <w:left w:val="single" w:sz="4" w:space="0" w:color="DEDEDE"/>
              <w:bottom w:val="single" w:sz="4" w:space="0" w:color="DEDEDE"/>
              <w:right w:val="single" w:sz="4" w:space="0" w:color="DEDEDE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  <w:hideMark/>
          </w:tcPr>
          <w:p w14:paraId="4259F0FA" w14:textId="77777777" w:rsidR="00993BDD" w:rsidRDefault="00993BDD" w:rsidP="00FB3D8F">
            <w:pPr>
              <w:rPr>
                <w:rFonts w:ascii="Arial" w:eastAsia="宋体" w:hAnsi="Arial" w:cs="Arial"/>
                <w:color w:val="000000"/>
                <w:sz w:val="15"/>
                <w:szCs w:val="15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dans la ville</w:t>
            </w:r>
          </w:p>
        </w:tc>
      </w:tr>
      <w:tr w:rsidR="00993BDD" w14:paraId="11F13DCA" w14:textId="77777777" w:rsidTr="00FB3D8F">
        <w:tc>
          <w:tcPr>
            <w:tcW w:w="0" w:type="auto"/>
            <w:vMerge/>
            <w:tcBorders>
              <w:top w:val="single" w:sz="4" w:space="0" w:color="DEDEDE"/>
              <w:left w:val="single" w:sz="4" w:space="0" w:color="DEDEDE"/>
              <w:bottom w:val="single" w:sz="4" w:space="0" w:color="DEDEDE"/>
              <w:right w:val="single" w:sz="4" w:space="0" w:color="DEDEDE"/>
            </w:tcBorders>
            <w:shd w:val="clear" w:color="auto" w:fill="FFFFFF"/>
            <w:vAlign w:val="center"/>
            <w:hideMark/>
          </w:tcPr>
          <w:p w14:paraId="00C79FD7" w14:textId="77777777" w:rsidR="00993BDD" w:rsidRDefault="00993BDD" w:rsidP="00FB3D8F">
            <w:pPr>
              <w:rPr>
                <w:rFonts w:ascii="Arial" w:eastAsia="宋体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single" w:sz="4" w:space="0" w:color="DEDEDE"/>
              <w:left w:val="single" w:sz="4" w:space="0" w:color="DEDEDE"/>
              <w:bottom w:val="single" w:sz="4" w:space="0" w:color="DEDEDE"/>
              <w:right w:val="single" w:sz="4" w:space="0" w:color="DEDEDE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  <w:hideMark/>
          </w:tcPr>
          <w:p w14:paraId="054BB734" w14:textId="77777777" w:rsidR="00993BDD" w:rsidRDefault="00993BDD" w:rsidP="00FB3D8F">
            <w:pPr>
              <w:rPr>
                <w:rFonts w:ascii="Arial" w:eastAsia="宋体" w:hAnsi="Arial" w:cs="Arial"/>
                <w:color w:val="000000"/>
                <w:sz w:val="15"/>
                <w:szCs w:val="15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avec les livres, les journaux</w:t>
            </w:r>
          </w:p>
        </w:tc>
        <w:tc>
          <w:tcPr>
            <w:tcW w:w="0" w:type="auto"/>
            <w:tcBorders>
              <w:top w:val="single" w:sz="4" w:space="0" w:color="DEDEDE"/>
              <w:left w:val="single" w:sz="4" w:space="0" w:color="DEDEDE"/>
              <w:bottom w:val="single" w:sz="4" w:space="0" w:color="DEDEDE"/>
              <w:right w:val="single" w:sz="4" w:space="0" w:color="DEDEDE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  <w:hideMark/>
          </w:tcPr>
          <w:p w14:paraId="44BFECEE" w14:textId="77777777" w:rsidR="00993BDD" w:rsidRDefault="00993BDD" w:rsidP="00FB3D8F">
            <w:pPr>
              <w:rPr>
                <w:rFonts w:ascii="Arial" w:eastAsia="宋体" w:hAnsi="Arial" w:cs="Arial"/>
                <w:color w:val="000000"/>
                <w:sz w:val="15"/>
                <w:szCs w:val="15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dans le livre</w:t>
            </w:r>
          </w:p>
        </w:tc>
      </w:tr>
      <w:tr w:rsidR="00993BDD" w14:paraId="39DA654E" w14:textId="77777777" w:rsidTr="00FB3D8F">
        <w:tc>
          <w:tcPr>
            <w:tcW w:w="0" w:type="auto"/>
            <w:vMerge/>
            <w:tcBorders>
              <w:top w:val="single" w:sz="4" w:space="0" w:color="DEDEDE"/>
              <w:left w:val="single" w:sz="4" w:space="0" w:color="DEDEDE"/>
              <w:bottom w:val="single" w:sz="4" w:space="0" w:color="DEDEDE"/>
              <w:right w:val="single" w:sz="4" w:space="0" w:color="DEDEDE"/>
            </w:tcBorders>
            <w:shd w:val="clear" w:color="auto" w:fill="FFFFFF"/>
            <w:vAlign w:val="center"/>
            <w:hideMark/>
          </w:tcPr>
          <w:p w14:paraId="6EDC2202" w14:textId="77777777" w:rsidR="00993BDD" w:rsidRDefault="00993BDD" w:rsidP="00FB3D8F">
            <w:pPr>
              <w:rPr>
                <w:rFonts w:ascii="Arial" w:eastAsia="宋体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single" w:sz="4" w:space="0" w:color="DEDEDE"/>
              <w:left w:val="single" w:sz="4" w:space="0" w:color="DEDEDE"/>
              <w:bottom w:val="single" w:sz="4" w:space="0" w:color="DEDEDE"/>
              <w:right w:val="single" w:sz="4" w:space="0" w:color="DEDEDE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  <w:hideMark/>
          </w:tcPr>
          <w:p w14:paraId="0E118657" w14:textId="77777777" w:rsidR="00993BDD" w:rsidRDefault="00993BDD" w:rsidP="00FB3D8F">
            <w:pPr>
              <w:rPr>
                <w:rFonts w:ascii="Arial" w:eastAsia="宋体" w:hAnsi="Arial" w:cs="Arial"/>
                <w:color w:val="000000"/>
                <w:sz w:val="15"/>
                <w:szCs w:val="15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avec les moyens de transport</w:t>
            </w:r>
          </w:p>
        </w:tc>
        <w:tc>
          <w:tcPr>
            <w:tcW w:w="0" w:type="auto"/>
            <w:tcBorders>
              <w:top w:val="single" w:sz="4" w:space="0" w:color="DEDEDE"/>
              <w:left w:val="single" w:sz="4" w:space="0" w:color="DEDEDE"/>
              <w:bottom w:val="single" w:sz="4" w:space="0" w:color="DEDEDE"/>
              <w:right w:val="single" w:sz="4" w:space="0" w:color="DEDEDE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  <w:hideMark/>
          </w:tcPr>
          <w:p w14:paraId="515B6264" w14:textId="77777777" w:rsidR="00993BDD" w:rsidRDefault="00993BDD" w:rsidP="00FB3D8F">
            <w:pPr>
              <w:rPr>
                <w:rFonts w:ascii="Arial" w:eastAsia="宋体" w:hAnsi="Arial" w:cs="Arial"/>
                <w:color w:val="000000"/>
                <w:sz w:val="15"/>
                <w:szCs w:val="15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dans le train</w:t>
            </w:r>
          </w:p>
        </w:tc>
      </w:tr>
      <w:tr w:rsidR="00993BDD" w14:paraId="2091324D" w14:textId="77777777" w:rsidTr="00FB3D8F">
        <w:tc>
          <w:tcPr>
            <w:tcW w:w="0" w:type="auto"/>
            <w:vMerge/>
            <w:tcBorders>
              <w:top w:val="single" w:sz="4" w:space="0" w:color="DEDEDE"/>
              <w:left w:val="single" w:sz="4" w:space="0" w:color="DEDEDE"/>
              <w:bottom w:val="single" w:sz="4" w:space="0" w:color="DEDEDE"/>
              <w:right w:val="single" w:sz="4" w:space="0" w:color="DEDEDE"/>
            </w:tcBorders>
            <w:shd w:val="clear" w:color="auto" w:fill="FFFFFF"/>
            <w:vAlign w:val="center"/>
            <w:hideMark/>
          </w:tcPr>
          <w:p w14:paraId="0A6D260C" w14:textId="77777777" w:rsidR="00993BDD" w:rsidRDefault="00993BDD" w:rsidP="00FB3D8F">
            <w:pPr>
              <w:rPr>
                <w:rFonts w:ascii="Arial" w:eastAsia="宋体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single" w:sz="4" w:space="0" w:color="DEDEDE"/>
              <w:left w:val="single" w:sz="4" w:space="0" w:color="DEDEDE"/>
              <w:bottom w:val="single" w:sz="4" w:space="0" w:color="DEDEDE"/>
              <w:right w:val="single" w:sz="4" w:space="0" w:color="DEDEDE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  <w:hideMark/>
          </w:tcPr>
          <w:p w14:paraId="1859637E" w14:textId="77777777" w:rsidR="00993BDD" w:rsidRDefault="00993BDD" w:rsidP="00FB3D8F">
            <w:pPr>
              <w:rPr>
                <w:rFonts w:ascii="Arial" w:eastAsia="宋体" w:hAnsi="Arial" w:cs="Arial"/>
                <w:color w:val="000000"/>
                <w:sz w:val="15"/>
                <w:szCs w:val="15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avec le monde</w:t>
            </w:r>
          </w:p>
        </w:tc>
        <w:tc>
          <w:tcPr>
            <w:tcW w:w="0" w:type="auto"/>
            <w:tcBorders>
              <w:top w:val="single" w:sz="4" w:space="0" w:color="DEDEDE"/>
              <w:left w:val="single" w:sz="4" w:space="0" w:color="DEDEDE"/>
              <w:bottom w:val="single" w:sz="4" w:space="0" w:color="DEDEDE"/>
              <w:right w:val="single" w:sz="4" w:space="0" w:color="DEDEDE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  <w:hideMark/>
          </w:tcPr>
          <w:p w14:paraId="384A970A" w14:textId="77777777" w:rsidR="00993BDD" w:rsidRDefault="00993BDD" w:rsidP="00FB3D8F">
            <w:pPr>
              <w:rPr>
                <w:rFonts w:ascii="Arial" w:eastAsia="宋体" w:hAnsi="Arial" w:cs="Arial"/>
                <w:color w:val="000000"/>
                <w:sz w:val="15"/>
                <w:szCs w:val="15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dans le monde</w:t>
            </w:r>
          </w:p>
        </w:tc>
      </w:tr>
      <w:tr w:rsidR="00993BDD" w14:paraId="06646EC9" w14:textId="77777777" w:rsidTr="00FB3D8F">
        <w:tc>
          <w:tcPr>
            <w:tcW w:w="0" w:type="auto"/>
            <w:tcBorders>
              <w:top w:val="single" w:sz="4" w:space="0" w:color="DEDEDE"/>
              <w:left w:val="single" w:sz="4" w:space="0" w:color="DEDEDE"/>
              <w:bottom w:val="single" w:sz="4" w:space="0" w:color="DEDEDE"/>
              <w:right w:val="single" w:sz="4" w:space="0" w:color="DEDEDE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  <w:hideMark/>
          </w:tcPr>
          <w:p w14:paraId="7D437B60" w14:textId="77777777" w:rsidR="00993BDD" w:rsidRDefault="00993BDD" w:rsidP="00FB3D8F">
            <w:pPr>
              <w:jc w:val="center"/>
              <w:rPr>
                <w:rFonts w:ascii="Arial" w:eastAsia="宋体" w:hAnsi="Arial" w:cs="Arial"/>
                <w:color w:val="000000"/>
                <w:sz w:val="15"/>
                <w:szCs w:val="15"/>
              </w:rPr>
            </w:pPr>
            <w:r>
              <w:rPr>
                <w:rStyle w:val="af0"/>
                <w:rFonts w:ascii="Arial" w:hAnsi="Arial" w:cs="Arial"/>
                <w:color w:val="000000"/>
                <w:sz w:val="15"/>
                <w:szCs w:val="15"/>
              </w:rPr>
              <w:lastRenderedPageBreak/>
              <w:t>de</w:t>
            </w:r>
          </w:p>
        </w:tc>
        <w:tc>
          <w:tcPr>
            <w:tcW w:w="0" w:type="auto"/>
            <w:tcBorders>
              <w:top w:val="single" w:sz="4" w:space="0" w:color="DEDEDE"/>
              <w:left w:val="single" w:sz="4" w:space="0" w:color="DEDEDE"/>
              <w:bottom w:val="single" w:sz="4" w:space="0" w:color="DEDEDE"/>
              <w:right w:val="single" w:sz="4" w:space="0" w:color="DEDEDE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  <w:hideMark/>
          </w:tcPr>
          <w:p w14:paraId="20E1160D" w14:textId="77777777" w:rsidR="00993BDD" w:rsidRDefault="00993BDD" w:rsidP="00FB3D8F">
            <w:pPr>
              <w:rPr>
                <w:rFonts w:ascii="Arial" w:eastAsia="宋体" w:hAnsi="Arial" w:cs="Arial"/>
                <w:color w:val="000000"/>
                <w:sz w:val="15"/>
                <w:szCs w:val="15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la provenance</w:t>
            </w:r>
          </w:p>
        </w:tc>
        <w:tc>
          <w:tcPr>
            <w:tcW w:w="0" w:type="auto"/>
            <w:tcBorders>
              <w:top w:val="single" w:sz="4" w:space="0" w:color="DEDEDE"/>
              <w:left w:val="single" w:sz="4" w:space="0" w:color="DEDEDE"/>
              <w:bottom w:val="single" w:sz="4" w:space="0" w:color="DEDEDE"/>
              <w:right w:val="single" w:sz="4" w:space="0" w:color="DEDEDE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  <w:hideMark/>
          </w:tcPr>
          <w:p w14:paraId="7617B415" w14:textId="77777777" w:rsidR="00993BDD" w:rsidRDefault="00993BDD" w:rsidP="00FB3D8F">
            <w:pPr>
              <w:rPr>
                <w:rFonts w:ascii="Arial" w:eastAsia="宋体" w:hAnsi="Arial" w:cs="Arial"/>
                <w:color w:val="000000"/>
                <w:sz w:val="15"/>
                <w:szCs w:val="15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Je viens de Paris.</w:t>
            </w:r>
          </w:p>
        </w:tc>
      </w:tr>
      <w:tr w:rsidR="00993BDD" w14:paraId="16C674CB" w14:textId="77777777" w:rsidTr="00FB3D8F">
        <w:tc>
          <w:tcPr>
            <w:tcW w:w="0" w:type="auto"/>
            <w:tcBorders>
              <w:top w:val="single" w:sz="4" w:space="0" w:color="DEDEDE"/>
              <w:left w:val="single" w:sz="4" w:space="0" w:color="DEDEDE"/>
              <w:bottom w:val="single" w:sz="4" w:space="0" w:color="DEDEDE"/>
              <w:right w:val="single" w:sz="4" w:space="0" w:color="DEDEDE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  <w:hideMark/>
          </w:tcPr>
          <w:p w14:paraId="55FAD0E3" w14:textId="77777777" w:rsidR="00993BDD" w:rsidRDefault="00993BDD" w:rsidP="00FB3D8F">
            <w:pPr>
              <w:jc w:val="center"/>
              <w:rPr>
                <w:rFonts w:ascii="Arial" w:eastAsia="宋体" w:hAnsi="Arial" w:cs="Arial"/>
                <w:color w:val="000000"/>
                <w:sz w:val="15"/>
                <w:szCs w:val="15"/>
              </w:rPr>
            </w:pPr>
            <w:r>
              <w:rPr>
                <w:rStyle w:val="af0"/>
                <w:rFonts w:ascii="Arial" w:hAnsi="Arial" w:cs="Arial"/>
                <w:color w:val="000000"/>
                <w:sz w:val="15"/>
                <w:szCs w:val="15"/>
              </w:rPr>
              <w:t>derrière</w:t>
            </w:r>
          </w:p>
        </w:tc>
        <w:tc>
          <w:tcPr>
            <w:tcW w:w="0" w:type="auto"/>
            <w:tcBorders>
              <w:top w:val="single" w:sz="4" w:space="0" w:color="DEDEDE"/>
              <w:left w:val="single" w:sz="4" w:space="0" w:color="DEDEDE"/>
              <w:bottom w:val="single" w:sz="4" w:space="0" w:color="DEDEDE"/>
              <w:right w:val="single" w:sz="4" w:space="0" w:color="DEDEDE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  <w:hideMark/>
          </w:tcPr>
          <w:p w14:paraId="122C7354" w14:textId="77777777" w:rsidR="00993BDD" w:rsidRDefault="00993BDD" w:rsidP="00FB3D8F">
            <w:pPr>
              <w:rPr>
                <w:rFonts w:ascii="Arial" w:eastAsia="宋体" w:hAnsi="Arial" w:cs="Arial"/>
                <w:color w:val="000000"/>
                <w:sz w:val="15"/>
                <w:szCs w:val="15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derrière quelque chose</w:t>
            </w:r>
          </w:p>
        </w:tc>
        <w:tc>
          <w:tcPr>
            <w:tcW w:w="0" w:type="auto"/>
            <w:tcBorders>
              <w:top w:val="single" w:sz="4" w:space="0" w:color="DEDEDE"/>
              <w:left w:val="single" w:sz="4" w:space="0" w:color="DEDEDE"/>
              <w:bottom w:val="single" w:sz="4" w:space="0" w:color="DEDEDE"/>
              <w:right w:val="single" w:sz="4" w:space="0" w:color="DEDEDE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  <w:hideMark/>
          </w:tcPr>
          <w:p w14:paraId="4E510F58" w14:textId="77777777" w:rsidR="00993BDD" w:rsidRDefault="00993BDD" w:rsidP="00FB3D8F">
            <w:pPr>
              <w:rPr>
                <w:rFonts w:ascii="Arial" w:eastAsia="宋体" w:hAnsi="Arial" w:cs="Arial"/>
                <w:color w:val="000000"/>
                <w:sz w:val="15"/>
                <w:szCs w:val="15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derrière la maison</w:t>
            </w:r>
          </w:p>
        </w:tc>
      </w:tr>
      <w:tr w:rsidR="00993BDD" w14:paraId="38BD7836" w14:textId="77777777" w:rsidTr="00FB3D8F">
        <w:tc>
          <w:tcPr>
            <w:tcW w:w="0" w:type="auto"/>
            <w:tcBorders>
              <w:top w:val="single" w:sz="4" w:space="0" w:color="DEDEDE"/>
              <w:left w:val="single" w:sz="4" w:space="0" w:color="DEDEDE"/>
              <w:bottom w:val="single" w:sz="4" w:space="0" w:color="DEDEDE"/>
              <w:right w:val="single" w:sz="4" w:space="0" w:color="DEDEDE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  <w:hideMark/>
          </w:tcPr>
          <w:p w14:paraId="567B50B5" w14:textId="77777777" w:rsidR="00993BDD" w:rsidRDefault="00993BDD" w:rsidP="00FB3D8F">
            <w:pPr>
              <w:jc w:val="center"/>
              <w:rPr>
                <w:rFonts w:ascii="Arial" w:eastAsia="宋体" w:hAnsi="Arial" w:cs="Arial"/>
                <w:color w:val="000000"/>
                <w:sz w:val="15"/>
                <w:szCs w:val="15"/>
              </w:rPr>
            </w:pPr>
            <w:r>
              <w:rPr>
                <w:rStyle w:val="af0"/>
                <w:rFonts w:ascii="Arial" w:hAnsi="Arial" w:cs="Arial"/>
                <w:color w:val="000000"/>
                <w:sz w:val="15"/>
                <w:szCs w:val="15"/>
              </w:rPr>
              <w:t>en</w:t>
            </w:r>
          </w:p>
        </w:tc>
        <w:tc>
          <w:tcPr>
            <w:tcW w:w="0" w:type="auto"/>
            <w:tcBorders>
              <w:top w:val="single" w:sz="4" w:space="0" w:color="DEDEDE"/>
              <w:left w:val="single" w:sz="4" w:space="0" w:color="DEDEDE"/>
              <w:bottom w:val="single" w:sz="4" w:space="0" w:color="DEDEDE"/>
              <w:right w:val="single" w:sz="4" w:space="0" w:color="DEDEDE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  <w:hideMark/>
          </w:tcPr>
          <w:p w14:paraId="53D41C19" w14:textId="77777777" w:rsidR="00993BDD" w:rsidRDefault="00993BDD" w:rsidP="00FB3D8F">
            <w:pPr>
              <w:rPr>
                <w:rFonts w:ascii="Arial" w:eastAsia="宋体" w:hAnsi="Arial" w:cs="Arial"/>
                <w:color w:val="000000"/>
                <w:sz w:val="15"/>
                <w:szCs w:val="15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avec les noms de pays féminins</w:t>
            </w:r>
          </w:p>
        </w:tc>
        <w:tc>
          <w:tcPr>
            <w:tcW w:w="0" w:type="auto"/>
            <w:tcBorders>
              <w:top w:val="single" w:sz="4" w:space="0" w:color="DEDEDE"/>
              <w:left w:val="single" w:sz="4" w:space="0" w:color="DEDEDE"/>
              <w:bottom w:val="single" w:sz="4" w:space="0" w:color="DEDEDE"/>
              <w:right w:val="single" w:sz="4" w:space="0" w:color="DEDEDE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  <w:hideMark/>
          </w:tcPr>
          <w:p w14:paraId="0B46DDF3" w14:textId="77777777" w:rsidR="00993BDD" w:rsidRDefault="00993BDD" w:rsidP="00FB3D8F">
            <w:pPr>
              <w:rPr>
                <w:rFonts w:ascii="Arial" w:eastAsia="宋体" w:hAnsi="Arial" w:cs="Arial"/>
                <w:color w:val="000000"/>
                <w:sz w:val="15"/>
                <w:szCs w:val="15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en France, en Suisse</w:t>
            </w:r>
          </w:p>
        </w:tc>
      </w:tr>
      <w:tr w:rsidR="00993BDD" w14:paraId="0050DE3F" w14:textId="77777777" w:rsidTr="00FB3D8F">
        <w:tc>
          <w:tcPr>
            <w:tcW w:w="0" w:type="auto"/>
            <w:tcBorders>
              <w:top w:val="single" w:sz="4" w:space="0" w:color="DEDEDE"/>
              <w:left w:val="single" w:sz="4" w:space="0" w:color="DEDEDE"/>
              <w:bottom w:val="single" w:sz="4" w:space="0" w:color="DEDEDE"/>
              <w:right w:val="single" w:sz="4" w:space="0" w:color="DEDEDE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  <w:hideMark/>
          </w:tcPr>
          <w:p w14:paraId="57B98DA7" w14:textId="77777777" w:rsidR="00993BDD" w:rsidRDefault="00993BDD" w:rsidP="00FB3D8F">
            <w:pPr>
              <w:jc w:val="center"/>
              <w:rPr>
                <w:rFonts w:ascii="Arial" w:eastAsia="宋体" w:hAnsi="Arial" w:cs="Arial"/>
                <w:color w:val="000000"/>
                <w:sz w:val="15"/>
                <w:szCs w:val="15"/>
              </w:rPr>
            </w:pPr>
            <w:r>
              <w:rPr>
                <w:rStyle w:val="af0"/>
                <w:rFonts w:ascii="Arial" w:hAnsi="Arial" w:cs="Arial"/>
                <w:color w:val="000000"/>
                <w:sz w:val="15"/>
                <w:szCs w:val="15"/>
              </w:rPr>
              <w:t>en dehors</w:t>
            </w:r>
          </w:p>
        </w:tc>
        <w:tc>
          <w:tcPr>
            <w:tcW w:w="0" w:type="auto"/>
            <w:tcBorders>
              <w:top w:val="single" w:sz="4" w:space="0" w:color="DEDEDE"/>
              <w:left w:val="single" w:sz="4" w:space="0" w:color="DEDEDE"/>
              <w:bottom w:val="single" w:sz="4" w:space="0" w:color="DEDEDE"/>
              <w:right w:val="single" w:sz="4" w:space="0" w:color="DEDEDE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  <w:hideMark/>
          </w:tcPr>
          <w:p w14:paraId="047C17F0" w14:textId="77777777" w:rsidR="00993BDD" w:rsidRDefault="00993BDD" w:rsidP="00FB3D8F">
            <w:pPr>
              <w:rPr>
                <w:rFonts w:ascii="Arial" w:eastAsia="宋体" w:hAnsi="Arial" w:cs="Arial"/>
                <w:color w:val="000000"/>
                <w:sz w:val="15"/>
                <w:szCs w:val="15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en-dehors de quelque chose</w:t>
            </w:r>
          </w:p>
        </w:tc>
        <w:tc>
          <w:tcPr>
            <w:tcW w:w="0" w:type="auto"/>
            <w:tcBorders>
              <w:top w:val="single" w:sz="4" w:space="0" w:color="DEDEDE"/>
              <w:left w:val="single" w:sz="4" w:space="0" w:color="DEDEDE"/>
              <w:bottom w:val="single" w:sz="4" w:space="0" w:color="DEDEDE"/>
              <w:right w:val="single" w:sz="4" w:space="0" w:color="DEDEDE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  <w:hideMark/>
          </w:tcPr>
          <w:p w14:paraId="27AF049E" w14:textId="77777777" w:rsidR="00993BDD" w:rsidRDefault="00993BDD" w:rsidP="00FB3D8F">
            <w:pPr>
              <w:rPr>
                <w:rFonts w:ascii="Arial" w:eastAsia="宋体" w:hAnsi="Arial" w:cs="Arial"/>
                <w:color w:val="000000"/>
                <w:sz w:val="15"/>
                <w:szCs w:val="15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en-dehors de la maison</w:t>
            </w:r>
          </w:p>
        </w:tc>
      </w:tr>
      <w:tr w:rsidR="00993BDD" w14:paraId="32A949DE" w14:textId="77777777" w:rsidTr="00FB3D8F">
        <w:tc>
          <w:tcPr>
            <w:tcW w:w="0" w:type="auto"/>
            <w:tcBorders>
              <w:top w:val="single" w:sz="4" w:space="0" w:color="DEDEDE"/>
              <w:left w:val="single" w:sz="4" w:space="0" w:color="DEDEDE"/>
              <w:bottom w:val="single" w:sz="4" w:space="0" w:color="DEDEDE"/>
              <w:right w:val="single" w:sz="4" w:space="0" w:color="DEDEDE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  <w:hideMark/>
          </w:tcPr>
          <w:p w14:paraId="396AB6E2" w14:textId="77777777" w:rsidR="00993BDD" w:rsidRDefault="00993BDD" w:rsidP="00FB3D8F">
            <w:pPr>
              <w:jc w:val="center"/>
              <w:rPr>
                <w:rFonts w:ascii="Arial" w:eastAsia="宋体" w:hAnsi="Arial" w:cs="Arial"/>
                <w:color w:val="000000"/>
                <w:sz w:val="15"/>
                <w:szCs w:val="15"/>
              </w:rPr>
            </w:pPr>
            <w:r>
              <w:rPr>
                <w:rStyle w:val="af0"/>
                <w:rFonts w:ascii="Arial" w:hAnsi="Arial" w:cs="Arial"/>
                <w:color w:val="000000"/>
                <w:sz w:val="15"/>
                <w:szCs w:val="15"/>
              </w:rPr>
              <w:t>en face</w:t>
            </w:r>
          </w:p>
        </w:tc>
        <w:tc>
          <w:tcPr>
            <w:tcW w:w="0" w:type="auto"/>
            <w:tcBorders>
              <w:top w:val="single" w:sz="4" w:space="0" w:color="DEDEDE"/>
              <w:left w:val="single" w:sz="4" w:space="0" w:color="DEDEDE"/>
              <w:bottom w:val="single" w:sz="4" w:space="0" w:color="DEDEDE"/>
              <w:right w:val="single" w:sz="4" w:space="0" w:color="DEDEDE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  <w:hideMark/>
          </w:tcPr>
          <w:p w14:paraId="4DF6C515" w14:textId="77777777" w:rsidR="00993BDD" w:rsidRDefault="00993BDD" w:rsidP="00FB3D8F">
            <w:pPr>
              <w:rPr>
                <w:rFonts w:ascii="Arial" w:eastAsia="宋体" w:hAnsi="Arial" w:cs="Arial"/>
                <w:color w:val="000000"/>
                <w:sz w:val="15"/>
                <w:szCs w:val="15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en face de quelque chose/quelqu’un</w:t>
            </w:r>
          </w:p>
        </w:tc>
        <w:tc>
          <w:tcPr>
            <w:tcW w:w="0" w:type="auto"/>
            <w:tcBorders>
              <w:top w:val="single" w:sz="4" w:space="0" w:color="DEDEDE"/>
              <w:left w:val="single" w:sz="4" w:space="0" w:color="DEDEDE"/>
              <w:bottom w:val="single" w:sz="4" w:space="0" w:color="DEDEDE"/>
              <w:right w:val="single" w:sz="4" w:space="0" w:color="DEDEDE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  <w:hideMark/>
          </w:tcPr>
          <w:p w14:paraId="0EF39BB6" w14:textId="77777777" w:rsidR="00993BDD" w:rsidRDefault="00993BDD" w:rsidP="00FB3D8F">
            <w:pPr>
              <w:rPr>
                <w:rFonts w:ascii="Arial" w:eastAsia="宋体" w:hAnsi="Arial" w:cs="Arial"/>
                <w:color w:val="000000"/>
                <w:sz w:val="15"/>
                <w:szCs w:val="15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Il habite en face de chez moi.</w:t>
            </w:r>
          </w:p>
        </w:tc>
      </w:tr>
      <w:tr w:rsidR="00993BDD" w14:paraId="286C0811" w14:textId="77777777" w:rsidTr="00FB3D8F">
        <w:tc>
          <w:tcPr>
            <w:tcW w:w="0" w:type="auto"/>
            <w:tcBorders>
              <w:top w:val="single" w:sz="4" w:space="0" w:color="DEDEDE"/>
              <w:left w:val="single" w:sz="4" w:space="0" w:color="DEDEDE"/>
              <w:bottom w:val="single" w:sz="4" w:space="0" w:color="DEDEDE"/>
              <w:right w:val="single" w:sz="4" w:space="0" w:color="DEDEDE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  <w:hideMark/>
          </w:tcPr>
          <w:p w14:paraId="23839EB2" w14:textId="77777777" w:rsidR="00993BDD" w:rsidRDefault="00993BDD" w:rsidP="00FB3D8F">
            <w:pPr>
              <w:jc w:val="center"/>
              <w:rPr>
                <w:rFonts w:ascii="Arial" w:eastAsia="宋体" w:hAnsi="Arial" w:cs="Arial"/>
                <w:color w:val="000000"/>
                <w:sz w:val="15"/>
                <w:szCs w:val="15"/>
              </w:rPr>
            </w:pPr>
            <w:r>
              <w:rPr>
                <w:rStyle w:val="af0"/>
                <w:rFonts w:ascii="Arial" w:hAnsi="Arial" w:cs="Arial"/>
                <w:color w:val="000000"/>
                <w:sz w:val="15"/>
                <w:szCs w:val="15"/>
              </w:rPr>
              <w:t>hors</w:t>
            </w:r>
          </w:p>
        </w:tc>
        <w:tc>
          <w:tcPr>
            <w:tcW w:w="0" w:type="auto"/>
            <w:tcBorders>
              <w:top w:val="single" w:sz="4" w:space="0" w:color="DEDEDE"/>
              <w:left w:val="single" w:sz="4" w:space="0" w:color="DEDEDE"/>
              <w:bottom w:val="single" w:sz="4" w:space="0" w:color="DEDEDE"/>
              <w:right w:val="single" w:sz="4" w:space="0" w:color="DEDEDE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  <w:hideMark/>
          </w:tcPr>
          <w:p w14:paraId="0B6BCC5D" w14:textId="77777777" w:rsidR="00993BDD" w:rsidRDefault="00993BDD" w:rsidP="00FB3D8F">
            <w:pPr>
              <w:rPr>
                <w:rFonts w:ascii="Arial" w:eastAsia="宋体" w:hAnsi="Arial" w:cs="Arial"/>
                <w:color w:val="000000"/>
                <w:sz w:val="15"/>
                <w:szCs w:val="15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hors de quelque chose</w:t>
            </w:r>
          </w:p>
        </w:tc>
        <w:tc>
          <w:tcPr>
            <w:tcW w:w="0" w:type="auto"/>
            <w:tcBorders>
              <w:top w:val="single" w:sz="4" w:space="0" w:color="DEDEDE"/>
              <w:left w:val="single" w:sz="4" w:space="0" w:color="DEDEDE"/>
              <w:bottom w:val="single" w:sz="4" w:space="0" w:color="DEDEDE"/>
              <w:right w:val="single" w:sz="4" w:space="0" w:color="DEDEDE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  <w:hideMark/>
          </w:tcPr>
          <w:p w14:paraId="418BBA04" w14:textId="77777777" w:rsidR="00993BDD" w:rsidRDefault="00993BDD" w:rsidP="00FB3D8F">
            <w:pPr>
              <w:rPr>
                <w:rFonts w:ascii="Arial" w:eastAsia="宋体" w:hAnsi="Arial" w:cs="Arial"/>
                <w:color w:val="000000"/>
                <w:sz w:val="15"/>
                <w:szCs w:val="15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Il habite hors de la ville.</w:t>
            </w:r>
          </w:p>
        </w:tc>
      </w:tr>
      <w:tr w:rsidR="00993BDD" w14:paraId="62C4EE94" w14:textId="77777777" w:rsidTr="00FB3D8F">
        <w:tc>
          <w:tcPr>
            <w:tcW w:w="0" w:type="auto"/>
            <w:tcBorders>
              <w:top w:val="single" w:sz="4" w:space="0" w:color="DEDEDE"/>
              <w:left w:val="single" w:sz="4" w:space="0" w:color="DEDEDE"/>
              <w:bottom w:val="single" w:sz="4" w:space="0" w:color="DEDEDE"/>
              <w:right w:val="single" w:sz="4" w:space="0" w:color="DEDEDE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  <w:hideMark/>
          </w:tcPr>
          <w:p w14:paraId="537E3B22" w14:textId="77777777" w:rsidR="00993BDD" w:rsidRDefault="00993BDD" w:rsidP="00FB3D8F">
            <w:pPr>
              <w:jc w:val="center"/>
              <w:rPr>
                <w:rFonts w:ascii="Arial" w:eastAsia="宋体" w:hAnsi="Arial" w:cs="Arial"/>
                <w:color w:val="000000"/>
                <w:sz w:val="15"/>
                <w:szCs w:val="15"/>
              </w:rPr>
            </w:pPr>
            <w:r>
              <w:rPr>
                <w:rStyle w:val="af0"/>
                <w:rFonts w:ascii="Arial" w:hAnsi="Arial" w:cs="Arial"/>
                <w:color w:val="000000"/>
                <w:sz w:val="15"/>
                <w:szCs w:val="15"/>
              </w:rPr>
              <w:t>loin</w:t>
            </w:r>
          </w:p>
        </w:tc>
        <w:tc>
          <w:tcPr>
            <w:tcW w:w="0" w:type="auto"/>
            <w:tcBorders>
              <w:top w:val="single" w:sz="4" w:space="0" w:color="DEDEDE"/>
              <w:left w:val="single" w:sz="4" w:space="0" w:color="DEDEDE"/>
              <w:bottom w:val="single" w:sz="4" w:space="0" w:color="DEDEDE"/>
              <w:right w:val="single" w:sz="4" w:space="0" w:color="DEDEDE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  <w:hideMark/>
          </w:tcPr>
          <w:p w14:paraId="2CAF61B7" w14:textId="77777777" w:rsidR="00993BDD" w:rsidRDefault="00993BDD" w:rsidP="00FB3D8F">
            <w:pPr>
              <w:rPr>
                <w:rFonts w:ascii="Arial" w:eastAsia="宋体" w:hAnsi="Arial" w:cs="Arial"/>
                <w:color w:val="000000"/>
                <w:sz w:val="15"/>
                <w:szCs w:val="15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loin de quelque chose/quelqu’un</w:t>
            </w:r>
          </w:p>
        </w:tc>
        <w:tc>
          <w:tcPr>
            <w:tcW w:w="0" w:type="auto"/>
            <w:tcBorders>
              <w:top w:val="single" w:sz="4" w:space="0" w:color="DEDEDE"/>
              <w:left w:val="single" w:sz="4" w:space="0" w:color="DEDEDE"/>
              <w:bottom w:val="single" w:sz="4" w:space="0" w:color="DEDEDE"/>
              <w:right w:val="single" w:sz="4" w:space="0" w:color="DEDEDE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  <w:hideMark/>
          </w:tcPr>
          <w:p w14:paraId="5F448591" w14:textId="77777777" w:rsidR="00993BDD" w:rsidRDefault="00993BDD" w:rsidP="00FB3D8F">
            <w:pPr>
              <w:rPr>
                <w:rFonts w:ascii="Arial" w:eastAsia="宋体" w:hAnsi="Arial" w:cs="Arial"/>
                <w:color w:val="000000"/>
                <w:sz w:val="15"/>
                <w:szCs w:val="15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J’habite loin de la gare.</w:t>
            </w:r>
          </w:p>
        </w:tc>
      </w:tr>
      <w:tr w:rsidR="00993BDD" w14:paraId="6FF1971C" w14:textId="77777777" w:rsidTr="00FB3D8F">
        <w:tc>
          <w:tcPr>
            <w:tcW w:w="0" w:type="auto"/>
            <w:tcBorders>
              <w:top w:val="single" w:sz="4" w:space="0" w:color="DEDEDE"/>
              <w:left w:val="single" w:sz="4" w:space="0" w:color="DEDEDE"/>
              <w:bottom w:val="single" w:sz="4" w:space="0" w:color="DEDEDE"/>
              <w:right w:val="single" w:sz="4" w:space="0" w:color="DEDEDE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  <w:hideMark/>
          </w:tcPr>
          <w:p w14:paraId="38019AFA" w14:textId="77777777" w:rsidR="00993BDD" w:rsidRDefault="00993BDD" w:rsidP="00FB3D8F">
            <w:pPr>
              <w:jc w:val="center"/>
              <w:rPr>
                <w:rFonts w:ascii="Arial" w:eastAsia="宋体" w:hAnsi="Arial" w:cs="Arial"/>
                <w:color w:val="000000"/>
                <w:sz w:val="15"/>
                <w:szCs w:val="15"/>
              </w:rPr>
            </w:pPr>
            <w:r>
              <w:rPr>
                <w:rStyle w:val="af0"/>
                <w:rFonts w:ascii="Arial" w:hAnsi="Arial" w:cs="Arial"/>
                <w:color w:val="000000"/>
                <w:sz w:val="15"/>
                <w:szCs w:val="15"/>
              </w:rPr>
              <w:t>par</w:t>
            </w:r>
          </w:p>
        </w:tc>
        <w:tc>
          <w:tcPr>
            <w:tcW w:w="0" w:type="auto"/>
            <w:tcBorders>
              <w:top w:val="single" w:sz="4" w:space="0" w:color="DEDEDE"/>
              <w:left w:val="single" w:sz="4" w:space="0" w:color="DEDEDE"/>
              <w:bottom w:val="single" w:sz="4" w:space="0" w:color="DEDEDE"/>
              <w:right w:val="single" w:sz="4" w:space="0" w:color="DEDEDE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  <w:hideMark/>
          </w:tcPr>
          <w:p w14:paraId="30A34249" w14:textId="77777777" w:rsidR="00993BDD" w:rsidRDefault="00993BDD" w:rsidP="00FB3D8F">
            <w:pPr>
              <w:rPr>
                <w:rFonts w:ascii="Arial" w:eastAsia="宋体" w:hAnsi="Arial" w:cs="Arial"/>
                <w:color w:val="000000"/>
                <w:sz w:val="15"/>
                <w:szCs w:val="15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sens proche de</w:t>
            </w:r>
            <w:r>
              <w:rPr>
                <w:rStyle w:val="apple-converted-space"/>
                <w:rFonts w:ascii="Arial" w:hAnsi="Arial" w:cs="Arial"/>
                <w:color w:val="000000"/>
                <w:sz w:val="15"/>
                <w:szCs w:val="15"/>
              </w:rPr>
              <w:t> </w:t>
            </w:r>
            <w:r>
              <w:rPr>
                <w:rStyle w:val="af0"/>
                <w:rFonts w:ascii="Arial" w:hAnsi="Arial" w:cs="Arial"/>
                <w:color w:val="000000"/>
                <w:sz w:val="15"/>
                <w:szCs w:val="15"/>
              </w:rPr>
              <w:t>à travers</w:t>
            </w:r>
            <w:r>
              <w:rPr>
                <w:rStyle w:val="apple-converted-space"/>
                <w:rFonts w:ascii="Arial" w:hAnsi="Arial" w:cs="Arial"/>
                <w:color w:val="000000"/>
                <w:sz w:val="15"/>
                <w:szCs w:val="15"/>
              </w:rPr>
              <w:t> </w:t>
            </w:r>
            <w:r>
              <w:rPr>
                <w:rFonts w:ascii="Arial" w:hAnsi="Arial" w:cs="Arial"/>
                <w:color w:val="000000"/>
                <w:sz w:val="15"/>
                <w:szCs w:val="15"/>
              </w:rPr>
              <w:t>ou</w:t>
            </w:r>
            <w:r>
              <w:rPr>
                <w:rStyle w:val="apple-converted-space"/>
                <w:rFonts w:ascii="Arial" w:hAnsi="Arial" w:cs="Arial"/>
                <w:color w:val="000000"/>
                <w:sz w:val="15"/>
                <w:szCs w:val="15"/>
              </w:rPr>
              <w:t> </w:t>
            </w:r>
            <w:r>
              <w:rPr>
                <w:rStyle w:val="af0"/>
                <w:rFonts w:ascii="Arial" w:hAnsi="Arial" w:cs="Arial"/>
                <w:color w:val="000000"/>
                <w:sz w:val="15"/>
                <w:szCs w:val="15"/>
              </w:rPr>
              <w:t>en empruntant</w:t>
            </w:r>
          </w:p>
        </w:tc>
        <w:tc>
          <w:tcPr>
            <w:tcW w:w="0" w:type="auto"/>
            <w:tcBorders>
              <w:top w:val="single" w:sz="4" w:space="0" w:color="DEDEDE"/>
              <w:left w:val="single" w:sz="4" w:space="0" w:color="DEDEDE"/>
              <w:bottom w:val="single" w:sz="4" w:space="0" w:color="DEDEDE"/>
              <w:right w:val="single" w:sz="4" w:space="0" w:color="DEDEDE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  <w:hideMark/>
          </w:tcPr>
          <w:p w14:paraId="0232BFB8" w14:textId="77777777" w:rsidR="00993BDD" w:rsidRDefault="00993BDD" w:rsidP="00FB3D8F">
            <w:pPr>
              <w:rPr>
                <w:rFonts w:ascii="Arial" w:eastAsia="宋体" w:hAnsi="Arial" w:cs="Arial"/>
                <w:color w:val="000000"/>
                <w:sz w:val="15"/>
                <w:szCs w:val="15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regarder par la fenêtre</w:t>
            </w:r>
          </w:p>
        </w:tc>
      </w:tr>
      <w:tr w:rsidR="00993BDD" w14:paraId="36C41669" w14:textId="77777777" w:rsidTr="00FB3D8F">
        <w:tc>
          <w:tcPr>
            <w:tcW w:w="0" w:type="auto"/>
            <w:tcBorders>
              <w:top w:val="single" w:sz="4" w:space="0" w:color="DEDEDE"/>
              <w:left w:val="single" w:sz="4" w:space="0" w:color="DEDEDE"/>
              <w:bottom w:val="single" w:sz="4" w:space="0" w:color="DEDEDE"/>
              <w:right w:val="single" w:sz="4" w:space="0" w:color="DEDEDE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  <w:hideMark/>
          </w:tcPr>
          <w:p w14:paraId="223EFFE4" w14:textId="77777777" w:rsidR="00993BDD" w:rsidRDefault="00993BDD" w:rsidP="00FB3D8F">
            <w:pPr>
              <w:jc w:val="center"/>
              <w:rPr>
                <w:rFonts w:ascii="Arial" w:eastAsia="宋体" w:hAnsi="Arial" w:cs="Arial"/>
                <w:color w:val="000000"/>
                <w:sz w:val="15"/>
                <w:szCs w:val="15"/>
              </w:rPr>
            </w:pPr>
            <w:r>
              <w:rPr>
                <w:rStyle w:val="af0"/>
                <w:rFonts w:ascii="Arial" w:hAnsi="Arial" w:cs="Arial"/>
                <w:color w:val="000000"/>
                <w:sz w:val="15"/>
                <w:szCs w:val="15"/>
              </w:rPr>
              <w:t>près</w:t>
            </w:r>
          </w:p>
        </w:tc>
        <w:tc>
          <w:tcPr>
            <w:tcW w:w="0" w:type="auto"/>
            <w:tcBorders>
              <w:top w:val="single" w:sz="4" w:space="0" w:color="DEDEDE"/>
              <w:left w:val="single" w:sz="4" w:space="0" w:color="DEDEDE"/>
              <w:bottom w:val="single" w:sz="4" w:space="0" w:color="DEDEDE"/>
              <w:right w:val="single" w:sz="4" w:space="0" w:color="DEDEDE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  <w:hideMark/>
          </w:tcPr>
          <w:p w14:paraId="65EB9BD4" w14:textId="77777777" w:rsidR="00993BDD" w:rsidRDefault="00993BDD" w:rsidP="00FB3D8F">
            <w:pPr>
              <w:rPr>
                <w:rFonts w:ascii="Arial" w:eastAsia="宋体" w:hAnsi="Arial" w:cs="Arial"/>
                <w:color w:val="000000"/>
                <w:sz w:val="15"/>
                <w:szCs w:val="15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près de quelque chose/quelqu’un</w:t>
            </w:r>
          </w:p>
        </w:tc>
        <w:tc>
          <w:tcPr>
            <w:tcW w:w="0" w:type="auto"/>
            <w:tcBorders>
              <w:top w:val="single" w:sz="4" w:space="0" w:color="DEDEDE"/>
              <w:left w:val="single" w:sz="4" w:space="0" w:color="DEDEDE"/>
              <w:bottom w:val="single" w:sz="4" w:space="0" w:color="DEDEDE"/>
              <w:right w:val="single" w:sz="4" w:space="0" w:color="DEDEDE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  <w:hideMark/>
          </w:tcPr>
          <w:p w14:paraId="1AC5F13B" w14:textId="77777777" w:rsidR="00993BDD" w:rsidRDefault="00993BDD" w:rsidP="00FB3D8F">
            <w:pPr>
              <w:rPr>
                <w:rFonts w:ascii="Arial" w:eastAsia="宋体" w:hAnsi="Arial" w:cs="Arial"/>
                <w:color w:val="000000"/>
                <w:sz w:val="15"/>
                <w:szCs w:val="15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J’habite près de la gare.</w:t>
            </w:r>
          </w:p>
        </w:tc>
      </w:tr>
      <w:tr w:rsidR="00993BDD" w14:paraId="0119BF8B" w14:textId="77777777" w:rsidTr="00FB3D8F">
        <w:tc>
          <w:tcPr>
            <w:tcW w:w="0" w:type="auto"/>
            <w:tcBorders>
              <w:top w:val="single" w:sz="4" w:space="0" w:color="DEDEDE"/>
              <w:left w:val="single" w:sz="4" w:space="0" w:color="DEDEDE"/>
              <w:bottom w:val="single" w:sz="4" w:space="0" w:color="DEDEDE"/>
              <w:right w:val="single" w:sz="4" w:space="0" w:color="DEDEDE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  <w:hideMark/>
          </w:tcPr>
          <w:p w14:paraId="1B9C99E8" w14:textId="77777777" w:rsidR="00993BDD" w:rsidRDefault="00993BDD" w:rsidP="00FB3D8F">
            <w:pPr>
              <w:jc w:val="center"/>
              <w:rPr>
                <w:rFonts w:ascii="Arial" w:eastAsia="宋体" w:hAnsi="Arial" w:cs="Arial"/>
                <w:color w:val="000000"/>
                <w:sz w:val="15"/>
                <w:szCs w:val="15"/>
              </w:rPr>
            </w:pPr>
            <w:r>
              <w:rPr>
                <w:rStyle w:val="af0"/>
                <w:rFonts w:ascii="Arial" w:hAnsi="Arial" w:cs="Arial"/>
                <w:color w:val="000000"/>
                <w:sz w:val="15"/>
                <w:szCs w:val="15"/>
              </w:rPr>
              <w:t>sous</w:t>
            </w:r>
          </w:p>
        </w:tc>
        <w:tc>
          <w:tcPr>
            <w:tcW w:w="0" w:type="auto"/>
            <w:tcBorders>
              <w:top w:val="single" w:sz="4" w:space="0" w:color="DEDEDE"/>
              <w:left w:val="single" w:sz="4" w:space="0" w:color="DEDEDE"/>
              <w:bottom w:val="single" w:sz="4" w:space="0" w:color="DEDEDE"/>
              <w:right w:val="single" w:sz="4" w:space="0" w:color="DEDEDE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  <w:hideMark/>
          </w:tcPr>
          <w:p w14:paraId="61C91200" w14:textId="77777777" w:rsidR="00993BDD" w:rsidRDefault="00993BDD" w:rsidP="00FB3D8F">
            <w:pPr>
              <w:rPr>
                <w:rFonts w:ascii="Arial" w:eastAsia="宋体" w:hAnsi="Arial" w:cs="Arial"/>
                <w:color w:val="000000"/>
                <w:sz w:val="15"/>
                <w:szCs w:val="15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sous quelque chose</w:t>
            </w:r>
          </w:p>
        </w:tc>
        <w:tc>
          <w:tcPr>
            <w:tcW w:w="0" w:type="auto"/>
            <w:tcBorders>
              <w:top w:val="single" w:sz="4" w:space="0" w:color="DEDEDE"/>
              <w:left w:val="single" w:sz="4" w:space="0" w:color="DEDEDE"/>
              <w:bottom w:val="single" w:sz="4" w:space="0" w:color="DEDEDE"/>
              <w:right w:val="single" w:sz="4" w:space="0" w:color="DEDEDE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  <w:hideMark/>
          </w:tcPr>
          <w:p w14:paraId="79C47718" w14:textId="77777777" w:rsidR="00993BDD" w:rsidRDefault="00993BDD" w:rsidP="00FB3D8F">
            <w:pPr>
              <w:rPr>
                <w:rFonts w:ascii="Arial" w:eastAsia="宋体" w:hAnsi="Arial" w:cs="Arial"/>
                <w:color w:val="000000"/>
                <w:sz w:val="15"/>
                <w:szCs w:val="15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sous la table</w:t>
            </w:r>
          </w:p>
        </w:tc>
      </w:tr>
      <w:tr w:rsidR="00993BDD" w14:paraId="784D8E6A" w14:textId="77777777" w:rsidTr="00FB3D8F">
        <w:tc>
          <w:tcPr>
            <w:tcW w:w="0" w:type="auto"/>
            <w:vMerge w:val="restart"/>
            <w:tcBorders>
              <w:top w:val="single" w:sz="4" w:space="0" w:color="DEDEDE"/>
              <w:left w:val="single" w:sz="4" w:space="0" w:color="DEDEDE"/>
              <w:bottom w:val="single" w:sz="4" w:space="0" w:color="DEDEDE"/>
              <w:right w:val="single" w:sz="4" w:space="0" w:color="DEDEDE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  <w:hideMark/>
          </w:tcPr>
          <w:p w14:paraId="53D5F9A8" w14:textId="77777777" w:rsidR="00993BDD" w:rsidRDefault="00993BDD" w:rsidP="00FB3D8F">
            <w:pPr>
              <w:jc w:val="center"/>
              <w:rPr>
                <w:rFonts w:ascii="Arial" w:eastAsia="宋体" w:hAnsi="Arial" w:cs="Arial"/>
                <w:color w:val="000000"/>
                <w:sz w:val="15"/>
                <w:szCs w:val="15"/>
              </w:rPr>
            </w:pPr>
            <w:r>
              <w:rPr>
                <w:rStyle w:val="af0"/>
                <w:rFonts w:ascii="Arial" w:hAnsi="Arial" w:cs="Arial"/>
                <w:color w:val="000000"/>
                <w:sz w:val="15"/>
                <w:szCs w:val="15"/>
              </w:rPr>
              <w:t>sur</w:t>
            </w:r>
          </w:p>
        </w:tc>
        <w:tc>
          <w:tcPr>
            <w:tcW w:w="0" w:type="auto"/>
            <w:tcBorders>
              <w:top w:val="single" w:sz="4" w:space="0" w:color="DEDEDE"/>
              <w:left w:val="single" w:sz="4" w:space="0" w:color="DEDEDE"/>
              <w:bottom w:val="single" w:sz="4" w:space="0" w:color="DEDEDE"/>
              <w:right w:val="single" w:sz="4" w:space="0" w:color="DEDEDE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  <w:hideMark/>
          </w:tcPr>
          <w:p w14:paraId="52D78AC8" w14:textId="77777777" w:rsidR="00993BDD" w:rsidRDefault="00993BDD" w:rsidP="00FB3D8F">
            <w:pPr>
              <w:rPr>
                <w:rFonts w:ascii="Arial" w:eastAsia="宋体" w:hAnsi="Arial" w:cs="Arial"/>
                <w:color w:val="000000"/>
                <w:sz w:val="15"/>
                <w:szCs w:val="15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sur quelque chose</w:t>
            </w:r>
          </w:p>
        </w:tc>
        <w:tc>
          <w:tcPr>
            <w:tcW w:w="0" w:type="auto"/>
            <w:tcBorders>
              <w:top w:val="single" w:sz="4" w:space="0" w:color="DEDEDE"/>
              <w:left w:val="single" w:sz="4" w:space="0" w:color="DEDEDE"/>
              <w:bottom w:val="single" w:sz="4" w:space="0" w:color="DEDEDE"/>
              <w:right w:val="single" w:sz="4" w:space="0" w:color="DEDEDE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  <w:hideMark/>
          </w:tcPr>
          <w:p w14:paraId="31F3FD6A" w14:textId="77777777" w:rsidR="00993BDD" w:rsidRDefault="00993BDD" w:rsidP="00FB3D8F">
            <w:pPr>
              <w:rPr>
                <w:rFonts w:ascii="Arial" w:eastAsia="宋体" w:hAnsi="Arial" w:cs="Arial"/>
                <w:color w:val="000000"/>
                <w:sz w:val="15"/>
                <w:szCs w:val="15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sur la tête</w:t>
            </w:r>
          </w:p>
        </w:tc>
      </w:tr>
      <w:tr w:rsidR="00993BDD" w14:paraId="589DAC72" w14:textId="77777777" w:rsidTr="00FB3D8F">
        <w:tc>
          <w:tcPr>
            <w:tcW w:w="0" w:type="auto"/>
            <w:vMerge/>
            <w:tcBorders>
              <w:top w:val="single" w:sz="4" w:space="0" w:color="DEDEDE"/>
              <w:left w:val="single" w:sz="4" w:space="0" w:color="DEDEDE"/>
              <w:bottom w:val="single" w:sz="4" w:space="0" w:color="DEDEDE"/>
              <w:right w:val="single" w:sz="4" w:space="0" w:color="DEDEDE"/>
            </w:tcBorders>
            <w:shd w:val="clear" w:color="auto" w:fill="FFFFFF"/>
            <w:vAlign w:val="center"/>
            <w:hideMark/>
          </w:tcPr>
          <w:p w14:paraId="525D8094" w14:textId="77777777" w:rsidR="00993BDD" w:rsidRDefault="00993BDD" w:rsidP="00FB3D8F">
            <w:pPr>
              <w:rPr>
                <w:rFonts w:ascii="Arial" w:eastAsia="宋体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single" w:sz="4" w:space="0" w:color="DEDEDE"/>
              <w:left w:val="single" w:sz="4" w:space="0" w:color="DEDEDE"/>
              <w:bottom w:val="single" w:sz="4" w:space="0" w:color="DEDEDE"/>
              <w:right w:val="single" w:sz="4" w:space="0" w:color="DEDEDE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  <w:hideMark/>
          </w:tcPr>
          <w:p w14:paraId="681A8235" w14:textId="77777777" w:rsidR="00993BDD" w:rsidRDefault="00993BDD" w:rsidP="00FB3D8F">
            <w:pPr>
              <w:rPr>
                <w:rFonts w:ascii="Arial" w:eastAsia="宋体" w:hAnsi="Arial" w:cs="Arial"/>
                <w:color w:val="000000"/>
                <w:sz w:val="15"/>
                <w:szCs w:val="15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sur quelque chose</w:t>
            </w:r>
          </w:p>
        </w:tc>
        <w:tc>
          <w:tcPr>
            <w:tcW w:w="0" w:type="auto"/>
            <w:tcBorders>
              <w:top w:val="single" w:sz="4" w:space="0" w:color="DEDEDE"/>
              <w:left w:val="single" w:sz="4" w:space="0" w:color="DEDEDE"/>
              <w:bottom w:val="single" w:sz="4" w:space="0" w:color="DEDEDE"/>
              <w:right w:val="single" w:sz="4" w:space="0" w:color="DEDEDE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  <w:hideMark/>
          </w:tcPr>
          <w:p w14:paraId="5C02204A" w14:textId="77777777" w:rsidR="00993BDD" w:rsidRDefault="00993BDD" w:rsidP="00FB3D8F">
            <w:pPr>
              <w:rPr>
                <w:rFonts w:ascii="Arial" w:eastAsia="宋体" w:hAnsi="Arial" w:cs="Arial"/>
                <w:color w:val="000000"/>
                <w:sz w:val="15"/>
                <w:szCs w:val="15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sur la table</w:t>
            </w:r>
          </w:p>
        </w:tc>
      </w:tr>
      <w:tr w:rsidR="00993BDD" w14:paraId="3E492B43" w14:textId="77777777" w:rsidTr="00FB3D8F">
        <w:tc>
          <w:tcPr>
            <w:tcW w:w="0" w:type="auto"/>
            <w:vMerge w:val="restart"/>
            <w:tcBorders>
              <w:top w:val="single" w:sz="4" w:space="0" w:color="DEDEDE"/>
              <w:left w:val="single" w:sz="4" w:space="0" w:color="DEDEDE"/>
              <w:bottom w:val="single" w:sz="4" w:space="0" w:color="DEDEDE"/>
              <w:right w:val="single" w:sz="4" w:space="0" w:color="DEDEDE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  <w:hideMark/>
          </w:tcPr>
          <w:p w14:paraId="33ED6B08" w14:textId="77777777" w:rsidR="00993BDD" w:rsidRDefault="00993BDD" w:rsidP="00FB3D8F">
            <w:pPr>
              <w:jc w:val="center"/>
              <w:rPr>
                <w:rFonts w:ascii="Arial" w:eastAsia="宋体" w:hAnsi="Arial" w:cs="Arial"/>
                <w:color w:val="000000"/>
                <w:sz w:val="15"/>
                <w:szCs w:val="15"/>
              </w:rPr>
            </w:pPr>
            <w:r>
              <w:rPr>
                <w:rStyle w:val="af0"/>
                <w:rFonts w:ascii="Arial" w:hAnsi="Arial" w:cs="Arial"/>
                <w:color w:val="000000"/>
                <w:sz w:val="15"/>
                <w:szCs w:val="15"/>
              </w:rPr>
              <w:t>vers</w:t>
            </w:r>
          </w:p>
        </w:tc>
        <w:tc>
          <w:tcPr>
            <w:tcW w:w="0" w:type="auto"/>
            <w:tcBorders>
              <w:top w:val="single" w:sz="4" w:space="0" w:color="DEDEDE"/>
              <w:left w:val="single" w:sz="4" w:space="0" w:color="DEDEDE"/>
              <w:bottom w:val="single" w:sz="4" w:space="0" w:color="DEDEDE"/>
              <w:right w:val="single" w:sz="4" w:space="0" w:color="DEDEDE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  <w:hideMark/>
          </w:tcPr>
          <w:p w14:paraId="362FCEAD" w14:textId="77777777" w:rsidR="00993BDD" w:rsidRDefault="00993BDD" w:rsidP="00FB3D8F">
            <w:pPr>
              <w:rPr>
                <w:rFonts w:ascii="Arial" w:eastAsia="宋体" w:hAnsi="Arial" w:cs="Arial"/>
                <w:color w:val="000000"/>
                <w:sz w:val="15"/>
                <w:szCs w:val="15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sens proche de</w:t>
            </w:r>
            <w:r>
              <w:rPr>
                <w:rStyle w:val="apple-converted-space"/>
                <w:rFonts w:ascii="Arial" w:hAnsi="Arial" w:cs="Arial"/>
                <w:color w:val="000000"/>
                <w:sz w:val="15"/>
                <w:szCs w:val="15"/>
              </w:rPr>
              <w:t> </w:t>
            </w:r>
            <w:r>
              <w:rPr>
                <w:rStyle w:val="af0"/>
                <w:rFonts w:ascii="Arial" w:hAnsi="Arial" w:cs="Arial"/>
                <w:color w:val="000000"/>
                <w:sz w:val="15"/>
                <w:szCs w:val="15"/>
              </w:rPr>
              <w:t>en direction de</w:t>
            </w:r>
          </w:p>
        </w:tc>
        <w:tc>
          <w:tcPr>
            <w:tcW w:w="0" w:type="auto"/>
            <w:tcBorders>
              <w:top w:val="single" w:sz="4" w:space="0" w:color="DEDEDE"/>
              <w:left w:val="single" w:sz="4" w:space="0" w:color="DEDEDE"/>
              <w:bottom w:val="single" w:sz="4" w:space="0" w:color="DEDEDE"/>
              <w:right w:val="single" w:sz="4" w:space="0" w:color="DEDEDE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  <w:hideMark/>
          </w:tcPr>
          <w:p w14:paraId="6318823C" w14:textId="77777777" w:rsidR="00993BDD" w:rsidRDefault="00993BDD" w:rsidP="00FB3D8F">
            <w:pPr>
              <w:rPr>
                <w:rFonts w:ascii="Arial" w:eastAsia="宋体" w:hAnsi="Arial" w:cs="Arial"/>
                <w:color w:val="000000"/>
                <w:sz w:val="15"/>
                <w:szCs w:val="15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Va vers le nord !</w:t>
            </w:r>
          </w:p>
        </w:tc>
      </w:tr>
      <w:tr w:rsidR="00993BDD" w14:paraId="08D401F9" w14:textId="77777777" w:rsidTr="00FB3D8F">
        <w:tc>
          <w:tcPr>
            <w:tcW w:w="0" w:type="auto"/>
            <w:vMerge/>
            <w:tcBorders>
              <w:top w:val="single" w:sz="4" w:space="0" w:color="DEDEDE"/>
              <w:left w:val="single" w:sz="4" w:space="0" w:color="DEDEDE"/>
              <w:bottom w:val="single" w:sz="4" w:space="0" w:color="DEDEDE"/>
              <w:right w:val="single" w:sz="4" w:space="0" w:color="DEDEDE"/>
            </w:tcBorders>
            <w:shd w:val="clear" w:color="auto" w:fill="FFFFFF"/>
            <w:vAlign w:val="center"/>
            <w:hideMark/>
          </w:tcPr>
          <w:p w14:paraId="180D7FA9" w14:textId="77777777" w:rsidR="00993BDD" w:rsidRDefault="00993BDD" w:rsidP="00FB3D8F">
            <w:pPr>
              <w:rPr>
                <w:rFonts w:ascii="Arial" w:eastAsia="宋体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single" w:sz="4" w:space="0" w:color="DEDEDE"/>
              <w:left w:val="single" w:sz="4" w:space="0" w:color="DEDEDE"/>
              <w:bottom w:val="single" w:sz="4" w:space="0" w:color="DEDEDE"/>
              <w:right w:val="single" w:sz="4" w:space="0" w:color="DEDEDE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  <w:hideMark/>
          </w:tcPr>
          <w:p w14:paraId="58E73376" w14:textId="77777777" w:rsidR="00993BDD" w:rsidRDefault="00993BDD" w:rsidP="00FB3D8F">
            <w:pPr>
              <w:rPr>
                <w:rFonts w:ascii="Arial" w:eastAsia="宋体" w:hAnsi="Arial" w:cs="Arial"/>
                <w:color w:val="000000"/>
                <w:sz w:val="15"/>
                <w:szCs w:val="15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sens proche de</w:t>
            </w:r>
            <w:r>
              <w:rPr>
                <w:rStyle w:val="apple-converted-space"/>
                <w:rFonts w:ascii="Arial" w:hAnsi="Arial" w:cs="Arial"/>
                <w:color w:val="000000"/>
                <w:sz w:val="15"/>
                <w:szCs w:val="15"/>
              </w:rPr>
              <w:t> </w:t>
            </w:r>
            <w:r>
              <w:rPr>
                <w:rStyle w:val="af0"/>
                <w:rFonts w:ascii="Arial" w:hAnsi="Arial" w:cs="Arial"/>
                <w:color w:val="000000"/>
                <w:sz w:val="15"/>
                <w:szCs w:val="15"/>
              </w:rPr>
              <w:t>à proximité de</w:t>
            </w:r>
          </w:p>
        </w:tc>
        <w:tc>
          <w:tcPr>
            <w:tcW w:w="0" w:type="auto"/>
            <w:tcBorders>
              <w:top w:val="single" w:sz="4" w:space="0" w:color="DEDEDE"/>
              <w:left w:val="single" w:sz="4" w:space="0" w:color="DEDEDE"/>
              <w:bottom w:val="single" w:sz="4" w:space="0" w:color="DEDEDE"/>
              <w:right w:val="single" w:sz="4" w:space="0" w:color="DEDEDE"/>
            </w:tcBorders>
            <w:shd w:val="clear" w:color="auto" w:fill="FFFFFF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  <w:hideMark/>
          </w:tcPr>
          <w:p w14:paraId="38AE1121" w14:textId="77777777" w:rsidR="00993BDD" w:rsidRDefault="00993BDD" w:rsidP="00FB3D8F">
            <w:pPr>
              <w:rPr>
                <w:rFonts w:ascii="Arial" w:eastAsia="宋体" w:hAnsi="Arial" w:cs="Arial"/>
                <w:color w:val="000000"/>
                <w:sz w:val="15"/>
                <w:szCs w:val="15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Versailles se trouve vers Paris.</w:t>
            </w:r>
          </w:p>
        </w:tc>
      </w:tr>
    </w:tbl>
    <w:p w14:paraId="485C5EE9" w14:textId="77777777" w:rsidR="00993BDD" w:rsidRDefault="00993BDD" w:rsidP="00993BDD">
      <w:pPr>
        <w:pStyle w:val="a6"/>
        <w:ind w:firstLineChars="100" w:firstLine="210"/>
        <w:rPr>
          <w:rFonts w:ascii="Calibri Light" w:hAnsi="Calibri Light" w:cs="Times New Roman"/>
        </w:rPr>
      </w:pPr>
    </w:p>
    <w:p w14:paraId="1AB1E5FE" w14:textId="77777777" w:rsidR="00993BDD" w:rsidRDefault="00993BDD" w:rsidP="00993BDD">
      <w:pPr>
        <w:pStyle w:val="a6"/>
        <w:ind w:firstLineChars="100" w:firstLine="210"/>
        <w:rPr>
          <w:rFonts w:ascii="Calibri Light" w:hAnsi="Calibri Light" w:cs="Times New Roman"/>
        </w:rPr>
      </w:pPr>
    </w:p>
    <w:p w14:paraId="35D0F07B" w14:textId="77777777" w:rsidR="00993BDD" w:rsidRDefault="00993BDD" w:rsidP="00993BDD">
      <w:pPr>
        <w:pStyle w:val="a6"/>
        <w:ind w:firstLineChars="100" w:firstLine="210"/>
        <w:rPr>
          <w:rFonts w:ascii="Calibri Light" w:hAnsi="Calibri Light" w:cs="Times New Roman"/>
        </w:rPr>
      </w:pPr>
    </w:p>
    <w:p w14:paraId="2BA662CC" w14:textId="77777777" w:rsidR="00993BDD" w:rsidRDefault="00993BDD" w:rsidP="00993BDD">
      <w:pPr>
        <w:pStyle w:val="a6"/>
        <w:ind w:firstLineChars="100" w:firstLine="210"/>
        <w:rPr>
          <w:rFonts w:ascii="Calibri Light" w:hAnsi="Calibri Light" w:cs="Times New Roman"/>
        </w:rPr>
      </w:pPr>
    </w:p>
    <w:p w14:paraId="2928E3DC" w14:textId="77777777" w:rsidR="00993BDD" w:rsidRDefault="00993BDD" w:rsidP="00993BDD">
      <w:pPr>
        <w:pStyle w:val="a6"/>
        <w:ind w:firstLineChars="100" w:firstLine="210"/>
        <w:rPr>
          <w:rFonts w:ascii="Calibri Light" w:hAnsi="Calibri Light" w:cs="Times New Roman"/>
        </w:rPr>
      </w:pPr>
    </w:p>
    <w:p w14:paraId="20BA27CB" w14:textId="77777777" w:rsidR="00993BDD" w:rsidRDefault="00993BDD" w:rsidP="00993BDD">
      <w:pPr>
        <w:pStyle w:val="a6"/>
        <w:ind w:firstLineChars="100" w:firstLine="210"/>
        <w:rPr>
          <w:rFonts w:ascii="Calibri Light" w:hAnsi="Calibri Light" w:cs="Times New Roman"/>
        </w:rPr>
      </w:pPr>
    </w:p>
    <w:p w14:paraId="20956B6B" w14:textId="77777777" w:rsidR="00993BDD" w:rsidRDefault="00993BDD" w:rsidP="00993BDD">
      <w:pPr>
        <w:pStyle w:val="a6"/>
        <w:ind w:firstLineChars="100" w:firstLine="210"/>
        <w:rPr>
          <w:rFonts w:ascii="Calibri Light" w:hAnsi="Calibri Light" w:cs="Times New Roman"/>
        </w:rPr>
      </w:pPr>
    </w:p>
    <w:p w14:paraId="1F46A517" w14:textId="77777777" w:rsidR="00993BDD" w:rsidRDefault="00993BDD" w:rsidP="00993BDD">
      <w:pPr>
        <w:pStyle w:val="a6"/>
        <w:ind w:firstLineChars="100" w:firstLine="210"/>
        <w:rPr>
          <w:rFonts w:ascii="Calibri Light" w:hAnsi="Calibri Light" w:cs="Times New Roman"/>
        </w:rPr>
      </w:pPr>
    </w:p>
    <w:p w14:paraId="74382630" w14:textId="77777777" w:rsidR="00993BDD" w:rsidRDefault="00993BDD" w:rsidP="00993BDD">
      <w:pPr>
        <w:pStyle w:val="a6"/>
        <w:ind w:firstLineChars="100" w:firstLine="210"/>
        <w:rPr>
          <w:rFonts w:ascii="Calibri Light" w:hAnsi="Calibri Light" w:cs="Times New Roman"/>
        </w:rPr>
      </w:pPr>
    </w:p>
    <w:p w14:paraId="291E008A" w14:textId="77777777" w:rsidR="00993BDD" w:rsidRDefault="00993BDD" w:rsidP="00993BDD">
      <w:pPr>
        <w:pStyle w:val="a6"/>
        <w:ind w:firstLineChars="100" w:firstLine="210"/>
        <w:rPr>
          <w:rFonts w:ascii="Calibri Light" w:hAnsi="Calibri Light" w:cs="Times New Roman"/>
        </w:rPr>
      </w:pPr>
    </w:p>
    <w:p w14:paraId="7F0786C5" w14:textId="77777777" w:rsidR="00993BDD" w:rsidRDefault="00993BDD" w:rsidP="00993BDD">
      <w:pPr>
        <w:pStyle w:val="a6"/>
        <w:ind w:firstLineChars="100" w:firstLine="210"/>
        <w:rPr>
          <w:rFonts w:ascii="Calibri Light" w:hAnsi="Calibri Light" w:cs="Times New Roman"/>
        </w:rPr>
      </w:pPr>
    </w:p>
    <w:p w14:paraId="5ECA2F32" w14:textId="77777777" w:rsidR="00993BDD" w:rsidRDefault="00993BDD" w:rsidP="00993BDD">
      <w:pPr>
        <w:pStyle w:val="a6"/>
        <w:ind w:firstLineChars="100" w:firstLine="210"/>
        <w:rPr>
          <w:rFonts w:ascii="Calibri Light" w:hAnsi="Calibri Light" w:cs="Times New Roman"/>
        </w:rPr>
      </w:pPr>
    </w:p>
    <w:p w14:paraId="0D818648" w14:textId="77777777" w:rsidR="00993BDD" w:rsidRDefault="00993BDD" w:rsidP="00993BDD">
      <w:pPr>
        <w:pStyle w:val="a6"/>
        <w:ind w:firstLineChars="100" w:firstLine="210"/>
        <w:rPr>
          <w:rFonts w:ascii="Calibri Light" w:hAnsi="Calibri Light" w:cs="Times New Roman"/>
        </w:rPr>
      </w:pPr>
    </w:p>
    <w:p w14:paraId="3D0927F6" w14:textId="77777777" w:rsidR="00993BDD" w:rsidRDefault="00993BDD" w:rsidP="00993BDD">
      <w:pPr>
        <w:pStyle w:val="a6"/>
        <w:ind w:firstLineChars="100" w:firstLine="210"/>
        <w:rPr>
          <w:rFonts w:ascii="Calibri Light" w:hAnsi="Calibri Light" w:cs="Times New Roman"/>
        </w:rPr>
      </w:pPr>
    </w:p>
    <w:p w14:paraId="234EDDDD" w14:textId="77777777" w:rsidR="00993BDD" w:rsidRDefault="00993BDD" w:rsidP="00993BDD">
      <w:pPr>
        <w:pStyle w:val="a6"/>
        <w:ind w:firstLineChars="100" w:firstLine="210"/>
        <w:rPr>
          <w:rFonts w:ascii="Calibri Light" w:hAnsi="Calibri Light" w:cs="Times New Roman"/>
        </w:rPr>
      </w:pPr>
    </w:p>
    <w:p w14:paraId="23A2246E" w14:textId="77777777" w:rsidR="00993BDD" w:rsidRDefault="00993BDD" w:rsidP="00993BDD">
      <w:pPr>
        <w:pStyle w:val="a6"/>
        <w:ind w:firstLineChars="100" w:firstLine="210"/>
        <w:rPr>
          <w:rFonts w:ascii="Calibri Light" w:hAnsi="Calibri Light" w:cs="Times New Roman"/>
        </w:rPr>
      </w:pPr>
    </w:p>
    <w:p w14:paraId="1E5C4BD5" w14:textId="77777777" w:rsidR="00993BDD" w:rsidRDefault="00993BDD" w:rsidP="00993BDD">
      <w:pPr>
        <w:pStyle w:val="a6"/>
        <w:ind w:firstLineChars="100" w:firstLine="210"/>
        <w:rPr>
          <w:rFonts w:ascii="Calibri Light" w:hAnsi="Calibri Light" w:cs="Times New Roman"/>
        </w:rPr>
      </w:pPr>
    </w:p>
    <w:p w14:paraId="55D5E2E0" w14:textId="77777777" w:rsidR="00993BDD" w:rsidRDefault="00993BDD" w:rsidP="00993BDD">
      <w:pPr>
        <w:pStyle w:val="a6"/>
        <w:ind w:firstLineChars="100" w:firstLine="210"/>
        <w:rPr>
          <w:rFonts w:ascii="Calibri Light" w:hAnsi="Calibri Light" w:cs="Times New Roman"/>
        </w:rPr>
      </w:pPr>
    </w:p>
    <w:p w14:paraId="096D8392" w14:textId="77777777" w:rsidR="00993BDD" w:rsidRDefault="00993BDD" w:rsidP="00993BDD">
      <w:pPr>
        <w:pStyle w:val="a6"/>
        <w:ind w:firstLineChars="100" w:firstLine="210"/>
        <w:rPr>
          <w:rFonts w:ascii="Calibri Light" w:hAnsi="Calibri Light" w:cs="Times New Roman"/>
        </w:rPr>
      </w:pPr>
    </w:p>
    <w:p w14:paraId="495D237F" w14:textId="77777777" w:rsidR="00993BDD" w:rsidRDefault="00993BDD" w:rsidP="00993BDD">
      <w:pPr>
        <w:pStyle w:val="a6"/>
        <w:ind w:firstLineChars="100" w:firstLine="210"/>
        <w:rPr>
          <w:rFonts w:ascii="Calibri Light" w:hAnsi="Calibri Light" w:cs="Times New Roman"/>
        </w:rPr>
      </w:pPr>
    </w:p>
    <w:p w14:paraId="1527A677" w14:textId="77777777" w:rsidR="00993BDD" w:rsidRDefault="00993BDD" w:rsidP="00993BDD">
      <w:pPr>
        <w:pStyle w:val="a6"/>
        <w:ind w:firstLineChars="100" w:firstLine="210"/>
        <w:rPr>
          <w:rFonts w:ascii="Calibri Light" w:hAnsi="Calibri Light" w:cs="Times New Roman"/>
        </w:rPr>
      </w:pPr>
    </w:p>
    <w:p w14:paraId="2D29E937" w14:textId="77777777" w:rsidR="00993BDD" w:rsidRDefault="00993BDD" w:rsidP="00993BDD">
      <w:pPr>
        <w:pStyle w:val="a6"/>
        <w:ind w:firstLineChars="100" w:firstLine="210"/>
        <w:rPr>
          <w:rFonts w:ascii="Calibri Light" w:hAnsi="Calibri Light" w:cs="Times New Roman"/>
        </w:rPr>
      </w:pPr>
    </w:p>
    <w:p w14:paraId="3BE4AF7C" w14:textId="77777777" w:rsidR="00993BDD" w:rsidRDefault="00993BDD" w:rsidP="00993BDD">
      <w:pPr>
        <w:rPr>
          <w:lang w:val="fr-CA"/>
        </w:rPr>
      </w:pPr>
      <w:bookmarkStart w:id="85" w:name="OLE_LINK134"/>
      <w:bookmarkStart w:id="86" w:name="OLE_LINK135"/>
      <w:bookmarkStart w:id="87" w:name="OLE_LINK136"/>
      <w:bookmarkStart w:id="88" w:name="OLE_LINK137"/>
      <w:r>
        <w:rPr>
          <w:b/>
          <w:sz w:val="32"/>
          <w:szCs w:val="32"/>
          <w:lang w:val="fr-CA"/>
        </w:rPr>
        <w:t xml:space="preserve">VIII. Unité 7 </w:t>
      </w:r>
      <w:r>
        <w:rPr>
          <w:lang w:val="fr-CA"/>
        </w:rPr>
        <w:t xml:space="preserve"> ( </w:t>
      </w:r>
      <w:r>
        <w:rPr>
          <w:rFonts w:hint="eastAsia"/>
          <w:lang w:val="fr-CA"/>
        </w:rPr>
        <w:t>第</w:t>
      </w:r>
      <w:r>
        <w:rPr>
          <w:lang w:val="fr-CA"/>
        </w:rPr>
        <w:t>147</w:t>
      </w:r>
      <w:r>
        <w:rPr>
          <w:rFonts w:hint="eastAsia"/>
          <w:lang w:val="fr-CA"/>
        </w:rPr>
        <w:t>页</w:t>
      </w:r>
      <w:r>
        <w:rPr>
          <w:lang w:val="fr-CA"/>
        </w:rPr>
        <w:t xml:space="preserve"> )</w:t>
      </w:r>
    </w:p>
    <w:p w14:paraId="4F2CECFB" w14:textId="77777777" w:rsidR="00993BDD" w:rsidRDefault="00993BDD" w:rsidP="00993BDD">
      <w:pPr>
        <w:rPr>
          <w:lang w:val="fr-CA"/>
        </w:rPr>
      </w:pPr>
      <w:bookmarkStart w:id="89" w:name="OLE_LINK110"/>
      <w:bookmarkStart w:id="90" w:name="OLE_LINK111"/>
      <w:bookmarkEnd w:id="85"/>
      <w:bookmarkEnd w:id="86"/>
      <w:r>
        <w:rPr>
          <w:lang w:val="fr-CA"/>
        </w:rPr>
        <w:t xml:space="preserve">   </w:t>
      </w:r>
      <w:r>
        <w:rPr>
          <w:b/>
          <w:lang w:val="fr-CA"/>
        </w:rPr>
        <w:t xml:space="preserve">1. </w:t>
      </w:r>
      <w:r>
        <w:rPr>
          <w:rFonts w:hint="eastAsia"/>
          <w:b/>
          <w:lang w:val="fr-CA"/>
        </w:rPr>
        <w:t>直陈式未完成过去时</w:t>
      </w:r>
      <w:r>
        <w:rPr>
          <w:b/>
          <w:lang w:val="fr-CA"/>
        </w:rPr>
        <w:t xml:space="preserve"> </w:t>
      </w:r>
      <w:r>
        <w:rPr>
          <w:lang w:val="fr-CA"/>
        </w:rPr>
        <w:t xml:space="preserve">(l’imparfait) (2) </w:t>
      </w:r>
    </w:p>
    <w:p w14:paraId="098C3739" w14:textId="77777777" w:rsidR="00993BDD" w:rsidRDefault="00993BDD" w:rsidP="00993BDD">
      <w:pPr>
        <w:pStyle w:val="a6"/>
        <w:ind w:leftChars="272" w:left="848" w:hangingChars="132" w:hanging="277"/>
        <w:rPr>
          <w:rFonts w:ascii="Calibri Light" w:hAnsi="Calibri Light" w:cs="Times New Roman"/>
          <w:lang w:val="fr-FR"/>
        </w:rPr>
      </w:pPr>
      <w:bookmarkStart w:id="91" w:name="OLE_LINK94"/>
      <w:bookmarkStart w:id="92" w:name="OLE_LINK95"/>
      <w:r>
        <w:rPr>
          <w:rFonts w:ascii="Calibri Light" w:hAnsi="Calibri Light" w:cs="Times New Roman" w:hint="eastAsia"/>
          <w:lang w:val="fr-FR"/>
        </w:rPr>
        <w:lastRenderedPageBreak/>
        <w:t>在</w:t>
      </w:r>
      <w:r w:rsidRPr="005B2265">
        <w:rPr>
          <w:rFonts w:ascii="Calibri Light" w:hAnsi="Calibri Light" w:cs="Times New Roman"/>
          <w:lang w:val="fr-FR"/>
        </w:rPr>
        <w:t>回忆过去或讲述曾经的习惯</w:t>
      </w:r>
      <w:r>
        <w:rPr>
          <w:rFonts w:ascii="Calibri Light" w:hAnsi="Calibri Light" w:cs="Times New Roman" w:hint="eastAsia"/>
          <w:lang w:val="fr-FR"/>
        </w:rPr>
        <w:t>时，法语中会经常使用</w:t>
      </w:r>
      <w:r w:rsidRPr="005B2265">
        <w:rPr>
          <w:rFonts w:ascii="Calibri Light" w:hAnsi="Calibri Light" w:cs="Times New Roman"/>
          <w:lang w:val="fr-FR"/>
        </w:rPr>
        <w:t>直陈式未完成</w:t>
      </w:r>
      <w:r>
        <w:rPr>
          <w:rFonts w:ascii="Calibri Light" w:hAnsi="Calibri Light" w:cs="Times New Roman" w:hint="eastAsia"/>
          <w:lang w:val="fr-FR"/>
        </w:rPr>
        <w:t>过去</w:t>
      </w:r>
      <w:r w:rsidRPr="005B2265">
        <w:rPr>
          <w:rFonts w:ascii="Calibri Light" w:hAnsi="Calibri Light" w:cs="Times New Roman"/>
          <w:lang w:val="fr-FR"/>
        </w:rPr>
        <w:t>时</w:t>
      </w:r>
      <w:r>
        <w:rPr>
          <w:rFonts w:ascii="Calibri Light" w:hAnsi="Calibri Light" w:cs="Times New Roman" w:hint="eastAsia"/>
          <w:lang w:val="fr-FR"/>
        </w:rPr>
        <w:t>。</w:t>
      </w:r>
      <w:r w:rsidRPr="005B2265">
        <w:rPr>
          <w:rFonts w:ascii="Calibri Light" w:hAnsi="Calibri Light" w:cs="Times New Roman"/>
          <w:lang w:val="fr-FR"/>
        </w:rPr>
        <w:t>换言之，</w:t>
      </w:r>
      <w:bookmarkEnd w:id="91"/>
      <w:bookmarkEnd w:id="92"/>
    </w:p>
    <w:bookmarkEnd w:id="89"/>
    <w:bookmarkEnd w:id="90"/>
    <w:p w14:paraId="632F379C" w14:textId="77777777" w:rsidR="00993BDD" w:rsidRDefault="00993BDD" w:rsidP="00993BDD">
      <w:pPr>
        <w:pStyle w:val="a6"/>
        <w:ind w:leftChars="272" w:left="848" w:hangingChars="132" w:hanging="277"/>
        <w:rPr>
          <w:rFonts w:ascii="Calibri Light" w:hAnsi="Calibri Light" w:cs="Arial"/>
          <w:kern w:val="0"/>
          <w:sz w:val="20"/>
          <w:szCs w:val="20"/>
          <w:lang w:val="zh-CN"/>
        </w:rPr>
      </w:pPr>
      <w:r>
        <w:rPr>
          <w:rFonts w:ascii="Calibri Light" w:hAnsi="Calibri Light" w:cs="Times New Roman" w:hint="eastAsia"/>
          <w:lang w:val="fr-FR"/>
        </w:rPr>
        <w:t>时态</w:t>
      </w:r>
      <w:r w:rsidRPr="005B2265">
        <w:rPr>
          <w:rFonts w:ascii="Calibri Light" w:hAnsi="Calibri Light" w:cs="Times New Roman"/>
          <w:lang w:val="fr-FR"/>
        </w:rPr>
        <w:t>常用来</w:t>
      </w:r>
      <w:r w:rsidRPr="005B2265">
        <w:rPr>
          <w:rFonts w:ascii="Calibri Light" w:hAnsi="Calibri Light" w:cs="Arial"/>
          <w:kern w:val="0"/>
          <w:sz w:val="20"/>
          <w:szCs w:val="20"/>
          <w:lang w:val="zh-CN"/>
        </w:rPr>
        <w:t>表</w:t>
      </w:r>
      <w:r>
        <w:rPr>
          <w:rFonts w:ascii="Calibri Light" w:hAnsi="Calibri Light" w:cs="Arial" w:hint="eastAsia"/>
          <w:kern w:val="0"/>
          <w:sz w:val="20"/>
          <w:szCs w:val="20"/>
          <w:lang w:val="zh-CN"/>
        </w:rPr>
        <w:t>述</w:t>
      </w:r>
      <w:r w:rsidRPr="005B2265">
        <w:rPr>
          <w:rFonts w:ascii="Calibri Light" w:hAnsi="Calibri Light" w:cs="Arial"/>
          <w:kern w:val="0"/>
          <w:sz w:val="20"/>
          <w:szCs w:val="20"/>
          <w:lang w:val="zh-CN"/>
        </w:rPr>
        <w:t>在过去处</w:t>
      </w:r>
      <w:r>
        <w:rPr>
          <w:rFonts w:ascii="Calibri Light" w:hAnsi="Calibri Light" w:cs="Arial" w:hint="eastAsia"/>
          <w:kern w:val="0"/>
          <w:sz w:val="20"/>
          <w:szCs w:val="20"/>
          <w:lang w:val="zh-CN"/>
        </w:rPr>
        <w:t>某时间段内</w:t>
      </w:r>
      <w:bookmarkStart w:id="93" w:name="OLE_LINK103"/>
      <w:bookmarkStart w:id="94" w:name="OLE_LINK104"/>
      <w:r w:rsidRPr="005B2265">
        <w:rPr>
          <w:rFonts w:ascii="Calibri Light" w:hAnsi="Calibri Light" w:cs="Arial"/>
          <w:kern w:val="0"/>
          <w:sz w:val="20"/>
          <w:szCs w:val="20"/>
          <w:lang w:val="zh-CN"/>
        </w:rPr>
        <w:t>延续的动作</w:t>
      </w:r>
      <w:r w:rsidRPr="005B2265">
        <w:rPr>
          <w:rFonts w:ascii="Calibri Light" w:hAnsi="Calibri Light" w:cs="Arial"/>
          <w:kern w:val="0"/>
          <w:sz w:val="20"/>
          <w:szCs w:val="20"/>
          <w:lang w:val="zh-CN"/>
        </w:rPr>
        <w:t>(la durée)</w:t>
      </w:r>
      <w:r w:rsidRPr="005B2265">
        <w:rPr>
          <w:rFonts w:ascii="Calibri Light" w:hAnsi="Calibri Light" w:cs="Arial"/>
          <w:kern w:val="0"/>
          <w:sz w:val="20"/>
          <w:szCs w:val="20"/>
          <w:lang w:val="zh-CN"/>
        </w:rPr>
        <w:t>，</w:t>
      </w:r>
      <w:r>
        <w:rPr>
          <w:rFonts w:ascii="Calibri Light" w:hAnsi="Calibri Light" w:cs="Arial" w:hint="eastAsia"/>
          <w:kern w:val="0"/>
          <w:sz w:val="20"/>
          <w:szCs w:val="20"/>
          <w:lang w:val="zh-CN"/>
        </w:rPr>
        <w:t>且</w:t>
      </w:r>
      <w:r w:rsidRPr="005B2265">
        <w:rPr>
          <w:rFonts w:ascii="Calibri Light" w:hAnsi="Calibri Light" w:cs="Arial"/>
          <w:kern w:val="0"/>
          <w:sz w:val="20"/>
          <w:szCs w:val="20"/>
          <w:lang w:val="zh-CN"/>
        </w:rPr>
        <w:t>开始和结束的时间都不明确</w:t>
      </w:r>
      <w:bookmarkEnd w:id="93"/>
      <w:bookmarkEnd w:id="94"/>
      <w:r>
        <w:rPr>
          <w:rFonts w:ascii="Calibri Light" w:hAnsi="Calibri Light" w:cs="Arial" w:hint="eastAsia"/>
          <w:kern w:val="0"/>
          <w:sz w:val="20"/>
          <w:szCs w:val="20"/>
          <w:lang w:val="zh-CN"/>
        </w:rPr>
        <w:t>；</w:t>
      </w:r>
    </w:p>
    <w:p w14:paraId="25753477" w14:textId="77777777" w:rsidR="00993BDD" w:rsidRDefault="00993BDD" w:rsidP="00993BDD">
      <w:pPr>
        <w:pStyle w:val="a6"/>
        <w:ind w:leftChars="272" w:left="835" w:hangingChars="132" w:hanging="264"/>
        <w:rPr>
          <w:rFonts w:ascii="Calibri Light" w:hAnsi="Calibri Light" w:cs="Arial"/>
          <w:kern w:val="0"/>
        </w:rPr>
      </w:pPr>
      <w:r>
        <w:rPr>
          <w:rFonts w:ascii="Calibri Light" w:hAnsi="Calibri Light" w:cs="Arial" w:hint="eastAsia"/>
          <w:kern w:val="0"/>
          <w:sz w:val="20"/>
          <w:szCs w:val="20"/>
          <w:lang w:val="zh-CN"/>
        </w:rPr>
        <w:t>或用来描述此段时间内经常重复的</w:t>
      </w:r>
      <w:r w:rsidRPr="005B2265">
        <w:rPr>
          <w:rFonts w:ascii="Calibri Light" w:hAnsi="Calibri Light" w:cs="Arial"/>
          <w:kern w:val="0"/>
          <w:sz w:val="20"/>
          <w:szCs w:val="20"/>
          <w:lang w:val="zh-CN"/>
        </w:rPr>
        <w:t>习惯性</w:t>
      </w:r>
      <w:r>
        <w:rPr>
          <w:rFonts w:ascii="Calibri Light" w:hAnsi="Calibri Light" w:cs="Arial" w:hint="eastAsia"/>
          <w:kern w:val="0"/>
          <w:sz w:val="20"/>
          <w:szCs w:val="20"/>
          <w:lang w:val="zh-CN"/>
        </w:rPr>
        <w:t>动作</w:t>
      </w:r>
      <w:r w:rsidRPr="005B2265">
        <w:rPr>
          <w:rFonts w:ascii="Calibri Light" w:hAnsi="Calibri Light" w:cs="Arial"/>
          <w:kern w:val="0"/>
          <w:sz w:val="20"/>
          <w:szCs w:val="20"/>
          <w:lang w:val="zh-CN"/>
        </w:rPr>
        <w:t xml:space="preserve"> </w:t>
      </w:r>
      <w:r w:rsidRPr="004F487F">
        <w:rPr>
          <w:rFonts w:ascii="Calibri Light" w:hAnsi="Calibri Light" w:cs="Arial"/>
          <w:kern w:val="0"/>
          <w:lang w:val="zh-CN"/>
        </w:rPr>
        <w:t>(lʼhabitude</w:t>
      </w:r>
      <w:r w:rsidRPr="004F487F">
        <w:rPr>
          <w:rFonts w:ascii="Calibri Light" w:hAnsi="Calibri Light" w:cs="Arial"/>
          <w:kern w:val="0"/>
        </w:rPr>
        <w:t xml:space="preserve"> et </w:t>
      </w:r>
      <w:r w:rsidRPr="004F487F">
        <w:rPr>
          <w:rFonts w:ascii="Calibri Light" w:hAnsi="Calibri Light" w:cs="Arial"/>
          <w:kern w:val="0"/>
          <w:lang w:val="zh-CN"/>
        </w:rPr>
        <w:t>la répétition)</w:t>
      </w:r>
      <w:r w:rsidRPr="004F487F">
        <w:rPr>
          <w:rFonts w:ascii="Calibri Light" w:hAnsi="Calibri Light" w:cs="Arial"/>
          <w:kern w:val="0"/>
        </w:rPr>
        <w:t>。</w:t>
      </w:r>
    </w:p>
    <w:p w14:paraId="1C6A7613" w14:textId="77777777" w:rsidR="00993BDD" w:rsidRPr="004F487F" w:rsidRDefault="00993BDD" w:rsidP="00993BDD">
      <w:pPr>
        <w:ind w:firstLineChars="250" w:firstLine="525"/>
        <w:rPr>
          <w:rFonts w:ascii="Calibri Light" w:hAnsi="Calibri Light" w:cs="Arial"/>
          <w:kern w:val="0"/>
          <w:szCs w:val="21"/>
        </w:rPr>
      </w:pPr>
      <w:r w:rsidRPr="007D55C0">
        <w:rPr>
          <w:rFonts w:ascii="Calibri Light" w:hAnsi="Calibri Light" w:cs="Arial" w:hint="eastAsia"/>
          <w:kern w:val="0"/>
          <w:szCs w:val="21"/>
        </w:rPr>
        <w:t>（</w:t>
      </w:r>
      <w:r>
        <w:rPr>
          <w:rFonts w:ascii="Calibri Light" w:hAnsi="Calibri Light" w:cs="Arial" w:hint="eastAsia"/>
          <w:kern w:val="0"/>
          <w:szCs w:val="21"/>
        </w:rPr>
        <w:t>其构成</w:t>
      </w:r>
      <w:r w:rsidRPr="007D55C0">
        <w:rPr>
          <w:rFonts w:ascii="Calibri Light" w:hAnsi="Calibri Light" w:cs="Arial" w:hint="eastAsia"/>
          <w:kern w:val="0"/>
          <w:szCs w:val="21"/>
        </w:rPr>
        <w:t>请参照</w:t>
      </w:r>
      <w:r w:rsidRPr="007D55C0">
        <w:rPr>
          <w:b/>
          <w:szCs w:val="21"/>
          <w:lang w:val="fr-CA"/>
        </w:rPr>
        <w:t>Unité 4</w:t>
      </w:r>
      <w:r>
        <w:rPr>
          <w:rFonts w:hint="eastAsia"/>
          <w:szCs w:val="21"/>
          <w:lang w:val="fr-CA"/>
        </w:rPr>
        <w:t>语法</w:t>
      </w:r>
      <w:r>
        <w:rPr>
          <w:rFonts w:ascii="Calibri Light" w:hAnsi="Calibri Light" w:cs="Arial" w:hint="eastAsia"/>
          <w:kern w:val="0"/>
        </w:rPr>
        <w:t>）</w:t>
      </w:r>
    </w:p>
    <w:p w14:paraId="3B407D43" w14:textId="77777777" w:rsidR="00993BDD" w:rsidRPr="008279A9" w:rsidRDefault="00993BDD" w:rsidP="00993BDD">
      <w:pPr>
        <w:pStyle w:val="a6"/>
        <w:ind w:firstLineChars="250" w:firstLine="525"/>
        <w:rPr>
          <w:rFonts w:ascii="Calibri Light" w:hAnsi="Calibri Light" w:cs="Arial"/>
          <w:kern w:val="0"/>
          <w:lang w:val="en-US"/>
        </w:rPr>
      </w:pPr>
      <w:r w:rsidRPr="004F487F">
        <w:rPr>
          <w:rFonts w:ascii="Calibri Light" w:hAnsi="Calibri Light" w:cs="Arial"/>
          <w:kern w:val="0"/>
          <w:lang w:val="zh-CN"/>
        </w:rPr>
        <w:t>请看例句</w:t>
      </w:r>
      <w:r w:rsidRPr="008279A9">
        <w:rPr>
          <w:rFonts w:ascii="Calibri Light" w:hAnsi="Calibri Light" w:cs="Arial"/>
          <w:kern w:val="0"/>
          <w:lang w:val="en-US"/>
        </w:rPr>
        <w:t>：</w:t>
      </w:r>
      <w:bookmarkStart w:id="95" w:name="OLE_LINK92"/>
      <w:bookmarkStart w:id="96" w:name="OLE_LINK93"/>
    </w:p>
    <w:p w14:paraId="34123C52" w14:textId="77777777" w:rsidR="00993BDD" w:rsidRPr="004F487F" w:rsidRDefault="00993BDD" w:rsidP="00993BDD">
      <w:pPr>
        <w:pStyle w:val="a6"/>
        <w:ind w:leftChars="270" w:left="567" w:firstLineChars="3" w:firstLine="6"/>
        <w:rPr>
          <w:rFonts w:ascii="Calibri Light" w:hAnsi="Calibri Light" w:cs="Arial"/>
          <w:kern w:val="0"/>
        </w:rPr>
      </w:pPr>
      <w:r w:rsidRPr="004F487F">
        <w:rPr>
          <w:rFonts w:ascii="Calibri Light" w:hAnsi="Calibri Light" w:cs="Arial"/>
          <w:kern w:val="0"/>
        </w:rPr>
        <w:t>Quand j’</w:t>
      </w:r>
      <w:r w:rsidRPr="004F487F">
        <w:rPr>
          <w:rFonts w:ascii="Calibri Light" w:hAnsi="Calibri Light" w:cs="Arial"/>
          <w:i/>
          <w:kern w:val="0"/>
        </w:rPr>
        <w:t>étais</w:t>
      </w:r>
      <w:r w:rsidRPr="004F487F">
        <w:rPr>
          <w:rFonts w:ascii="Calibri Light" w:hAnsi="Calibri Light" w:cs="Arial"/>
          <w:kern w:val="0"/>
        </w:rPr>
        <w:t xml:space="preserve"> jeune, j’</w:t>
      </w:r>
      <w:r w:rsidRPr="004F487F">
        <w:rPr>
          <w:rFonts w:ascii="Calibri Light" w:hAnsi="Calibri Light" w:cs="Arial"/>
          <w:i/>
          <w:kern w:val="0"/>
        </w:rPr>
        <w:t>écoutais</w:t>
      </w:r>
      <w:r w:rsidRPr="004F487F">
        <w:rPr>
          <w:rFonts w:ascii="Calibri Light" w:hAnsi="Calibri Light" w:cs="Arial"/>
          <w:kern w:val="0"/>
        </w:rPr>
        <w:t xml:space="preserve"> des </w:t>
      </w:r>
      <w:r w:rsidRPr="008279A9">
        <w:rPr>
          <w:rFonts w:ascii="Calibri Light" w:hAnsi="Calibri Light" w:cs="Arial"/>
          <w:kern w:val="0"/>
          <w:lang w:val="en-US"/>
        </w:rPr>
        <w:t>vinyle</w:t>
      </w:r>
      <w:bookmarkEnd w:id="95"/>
      <w:bookmarkEnd w:id="96"/>
      <w:r w:rsidRPr="004F487F">
        <w:rPr>
          <w:rFonts w:ascii="Calibri Light" w:hAnsi="Calibri Light" w:cs="Arial"/>
          <w:kern w:val="0"/>
        </w:rPr>
        <w:t xml:space="preserve">s.   </w:t>
      </w:r>
      <w:r w:rsidRPr="004F487F">
        <w:rPr>
          <w:rFonts w:ascii="Calibri Light" w:hAnsi="Calibri Light" w:cs="Arial"/>
          <w:kern w:val="0"/>
        </w:rPr>
        <w:tab/>
      </w:r>
      <w:r w:rsidRPr="004F487F">
        <w:rPr>
          <w:rFonts w:ascii="Calibri Light" w:hAnsi="Calibri Light" w:cs="Arial"/>
          <w:kern w:val="0"/>
        </w:rPr>
        <w:t>年轻时我听的是唱片。</w:t>
      </w:r>
      <w:r w:rsidRPr="004F487F">
        <w:rPr>
          <w:rFonts w:ascii="Calibri Light" w:hAnsi="Calibri Light" w:cs="Arial"/>
          <w:kern w:val="0"/>
        </w:rPr>
        <w:t>(</w:t>
      </w:r>
      <w:r w:rsidRPr="004F487F">
        <w:rPr>
          <w:rFonts w:ascii="Calibri Light" w:hAnsi="Calibri Light" w:cs="Arial"/>
          <w:kern w:val="0"/>
        </w:rPr>
        <w:t>过去的习惯</w:t>
      </w:r>
      <w:r w:rsidRPr="004F487F">
        <w:rPr>
          <w:rFonts w:ascii="Calibri Light" w:hAnsi="Calibri Light" w:cs="Arial"/>
          <w:kern w:val="0"/>
        </w:rPr>
        <w:t>)</w:t>
      </w:r>
    </w:p>
    <w:p w14:paraId="3AA0EC7B" w14:textId="77777777" w:rsidR="00993BDD" w:rsidRPr="004F487F" w:rsidRDefault="00993BDD" w:rsidP="00993BDD">
      <w:pPr>
        <w:pStyle w:val="a6"/>
        <w:ind w:leftChars="270" w:left="567" w:firstLineChars="3" w:firstLine="6"/>
        <w:rPr>
          <w:rFonts w:ascii="Calibri Light" w:hAnsi="Calibri Light" w:cs="Arial"/>
          <w:kern w:val="0"/>
        </w:rPr>
      </w:pPr>
      <w:r w:rsidRPr="004F487F">
        <w:rPr>
          <w:rFonts w:ascii="Calibri Light" w:hAnsi="Calibri Light" w:cs="Arial"/>
          <w:kern w:val="0"/>
        </w:rPr>
        <w:t xml:space="preserve">Maintenant, j’écoute des MP3. </w:t>
      </w:r>
      <w:r w:rsidRPr="004F487F">
        <w:rPr>
          <w:rFonts w:ascii="Calibri Light" w:hAnsi="Calibri Light" w:cs="Arial"/>
          <w:kern w:val="0"/>
        </w:rPr>
        <w:tab/>
      </w:r>
      <w:r w:rsidRPr="004F487F">
        <w:rPr>
          <w:rFonts w:ascii="Calibri Light" w:hAnsi="Calibri Light" w:cs="Arial"/>
          <w:kern w:val="0"/>
        </w:rPr>
        <w:tab/>
      </w:r>
      <w:r w:rsidRPr="004F487F">
        <w:rPr>
          <w:rFonts w:ascii="Calibri Light" w:hAnsi="Calibri Light" w:cs="Arial"/>
          <w:kern w:val="0"/>
        </w:rPr>
        <w:tab/>
      </w:r>
      <w:r w:rsidRPr="004F487F">
        <w:rPr>
          <w:rFonts w:ascii="Calibri Light" w:hAnsi="Calibri Light" w:cs="Arial"/>
          <w:kern w:val="0"/>
        </w:rPr>
        <w:tab/>
      </w:r>
      <w:r w:rsidRPr="004F487F">
        <w:rPr>
          <w:rFonts w:ascii="Calibri Light" w:hAnsi="Calibri Light" w:cs="Arial"/>
          <w:kern w:val="0"/>
        </w:rPr>
        <w:t>现在我听的是</w:t>
      </w:r>
      <w:r w:rsidRPr="004F487F">
        <w:rPr>
          <w:rFonts w:ascii="Calibri Light" w:hAnsi="Calibri Light" w:cs="Arial"/>
          <w:kern w:val="0"/>
        </w:rPr>
        <w:t>MP3</w:t>
      </w:r>
      <w:r w:rsidRPr="004F487F">
        <w:rPr>
          <w:rFonts w:ascii="Calibri Light" w:hAnsi="Calibri Light" w:cs="Arial"/>
          <w:kern w:val="0"/>
        </w:rPr>
        <w:t>。</w:t>
      </w:r>
    </w:p>
    <w:p w14:paraId="4A9D0A97" w14:textId="77777777" w:rsidR="00993BDD" w:rsidRPr="0026436F" w:rsidRDefault="00993BDD" w:rsidP="00993BDD">
      <w:pPr>
        <w:pStyle w:val="a6"/>
        <w:ind w:leftChars="270" w:left="567" w:firstLineChars="3" w:firstLine="6"/>
        <w:rPr>
          <w:rFonts w:ascii="Calibri Light" w:hAnsi="Calibri Light" w:cs="Arial"/>
          <w:kern w:val="0"/>
        </w:rPr>
      </w:pPr>
      <w:r w:rsidRPr="0026436F">
        <w:rPr>
          <w:rFonts w:ascii="Calibri Light" w:hAnsi="Calibri Light" w:cs="Arial"/>
          <w:kern w:val="0"/>
        </w:rPr>
        <w:t xml:space="preserve">Avant, ils </w:t>
      </w:r>
      <w:r w:rsidRPr="0026436F">
        <w:rPr>
          <w:rFonts w:ascii="Calibri Light" w:hAnsi="Calibri Light" w:cs="Arial"/>
          <w:i/>
          <w:kern w:val="0"/>
        </w:rPr>
        <w:t>habitaient</w:t>
      </w:r>
      <w:r w:rsidRPr="0026436F">
        <w:rPr>
          <w:rFonts w:ascii="Calibri Light" w:hAnsi="Calibri Light" w:cs="Arial"/>
          <w:kern w:val="0"/>
        </w:rPr>
        <w:t xml:space="preserve"> à la campagne. </w:t>
      </w:r>
      <w:r>
        <w:rPr>
          <w:rFonts w:ascii="Calibri Light" w:hAnsi="Calibri Light" w:cs="Arial" w:hint="eastAsia"/>
          <w:kern w:val="0"/>
        </w:rPr>
        <w:tab/>
      </w:r>
      <w:r>
        <w:rPr>
          <w:rFonts w:ascii="Calibri Light" w:hAnsi="Calibri Light" w:cs="Arial" w:hint="eastAsia"/>
          <w:kern w:val="0"/>
        </w:rPr>
        <w:t>从</w:t>
      </w:r>
      <w:r w:rsidRPr="0026436F">
        <w:rPr>
          <w:rFonts w:ascii="Calibri Light" w:hAnsi="Calibri Light" w:cs="Arial"/>
          <w:kern w:val="0"/>
        </w:rPr>
        <w:t>前他们住在</w:t>
      </w:r>
      <w:r>
        <w:rPr>
          <w:rFonts w:ascii="Calibri Light" w:hAnsi="Calibri Light" w:cs="Arial" w:hint="eastAsia"/>
          <w:kern w:val="0"/>
        </w:rPr>
        <w:t>乡下</w:t>
      </w:r>
      <w:r w:rsidRPr="0026436F">
        <w:rPr>
          <w:rFonts w:ascii="Calibri Light" w:hAnsi="Calibri Light" w:cs="Arial"/>
          <w:kern w:val="0"/>
        </w:rPr>
        <w:t>。</w:t>
      </w:r>
      <w:r>
        <w:rPr>
          <w:rFonts w:ascii="Calibri Light" w:hAnsi="Calibri Light" w:cs="Arial" w:hint="eastAsia"/>
          <w:kern w:val="0"/>
        </w:rPr>
        <w:t>（</w:t>
      </w:r>
      <w:r w:rsidRPr="005B2265">
        <w:rPr>
          <w:rFonts w:ascii="Calibri Light" w:hAnsi="Calibri Light" w:cs="Arial"/>
          <w:kern w:val="0"/>
          <w:sz w:val="20"/>
          <w:szCs w:val="20"/>
          <w:lang w:val="zh-CN"/>
        </w:rPr>
        <w:t>延续</w:t>
      </w:r>
      <w:r>
        <w:rPr>
          <w:rFonts w:ascii="Calibri Light" w:hAnsi="Calibri Light" w:cs="Arial" w:hint="eastAsia"/>
          <w:kern w:val="0"/>
          <w:sz w:val="20"/>
          <w:szCs w:val="20"/>
          <w:lang w:val="zh-CN"/>
        </w:rPr>
        <w:t>的、</w:t>
      </w:r>
      <w:r w:rsidRPr="005B2265">
        <w:rPr>
          <w:rFonts w:ascii="Calibri Light" w:hAnsi="Calibri Light" w:cs="Arial"/>
          <w:kern w:val="0"/>
          <w:sz w:val="20"/>
          <w:szCs w:val="20"/>
          <w:lang w:val="zh-CN"/>
        </w:rPr>
        <w:t>时间都不明确</w:t>
      </w:r>
      <w:r>
        <w:rPr>
          <w:rFonts w:ascii="Calibri Light" w:hAnsi="Calibri Light" w:cs="Arial" w:hint="eastAsia"/>
          <w:kern w:val="0"/>
        </w:rPr>
        <w:t>）</w:t>
      </w:r>
    </w:p>
    <w:p w14:paraId="05AC2FE1" w14:textId="77777777" w:rsidR="00993BDD" w:rsidRPr="0026436F" w:rsidRDefault="00993BDD" w:rsidP="00993BDD">
      <w:pPr>
        <w:pStyle w:val="a6"/>
        <w:ind w:leftChars="270" w:left="567" w:firstLineChars="3" w:firstLine="6"/>
        <w:rPr>
          <w:rFonts w:ascii="Calibri Light" w:hAnsi="Calibri Light" w:cs="Arial"/>
          <w:kern w:val="0"/>
        </w:rPr>
      </w:pPr>
      <w:r>
        <w:rPr>
          <w:rFonts w:ascii="Calibri Light" w:hAnsi="Calibri Light" w:cs="Arial"/>
          <w:kern w:val="0"/>
        </w:rPr>
        <w:t>Il</w:t>
      </w:r>
      <w:r w:rsidRPr="0026436F">
        <w:rPr>
          <w:rFonts w:ascii="Calibri Light" w:hAnsi="Calibri Light" w:cs="Arial"/>
          <w:kern w:val="0"/>
        </w:rPr>
        <w:t xml:space="preserve"> </w:t>
      </w:r>
      <w:r w:rsidRPr="0026436F">
        <w:rPr>
          <w:rFonts w:ascii="Calibri Light" w:hAnsi="Calibri Light" w:cs="Arial"/>
          <w:i/>
          <w:kern w:val="0"/>
        </w:rPr>
        <w:t>était</w:t>
      </w:r>
      <w:r w:rsidRPr="0026436F">
        <w:rPr>
          <w:rFonts w:ascii="Calibri Light" w:hAnsi="Calibri Light" w:cs="Arial"/>
          <w:kern w:val="0"/>
        </w:rPr>
        <w:t xml:space="preserve"> </w:t>
      </w:r>
      <w:r>
        <w:rPr>
          <w:rFonts w:ascii="Calibri Light" w:hAnsi="Calibri Light" w:cs="Arial"/>
          <w:kern w:val="0"/>
        </w:rPr>
        <w:t>bien fort auparavant</w:t>
      </w:r>
      <w:r w:rsidRPr="0026436F">
        <w:rPr>
          <w:rFonts w:ascii="Calibri Light" w:hAnsi="Calibri Light" w:cs="Arial"/>
          <w:kern w:val="0"/>
        </w:rPr>
        <w:t xml:space="preserve">. </w:t>
      </w:r>
      <w:r>
        <w:rPr>
          <w:rFonts w:ascii="Calibri Light" w:hAnsi="Calibri Light" w:cs="Arial" w:hint="eastAsia"/>
          <w:kern w:val="0"/>
        </w:rPr>
        <w:t xml:space="preserve">    </w:t>
      </w:r>
      <w:r>
        <w:rPr>
          <w:rFonts w:ascii="Calibri Light" w:hAnsi="Calibri Light" w:cs="Arial" w:hint="eastAsia"/>
          <w:kern w:val="0"/>
        </w:rPr>
        <w:tab/>
      </w:r>
      <w:r>
        <w:rPr>
          <w:rFonts w:ascii="Calibri Light" w:hAnsi="Calibri Light" w:cs="Arial" w:hint="eastAsia"/>
          <w:kern w:val="0"/>
        </w:rPr>
        <w:t>他过</w:t>
      </w:r>
      <w:bookmarkEnd w:id="87"/>
      <w:bookmarkEnd w:id="88"/>
      <w:r>
        <w:rPr>
          <w:rFonts w:ascii="Calibri Light" w:hAnsi="Calibri Light" w:cs="Arial" w:hint="eastAsia"/>
          <w:kern w:val="0"/>
        </w:rPr>
        <w:t>去很壮</w:t>
      </w:r>
      <w:r w:rsidRPr="0026436F">
        <w:rPr>
          <w:rFonts w:ascii="Calibri Light" w:hAnsi="Calibri Light" w:cs="Arial"/>
          <w:kern w:val="0"/>
        </w:rPr>
        <w:t>。</w:t>
      </w:r>
      <w:r>
        <w:rPr>
          <w:rFonts w:ascii="Calibri Light" w:hAnsi="Calibri Light" w:cs="Arial" w:hint="eastAsia"/>
          <w:kern w:val="0"/>
        </w:rPr>
        <w:t>（同上）</w:t>
      </w:r>
    </w:p>
    <w:p w14:paraId="39B5893B" w14:textId="77777777" w:rsidR="00993BDD" w:rsidRDefault="00993BDD" w:rsidP="00993BDD">
      <w:pPr>
        <w:pStyle w:val="a6"/>
        <w:ind w:leftChars="272" w:left="571"/>
        <w:rPr>
          <w:rFonts w:ascii="Calibri Light" w:hAnsi="Calibri Light" w:cs="Arial"/>
          <w:kern w:val="0"/>
        </w:rPr>
      </w:pPr>
      <w:r w:rsidRPr="0026436F">
        <w:rPr>
          <w:rFonts w:ascii="Calibri Light" w:hAnsi="Calibri Light" w:cs="Arial"/>
          <w:kern w:val="0"/>
        </w:rPr>
        <w:t xml:space="preserve">Avant de venir ici, M. Andrieu </w:t>
      </w:r>
      <w:r w:rsidRPr="001D507E">
        <w:rPr>
          <w:rFonts w:ascii="Calibri Light" w:hAnsi="Calibri Light" w:cs="Arial"/>
          <w:i/>
          <w:kern w:val="0"/>
        </w:rPr>
        <w:t>devait</w:t>
      </w:r>
      <w:r w:rsidRPr="0026436F">
        <w:rPr>
          <w:rFonts w:ascii="Calibri Light" w:hAnsi="Calibri Light" w:cs="Arial"/>
          <w:kern w:val="0"/>
        </w:rPr>
        <w:t xml:space="preserve"> faire presque trois heures de métro et dʼautobus pour aller à son travail et en revenir. </w:t>
      </w:r>
      <w:r>
        <w:rPr>
          <w:rFonts w:ascii="Calibri Light" w:hAnsi="Calibri Light" w:cs="Arial" w:hint="eastAsia"/>
          <w:kern w:val="0"/>
        </w:rPr>
        <w:tab/>
      </w:r>
      <w:r>
        <w:rPr>
          <w:rFonts w:ascii="Calibri Light" w:hAnsi="Calibri Light" w:cs="Arial" w:hint="eastAsia"/>
          <w:kern w:val="0"/>
        </w:rPr>
        <w:tab/>
      </w:r>
      <w:r w:rsidRPr="0026436F">
        <w:rPr>
          <w:rFonts w:ascii="Calibri Light" w:hAnsi="Calibri Light" w:cs="Arial"/>
          <w:kern w:val="0"/>
        </w:rPr>
        <w:t>在来这里之前，安德雷耶先生每天上下班得乘三个</w:t>
      </w:r>
      <w:r>
        <w:rPr>
          <w:rFonts w:ascii="Calibri Light" w:hAnsi="Calibri Light" w:cs="Arial" w:hint="eastAsia"/>
          <w:kern w:val="0"/>
        </w:rPr>
        <w:t xml:space="preserve">  </w:t>
      </w:r>
    </w:p>
    <w:p w14:paraId="045E62A5" w14:textId="77777777" w:rsidR="00993BDD" w:rsidRPr="0026436F" w:rsidRDefault="00993BDD" w:rsidP="00993BDD">
      <w:pPr>
        <w:pStyle w:val="a6"/>
        <w:ind w:leftChars="272" w:left="571" w:firstLineChars="1550" w:firstLine="3255"/>
        <w:rPr>
          <w:rFonts w:ascii="Calibri Light" w:hAnsi="Calibri Light" w:cs="Arial"/>
          <w:kern w:val="0"/>
        </w:rPr>
      </w:pPr>
      <w:r w:rsidRPr="0026436F">
        <w:rPr>
          <w:rFonts w:ascii="Calibri Light" w:hAnsi="Calibri Light" w:cs="Arial"/>
          <w:kern w:val="0"/>
        </w:rPr>
        <w:t>小时的地铁和公共汽车。</w:t>
      </w:r>
      <w:r>
        <w:rPr>
          <w:rFonts w:ascii="Calibri Light" w:hAnsi="Calibri Light" w:cs="Arial" w:hint="eastAsia"/>
          <w:kern w:val="0"/>
        </w:rPr>
        <w:t>（过去</w:t>
      </w:r>
      <w:r w:rsidRPr="0026436F">
        <w:rPr>
          <w:rFonts w:ascii="Calibri Light" w:hAnsi="Calibri Light" w:cs="Arial"/>
          <w:kern w:val="0"/>
        </w:rPr>
        <w:t>习惯</w:t>
      </w:r>
      <w:r>
        <w:rPr>
          <w:rFonts w:ascii="Calibri Light" w:hAnsi="Calibri Light" w:cs="Arial" w:hint="eastAsia"/>
          <w:kern w:val="0"/>
        </w:rPr>
        <w:t>、</w:t>
      </w:r>
      <w:r w:rsidRPr="0026436F">
        <w:rPr>
          <w:rFonts w:ascii="Calibri Light" w:hAnsi="Calibri Light" w:cs="Arial"/>
          <w:kern w:val="0"/>
        </w:rPr>
        <w:t>重复</w:t>
      </w:r>
      <w:r>
        <w:rPr>
          <w:rFonts w:ascii="Calibri Light" w:hAnsi="Calibri Light" w:cs="Arial" w:hint="eastAsia"/>
          <w:kern w:val="0"/>
        </w:rPr>
        <w:t>的动作）</w:t>
      </w:r>
    </w:p>
    <w:p w14:paraId="33FB0EFC" w14:textId="77777777" w:rsidR="00993BDD" w:rsidRDefault="00993BDD" w:rsidP="00993BDD">
      <w:pPr>
        <w:pStyle w:val="a6"/>
        <w:ind w:leftChars="270" w:left="567" w:firstLineChars="3" w:firstLine="6"/>
        <w:rPr>
          <w:rFonts w:ascii="Calibri Light" w:hAnsi="Calibri Light" w:cs="Arial"/>
          <w:kern w:val="0"/>
        </w:rPr>
      </w:pPr>
      <w:r w:rsidRPr="0026436F">
        <w:rPr>
          <w:rFonts w:ascii="Calibri Light" w:hAnsi="Calibri Light" w:cs="Arial"/>
          <w:kern w:val="0"/>
        </w:rPr>
        <w:t>Quand jʼ</w:t>
      </w:r>
      <w:r w:rsidRPr="001D507E">
        <w:rPr>
          <w:rFonts w:ascii="Calibri Light" w:hAnsi="Calibri Light" w:cs="Arial"/>
          <w:i/>
          <w:kern w:val="0"/>
        </w:rPr>
        <w:t>étais</w:t>
      </w:r>
      <w:r w:rsidRPr="0026436F">
        <w:rPr>
          <w:rFonts w:ascii="Calibri Light" w:hAnsi="Calibri Light" w:cs="Arial"/>
          <w:kern w:val="0"/>
        </w:rPr>
        <w:t xml:space="preserve"> petit, jʼ</w:t>
      </w:r>
      <w:r w:rsidRPr="001D507E">
        <w:rPr>
          <w:rFonts w:ascii="Calibri Light" w:hAnsi="Calibri Light" w:cs="Arial"/>
          <w:i/>
          <w:kern w:val="0"/>
        </w:rPr>
        <w:t>allais</w:t>
      </w:r>
      <w:r w:rsidRPr="0026436F">
        <w:rPr>
          <w:rFonts w:ascii="Calibri Light" w:hAnsi="Calibri Light" w:cs="Arial"/>
          <w:kern w:val="0"/>
        </w:rPr>
        <w:t xml:space="preserve"> tous les ans passer mes vacances à la campagne. </w:t>
      </w:r>
    </w:p>
    <w:p w14:paraId="417AB87B" w14:textId="77777777" w:rsidR="00993BDD" w:rsidRPr="0026436F" w:rsidRDefault="00993BDD" w:rsidP="00993BDD">
      <w:pPr>
        <w:pStyle w:val="a6"/>
        <w:ind w:leftChars="270" w:left="567" w:firstLineChars="1553" w:firstLine="3261"/>
        <w:rPr>
          <w:rFonts w:ascii="Calibri Light" w:hAnsi="Calibri Light" w:cs="Arial"/>
          <w:kern w:val="0"/>
        </w:rPr>
      </w:pPr>
      <w:r w:rsidRPr="0026436F">
        <w:rPr>
          <w:rFonts w:ascii="Calibri Light" w:hAnsi="Calibri Light" w:cs="Arial"/>
          <w:kern w:val="0"/>
        </w:rPr>
        <w:t>小时候，</w:t>
      </w:r>
      <w:r>
        <w:rPr>
          <w:rFonts w:ascii="Calibri Light" w:hAnsi="Calibri Light" w:cs="Arial" w:hint="eastAsia"/>
          <w:kern w:val="0"/>
        </w:rPr>
        <w:t>我</w:t>
      </w:r>
      <w:r w:rsidRPr="0026436F">
        <w:rPr>
          <w:rFonts w:ascii="Calibri Light" w:hAnsi="Calibri Light" w:cs="Arial"/>
          <w:kern w:val="0"/>
        </w:rPr>
        <w:t>每年都去乡下度假。</w:t>
      </w:r>
      <w:r>
        <w:rPr>
          <w:rFonts w:ascii="Calibri Light" w:hAnsi="Calibri Light" w:cs="Arial" w:hint="eastAsia"/>
          <w:kern w:val="0"/>
        </w:rPr>
        <w:t>（同上）</w:t>
      </w:r>
    </w:p>
    <w:p w14:paraId="1C0425D8" w14:textId="77777777" w:rsidR="00993BDD" w:rsidRDefault="00993BDD" w:rsidP="00993BDD">
      <w:pPr>
        <w:pStyle w:val="a6"/>
        <w:ind w:leftChars="270" w:left="567" w:firstLineChars="3" w:firstLine="6"/>
        <w:rPr>
          <w:rFonts w:ascii="Calibri Light" w:hAnsi="Calibri Light" w:cs="Arial"/>
          <w:kern w:val="0"/>
        </w:rPr>
      </w:pPr>
    </w:p>
    <w:p w14:paraId="662C9D2B" w14:textId="77777777" w:rsidR="00993BDD" w:rsidRDefault="00993BDD" w:rsidP="00993BDD">
      <w:pPr>
        <w:rPr>
          <w:lang w:val="fr-CA"/>
        </w:rPr>
      </w:pPr>
      <w:bookmarkStart w:id="97" w:name="OLE_LINK96"/>
      <w:bookmarkStart w:id="98" w:name="OLE_LINK97"/>
      <w:r>
        <w:rPr>
          <w:lang w:val="fr-CA"/>
        </w:rPr>
        <w:t xml:space="preserve">   </w:t>
      </w:r>
      <w:r>
        <w:rPr>
          <w:b/>
          <w:lang w:val="fr-CA"/>
        </w:rPr>
        <w:t xml:space="preserve">2. </w:t>
      </w:r>
      <w:r>
        <w:rPr>
          <w:rFonts w:hint="eastAsia"/>
          <w:b/>
          <w:lang w:val="fr-CA"/>
        </w:rPr>
        <w:t>复合过去时</w:t>
      </w:r>
      <w:r>
        <w:rPr>
          <w:b/>
          <w:lang w:val="fr-CA"/>
        </w:rPr>
        <w:t xml:space="preserve"> </w:t>
      </w:r>
      <w:r>
        <w:rPr>
          <w:lang w:val="fr-CA"/>
        </w:rPr>
        <w:t xml:space="preserve">(le passé composé) (2) </w:t>
      </w:r>
    </w:p>
    <w:p w14:paraId="58966252" w14:textId="77777777" w:rsidR="00993BDD" w:rsidRDefault="00993BDD" w:rsidP="00993BDD">
      <w:pPr>
        <w:ind w:left="924" w:hangingChars="440" w:hanging="924"/>
        <w:rPr>
          <w:lang w:val="fr-CA"/>
        </w:rPr>
      </w:pPr>
      <w:bookmarkStart w:id="99" w:name="OLE_LINK86"/>
      <w:bookmarkStart w:id="100" w:name="OLE_LINK87"/>
      <w:bookmarkEnd w:id="97"/>
      <w:bookmarkEnd w:id="98"/>
      <w:r>
        <w:rPr>
          <w:rFonts w:hint="eastAsia"/>
          <w:lang w:val="fr-CA"/>
        </w:rPr>
        <w:t xml:space="preserve">      1) </w:t>
      </w:r>
      <w:r>
        <w:rPr>
          <w:rFonts w:hint="eastAsia"/>
          <w:lang w:val="fr-CA"/>
        </w:rPr>
        <w:t>复合过去时用来表述在过去某一时间内已经发生或完成了的动作；使用时，经常伴</w:t>
      </w:r>
      <w:bookmarkEnd w:id="99"/>
      <w:bookmarkEnd w:id="100"/>
      <w:r>
        <w:rPr>
          <w:rFonts w:hint="eastAsia"/>
          <w:lang w:val="fr-CA"/>
        </w:rPr>
        <w:t>有表示过去某一时间的状语。如：</w:t>
      </w:r>
      <w:r>
        <w:rPr>
          <w:lang w:val="fr-CA"/>
        </w:rPr>
        <w:t>hier, avant-hier, la semaine dernière, lundi dernier, l’année dernière...</w:t>
      </w:r>
      <w:r>
        <w:rPr>
          <w:rFonts w:hint="eastAsia"/>
          <w:lang w:val="fr-CA"/>
        </w:rPr>
        <w:t xml:space="preserve"> </w:t>
      </w:r>
      <w:r>
        <w:rPr>
          <w:rFonts w:hint="eastAsia"/>
          <w:lang w:val="fr-CA"/>
        </w:rPr>
        <w:t>等。如：</w:t>
      </w:r>
    </w:p>
    <w:p w14:paraId="1C46CC9E" w14:textId="77777777" w:rsidR="00993BDD" w:rsidRDefault="00993BDD" w:rsidP="00993BDD">
      <w:pPr>
        <w:ind w:leftChars="400" w:left="840" w:firstLineChars="50" w:firstLine="105"/>
        <w:rPr>
          <w:lang w:val="fr-CA"/>
        </w:rPr>
      </w:pPr>
      <w:r w:rsidRPr="003836C2">
        <w:rPr>
          <w:i/>
          <w:u w:val="single"/>
          <w:lang w:val="fr-CA"/>
        </w:rPr>
        <w:t>Hier</w:t>
      </w:r>
      <w:r>
        <w:rPr>
          <w:lang w:val="fr-CA"/>
        </w:rPr>
        <w:t xml:space="preserve">, les brocanteurs </w:t>
      </w:r>
      <w:r w:rsidRPr="003836C2">
        <w:rPr>
          <w:i/>
          <w:lang w:val="fr-CA"/>
        </w:rPr>
        <w:t>sont arrivés</w:t>
      </w:r>
      <w:r>
        <w:rPr>
          <w:lang w:val="fr-CA"/>
        </w:rPr>
        <w:t xml:space="preserve"> à 7 heures.</w:t>
      </w:r>
      <w:r>
        <w:rPr>
          <w:lang w:val="fr-CA"/>
        </w:rPr>
        <w:tab/>
      </w:r>
      <w:r>
        <w:rPr>
          <w:rFonts w:hint="eastAsia"/>
          <w:lang w:val="fr-CA"/>
        </w:rPr>
        <w:tab/>
      </w:r>
      <w:r>
        <w:rPr>
          <w:rFonts w:hint="eastAsia"/>
          <w:lang w:val="fr-CA"/>
        </w:rPr>
        <w:t>昨天，旧货商们七点钟到的。</w:t>
      </w:r>
    </w:p>
    <w:p w14:paraId="6324814B" w14:textId="77777777" w:rsidR="00993BDD" w:rsidRDefault="00993BDD" w:rsidP="00993BDD">
      <w:pPr>
        <w:ind w:left="924" w:hangingChars="440" w:hanging="924"/>
        <w:rPr>
          <w:lang w:val="fr-CA"/>
        </w:rPr>
      </w:pPr>
      <w:r>
        <w:rPr>
          <w:rFonts w:hint="eastAsia"/>
          <w:lang w:val="fr-CA"/>
        </w:rPr>
        <w:t xml:space="preserve">         </w:t>
      </w:r>
      <w:r w:rsidRPr="0095380A">
        <w:rPr>
          <w:rFonts w:hint="eastAsia"/>
          <w:i/>
          <w:u w:val="single"/>
          <w:lang w:val="fr-CA"/>
        </w:rPr>
        <w:t>Dimanche dernier</w:t>
      </w:r>
      <w:r>
        <w:rPr>
          <w:rFonts w:hint="eastAsia"/>
          <w:lang w:val="fr-CA"/>
        </w:rPr>
        <w:t>, j</w:t>
      </w:r>
      <w:r>
        <w:rPr>
          <w:lang w:val="fr-CA"/>
        </w:rPr>
        <w:t>’</w:t>
      </w:r>
      <w:r w:rsidRPr="0095380A">
        <w:rPr>
          <w:i/>
          <w:lang w:val="fr-CA"/>
        </w:rPr>
        <w:t>ai invité</w:t>
      </w:r>
      <w:r>
        <w:rPr>
          <w:lang w:val="fr-CA"/>
        </w:rPr>
        <w:t xml:space="preserve"> mes amis chez moi.  </w:t>
      </w:r>
      <w:r>
        <w:rPr>
          <w:rFonts w:hint="eastAsia"/>
          <w:lang w:val="fr-CA"/>
        </w:rPr>
        <w:tab/>
      </w:r>
      <w:r>
        <w:rPr>
          <w:rFonts w:hint="eastAsia"/>
          <w:lang w:val="fr-CA"/>
        </w:rPr>
        <w:t>上周日，我请了朋友去我家。</w:t>
      </w:r>
    </w:p>
    <w:p w14:paraId="0A81076C" w14:textId="77777777" w:rsidR="00993BDD" w:rsidRDefault="00993BDD" w:rsidP="00993BDD">
      <w:pPr>
        <w:rPr>
          <w:lang w:val="fr-CA"/>
        </w:rPr>
      </w:pPr>
    </w:p>
    <w:p w14:paraId="1306604D" w14:textId="77777777" w:rsidR="00993BDD" w:rsidRDefault="00993BDD" w:rsidP="00993BDD">
      <w:pPr>
        <w:tabs>
          <w:tab w:val="left" w:pos="720"/>
        </w:tabs>
        <w:autoSpaceDE w:val="0"/>
        <w:autoSpaceDN w:val="0"/>
        <w:adjustRightInd w:val="0"/>
        <w:spacing w:line="400" w:lineRule="exact"/>
        <w:ind w:firstLine="420"/>
        <w:rPr>
          <w:kern w:val="0"/>
          <w:szCs w:val="20"/>
          <w:lang w:val="fr-FR"/>
        </w:rPr>
      </w:pPr>
      <w:r>
        <w:rPr>
          <w:rFonts w:hint="eastAsia"/>
          <w:lang w:val="fr-CA"/>
        </w:rPr>
        <w:t xml:space="preserve">  2) </w:t>
      </w:r>
      <w:r>
        <w:rPr>
          <w:rFonts w:hint="eastAsia"/>
          <w:lang w:val="fr-CA"/>
        </w:rPr>
        <w:t>动词过去分词的构成请参考下面自选部分：</w:t>
      </w:r>
      <w:r>
        <w:rPr>
          <w:kern w:val="0"/>
          <w:szCs w:val="20"/>
          <w:lang w:val="fr-FR"/>
        </w:rPr>
        <w:t>3</w:t>
      </w:r>
      <w:r>
        <w:rPr>
          <w:rFonts w:hint="eastAsia"/>
          <w:kern w:val="0"/>
          <w:szCs w:val="20"/>
          <w:lang w:val="fr-FR"/>
        </w:rPr>
        <w:t>．</w:t>
      </w:r>
      <w:r>
        <w:rPr>
          <w:kern w:val="0"/>
          <w:szCs w:val="20"/>
          <w:lang w:val="fr-FR"/>
        </w:rPr>
        <w:t>Le par</w:t>
      </w:r>
      <w:r>
        <w:rPr>
          <w:kern w:val="0"/>
          <w:szCs w:val="20"/>
          <w:lang w:val="fr-CA"/>
        </w:rPr>
        <w:t>t</w:t>
      </w:r>
      <w:r>
        <w:rPr>
          <w:kern w:val="0"/>
          <w:szCs w:val="20"/>
          <w:lang w:val="fr-FR"/>
        </w:rPr>
        <w:t>icipe passé</w:t>
      </w:r>
      <w:r>
        <w:rPr>
          <w:rFonts w:hint="eastAsia"/>
          <w:kern w:val="0"/>
          <w:szCs w:val="20"/>
          <w:lang w:val="fr-FR"/>
        </w:rPr>
        <w:t>（</w:t>
      </w:r>
      <w:r>
        <w:rPr>
          <w:rFonts w:hint="eastAsia"/>
          <w:kern w:val="0"/>
          <w:szCs w:val="20"/>
          <w:lang w:val="zh-CN"/>
        </w:rPr>
        <w:t>过去分词</w:t>
      </w:r>
      <w:r>
        <w:rPr>
          <w:rFonts w:hint="eastAsia"/>
          <w:kern w:val="0"/>
          <w:szCs w:val="20"/>
          <w:lang w:val="fr-FR"/>
        </w:rPr>
        <w:t>）。</w:t>
      </w:r>
    </w:p>
    <w:p w14:paraId="76A927EF" w14:textId="77777777" w:rsidR="00993BDD" w:rsidRDefault="00993BDD" w:rsidP="00993BDD">
      <w:pPr>
        <w:rPr>
          <w:kern w:val="0"/>
          <w:szCs w:val="20"/>
          <w:lang w:val="fr-FR"/>
        </w:rPr>
      </w:pPr>
    </w:p>
    <w:p w14:paraId="526E0458" w14:textId="77777777" w:rsidR="00993BDD" w:rsidRPr="008C3913" w:rsidRDefault="00993BDD" w:rsidP="00993BDD">
      <w:pPr>
        <w:ind w:firstLineChars="300" w:firstLine="630"/>
        <w:rPr>
          <w:sz w:val="10"/>
          <w:szCs w:val="10"/>
          <w:lang w:val="fr-CA"/>
        </w:rPr>
      </w:pPr>
      <w:r w:rsidRPr="008C3913">
        <w:rPr>
          <w:rFonts w:hint="eastAsia"/>
          <w:lang w:val="fr-CA"/>
        </w:rPr>
        <w:t xml:space="preserve">3) </w:t>
      </w:r>
      <w:bookmarkStart w:id="101" w:name="OLE_LINK90"/>
      <w:bookmarkStart w:id="102" w:name="OLE_LINK91"/>
      <w:r w:rsidRPr="008C3913">
        <w:rPr>
          <w:rFonts w:hint="eastAsia"/>
          <w:lang w:val="fr-CA"/>
        </w:rPr>
        <w:t>复合过去时的否定形式</w:t>
      </w:r>
      <w:bookmarkEnd w:id="101"/>
      <w:bookmarkEnd w:id="102"/>
      <w:r w:rsidRPr="008C3913">
        <w:rPr>
          <w:rFonts w:hint="eastAsia"/>
          <w:lang w:val="fr-CA"/>
        </w:rPr>
        <w:t>为：</w:t>
      </w:r>
    </w:p>
    <w:tbl>
      <w:tblPr>
        <w:tblStyle w:val="a4"/>
        <w:tblW w:w="0" w:type="auto"/>
        <w:tblInd w:w="1101" w:type="dxa"/>
        <w:shd w:val="clear" w:color="auto" w:fill="FBD4B4" w:themeFill="accent6" w:themeFillTint="66"/>
        <w:tblLook w:val="04A0" w:firstRow="1" w:lastRow="0" w:firstColumn="1" w:lastColumn="0" w:noHBand="0" w:noVBand="1"/>
      </w:tblPr>
      <w:tblGrid>
        <w:gridCol w:w="7087"/>
      </w:tblGrid>
      <w:tr w:rsidR="00993BDD" w:rsidRPr="008C3913" w14:paraId="3E0742FA" w14:textId="77777777" w:rsidTr="00FB3D8F">
        <w:tc>
          <w:tcPr>
            <w:tcW w:w="7087" w:type="dxa"/>
            <w:shd w:val="clear" w:color="auto" w:fill="FBD4B4" w:themeFill="accent6" w:themeFillTint="66"/>
          </w:tcPr>
          <w:p w14:paraId="61A97C02" w14:textId="77777777" w:rsidR="00993BDD" w:rsidRPr="008C3913" w:rsidRDefault="00993BDD" w:rsidP="00FB3D8F">
            <w:pPr>
              <w:ind w:leftChars="400" w:left="840" w:firstLineChars="50" w:firstLine="105"/>
              <w:rPr>
                <w:b/>
                <w:lang w:val="fr-CA"/>
              </w:rPr>
            </w:pPr>
            <w:r w:rsidRPr="008C3913">
              <w:rPr>
                <w:rFonts w:hint="eastAsia"/>
                <w:b/>
                <w:lang w:val="fr-CA"/>
              </w:rPr>
              <w:t>主语</w:t>
            </w:r>
            <w:r w:rsidRPr="008C3913">
              <w:rPr>
                <w:rFonts w:hint="eastAsia"/>
                <w:b/>
                <w:lang w:val="fr-CA"/>
              </w:rPr>
              <w:t xml:space="preserve">  +   ne   +   </w:t>
            </w:r>
            <w:r w:rsidRPr="008C3913">
              <w:rPr>
                <w:rFonts w:hint="eastAsia"/>
                <w:b/>
                <w:lang w:val="fr-CA"/>
              </w:rPr>
              <w:t>助动词</w:t>
            </w:r>
            <w:r w:rsidRPr="008C3913">
              <w:rPr>
                <w:rFonts w:hint="eastAsia"/>
                <w:b/>
                <w:lang w:val="fr-CA"/>
              </w:rPr>
              <w:t xml:space="preserve">  +  pas  +  </w:t>
            </w:r>
            <w:r w:rsidRPr="008C3913">
              <w:rPr>
                <w:rFonts w:hint="eastAsia"/>
                <w:b/>
                <w:lang w:val="fr-CA"/>
              </w:rPr>
              <w:t>过去分词</w:t>
            </w:r>
          </w:p>
        </w:tc>
      </w:tr>
    </w:tbl>
    <w:p w14:paraId="37A13A07" w14:textId="77777777" w:rsidR="00993BDD" w:rsidRDefault="00993BDD" w:rsidP="00993BDD">
      <w:pPr>
        <w:ind w:leftChars="400" w:left="840" w:firstLineChars="50" w:firstLine="105"/>
        <w:rPr>
          <w:lang w:val="fr-CA"/>
        </w:rPr>
      </w:pPr>
      <w:r>
        <w:rPr>
          <w:rFonts w:hint="eastAsia"/>
          <w:lang w:val="fr-CA"/>
        </w:rPr>
        <w:t>例如：</w:t>
      </w:r>
      <w:r>
        <w:rPr>
          <w:lang w:val="fr-CA"/>
        </w:rPr>
        <w:t xml:space="preserve">Je </w:t>
      </w:r>
      <w:r w:rsidRPr="00EC4C1F">
        <w:rPr>
          <w:i/>
          <w:lang w:val="fr-CA"/>
        </w:rPr>
        <w:t>n</w:t>
      </w:r>
      <w:r>
        <w:rPr>
          <w:lang w:val="fr-CA"/>
        </w:rPr>
        <w:t xml:space="preserve">’ai </w:t>
      </w:r>
      <w:r w:rsidRPr="00EC4C1F">
        <w:rPr>
          <w:i/>
          <w:lang w:val="fr-CA"/>
        </w:rPr>
        <w:t>pas</w:t>
      </w:r>
      <w:r>
        <w:rPr>
          <w:lang w:val="fr-CA"/>
        </w:rPr>
        <w:t xml:space="preserve"> trouvé de vélo.   </w:t>
      </w:r>
      <w:r>
        <w:rPr>
          <w:rFonts w:hint="eastAsia"/>
          <w:lang w:val="fr-CA"/>
        </w:rPr>
        <w:t>我没找到自行车。</w:t>
      </w:r>
    </w:p>
    <w:p w14:paraId="3F3BE3C7" w14:textId="77777777" w:rsidR="00993BDD" w:rsidRDefault="00993BDD" w:rsidP="00993BDD">
      <w:pPr>
        <w:ind w:leftChars="400" w:left="840" w:firstLineChars="50" w:firstLine="105"/>
        <w:rPr>
          <w:lang w:val="fr-CA"/>
        </w:rPr>
      </w:pPr>
    </w:p>
    <w:p w14:paraId="779E1CD6" w14:textId="77777777" w:rsidR="00993BDD" w:rsidRPr="008C3913" w:rsidRDefault="00993BDD" w:rsidP="00993BDD">
      <w:pPr>
        <w:ind w:leftChars="400" w:left="840" w:firstLineChars="50" w:firstLine="105"/>
        <w:rPr>
          <w:lang w:val="fr-CA"/>
        </w:rPr>
      </w:pPr>
      <w:r>
        <w:rPr>
          <w:rFonts w:hint="eastAsia"/>
          <w:lang w:val="fr-CA"/>
        </w:rPr>
        <w:t>以动词</w:t>
      </w:r>
      <w:r>
        <w:rPr>
          <w:lang w:val="fr-CA"/>
        </w:rPr>
        <w:t xml:space="preserve">voir </w:t>
      </w:r>
      <w:r>
        <w:rPr>
          <w:rFonts w:hint="eastAsia"/>
          <w:lang w:val="fr-CA"/>
        </w:rPr>
        <w:t>的</w:t>
      </w:r>
      <w:r w:rsidRPr="008C3913">
        <w:rPr>
          <w:rFonts w:hint="eastAsia"/>
          <w:lang w:val="fr-CA"/>
        </w:rPr>
        <w:t>复合过去时否定形式</w:t>
      </w:r>
      <w:r>
        <w:rPr>
          <w:rFonts w:hint="eastAsia"/>
          <w:lang w:val="fr-CA"/>
        </w:rPr>
        <w:t>为例：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83"/>
        <w:gridCol w:w="4004"/>
      </w:tblGrid>
      <w:tr w:rsidR="00993BDD" w14:paraId="32317DE8" w14:textId="77777777" w:rsidTr="00FB3D8F">
        <w:trPr>
          <w:cantSplit/>
        </w:trPr>
        <w:tc>
          <w:tcPr>
            <w:tcW w:w="70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3366"/>
            <w:hideMark/>
          </w:tcPr>
          <w:p w14:paraId="07C52BE4" w14:textId="77777777" w:rsidR="00993BDD" w:rsidRDefault="00993BDD" w:rsidP="00FB3D8F">
            <w:pPr>
              <w:autoSpaceDE w:val="0"/>
              <w:autoSpaceDN w:val="0"/>
              <w:adjustRightInd w:val="0"/>
              <w:ind w:firstLineChars="700" w:firstLine="2222"/>
              <w:rPr>
                <w:b/>
                <w:bCs/>
                <w:color w:val="FFFFFF"/>
                <w:w w:val="200"/>
                <w:kern w:val="0"/>
                <w:szCs w:val="20"/>
                <w:lang w:val="fr-FR"/>
              </w:rPr>
            </w:pPr>
            <w:r>
              <w:rPr>
                <w:b/>
                <w:color w:val="FFFFFF"/>
                <w:w w:val="150"/>
                <w:kern w:val="0"/>
                <w:szCs w:val="20"/>
                <w:lang w:val="fr-CA"/>
              </w:rPr>
              <w:t>voir</w:t>
            </w:r>
            <w:r>
              <w:rPr>
                <w:b/>
                <w:color w:val="FFFFFF"/>
                <w:kern w:val="0"/>
                <w:szCs w:val="20"/>
                <w:lang w:val="fr-CA"/>
              </w:rPr>
              <w:t xml:space="preserve"> </w:t>
            </w:r>
            <w:r>
              <w:rPr>
                <w:rFonts w:hint="eastAsia"/>
                <w:b/>
                <w:color w:val="FFFFFF"/>
                <w:kern w:val="0"/>
                <w:szCs w:val="20"/>
                <w:lang w:val="zh-CN"/>
              </w:rPr>
              <w:t>复合过去时（否定形式）</w:t>
            </w:r>
          </w:p>
        </w:tc>
      </w:tr>
      <w:tr w:rsidR="00993BDD" w14:paraId="04B61FC0" w14:textId="77777777" w:rsidTr="00FB3D8F">
        <w:tc>
          <w:tcPr>
            <w:tcW w:w="3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7E9F9" w14:textId="77777777" w:rsidR="00993BDD" w:rsidRDefault="00993BDD" w:rsidP="00FB3D8F">
            <w:pPr>
              <w:autoSpaceDE w:val="0"/>
              <w:autoSpaceDN w:val="0"/>
              <w:adjustRightInd w:val="0"/>
              <w:ind w:firstLineChars="100" w:firstLine="210"/>
              <w:jc w:val="center"/>
              <w:rPr>
                <w:kern w:val="0"/>
                <w:szCs w:val="20"/>
                <w:lang w:val="fr-FR"/>
              </w:rPr>
            </w:pPr>
            <w:r>
              <w:rPr>
                <w:kern w:val="0"/>
                <w:szCs w:val="20"/>
                <w:lang w:val="fr-CA"/>
              </w:rPr>
              <w:t>j</w:t>
            </w:r>
            <w:r>
              <w:rPr>
                <w:kern w:val="0"/>
                <w:szCs w:val="20"/>
                <w:lang w:val="fr-FR"/>
              </w:rPr>
              <w:t xml:space="preserve">e </w:t>
            </w:r>
            <w:r w:rsidRPr="008C3913">
              <w:rPr>
                <w:i/>
                <w:kern w:val="0"/>
                <w:szCs w:val="20"/>
                <w:lang w:val="fr-FR"/>
              </w:rPr>
              <w:t>n</w:t>
            </w:r>
            <w:r>
              <w:rPr>
                <w:kern w:val="0"/>
                <w:szCs w:val="20"/>
                <w:lang w:val="fr-FR"/>
              </w:rPr>
              <w:t xml:space="preserve">’ai </w:t>
            </w:r>
            <w:r w:rsidRPr="008C3913">
              <w:rPr>
                <w:i/>
                <w:kern w:val="0"/>
                <w:szCs w:val="20"/>
                <w:lang w:val="fr-FR"/>
              </w:rPr>
              <w:t>pas</w:t>
            </w:r>
            <w:r>
              <w:rPr>
                <w:kern w:val="0"/>
                <w:szCs w:val="20"/>
                <w:lang w:val="fr-FR"/>
              </w:rPr>
              <w:t xml:space="preserve"> vu</w:t>
            </w:r>
          </w:p>
        </w:tc>
        <w:tc>
          <w:tcPr>
            <w:tcW w:w="4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7D43E" w14:textId="77777777" w:rsidR="00993BDD" w:rsidRDefault="00993BDD" w:rsidP="00FB3D8F">
            <w:pPr>
              <w:autoSpaceDE w:val="0"/>
              <w:autoSpaceDN w:val="0"/>
              <w:adjustRightInd w:val="0"/>
              <w:ind w:firstLineChars="100" w:firstLine="210"/>
              <w:jc w:val="center"/>
              <w:rPr>
                <w:kern w:val="0"/>
                <w:szCs w:val="20"/>
                <w:lang w:val="fr-CA"/>
              </w:rPr>
            </w:pPr>
            <w:r>
              <w:rPr>
                <w:kern w:val="0"/>
                <w:szCs w:val="20"/>
                <w:lang w:val="fr-FR"/>
              </w:rPr>
              <w:t xml:space="preserve">nous </w:t>
            </w:r>
            <w:r w:rsidRPr="008C3913">
              <w:rPr>
                <w:i/>
                <w:kern w:val="0"/>
                <w:szCs w:val="20"/>
                <w:lang w:val="fr-FR"/>
              </w:rPr>
              <w:t>n</w:t>
            </w:r>
            <w:r>
              <w:rPr>
                <w:kern w:val="0"/>
                <w:szCs w:val="20"/>
                <w:lang w:val="fr-FR"/>
              </w:rPr>
              <w:t xml:space="preserve">’avons </w:t>
            </w:r>
            <w:r w:rsidRPr="008C3913">
              <w:rPr>
                <w:i/>
                <w:kern w:val="0"/>
                <w:szCs w:val="20"/>
                <w:lang w:val="fr-FR"/>
              </w:rPr>
              <w:t>pas</w:t>
            </w:r>
            <w:r>
              <w:rPr>
                <w:kern w:val="0"/>
                <w:szCs w:val="20"/>
                <w:lang w:val="fr-FR"/>
              </w:rPr>
              <w:t xml:space="preserve"> vu</w:t>
            </w:r>
          </w:p>
        </w:tc>
      </w:tr>
      <w:tr w:rsidR="00993BDD" w14:paraId="62A3A619" w14:textId="77777777" w:rsidTr="00FB3D8F">
        <w:tc>
          <w:tcPr>
            <w:tcW w:w="3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ECB854" w14:textId="77777777" w:rsidR="00993BDD" w:rsidRDefault="00993BDD" w:rsidP="00FB3D8F">
            <w:pPr>
              <w:autoSpaceDE w:val="0"/>
              <w:autoSpaceDN w:val="0"/>
              <w:adjustRightInd w:val="0"/>
              <w:ind w:firstLineChars="100" w:firstLine="210"/>
              <w:jc w:val="center"/>
              <w:rPr>
                <w:kern w:val="0"/>
                <w:szCs w:val="20"/>
                <w:lang w:val="fr-CA"/>
              </w:rPr>
            </w:pPr>
            <w:r>
              <w:rPr>
                <w:kern w:val="0"/>
                <w:szCs w:val="20"/>
                <w:lang w:val="fr-FR"/>
              </w:rPr>
              <w:t xml:space="preserve">tu </w:t>
            </w:r>
            <w:r w:rsidRPr="008C3913">
              <w:rPr>
                <w:i/>
                <w:kern w:val="0"/>
                <w:szCs w:val="20"/>
                <w:lang w:val="fr-FR"/>
              </w:rPr>
              <w:t>n</w:t>
            </w:r>
            <w:r>
              <w:rPr>
                <w:kern w:val="0"/>
                <w:szCs w:val="20"/>
                <w:lang w:val="fr-FR"/>
              </w:rPr>
              <w:t xml:space="preserve">’as </w:t>
            </w:r>
            <w:r w:rsidRPr="008C3913">
              <w:rPr>
                <w:i/>
                <w:kern w:val="0"/>
                <w:szCs w:val="20"/>
                <w:lang w:val="fr-FR"/>
              </w:rPr>
              <w:t>pas</w:t>
            </w:r>
            <w:r>
              <w:rPr>
                <w:kern w:val="0"/>
                <w:szCs w:val="20"/>
                <w:lang w:val="fr-FR"/>
              </w:rPr>
              <w:t xml:space="preserve"> vu</w:t>
            </w:r>
          </w:p>
        </w:tc>
        <w:tc>
          <w:tcPr>
            <w:tcW w:w="4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85577" w14:textId="77777777" w:rsidR="00993BDD" w:rsidRDefault="00993BDD" w:rsidP="00FB3D8F">
            <w:pPr>
              <w:autoSpaceDE w:val="0"/>
              <w:autoSpaceDN w:val="0"/>
              <w:adjustRightInd w:val="0"/>
              <w:ind w:firstLineChars="100" w:firstLine="210"/>
              <w:jc w:val="center"/>
              <w:rPr>
                <w:kern w:val="0"/>
                <w:szCs w:val="20"/>
                <w:lang w:val="fr-CA"/>
              </w:rPr>
            </w:pPr>
            <w:r>
              <w:rPr>
                <w:kern w:val="0"/>
                <w:szCs w:val="20"/>
                <w:lang w:val="fr-FR"/>
              </w:rPr>
              <w:t xml:space="preserve">vous </w:t>
            </w:r>
            <w:r w:rsidRPr="008C3913">
              <w:rPr>
                <w:i/>
                <w:kern w:val="0"/>
                <w:szCs w:val="20"/>
                <w:lang w:val="fr-FR"/>
              </w:rPr>
              <w:t>n</w:t>
            </w:r>
            <w:r>
              <w:rPr>
                <w:kern w:val="0"/>
                <w:szCs w:val="20"/>
                <w:lang w:val="fr-FR"/>
              </w:rPr>
              <w:t xml:space="preserve">’avez </w:t>
            </w:r>
            <w:r w:rsidRPr="008C3913">
              <w:rPr>
                <w:i/>
                <w:kern w:val="0"/>
                <w:szCs w:val="20"/>
                <w:lang w:val="fr-FR"/>
              </w:rPr>
              <w:t>pas</w:t>
            </w:r>
            <w:r>
              <w:rPr>
                <w:kern w:val="0"/>
                <w:szCs w:val="20"/>
                <w:lang w:val="fr-FR"/>
              </w:rPr>
              <w:t xml:space="preserve"> vu</w:t>
            </w:r>
          </w:p>
        </w:tc>
      </w:tr>
      <w:tr w:rsidR="00993BDD" w14:paraId="6C673790" w14:textId="77777777" w:rsidTr="00FB3D8F">
        <w:tc>
          <w:tcPr>
            <w:tcW w:w="3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7EE31" w14:textId="77777777" w:rsidR="00993BDD" w:rsidRDefault="00993BDD" w:rsidP="00FB3D8F">
            <w:pPr>
              <w:autoSpaceDE w:val="0"/>
              <w:autoSpaceDN w:val="0"/>
              <w:adjustRightInd w:val="0"/>
              <w:ind w:firstLine="210"/>
              <w:jc w:val="center"/>
              <w:rPr>
                <w:kern w:val="0"/>
                <w:szCs w:val="20"/>
                <w:lang w:val="fr-FR"/>
              </w:rPr>
            </w:pPr>
            <w:r>
              <w:rPr>
                <w:kern w:val="0"/>
                <w:szCs w:val="20"/>
                <w:lang w:val="fr-FR"/>
              </w:rPr>
              <w:t xml:space="preserve">il </w:t>
            </w:r>
            <w:r w:rsidRPr="008C3913">
              <w:rPr>
                <w:i/>
                <w:kern w:val="0"/>
                <w:szCs w:val="20"/>
                <w:lang w:val="fr-FR"/>
              </w:rPr>
              <w:t>n</w:t>
            </w:r>
            <w:r>
              <w:rPr>
                <w:kern w:val="0"/>
                <w:szCs w:val="20"/>
                <w:lang w:val="fr-FR"/>
              </w:rPr>
              <w:t xml:space="preserve">’a </w:t>
            </w:r>
            <w:r w:rsidRPr="008C3913">
              <w:rPr>
                <w:i/>
                <w:kern w:val="0"/>
                <w:szCs w:val="20"/>
                <w:lang w:val="fr-FR"/>
              </w:rPr>
              <w:t>pas</w:t>
            </w:r>
            <w:r>
              <w:rPr>
                <w:kern w:val="0"/>
                <w:szCs w:val="20"/>
                <w:lang w:val="fr-FR"/>
              </w:rPr>
              <w:t xml:space="preserve"> vu</w:t>
            </w:r>
          </w:p>
        </w:tc>
        <w:tc>
          <w:tcPr>
            <w:tcW w:w="4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990DE" w14:textId="77777777" w:rsidR="00993BDD" w:rsidRDefault="00993BDD" w:rsidP="00FB3D8F">
            <w:pPr>
              <w:autoSpaceDE w:val="0"/>
              <w:autoSpaceDN w:val="0"/>
              <w:adjustRightInd w:val="0"/>
              <w:ind w:firstLineChars="100" w:firstLine="210"/>
              <w:jc w:val="center"/>
              <w:rPr>
                <w:kern w:val="0"/>
                <w:szCs w:val="20"/>
                <w:lang w:val="fr-CA"/>
              </w:rPr>
            </w:pPr>
            <w:r>
              <w:rPr>
                <w:kern w:val="0"/>
                <w:szCs w:val="20"/>
                <w:lang w:val="fr-FR"/>
              </w:rPr>
              <w:t xml:space="preserve">Ils </w:t>
            </w:r>
            <w:r w:rsidRPr="008C3913">
              <w:rPr>
                <w:i/>
                <w:kern w:val="0"/>
                <w:szCs w:val="20"/>
                <w:lang w:val="fr-FR"/>
              </w:rPr>
              <w:t>n</w:t>
            </w:r>
            <w:r>
              <w:rPr>
                <w:kern w:val="0"/>
                <w:szCs w:val="20"/>
                <w:lang w:val="fr-FR"/>
              </w:rPr>
              <w:t xml:space="preserve">’ont </w:t>
            </w:r>
            <w:r w:rsidRPr="008C3913">
              <w:rPr>
                <w:i/>
                <w:kern w:val="0"/>
                <w:szCs w:val="20"/>
                <w:lang w:val="fr-FR"/>
              </w:rPr>
              <w:t>pas</w:t>
            </w:r>
            <w:r>
              <w:rPr>
                <w:kern w:val="0"/>
                <w:szCs w:val="20"/>
                <w:lang w:val="fr-FR"/>
              </w:rPr>
              <w:t xml:space="preserve"> vu</w:t>
            </w:r>
          </w:p>
        </w:tc>
      </w:tr>
      <w:tr w:rsidR="00993BDD" w14:paraId="3E0C4749" w14:textId="77777777" w:rsidTr="00FB3D8F">
        <w:tc>
          <w:tcPr>
            <w:tcW w:w="3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CB81E1" w14:textId="77777777" w:rsidR="00993BDD" w:rsidRDefault="00993BDD" w:rsidP="00FB3D8F">
            <w:pPr>
              <w:autoSpaceDE w:val="0"/>
              <w:autoSpaceDN w:val="0"/>
              <w:adjustRightInd w:val="0"/>
              <w:ind w:firstLineChars="100" w:firstLine="210"/>
              <w:jc w:val="center"/>
              <w:rPr>
                <w:kern w:val="0"/>
                <w:szCs w:val="20"/>
                <w:lang w:val="fr-CA"/>
              </w:rPr>
            </w:pPr>
            <w:r>
              <w:rPr>
                <w:kern w:val="0"/>
                <w:szCs w:val="20"/>
                <w:lang w:val="fr-FR"/>
              </w:rPr>
              <w:t xml:space="preserve">elle </w:t>
            </w:r>
            <w:r w:rsidRPr="008C3913">
              <w:rPr>
                <w:i/>
                <w:kern w:val="0"/>
                <w:szCs w:val="20"/>
                <w:lang w:val="fr-FR"/>
              </w:rPr>
              <w:t>n</w:t>
            </w:r>
            <w:r>
              <w:rPr>
                <w:kern w:val="0"/>
                <w:szCs w:val="20"/>
                <w:lang w:val="fr-FR"/>
              </w:rPr>
              <w:t xml:space="preserve">’a </w:t>
            </w:r>
            <w:r w:rsidRPr="008C3913">
              <w:rPr>
                <w:i/>
                <w:kern w:val="0"/>
                <w:szCs w:val="20"/>
                <w:lang w:val="fr-FR"/>
              </w:rPr>
              <w:t>pas</w:t>
            </w:r>
            <w:r>
              <w:rPr>
                <w:kern w:val="0"/>
                <w:szCs w:val="20"/>
                <w:lang w:val="fr-FR"/>
              </w:rPr>
              <w:t xml:space="preserve"> vu</w:t>
            </w:r>
          </w:p>
        </w:tc>
        <w:tc>
          <w:tcPr>
            <w:tcW w:w="4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2643C" w14:textId="77777777" w:rsidR="00993BDD" w:rsidRDefault="00993BDD" w:rsidP="00FB3D8F">
            <w:pPr>
              <w:autoSpaceDE w:val="0"/>
              <w:autoSpaceDN w:val="0"/>
              <w:adjustRightInd w:val="0"/>
              <w:ind w:firstLineChars="100" w:firstLine="210"/>
              <w:jc w:val="center"/>
              <w:rPr>
                <w:kern w:val="0"/>
                <w:szCs w:val="20"/>
                <w:lang w:val="fr-CA"/>
              </w:rPr>
            </w:pPr>
            <w:r>
              <w:rPr>
                <w:kern w:val="0"/>
                <w:szCs w:val="20"/>
                <w:lang w:val="fr-FR"/>
              </w:rPr>
              <w:t xml:space="preserve">elles </w:t>
            </w:r>
            <w:r w:rsidRPr="008C3913">
              <w:rPr>
                <w:i/>
                <w:kern w:val="0"/>
                <w:szCs w:val="20"/>
                <w:lang w:val="fr-FR"/>
              </w:rPr>
              <w:t>n</w:t>
            </w:r>
            <w:r>
              <w:rPr>
                <w:kern w:val="0"/>
                <w:szCs w:val="20"/>
                <w:lang w:val="fr-FR"/>
              </w:rPr>
              <w:t xml:space="preserve">’ont </w:t>
            </w:r>
            <w:r w:rsidRPr="008C3913">
              <w:rPr>
                <w:i/>
                <w:kern w:val="0"/>
                <w:szCs w:val="20"/>
                <w:lang w:val="fr-FR"/>
              </w:rPr>
              <w:t>pas</w:t>
            </w:r>
            <w:r>
              <w:rPr>
                <w:kern w:val="0"/>
                <w:szCs w:val="20"/>
                <w:lang w:val="fr-FR"/>
              </w:rPr>
              <w:t xml:space="preserve"> vu</w:t>
            </w:r>
          </w:p>
        </w:tc>
      </w:tr>
    </w:tbl>
    <w:p w14:paraId="78178E2A" w14:textId="77777777" w:rsidR="00993BDD" w:rsidRDefault="00993BDD" w:rsidP="00993BDD">
      <w:pPr>
        <w:tabs>
          <w:tab w:val="left" w:pos="720"/>
        </w:tabs>
        <w:autoSpaceDE w:val="0"/>
        <w:autoSpaceDN w:val="0"/>
        <w:adjustRightInd w:val="0"/>
        <w:spacing w:line="400" w:lineRule="exact"/>
        <w:ind w:firstLine="420"/>
        <w:rPr>
          <w:kern w:val="0"/>
          <w:szCs w:val="20"/>
          <w:lang w:val="fr-FR"/>
        </w:rPr>
      </w:pPr>
    </w:p>
    <w:p w14:paraId="3AB5C882" w14:textId="77777777" w:rsidR="00993BDD" w:rsidRDefault="00993BDD" w:rsidP="00993BDD">
      <w:pPr>
        <w:pStyle w:val="1"/>
        <w:tabs>
          <w:tab w:val="left" w:pos="540"/>
        </w:tabs>
        <w:spacing w:line="60" w:lineRule="auto"/>
        <w:ind w:leftChars="247" w:left="2085" w:hangingChars="300" w:hanging="1566"/>
        <w:rPr>
          <w:rFonts w:ascii="Calibri Light" w:hAnsi="Calibri Light"/>
          <w:b/>
          <w:color w:val="C00000"/>
          <w:sz w:val="52"/>
          <w:szCs w:val="52"/>
        </w:rPr>
      </w:pPr>
      <w:r>
        <w:rPr>
          <w:rFonts w:ascii="Calibri Light" w:hAnsi="Calibri Light" w:hint="eastAsia"/>
          <w:b/>
          <w:color w:val="C00000"/>
          <w:sz w:val="52"/>
          <w:szCs w:val="52"/>
        </w:rPr>
        <w:t>（</w:t>
      </w:r>
      <w:r>
        <w:rPr>
          <w:rFonts w:ascii="Calibri Light" w:hAnsi="Calibri Light"/>
          <w:b/>
          <w:color w:val="C00000"/>
          <w:sz w:val="52"/>
          <w:szCs w:val="52"/>
        </w:rPr>
        <w:t>Parie facultative</w:t>
      </w:r>
      <w:r>
        <w:rPr>
          <w:rFonts w:ascii="Calibri Light" w:hAnsi="Calibri Light" w:hint="eastAsia"/>
          <w:b/>
          <w:color w:val="C00000"/>
          <w:sz w:val="52"/>
          <w:szCs w:val="52"/>
        </w:rPr>
        <w:t>）</w:t>
      </w:r>
    </w:p>
    <w:p w14:paraId="6ADA08C1" w14:textId="77777777" w:rsidR="00993BDD" w:rsidRDefault="00993BDD" w:rsidP="00993BDD">
      <w:pPr>
        <w:pStyle w:val="a5"/>
        <w:numPr>
          <w:ilvl w:val="0"/>
          <w:numId w:val="22"/>
        </w:numPr>
        <w:autoSpaceDE w:val="0"/>
        <w:autoSpaceDN w:val="0"/>
        <w:adjustRightInd w:val="0"/>
        <w:ind w:leftChars="-64" w:left="1" w:hangingChars="64" w:hanging="135"/>
        <w:jc w:val="left"/>
        <w:rPr>
          <w:b/>
          <w:bCs/>
          <w:kern w:val="0"/>
          <w:szCs w:val="20"/>
          <w:lang w:val="fr-FR"/>
        </w:rPr>
      </w:pPr>
      <w:r>
        <w:rPr>
          <w:rFonts w:hint="eastAsia"/>
          <w:b/>
          <w:bCs/>
          <w:kern w:val="0"/>
          <w:szCs w:val="20"/>
          <w:lang w:val="zh-CN"/>
        </w:rPr>
        <w:t>直陈式复合过去时</w:t>
      </w:r>
      <w:r>
        <w:rPr>
          <w:b/>
          <w:bCs/>
          <w:kern w:val="0"/>
          <w:szCs w:val="20"/>
          <w:lang w:val="fr-FR"/>
        </w:rPr>
        <w:t xml:space="preserve">  (Le pass</w:t>
      </w:r>
      <w:r>
        <w:rPr>
          <w:b/>
          <w:bCs/>
          <w:kern w:val="0"/>
          <w:szCs w:val="20"/>
          <w:lang w:val="fr-CA"/>
        </w:rPr>
        <w:t>é</w:t>
      </w:r>
      <w:r>
        <w:rPr>
          <w:b/>
          <w:bCs/>
          <w:kern w:val="0"/>
          <w:szCs w:val="20"/>
          <w:lang w:val="fr-FR"/>
        </w:rPr>
        <w:t xml:space="preserve"> composé de l’indicatif) </w:t>
      </w:r>
    </w:p>
    <w:p w14:paraId="498EB2AC" w14:textId="77777777" w:rsidR="00993BDD" w:rsidRDefault="00993BDD" w:rsidP="00993BDD">
      <w:pPr>
        <w:autoSpaceDE w:val="0"/>
        <w:autoSpaceDN w:val="0"/>
        <w:adjustRightInd w:val="0"/>
        <w:ind w:firstLineChars="200" w:firstLine="420"/>
        <w:jc w:val="left"/>
        <w:rPr>
          <w:kern w:val="0"/>
          <w:szCs w:val="20"/>
          <w:lang w:val="fr-FR"/>
        </w:rPr>
      </w:pPr>
      <w:r>
        <w:rPr>
          <w:kern w:val="0"/>
          <w:szCs w:val="20"/>
          <w:lang w:val="fr-FR"/>
        </w:rPr>
        <w:t>1</w:t>
      </w:r>
      <w:r>
        <w:rPr>
          <w:rFonts w:hint="eastAsia"/>
          <w:kern w:val="0"/>
          <w:szCs w:val="20"/>
          <w:lang w:val="fr-FR"/>
        </w:rPr>
        <w:t>．</w:t>
      </w:r>
      <w:r>
        <w:rPr>
          <w:kern w:val="0"/>
          <w:szCs w:val="20"/>
          <w:lang w:val="fr-FR"/>
        </w:rPr>
        <w:t>La formation</w:t>
      </w:r>
      <w:r>
        <w:rPr>
          <w:rFonts w:hint="eastAsia"/>
          <w:kern w:val="0"/>
          <w:szCs w:val="20"/>
          <w:lang w:val="fr-FR"/>
        </w:rPr>
        <w:t>（</w:t>
      </w:r>
      <w:r>
        <w:rPr>
          <w:rFonts w:hint="eastAsia"/>
          <w:kern w:val="0"/>
          <w:szCs w:val="20"/>
          <w:lang w:val="zh-CN"/>
        </w:rPr>
        <w:t>构成</w:t>
      </w:r>
      <w:r>
        <w:rPr>
          <w:rFonts w:hint="eastAsia"/>
          <w:kern w:val="0"/>
          <w:szCs w:val="20"/>
          <w:lang w:val="fr-FR"/>
        </w:rPr>
        <w:t>）</w:t>
      </w:r>
      <w:r>
        <w:rPr>
          <w:kern w:val="0"/>
          <w:szCs w:val="20"/>
          <w:lang w:val="fr-FR"/>
        </w:rPr>
        <w:t xml:space="preserve"> </w:t>
      </w:r>
    </w:p>
    <w:p w14:paraId="02695352" w14:textId="77777777" w:rsidR="00993BDD" w:rsidRDefault="00993BDD" w:rsidP="00993BDD">
      <w:pPr>
        <w:autoSpaceDE w:val="0"/>
        <w:autoSpaceDN w:val="0"/>
        <w:adjustRightInd w:val="0"/>
        <w:ind w:leftChars="335" w:left="703"/>
        <w:jc w:val="left"/>
        <w:rPr>
          <w:kern w:val="0"/>
          <w:szCs w:val="20"/>
          <w:lang w:val="fr-FR"/>
        </w:rPr>
      </w:pPr>
      <w:r>
        <w:rPr>
          <w:rFonts w:hint="eastAsia"/>
          <w:kern w:val="0"/>
          <w:szCs w:val="20"/>
          <w:lang w:val="zh-CN"/>
        </w:rPr>
        <w:t>法语所有动词直陈式复合过去时的构成方法均相同</w:t>
      </w:r>
      <w:r>
        <w:rPr>
          <w:rFonts w:hint="eastAsia"/>
          <w:kern w:val="0"/>
          <w:szCs w:val="20"/>
          <w:lang w:val="fr-FR"/>
        </w:rPr>
        <w:t>：</w:t>
      </w:r>
      <w:r>
        <w:rPr>
          <w:kern w:val="0"/>
          <w:szCs w:val="20"/>
          <w:lang w:val="fr-FR"/>
        </w:rPr>
        <w:t xml:space="preserve"> </w:t>
      </w:r>
      <w:r>
        <w:rPr>
          <w:rFonts w:hint="eastAsia"/>
          <w:kern w:val="0"/>
          <w:szCs w:val="20"/>
          <w:lang w:val="zh-CN"/>
        </w:rPr>
        <w:t>就是用助动词</w:t>
      </w:r>
      <w:r>
        <w:rPr>
          <w:rFonts w:hint="eastAsia"/>
          <w:kern w:val="0"/>
          <w:szCs w:val="20"/>
          <w:lang w:val="fr-FR"/>
        </w:rPr>
        <w:t>（</w:t>
      </w:r>
      <w:r>
        <w:rPr>
          <w:kern w:val="0"/>
          <w:szCs w:val="20"/>
          <w:lang w:val="fr-FR"/>
        </w:rPr>
        <w:t>auxiliaire</w:t>
      </w:r>
      <w:r>
        <w:rPr>
          <w:rFonts w:hint="eastAsia"/>
          <w:kern w:val="0"/>
          <w:szCs w:val="20"/>
          <w:lang w:val="fr-FR"/>
        </w:rPr>
        <w:t>）</w:t>
      </w:r>
      <w:r>
        <w:rPr>
          <w:rFonts w:hint="eastAsia"/>
          <w:kern w:val="0"/>
          <w:szCs w:val="20"/>
          <w:lang w:val="zh-CN"/>
        </w:rPr>
        <w:t>的直陈式现在时</w:t>
      </w:r>
      <w:r>
        <w:rPr>
          <w:rFonts w:hint="eastAsia"/>
          <w:kern w:val="0"/>
          <w:szCs w:val="20"/>
          <w:lang w:val="fr-FR"/>
        </w:rPr>
        <w:t>，</w:t>
      </w:r>
      <w:r>
        <w:rPr>
          <w:rFonts w:hint="eastAsia"/>
          <w:kern w:val="0"/>
          <w:szCs w:val="20"/>
          <w:lang w:val="zh-CN"/>
        </w:rPr>
        <w:t>加上相关动词的过去分词</w:t>
      </w:r>
      <w:r>
        <w:rPr>
          <w:rFonts w:hint="eastAsia"/>
          <w:kern w:val="0"/>
          <w:szCs w:val="20"/>
          <w:lang w:val="fr-FR"/>
        </w:rPr>
        <w:t>（</w:t>
      </w:r>
      <w:r>
        <w:rPr>
          <w:kern w:val="0"/>
          <w:szCs w:val="20"/>
          <w:lang w:val="fr-FR"/>
        </w:rPr>
        <w:t>participe passé</w:t>
      </w:r>
      <w:r>
        <w:rPr>
          <w:rFonts w:hint="eastAsia"/>
          <w:kern w:val="0"/>
          <w:szCs w:val="20"/>
          <w:lang w:val="fr-FR"/>
        </w:rPr>
        <w:t>）</w:t>
      </w:r>
      <w:r>
        <w:rPr>
          <w:rFonts w:hint="eastAsia"/>
          <w:kern w:val="0"/>
          <w:szCs w:val="20"/>
          <w:lang w:val="zh-CN"/>
        </w:rPr>
        <w:t>。请看下表</w:t>
      </w:r>
      <w:r>
        <w:rPr>
          <w:kern w:val="0"/>
          <w:szCs w:val="20"/>
          <w:lang w:val="fr-FR"/>
        </w:rPr>
        <w:t xml:space="preserve"> </w:t>
      </w:r>
      <w:r>
        <w:rPr>
          <w:rFonts w:hint="eastAsia"/>
          <w:kern w:val="0"/>
          <w:szCs w:val="20"/>
          <w:lang w:val="fr-FR"/>
        </w:rPr>
        <w:t>：</w:t>
      </w:r>
    </w:p>
    <w:p w14:paraId="1DAE144F" w14:textId="77777777" w:rsidR="00993BDD" w:rsidRDefault="00993BDD" w:rsidP="00993BDD">
      <w:pPr>
        <w:autoSpaceDE w:val="0"/>
        <w:autoSpaceDN w:val="0"/>
        <w:adjustRightInd w:val="0"/>
        <w:spacing w:line="60" w:lineRule="exact"/>
        <w:ind w:leftChars="335" w:left="703"/>
        <w:jc w:val="left"/>
        <w:rPr>
          <w:kern w:val="0"/>
          <w:szCs w:val="20"/>
          <w:lang w:val="fr-FR"/>
        </w:rPr>
      </w:pPr>
    </w:p>
    <w:tbl>
      <w:tblPr>
        <w:tblStyle w:val="a4"/>
        <w:tblW w:w="0" w:type="auto"/>
        <w:tblInd w:w="828" w:type="dxa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single" w:sz="6" w:space="0" w:color="auto"/>
          <w:insideV w:val="single" w:sz="6" w:space="0" w:color="auto"/>
        </w:tblBorders>
        <w:tblLook w:val="00A0" w:firstRow="1" w:lastRow="0" w:firstColumn="1" w:lastColumn="0" w:noHBand="0" w:noVBand="0"/>
      </w:tblPr>
      <w:tblGrid>
        <w:gridCol w:w="7794"/>
      </w:tblGrid>
      <w:tr w:rsidR="00993BDD" w14:paraId="4FE8CE09" w14:textId="77777777" w:rsidTr="00FB3D8F">
        <w:tc>
          <w:tcPr>
            <w:tcW w:w="8028" w:type="dxa"/>
            <w:tcBorders>
              <w:top w:val="thinThickSmallGap" w:sz="24" w:space="0" w:color="auto"/>
              <w:left w:val="thinThickSmallGap" w:sz="24" w:space="0" w:color="auto"/>
              <w:bottom w:val="single" w:sz="18" w:space="0" w:color="auto"/>
              <w:right w:val="thickThinSmallGap" w:sz="24" w:space="0" w:color="auto"/>
            </w:tcBorders>
            <w:shd w:val="clear" w:color="auto" w:fill="993366"/>
          </w:tcPr>
          <w:p w14:paraId="3A4DD1ED" w14:textId="77777777" w:rsidR="00993BDD" w:rsidRDefault="00993BDD" w:rsidP="00FB3D8F"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b/>
                <w:color w:val="FFFFFF"/>
                <w:w w:val="150"/>
                <w:kern w:val="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color w:val="FFFFFF"/>
                <w:w w:val="150"/>
                <w:kern w:val="0"/>
                <w:szCs w:val="20"/>
                <w:lang w:val="zh-CN"/>
              </w:rPr>
              <w:t>复</w:t>
            </w:r>
            <w:r>
              <w:rPr>
                <w:b/>
                <w:color w:val="FFFFFF"/>
                <w:w w:val="150"/>
                <w:kern w:val="0"/>
                <w:szCs w:val="20"/>
                <w:lang w:val="zh-CN"/>
              </w:rPr>
              <w:t xml:space="preserve"> </w:t>
            </w:r>
            <w:r>
              <w:rPr>
                <w:rFonts w:ascii="宋体" w:eastAsia="宋体" w:hAnsi="宋体" w:cs="宋体" w:hint="eastAsia"/>
                <w:b/>
                <w:color w:val="FFFFFF"/>
                <w:w w:val="150"/>
                <w:kern w:val="0"/>
                <w:szCs w:val="20"/>
                <w:lang w:val="zh-CN"/>
              </w:rPr>
              <w:t>合</w:t>
            </w:r>
            <w:r>
              <w:rPr>
                <w:b/>
                <w:color w:val="FFFFFF"/>
                <w:w w:val="150"/>
                <w:kern w:val="0"/>
                <w:szCs w:val="20"/>
                <w:lang w:val="zh-CN"/>
              </w:rPr>
              <w:t xml:space="preserve"> </w:t>
            </w:r>
            <w:r>
              <w:rPr>
                <w:rFonts w:ascii="宋体" w:eastAsia="宋体" w:hAnsi="宋体" w:cs="宋体" w:hint="eastAsia"/>
                <w:b/>
                <w:color w:val="FFFFFF"/>
                <w:w w:val="150"/>
                <w:kern w:val="0"/>
                <w:szCs w:val="20"/>
                <w:lang w:val="zh-CN"/>
              </w:rPr>
              <w:t>过</w:t>
            </w:r>
            <w:r>
              <w:rPr>
                <w:b/>
                <w:color w:val="FFFFFF"/>
                <w:w w:val="150"/>
                <w:kern w:val="0"/>
                <w:szCs w:val="20"/>
                <w:lang w:val="zh-CN"/>
              </w:rPr>
              <w:t xml:space="preserve"> </w:t>
            </w:r>
            <w:r>
              <w:rPr>
                <w:rFonts w:ascii="宋体" w:eastAsia="宋体" w:hAnsi="宋体" w:cs="宋体" w:hint="eastAsia"/>
                <w:b/>
                <w:color w:val="FFFFFF"/>
                <w:w w:val="150"/>
                <w:kern w:val="0"/>
                <w:szCs w:val="20"/>
                <w:lang w:val="zh-CN"/>
              </w:rPr>
              <w:t>去</w:t>
            </w:r>
            <w:r>
              <w:rPr>
                <w:b/>
                <w:color w:val="FFFFFF"/>
                <w:w w:val="150"/>
                <w:kern w:val="0"/>
                <w:szCs w:val="20"/>
                <w:lang w:val="zh-CN"/>
              </w:rPr>
              <w:t xml:space="preserve"> </w:t>
            </w:r>
            <w:r>
              <w:rPr>
                <w:rFonts w:ascii="宋体" w:eastAsia="宋体" w:hAnsi="宋体" w:cs="宋体" w:hint="eastAsia"/>
                <w:b/>
                <w:color w:val="FFFFFF"/>
                <w:w w:val="150"/>
                <w:kern w:val="0"/>
                <w:szCs w:val="20"/>
                <w:lang w:val="zh-CN"/>
              </w:rPr>
              <w:t>时</w:t>
            </w:r>
            <w:r>
              <w:rPr>
                <w:b/>
                <w:color w:val="FFFFFF"/>
                <w:w w:val="150"/>
                <w:kern w:val="0"/>
                <w:szCs w:val="20"/>
                <w:lang w:val="zh-CN"/>
              </w:rPr>
              <w:t xml:space="preserve"> </w:t>
            </w:r>
            <w:r>
              <w:rPr>
                <w:rFonts w:ascii="宋体" w:eastAsia="宋体" w:hAnsi="宋体" w:cs="宋体" w:hint="eastAsia"/>
                <w:b/>
                <w:color w:val="FFFFFF"/>
                <w:w w:val="150"/>
                <w:kern w:val="0"/>
                <w:szCs w:val="20"/>
                <w:lang w:val="zh-CN"/>
              </w:rPr>
              <w:t>构</w:t>
            </w:r>
            <w:r>
              <w:rPr>
                <w:b/>
                <w:color w:val="FFFFFF"/>
                <w:w w:val="150"/>
                <w:kern w:val="0"/>
                <w:szCs w:val="20"/>
                <w:lang w:val="zh-CN"/>
              </w:rPr>
              <w:t xml:space="preserve"> </w:t>
            </w:r>
            <w:r>
              <w:rPr>
                <w:rFonts w:ascii="宋体" w:eastAsia="宋体" w:hAnsi="宋体" w:cs="宋体" w:hint="eastAsia"/>
                <w:b/>
                <w:color w:val="FFFFFF"/>
                <w:w w:val="150"/>
                <w:kern w:val="0"/>
                <w:szCs w:val="20"/>
                <w:lang w:val="zh-CN"/>
              </w:rPr>
              <w:t>成</w:t>
            </w:r>
            <w:r>
              <w:rPr>
                <w:b/>
                <w:color w:val="FFFFFF"/>
                <w:w w:val="150"/>
                <w:kern w:val="0"/>
                <w:szCs w:val="20"/>
                <w:lang w:val="zh-CN"/>
              </w:rPr>
              <w:t xml:space="preserve"> </w:t>
            </w:r>
            <w:r>
              <w:rPr>
                <w:rFonts w:hint="eastAsia"/>
                <w:b/>
                <w:color w:val="FFFFFF"/>
                <w:w w:val="150"/>
                <w:kern w:val="0"/>
                <w:szCs w:val="20"/>
                <w:lang w:val="zh-CN"/>
              </w:rPr>
              <w:t>表</w:t>
            </w:r>
          </w:p>
          <w:p w14:paraId="567B368E" w14:textId="77777777" w:rsidR="00993BDD" w:rsidRDefault="00993BDD" w:rsidP="00FB3D8F">
            <w:pPr>
              <w:autoSpaceDE w:val="0"/>
              <w:autoSpaceDN w:val="0"/>
              <w:adjustRightInd w:val="0"/>
              <w:spacing w:line="80" w:lineRule="exact"/>
              <w:jc w:val="center"/>
              <w:rPr>
                <w:b/>
                <w:color w:val="FFFFFF"/>
                <w:w w:val="150"/>
                <w:kern w:val="0"/>
                <w:szCs w:val="20"/>
                <w:lang w:val="zh-CN"/>
              </w:rPr>
            </w:pPr>
          </w:p>
        </w:tc>
      </w:tr>
      <w:tr w:rsidR="00993BDD" w14:paraId="5BDBFB22" w14:textId="77777777" w:rsidTr="00FB3D8F">
        <w:tc>
          <w:tcPr>
            <w:tcW w:w="8028" w:type="dxa"/>
            <w:tcBorders>
              <w:top w:val="single" w:sz="18" w:space="0" w:color="auto"/>
              <w:left w:val="thinThickSmallGap" w:sz="24" w:space="0" w:color="auto"/>
              <w:bottom w:val="single" w:sz="6" w:space="0" w:color="auto"/>
              <w:right w:val="thickThinSmallGap" w:sz="24" w:space="0" w:color="auto"/>
            </w:tcBorders>
            <w:shd w:val="clear" w:color="auto" w:fill="FFFF99"/>
          </w:tcPr>
          <w:p w14:paraId="3135110D" w14:textId="77777777" w:rsidR="00993BDD" w:rsidRPr="00855B65" w:rsidRDefault="00993BDD" w:rsidP="00FB3D8F">
            <w:pPr>
              <w:autoSpaceDE w:val="0"/>
              <w:autoSpaceDN w:val="0"/>
              <w:adjustRightInd w:val="0"/>
              <w:spacing w:line="600" w:lineRule="exact"/>
              <w:ind w:firstLineChars="100" w:firstLine="211"/>
              <w:jc w:val="center"/>
              <w:rPr>
                <w:b/>
                <w:kern w:val="0"/>
                <w:szCs w:val="20"/>
                <w:lang w:val="fr-FR"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Cs w:val="20"/>
                <w:lang w:val="fr-FR"/>
              </w:rPr>
              <w:lastRenderedPageBreak/>
              <w:t>助动词（直陈式现在时）</w:t>
            </w:r>
            <w:r>
              <w:rPr>
                <w:b/>
                <w:kern w:val="0"/>
                <w:szCs w:val="20"/>
                <w:lang w:val="fr-FR"/>
              </w:rPr>
              <w:t xml:space="preserve"> </w:t>
            </w:r>
            <w:r>
              <w:rPr>
                <w:rFonts w:ascii="宋体" w:eastAsia="宋体" w:hAnsi="宋体" w:cs="宋体" w:hint="eastAsia"/>
                <w:b/>
                <w:kern w:val="0"/>
                <w:szCs w:val="20"/>
                <w:lang w:val="fr-FR"/>
              </w:rPr>
              <w:t>＋</w:t>
            </w:r>
            <w:r>
              <w:rPr>
                <w:b/>
                <w:kern w:val="0"/>
                <w:szCs w:val="20"/>
                <w:lang w:val="fr-FR"/>
              </w:rPr>
              <w:t xml:space="preserve"> </w:t>
            </w:r>
            <w:r>
              <w:rPr>
                <w:rFonts w:ascii="宋体" w:eastAsia="宋体" w:hAnsi="宋体" w:cs="宋体" w:hint="eastAsia"/>
                <w:b/>
                <w:kern w:val="0"/>
                <w:szCs w:val="20"/>
                <w:lang w:val="fr-FR"/>
              </w:rPr>
              <w:t>（相关动词的）过去分词</w:t>
            </w:r>
            <w:r>
              <w:rPr>
                <w:b/>
                <w:kern w:val="0"/>
                <w:szCs w:val="20"/>
                <w:lang w:val="fr-FR"/>
              </w:rPr>
              <w:t xml:space="preserve"> = </w:t>
            </w:r>
            <w:r>
              <w:rPr>
                <w:rFonts w:ascii="宋体" w:eastAsia="宋体" w:hAnsi="宋体" w:cs="宋体" w:hint="eastAsia"/>
                <w:b/>
                <w:kern w:val="0"/>
                <w:szCs w:val="20"/>
                <w:lang w:val="fr-FR"/>
              </w:rPr>
              <w:t>复合过去</w:t>
            </w:r>
            <w:r>
              <w:rPr>
                <w:rFonts w:hint="eastAsia"/>
                <w:b/>
                <w:kern w:val="0"/>
                <w:szCs w:val="20"/>
                <w:lang w:val="fr-FR"/>
              </w:rPr>
              <w:t>时</w:t>
            </w:r>
          </w:p>
        </w:tc>
      </w:tr>
      <w:tr w:rsidR="00993BDD" w14:paraId="6B017EA3" w14:textId="77777777" w:rsidTr="00FB3D8F">
        <w:tc>
          <w:tcPr>
            <w:tcW w:w="8028" w:type="dxa"/>
            <w:tcBorders>
              <w:top w:val="single" w:sz="6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FFFF99"/>
          </w:tcPr>
          <w:p w14:paraId="213E3845" w14:textId="77777777" w:rsidR="00993BDD" w:rsidRPr="00855B65" w:rsidRDefault="00993BDD" w:rsidP="00FB3D8F">
            <w:pPr>
              <w:autoSpaceDE w:val="0"/>
              <w:autoSpaceDN w:val="0"/>
              <w:adjustRightInd w:val="0"/>
              <w:spacing w:line="600" w:lineRule="exact"/>
              <w:ind w:firstLine="105"/>
              <w:rPr>
                <w:b/>
                <w:kern w:val="0"/>
                <w:szCs w:val="20"/>
                <w:lang w:val="fr-FR"/>
              </w:rPr>
            </w:pPr>
            <w:r>
              <w:rPr>
                <w:b/>
                <w:kern w:val="0"/>
                <w:szCs w:val="20"/>
                <w:lang w:val="fr-FR"/>
              </w:rPr>
              <w:t>avoir (indicatif présent) + participe passé (du verbe en question) = passé composé</w:t>
            </w:r>
          </w:p>
        </w:tc>
      </w:tr>
    </w:tbl>
    <w:p w14:paraId="33642FAC" w14:textId="77777777" w:rsidR="00993BDD" w:rsidRDefault="00993BDD" w:rsidP="00993BDD">
      <w:pPr>
        <w:autoSpaceDE w:val="0"/>
        <w:autoSpaceDN w:val="0"/>
        <w:adjustRightInd w:val="0"/>
        <w:spacing w:line="440" w:lineRule="exact"/>
        <w:ind w:leftChars="285" w:left="598" w:firstLine="125"/>
        <w:jc w:val="left"/>
        <w:rPr>
          <w:kern w:val="0"/>
          <w:szCs w:val="20"/>
          <w:lang w:val="fr-FR"/>
        </w:rPr>
      </w:pPr>
      <w:r>
        <w:rPr>
          <w:rFonts w:hint="eastAsia"/>
          <w:kern w:val="0"/>
          <w:szCs w:val="20"/>
          <w:lang w:val="zh-CN"/>
        </w:rPr>
        <w:t>根据直陈式复合过去时变位所需助动词的不同，法语动词分为两类</w:t>
      </w:r>
      <w:r>
        <w:rPr>
          <w:rFonts w:hint="eastAsia"/>
          <w:kern w:val="0"/>
          <w:szCs w:val="20"/>
          <w:lang w:val="fr-FR"/>
        </w:rPr>
        <w:t>：</w:t>
      </w:r>
    </w:p>
    <w:p w14:paraId="2585A816" w14:textId="77777777" w:rsidR="00993BDD" w:rsidRDefault="00993BDD" w:rsidP="00993BDD">
      <w:pPr>
        <w:autoSpaceDE w:val="0"/>
        <w:autoSpaceDN w:val="0"/>
        <w:adjustRightInd w:val="0"/>
        <w:ind w:leftChars="285" w:left="598" w:firstLine="122"/>
        <w:jc w:val="left"/>
        <w:rPr>
          <w:kern w:val="0"/>
          <w:szCs w:val="20"/>
          <w:lang w:val="fr-FR"/>
        </w:rPr>
      </w:pPr>
      <w:r>
        <w:rPr>
          <w:shadow/>
          <w:noProof/>
          <w:kern w:val="0"/>
          <w:szCs w:val="20"/>
        </w:rPr>
        <w:drawing>
          <wp:inline distT="0" distB="0" distL="0" distR="0" wp14:anchorId="1CE74345" wp14:editId="6F0C5FF7">
            <wp:extent cx="114300" cy="114300"/>
            <wp:effectExtent l="19050" t="0" r="0" b="0"/>
            <wp:docPr id="31" name="图片 5" descr="BD14868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 descr="BD14868_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kern w:val="0"/>
          <w:szCs w:val="20"/>
          <w:lang w:val="fr-FR"/>
        </w:rPr>
        <w:t xml:space="preserve"> </w:t>
      </w:r>
      <w:r>
        <w:rPr>
          <w:rFonts w:hint="eastAsia"/>
          <w:kern w:val="0"/>
          <w:szCs w:val="20"/>
          <w:lang w:val="zh-CN"/>
        </w:rPr>
        <w:t>一类以动词</w:t>
      </w:r>
      <w:r>
        <w:rPr>
          <w:kern w:val="0"/>
          <w:szCs w:val="20"/>
          <w:lang w:val="fr-CA"/>
        </w:rPr>
        <w:t xml:space="preserve"> </w:t>
      </w:r>
      <w:r>
        <w:rPr>
          <w:kern w:val="0"/>
          <w:szCs w:val="20"/>
          <w:lang w:val="fr-FR"/>
        </w:rPr>
        <w:t xml:space="preserve">avoir </w:t>
      </w:r>
      <w:r>
        <w:rPr>
          <w:rFonts w:hint="eastAsia"/>
          <w:kern w:val="0"/>
          <w:szCs w:val="20"/>
          <w:lang w:val="zh-CN"/>
        </w:rPr>
        <w:t>做助动词</w:t>
      </w:r>
      <w:r>
        <w:rPr>
          <w:rFonts w:hint="eastAsia"/>
          <w:kern w:val="0"/>
          <w:szCs w:val="20"/>
          <w:lang w:val="fr-FR"/>
        </w:rPr>
        <w:t>，</w:t>
      </w:r>
      <w:r>
        <w:rPr>
          <w:rFonts w:hint="eastAsia"/>
          <w:kern w:val="0"/>
          <w:szCs w:val="20"/>
          <w:lang w:val="zh-CN"/>
        </w:rPr>
        <w:t>这一类动词数量较多</w:t>
      </w:r>
      <w:r>
        <w:rPr>
          <w:rFonts w:hint="eastAsia"/>
          <w:kern w:val="0"/>
          <w:szCs w:val="20"/>
          <w:lang w:val="fr-FR"/>
        </w:rPr>
        <w:t>。</w:t>
      </w:r>
    </w:p>
    <w:p w14:paraId="138E1C3A" w14:textId="77777777" w:rsidR="00993BDD" w:rsidRDefault="00993BDD" w:rsidP="00993BDD">
      <w:pPr>
        <w:autoSpaceDE w:val="0"/>
        <w:autoSpaceDN w:val="0"/>
        <w:adjustRightInd w:val="0"/>
        <w:ind w:leftChars="285" w:left="598" w:firstLine="122"/>
        <w:jc w:val="left"/>
        <w:rPr>
          <w:kern w:val="0"/>
          <w:szCs w:val="20"/>
          <w:lang w:val="zh-CN"/>
        </w:rPr>
      </w:pPr>
      <w:r>
        <w:rPr>
          <w:shadow/>
          <w:noProof/>
          <w:kern w:val="0"/>
          <w:szCs w:val="20"/>
        </w:rPr>
        <w:drawing>
          <wp:inline distT="0" distB="0" distL="0" distR="0" wp14:anchorId="48CA85E2" wp14:editId="1C7F1262">
            <wp:extent cx="114300" cy="114300"/>
            <wp:effectExtent l="19050" t="0" r="0" b="0"/>
            <wp:docPr id="32" name="图片 6" descr="BD14868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 descr="BD14868_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hadow/>
          <w:kern w:val="0"/>
          <w:szCs w:val="20"/>
        </w:rPr>
        <w:t xml:space="preserve"> </w:t>
      </w:r>
      <w:r>
        <w:rPr>
          <w:rFonts w:hint="eastAsia"/>
          <w:kern w:val="0"/>
          <w:szCs w:val="20"/>
          <w:lang w:val="zh-CN"/>
        </w:rPr>
        <w:t>另一类则以动词</w:t>
      </w:r>
      <w:r>
        <w:rPr>
          <w:kern w:val="0"/>
          <w:szCs w:val="20"/>
          <w:lang w:val="fr-CA"/>
        </w:rPr>
        <w:t xml:space="preserve"> </w:t>
      </w:r>
      <w:r>
        <w:rPr>
          <w:kern w:val="0"/>
          <w:szCs w:val="20"/>
          <w:lang w:val="fr-FR"/>
        </w:rPr>
        <w:t xml:space="preserve">être </w:t>
      </w:r>
      <w:r>
        <w:rPr>
          <w:rFonts w:hint="eastAsia"/>
          <w:kern w:val="0"/>
          <w:szCs w:val="20"/>
          <w:lang w:val="zh-CN"/>
        </w:rPr>
        <w:t>做助动词，这一类动词数量相对较少。</w:t>
      </w:r>
    </w:p>
    <w:p w14:paraId="4DDD9471" w14:textId="77777777" w:rsidR="00993BDD" w:rsidRDefault="00993BDD" w:rsidP="00993BDD">
      <w:pPr>
        <w:autoSpaceDE w:val="0"/>
        <w:autoSpaceDN w:val="0"/>
        <w:adjustRightInd w:val="0"/>
        <w:ind w:firstLineChars="200" w:firstLine="422"/>
        <w:jc w:val="left"/>
        <w:rPr>
          <w:b/>
          <w:bCs/>
          <w:kern w:val="0"/>
          <w:szCs w:val="20"/>
          <w:lang w:val="fr-FR"/>
        </w:rPr>
      </w:pPr>
    </w:p>
    <w:p w14:paraId="489495CE" w14:textId="77777777" w:rsidR="00993BDD" w:rsidRDefault="00993BDD" w:rsidP="00993BDD">
      <w:pPr>
        <w:autoSpaceDE w:val="0"/>
        <w:autoSpaceDN w:val="0"/>
        <w:adjustRightInd w:val="0"/>
        <w:ind w:firstLineChars="200" w:firstLine="420"/>
        <w:jc w:val="left"/>
        <w:rPr>
          <w:kern w:val="0"/>
          <w:szCs w:val="20"/>
          <w:lang w:val="fr-FR"/>
        </w:rPr>
      </w:pPr>
      <w:r>
        <w:rPr>
          <w:kern w:val="0"/>
          <w:szCs w:val="20"/>
          <w:lang w:val="fr-FR"/>
        </w:rPr>
        <w:t>2</w:t>
      </w:r>
      <w:r>
        <w:rPr>
          <w:rFonts w:hint="eastAsia"/>
          <w:kern w:val="0"/>
          <w:szCs w:val="20"/>
          <w:lang w:val="fr-FR"/>
        </w:rPr>
        <w:t>．助动词的意义</w:t>
      </w:r>
    </w:p>
    <w:p w14:paraId="0743E91D" w14:textId="77777777" w:rsidR="00993BDD" w:rsidRDefault="00993BDD" w:rsidP="00993BDD">
      <w:pPr>
        <w:autoSpaceDE w:val="0"/>
        <w:autoSpaceDN w:val="0"/>
        <w:adjustRightInd w:val="0"/>
        <w:ind w:left="1050" w:hanging="315"/>
        <w:jc w:val="left"/>
        <w:rPr>
          <w:kern w:val="0"/>
          <w:szCs w:val="20"/>
          <w:lang w:val="fr-FR"/>
        </w:rPr>
      </w:pPr>
      <w:r>
        <w:rPr>
          <w:noProof/>
          <w:kern w:val="0"/>
          <w:szCs w:val="20"/>
        </w:rPr>
        <w:drawing>
          <wp:inline distT="0" distB="0" distL="0" distR="0" wp14:anchorId="51F106ED" wp14:editId="26A39D52">
            <wp:extent cx="114300" cy="114300"/>
            <wp:effectExtent l="19050" t="0" r="0" b="0"/>
            <wp:docPr id="33" name="图片 7" descr="BD06009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 descr="BD06009_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contrast="18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kern w:val="0"/>
          <w:szCs w:val="20"/>
        </w:rPr>
        <w:t xml:space="preserve"> </w:t>
      </w:r>
      <w:r>
        <w:rPr>
          <w:rFonts w:hint="eastAsia"/>
          <w:kern w:val="0"/>
          <w:szCs w:val="20"/>
          <w:lang w:val="zh-CN"/>
        </w:rPr>
        <w:t>在</w:t>
      </w:r>
      <w:r>
        <w:rPr>
          <w:rFonts w:hint="eastAsia"/>
          <w:b/>
          <w:kern w:val="0"/>
          <w:szCs w:val="20"/>
          <w:lang w:val="zh-CN"/>
        </w:rPr>
        <w:t>动词的复合过去时以及其它复合时态中</w:t>
      </w:r>
      <w:r>
        <w:rPr>
          <w:rFonts w:hint="eastAsia"/>
          <w:kern w:val="0"/>
          <w:szCs w:val="20"/>
          <w:lang w:val="zh-CN"/>
        </w:rPr>
        <w:t>，助动词</w:t>
      </w:r>
      <w:r>
        <w:rPr>
          <w:kern w:val="0"/>
          <w:szCs w:val="20"/>
          <w:lang w:val="fr-CA"/>
        </w:rPr>
        <w:t xml:space="preserve"> </w:t>
      </w:r>
      <w:r>
        <w:rPr>
          <w:kern w:val="0"/>
          <w:szCs w:val="20"/>
          <w:lang w:val="zh-CN"/>
        </w:rPr>
        <w:t>avoir</w:t>
      </w:r>
      <w:r>
        <w:rPr>
          <w:kern w:val="0"/>
          <w:szCs w:val="20"/>
          <w:lang w:val="fr-CA"/>
        </w:rPr>
        <w:t xml:space="preserve"> </w:t>
      </w:r>
      <w:r>
        <w:rPr>
          <w:rFonts w:hint="eastAsia"/>
          <w:kern w:val="0"/>
          <w:szCs w:val="20"/>
          <w:lang w:val="fr-CA"/>
        </w:rPr>
        <w:t>和</w:t>
      </w:r>
      <w:r>
        <w:rPr>
          <w:kern w:val="0"/>
          <w:szCs w:val="20"/>
          <w:lang w:val="fr-CA"/>
        </w:rPr>
        <w:t xml:space="preserve"> être </w:t>
      </w:r>
      <w:r>
        <w:rPr>
          <w:rFonts w:hint="eastAsia"/>
          <w:kern w:val="0"/>
          <w:szCs w:val="20"/>
          <w:lang w:val="zh-CN"/>
        </w:rPr>
        <w:t>已失去</w:t>
      </w:r>
      <w:r>
        <w:rPr>
          <w:rFonts w:hint="eastAsia"/>
          <w:kern w:val="0"/>
          <w:szCs w:val="20"/>
          <w:lang w:val="fr-CA"/>
        </w:rPr>
        <w:t>其</w:t>
      </w:r>
      <w:r>
        <w:rPr>
          <w:rFonts w:hint="eastAsia"/>
          <w:kern w:val="0"/>
          <w:szCs w:val="20"/>
          <w:lang w:val="zh-CN"/>
        </w:rPr>
        <w:t>原有意义，而</w:t>
      </w:r>
      <w:r>
        <w:rPr>
          <w:rFonts w:hint="eastAsia"/>
          <w:b/>
          <w:kern w:val="0"/>
          <w:szCs w:val="20"/>
          <w:lang w:val="zh-CN"/>
        </w:rPr>
        <w:t>只作为</w:t>
      </w:r>
      <w:r>
        <w:rPr>
          <w:rFonts w:hint="eastAsia"/>
          <w:kern w:val="0"/>
          <w:szCs w:val="20"/>
          <w:lang w:val="zh-CN"/>
        </w:rPr>
        <w:t>体现动词复合时态</w:t>
      </w:r>
      <w:r>
        <w:rPr>
          <w:rFonts w:hint="eastAsia"/>
          <w:b/>
          <w:kern w:val="0"/>
          <w:szCs w:val="20"/>
          <w:lang w:val="fr-CA"/>
        </w:rPr>
        <w:t>各种时间意义</w:t>
      </w:r>
      <w:r>
        <w:rPr>
          <w:rFonts w:hint="eastAsia"/>
          <w:kern w:val="0"/>
          <w:szCs w:val="20"/>
          <w:lang w:val="zh-CN"/>
        </w:rPr>
        <w:t>的</w:t>
      </w:r>
      <w:r>
        <w:rPr>
          <w:rFonts w:hint="eastAsia"/>
          <w:b/>
          <w:kern w:val="0"/>
          <w:szCs w:val="20"/>
          <w:lang w:val="zh-CN"/>
        </w:rPr>
        <w:t>语法功能词</w:t>
      </w:r>
      <w:r>
        <w:rPr>
          <w:rFonts w:hint="eastAsia"/>
          <w:kern w:val="0"/>
          <w:szCs w:val="20"/>
          <w:lang w:val="zh-CN"/>
        </w:rPr>
        <w:t>而存在。</w:t>
      </w:r>
    </w:p>
    <w:p w14:paraId="5352B8E1" w14:textId="77777777" w:rsidR="00993BDD" w:rsidRDefault="00993BDD" w:rsidP="00993BDD">
      <w:pPr>
        <w:tabs>
          <w:tab w:val="left" w:pos="720"/>
        </w:tabs>
        <w:autoSpaceDE w:val="0"/>
        <w:autoSpaceDN w:val="0"/>
        <w:adjustRightInd w:val="0"/>
        <w:spacing w:line="400" w:lineRule="exact"/>
        <w:ind w:firstLine="420"/>
        <w:rPr>
          <w:kern w:val="0"/>
          <w:szCs w:val="20"/>
          <w:lang w:val="fr-FR"/>
        </w:rPr>
      </w:pPr>
      <w:bookmarkStart w:id="103" w:name="OLE_LINK88"/>
      <w:bookmarkStart w:id="104" w:name="OLE_LINK89"/>
      <w:r>
        <w:rPr>
          <w:kern w:val="0"/>
          <w:szCs w:val="20"/>
          <w:lang w:val="fr-FR"/>
        </w:rPr>
        <w:t>3</w:t>
      </w:r>
      <w:r>
        <w:rPr>
          <w:rFonts w:hint="eastAsia"/>
          <w:kern w:val="0"/>
          <w:szCs w:val="20"/>
          <w:lang w:val="fr-FR"/>
        </w:rPr>
        <w:t>．</w:t>
      </w:r>
      <w:r>
        <w:rPr>
          <w:kern w:val="0"/>
          <w:szCs w:val="20"/>
          <w:lang w:val="fr-FR"/>
        </w:rPr>
        <w:t>Le par</w:t>
      </w:r>
      <w:r>
        <w:rPr>
          <w:kern w:val="0"/>
          <w:szCs w:val="20"/>
          <w:lang w:val="fr-CA"/>
        </w:rPr>
        <w:t>t</w:t>
      </w:r>
      <w:r>
        <w:rPr>
          <w:kern w:val="0"/>
          <w:szCs w:val="20"/>
          <w:lang w:val="fr-FR"/>
        </w:rPr>
        <w:t>icipe passé</w:t>
      </w:r>
      <w:r>
        <w:rPr>
          <w:rFonts w:hint="eastAsia"/>
          <w:kern w:val="0"/>
          <w:szCs w:val="20"/>
          <w:lang w:val="fr-FR"/>
        </w:rPr>
        <w:t>（</w:t>
      </w:r>
      <w:r>
        <w:rPr>
          <w:rFonts w:hint="eastAsia"/>
          <w:kern w:val="0"/>
          <w:szCs w:val="20"/>
          <w:lang w:val="zh-CN"/>
        </w:rPr>
        <w:t>过去分词</w:t>
      </w:r>
      <w:r>
        <w:rPr>
          <w:rFonts w:hint="eastAsia"/>
          <w:kern w:val="0"/>
          <w:szCs w:val="20"/>
          <w:lang w:val="fr-FR"/>
        </w:rPr>
        <w:t>）</w:t>
      </w:r>
      <w:r>
        <w:rPr>
          <w:kern w:val="0"/>
          <w:szCs w:val="20"/>
          <w:lang w:val="fr-FR"/>
        </w:rPr>
        <w:t xml:space="preserve"> </w:t>
      </w:r>
    </w:p>
    <w:bookmarkEnd w:id="103"/>
    <w:bookmarkEnd w:id="104"/>
    <w:p w14:paraId="278B642F" w14:textId="77777777" w:rsidR="00993BDD" w:rsidRDefault="00993BDD" w:rsidP="00993BDD">
      <w:pPr>
        <w:autoSpaceDE w:val="0"/>
        <w:autoSpaceDN w:val="0"/>
        <w:adjustRightInd w:val="0"/>
        <w:ind w:firstLineChars="342" w:firstLine="718"/>
        <w:jc w:val="left"/>
        <w:rPr>
          <w:kern w:val="0"/>
          <w:szCs w:val="20"/>
          <w:lang w:val="fr-FR"/>
        </w:rPr>
      </w:pPr>
      <w:r>
        <w:rPr>
          <w:rFonts w:hint="eastAsia"/>
          <w:kern w:val="0"/>
          <w:szCs w:val="20"/>
          <w:lang w:val="zh-CN"/>
        </w:rPr>
        <w:t>复合过去时中</w:t>
      </w:r>
      <w:r>
        <w:rPr>
          <w:rFonts w:hint="eastAsia"/>
          <w:kern w:val="0"/>
          <w:szCs w:val="20"/>
          <w:lang w:val="fr-FR"/>
        </w:rPr>
        <w:t>，相</w:t>
      </w:r>
      <w:r>
        <w:rPr>
          <w:rFonts w:hint="eastAsia"/>
          <w:kern w:val="0"/>
          <w:szCs w:val="20"/>
          <w:lang w:val="zh-CN"/>
        </w:rPr>
        <w:t>关动词必须以过去分词的形式出现。</w:t>
      </w:r>
    </w:p>
    <w:p w14:paraId="298F2DC0" w14:textId="77777777" w:rsidR="00993BDD" w:rsidRDefault="00993BDD" w:rsidP="00993BDD">
      <w:pPr>
        <w:autoSpaceDE w:val="0"/>
        <w:autoSpaceDN w:val="0"/>
        <w:adjustRightInd w:val="0"/>
        <w:ind w:firstLineChars="342" w:firstLine="718"/>
        <w:jc w:val="left"/>
        <w:rPr>
          <w:kern w:val="0"/>
          <w:szCs w:val="20"/>
          <w:lang w:val="zh-CN"/>
        </w:rPr>
      </w:pPr>
      <w:r>
        <w:rPr>
          <w:kern w:val="0"/>
          <w:szCs w:val="20"/>
          <w:lang w:val="zh-CN"/>
        </w:rPr>
        <w:t>1</w:t>
      </w:r>
      <w:r>
        <w:rPr>
          <w:rFonts w:hint="eastAsia"/>
          <w:kern w:val="0"/>
          <w:szCs w:val="20"/>
          <w:lang w:val="zh-CN"/>
        </w:rPr>
        <w:t>）构成过去分词的一般规则如下：</w:t>
      </w:r>
    </w:p>
    <w:p w14:paraId="74DAEDF2" w14:textId="77777777" w:rsidR="00993BDD" w:rsidRDefault="00993BDD" w:rsidP="00993BDD">
      <w:pPr>
        <w:autoSpaceDE w:val="0"/>
        <w:autoSpaceDN w:val="0"/>
        <w:adjustRightInd w:val="0"/>
        <w:spacing w:line="80" w:lineRule="exact"/>
        <w:jc w:val="left"/>
        <w:rPr>
          <w:kern w:val="0"/>
          <w:szCs w:val="20"/>
          <w:lang w:val="zh-CN"/>
        </w:rPr>
      </w:pPr>
    </w:p>
    <w:tbl>
      <w:tblPr>
        <w:tblStyle w:val="a4"/>
        <w:tblW w:w="0" w:type="auto"/>
        <w:tblInd w:w="828" w:type="dxa"/>
        <w:tblLook w:val="00A0" w:firstRow="1" w:lastRow="0" w:firstColumn="1" w:lastColumn="0" w:noHBand="0" w:noVBand="0"/>
      </w:tblPr>
      <w:tblGrid>
        <w:gridCol w:w="376"/>
        <w:gridCol w:w="7418"/>
      </w:tblGrid>
      <w:tr w:rsidR="00993BDD" w14:paraId="54CA91C1" w14:textId="77777777" w:rsidTr="00FB3D8F"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DE75CE5" w14:textId="77777777" w:rsidR="00993BDD" w:rsidRDefault="00993BDD" w:rsidP="00FB3D8F"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b/>
                <w:color w:val="FFFFFF"/>
                <w:w w:val="150"/>
                <w:kern w:val="0"/>
                <w:szCs w:val="20"/>
                <w:lang w:val="fr-FR"/>
              </w:rPr>
            </w:pPr>
          </w:p>
        </w:tc>
        <w:tc>
          <w:tcPr>
            <w:tcW w:w="7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3366"/>
            <w:hideMark/>
          </w:tcPr>
          <w:p w14:paraId="7FE379F4" w14:textId="77777777" w:rsidR="00993BDD" w:rsidRDefault="00993BDD" w:rsidP="00FB3D8F"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b/>
                <w:color w:val="FFFFFF"/>
                <w:w w:val="150"/>
                <w:kern w:val="0"/>
                <w:szCs w:val="20"/>
                <w:lang w:val="fr-FR"/>
              </w:rPr>
            </w:pPr>
            <w:r>
              <w:rPr>
                <w:rFonts w:ascii="宋体" w:eastAsia="宋体" w:hAnsi="宋体" w:cs="宋体" w:hint="eastAsia"/>
                <w:b/>
                <w:color w:val="FFFFFF"/>
                <w:w w:val="150"/>
                <w:kern w:val="0"/>
                <w:szCs w:val="20"/>
                <w:lang w:val="zh-CN"/>
              </w:rPr>
              <w:t>过</w:t>
            </w:r>
            <w:r>
              <w:rPr>
                <w:b/>
                <w:color w:val="FFFFFF"/>
                <w:w w:val="150"/>
                <w:kern w:val="0"/>
                <w:szCs w:val="20"/>
                <w:lang w:val="zh-CN"/>
              </w:rPr>
              <w:t xml:space="preserve"> </w:t>
            </w:r>
            <w:r>
              <w:rPr>
                <w:rFonts w:ascii="宋体" w:eastAsia="宋体" w:hAnsi="宋体" w:cs="宋体" w:hint="eastAsia"/>
                <w:b/>
                <w:color w:val="FFFFFF"/>
                <w:w w:val="150"/>
                <w:kern w:val="0"/>
                <w:szCs w:val="20"/>
                <w:lang w:val="zh-CN"/>
              </w:rPr>
              <w:t>去</w:t>
            </w:r>
            <w:r>
              <w:rPr>
                <w:b/>
                <w:color w:val="FFFFFF"/>
                <w:w w:val="150"/>
                <w:kern w:val="0"/>
                <w:szCs w:val="20"/>
                <w:lang w:val="zh-CN"/>
              </w:rPr>
              <w:t xml:space="preserve"> </w:t>
            </w:r>
            <w:r>
              <w:rPr>
                <w:rFonts w:ascii="宋体" w:eastAsia="宋体" w:hAnsi="宋体" w:cs="宋体" w:hint="eastAsia"/>
                <w:b/>
                <w:color w:val="FFFFFF"/>
                <w:w w:val="150"/>
                <w:kern w:val="0"/>
                <w:szCs w:val="20"/>
                <w:lang w:val="zh-CN"/>
              </w:rPr>
              <w:t>分</w:t>
            </w:r>
            <w:r>
              <w:rPr>
                <w:b/>
                <w:color w:val="FFFFFF"/>
                <w:w w:val="150"/>
                <w:kern w:val="0"/>
                <w:szCs w:val="20"/>
                <w:lang w:val="zh-CN"/>
              </w:rPr>
              <w:t xml:space="preserve"> </w:t>
            </w:r>
            <w:r>
              <w:rPr>
                <w:rFonts w:ascii="宋体" w:eastAsia="宋体" w:hAnsi="宋体" w:cs="宋体" w:hint="eastAsia"/>
                <w:b/>
                <w:color w:val="FFFFFF"/>
                <w:w w:val="150"/>
                <w:kern w:val="0"/>
                <w:szCs w:val="20"/>
                <w:lang w:val="zh-CN"/>
              </w:rPr>
              <w:t>词</w:t>
            </w:r>
            <w:r>
              <w:rPr>
                <w:b/>
                <w:color w:val="FFFFFF"/>
                <w:w w:val="150"/>
                <w:kern w:val="0"/>
                <w:szCs w:val="20"/>
                <w:lang w:val="zh-CN"/>
              </w:rPr>
              <w:t xml:space="preserve"> </w:t>
            </w:r>
            <w:r>
              <w:rPr>
                <w:rFonts w:ascii="宋体" w:eastAsia="宋体" w:hAnsi="宋体" w:cs="宋体" w:hint="eastAsia"/>
                <w:b/>
                <w:color w:val="FFFFFF"/>
                <w:w w:val="150"/>
                <w:kern w:val="0"/>
                <w:szCs w:val="20"/>
                <w:lang w:val="zh-CN"/>
              </w:rPr>
              <w:t>构</w:t>
            </w:r>
            <w:r>
              <w:rPr>
                <w:b/>
                <w:color w:val="FFFFFF"/>
                <w:w w:val="150"/>
                <w:kern w:val="0"/>
                <w:szCs w:val="20"/>
                <w:lang w:val="zh-CN"/>
              </w:rPr>
              <w:t xml:space="preserve"> </w:t>
            </w:r>
            <w:r>
              <w:rPr>
                <w:rFonts w:ascii="宋体" w:eastAsia="宋体" w:hAnsi="宋体" w:cs="宋体" w:hint="eastAsia"/>
                <w:b/>
                <w:color w:val="FFFFFF"/>
                <w:w w:val="150"/>
                <w:kern w:val="0"/>
                <w:szCs w:val="20"/>
                <w:lang w:val="zh-CN"/>
              </w:rPr>
              <w:t>成</w:t>
            </w:r>
            <w:r>
              <w:rPr>
                <w:b/>
                <w:color w:val="FFFFFF"/>
                <w:w w:val="150"/>
                <w:kern w:val="0"/>
                <w:szCs w:val="20"/>
                <w:lang w:val="zh-CN"/>
              </w:rPr>
              <w:t xml:space="preserve"> </w:t>
            </w:r>
            <w:r>
              <w:rPr>
                <w:rFonts w:ascii="宋体" w:eastAsia="宋体" w:hAnsi="宋体" w:cs="宋体" w:hint="eastAsia"/>
                <w:b/>
                <w:color w:val="FFFFFF"/>
                <w:w w:val="150"/>
                <w:kern w:val="0"/>
                <w:szCs w:val="20"/>
                <w:lang w:val="zh-CN"/>
              </w:rPr>
              <w:t>规</w:t>
            </w:r>
            <w:r>
              <w:rPr>
                <w:b/>
                <w:color w:val="FFFFFF"/>
                <w:w w:val="150"/>
                <w:kern w:val="0"/>
                <w:szCs w:val="20"/>
                <w:lang w:val="zh-CN"/>
              </w:rPr>
              <w:t xml:space="preserve"> </w:t>
            </w:r>
            <w:r>
              <w:rPr>
                <w:rFonts w:ascii="宋体" w:eastAsia="宋体" w:hAnsi="宋体" w:cs="宋体" w:hint="eastAsia"/>
                <w:b/>
                <w:color w:val="FFFFFF"/>
                <w:w w:val="150"/>
                <w:kern w:val="0"/>
                <w:szCs w:val="20"/>
                <w:lang w:val="zh-CN"/>
              </w:rPr>
              <w:t>则</w:t>
            </w:r>
            <w:r>
              <w:rPr>
                <w:b/>
                <w:color w:val="FFFFFF"/>
                <w:w w:val="150"/>
                <w:kern w:val="0"/>
                <w:szCs w:val="20"/>
                <w:lang w:val="zh-CN"/>
              </w:rPr>
              <w:t xml:space="preserve"> </w:t>
            </w:r>
            <w:r>
              <w:rPr>
                <w:rFonts w:hint="eastAsia"/>
                <w:b/>
                <w:color w:val="FFFFFF"/>
                <w:w w:val="150"/>
                <w:kern w:val="0"/>
                <w:szCs w:val="20"/>
                <w:lang w:val="zh-CN"/>
              </w:rPr>
              <w:t>表</w:t>
            </w:r>
          </w:p>
        </w:tc>
      </w:tr>
      <w:tr w:rsidR="00993BDD" w14:paraId="10AD3CFE" w14:textId="77777777" w:rsidTr="00FB3D8F"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3366"/>
            <w:hideMark/>
          </w:tcPr>
          <w:p w14:paraId="7A468CB9" w14:textId="77777777" w:rsidR="00993BDD" w:rsidRDefault="00993BDD" w:rsidP="00FB3D8F"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b/>
                <w:i/>
                <w:color w:val="FFFFFF"/>
                <w:w w:val="150"/>
                <w:kern w:val="0"/>
                <w:szCs w:val="20"/>
                <w:lang w:val="fr-FR"/>
              </w:rPr>
            </w:pPr>
            <w:r>
              <w:rPr>
                <w:b/>
                <w:i/>
                <w:color w:val="FFFFFF"/>
                <w:w w:val="150"/>
                <w:kern w:val="0"/>
                <w:szCs w:val="20"/>
                <w:lang w:val="fr-FR"/>
              </w:rPr>
              <w:t>1</w:t>
            </w:r>
          </w:p>
        </w:tc>
        <w:tc>
          <w:tcPr>
            <w:tcW w:w="7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19FD2" w14:textId="77777777" w:rsidR="00993BDD" w:rsidRDefault="00993BDD" w:rsidP="00FB3D8F">
            <w:pPr>
              <w:autoSpaceDE w:val="0"/>
              <w:autoSpaceDN w:val="0"/>
              <w:adjustRightInd w:val="0"/>
              <w:spacing w:line="360" w:lineRule="exact"/>
              <w:rPr>
                <w:b/>
                <w:color w:val="FFFFFF"/>
                <w:w w:val="150"/>
                <w:kern w:val="0"/>
                <w:szCs w:val="20"/>
                <w:lang w:val="fr-FR"/>
              </w:rPr>
            </w:pPr>
            <w:r>
              <w:rPr>
                <w:rFonts w:ascii="宋体" w:eastAsia="宋体" w:hAnsi="宋体" w:cs="宋体" w:hint="eastAsia"/>
                <w:bCs/>
                <w:kern w:val="0"/>
                <w:szCs w:val="20"/>
                <w:lang w:val="zh-CN"/>
              </w:rPr>
              <w:t>去掉相关动词不定式词尾字母若干</w:t>
            </w:r>
            <w:r>
              <w:rPr>
                <w:rFonts w:ascii="宋体" w:eastAsia="宋体" w:hAnsi="宋体" w:cs="宋体" w:hint="eastAsia"/>
                <w:bCs/>
                <w:spacing w:val="-20"/>
                <w:kern w:val="0"/>
                <w:szCs w:val="21"/>
                <w:lang w:val="zh-CN"/>
              </w:rPr>
              <w:t>（</w:t>
            </w:r>
            <w:r>
              <w:rPr>
                <w:rFonts w:ascii="宋体" w:eastAsia="宋体" w:hAnsi="宋体" w:cs="宋体" w:hint="eastAsia"/>
                <w:bCs/>
                <w:kern w:val="0"/>
                <w:szCs w:val="20"/>
                <w:lang w:val="zh-CN"/>
              </w:rPr>
              <w:t>通常为两个</w:t>
            </w:r>
            <w:r>
              <w:rPr>
                <w:rFonts w:ascii="宋体" w:eastAsia="宋体" w:hAnsi="宋体" w:cs="宋体" w:hint="eastAsia"/>
                <w:bCs/>
                <w:spacing w:val="-20"/>
                <w:kern w:val="0"/>
                <w:szCs w:val="21"/>
                <w:lang w:val="zh-CN"/>
              </w:rPr>
              <w:t>）</w:t>
            </w:r>
            <w:r>
              <w:rPr>
                <w:rFonts w:ascii="宋体" w:eastAsia="宋体" w:hAnsi="宋体" w:cs="宋体" w:hint="eastAsia"/>
                <w:bCs/>
                <w:kern w:val="0"/>
                <w:szCs w:val="20"/>
                <w:lang w:val="zh-CN"/>
              </w:rPr>
              <w:t>，加上其过去分词词尾</w:t>
            </w:r>
            <w:r>
              <w:rPr>
                <w:rFonts w:hint="eastAsia"/>
                <w:bCs/>
                <w:kern w:val="0"/>
                <w:szCs w:val="20"/>
                <w:lang w:val="zh-CN"/>
              </w:rPr>
              <w:t>。</w:t>
            </w:r>
          </w:p>
        </w:tc>
      </w:tr>
      <w:tr w:rsidR="00993BDD" w14:paraId="21208302" w14:textId="77777777" w:rsidTr="00FB3D8F"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3366"/>
            <w:hideMark/>
          </w:tcPr>
          <w:p w14:paraId="61099FEF" w14:textId="77777777" w:rsidR="00993BDD" w:rsidRDefault="00993BDD" w:rsidP="00FB3D8F"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b/>
                <w:i/>
                <w:color w:val="FFFFFF"/>
                <w:w w:val="150"/>
                <w:kern w:val="0"/>
                <w:szCs w:val="20"/>
                <w:lang w:val="fr-FR"/>
              </w:rPr>
            </w:pPr>
            <w:r>
              <w:rPr>
                <w:b/>
                <w:i/>
                <w:color w:val="FFFFFF"/>
                <w:w w:val="150"/>
                <w:kern w:val="0"/>
                <w:szCs w:val="20"/>
                <w:lang w:val="fr-FR"/>
              </w:rPr>
              <w:t>2</w:t>
            </w:r>
          </w:p>
        </w:tc>
        <w:tc>
          <w:tcPr>
            <w:tcW w:w="7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96E7D" w14:textId="77777777" w:rsidR="00993BDD" w:rsidRDefault="00993BDD" w:rsidP="00FB3D8F">
            <w:pPr>
              <w:autoSpaceDE w:val="0"/>
              <w:autoSpaceDN w:val="0"/>
              <w:adjustRightInd w:val="0"/>
              <w:spacing w:line="360" w:lineRule="exact"/>
              <w:rPr>
                <w:bCs/>
                <w:kern w:val="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Cs/>
                <w:kern w:val="0"/>
                <w:szCs w:val="20"/>
                <w:lang w:val="zh-CN"/>
              </w:rPr>
              <w:t>所有过去分词结尾的音素一定是</w:t>
            </w:r>
            <w:r>
              <w:rPr>
                <w:bCs/>
                <w:kern w:val="0"/>
                <w:szCs w:val="20"/>
                <w:lang w:val="zh-CN"/>
              </w:rPr>
              <w:t xml:space="preserve"> [e], [i] </w:t>
            </w:r>
            <w:r>
              <w:rPr>
                <w:rFonts w:ascii="宋体" w:eastAsia="宋体" w:hAnsi="宋体" w:cs="宋体" w:hint="eastAsia"/>
                <w:bCs/>
                <w:kern w:val="0"/>
                <w:szCs w:val="20"/>
                <w:lang w:val="zh-CN"/>
              </w:rPr>
              <w:t>或</w:t>
            </w:r>
            <w:r>
              <w:rPr>
                <w:bCs/>
                <w:kern w:val="0"/>
                <w:szCs w:val="20"/>
                <w:lang w:val="zh-CN"/>
              </w:rPr>
              <w:t xml:space="preserve"> [y] </w:t>
            </w:r>
            <w:r>
              <w:rPr>
                <w:rFonts w:ascii="宋体" w:eastAsia="宋体" w:hAnsi="宋体" w:cs="宋体" w:hint="eastAsia"/>
                <w:bCs/>
                <w:kern w:val="0"/>
                <w:szCs w:val="20"/>
                <w:lang w:val="zh-CN"/>
              </w:rPr>
              <w:t>这三个音中的一个</w:t>
            </w:r>
            <w:r>
              <w:rPr>
                <w:rFonts w:hint="eastAsia"/>
                <w:bCs/>
                <w:kern w:val="0"/>
                <w:szCs w:val="20"/>
                <w:lang w:val="zh-CN"/>
              </w:rPr>
              <w:t>。</w:t>
            </w:r>
          </w:p>
        </w:tc>
      </w:tr>
      <w:tr w:rsidR="00993BDD" w14:paraId="438F7D9F" w14:textId="77777777" w:rsidTr="00FB3D8F"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3366"/>
            <w:hideMark/>
          </w:tcPr>
          <w:p w14:paraId="774EB625" w14:textId="77777777" w:rsidR="00993BDD" w:rsidRDefault="00993BDD" w:rsidP="00FB3D8F"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b/>
                <w:i/>
                <w:color w:val="FFFFFF"/>
                <w:w w:val="150"/>
                <w:kern w:val="0"/>
                <w:szCs w:val="20"/>
                <w:lang w:val="fr-FR"/>
              </w:rPr>
            </w:pPr>
            <w:r>
              <w:rPr>
                <w:b/>
                <w:i/>
                <w:color w:val="FFFFFF"/>
                <w:w w:val="150"/>
                <w:kern w:val="0"/>
                <w:szCs w:val="20"/>
                <w:lang w:val="fr-FR"/>
              </w:rPr>
              <w:t>3</w:t>
            </w:r>
          </w:p>
        </w:tc>
        <w:tc>
          <w:tcPr>
            <w:tcW w:w="7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EA227" w14:textId="77777777" w:rsidR="00993BDD" w:rsidRDefault="00993BDD" w:rsidP="00FB3D8F">
            <w:pPr>
              <w:autoSpaceDE w:val="0"/>
              <w:autoSpaceDN w:val="0"/>
              <w:adjustRightInd w:val="0"/>
              <w:spacing w:line="360" w:lineRule="exact"/>
              <w:rPr>
                <w:bCs/>
                <w:kern w:val="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Cs/>
                <w:kern w:val="0"/>
                <w:szCs w:val="20"/>
                <w:lang w:val="zh-CN"/>
              </w:rPr>
              <w:t>所有过去分词的结尾字母一定是《</w:t>
            </w:r>
            <w:r>
              <w:rPr>
                <w:bCs/>
                <w:kern w:val="0"/>
                <w:szCs w:val="20"/>
                <w:lang w:val="zh-CN"/>
              </w:rPr>
              <w:t>é</w:t>
            </w:r>
            <w:r>
              <w:rPr>
                <w:rFonts w:ascii="宋体" w:eastAsia="宋体" w:hAnsi="宋体" w:cs="宋体" w:hint="eastAsia"/>
                <w:bCs/>
                <w:kern w:val="0"/>
                <w:szCs w:val="20"/>
                <w:lang w:val="zh-CN"/>
              </w:rPr>
              <w:t>》</w:t>
            </w:r>
            <w:r>
              <w:rPr>
                <w:bCs/>
                <w:kern w:val="0"/>
                <w:szCs w:val="20"/>
                <w:lang w:val="zh-CN"/>
              </w:rPr>
              <w:t>,</w:t>
            </w:r>
            <w:r>
              <w:rPr>
                <w:rFonts w:ascii="宋体" w:eastAsia="宋体" w:hAnsi="宋体" w:cs="宋体" w:hint="eastAsia"/>
                <w:bCs/>
                <w:kern w:val="0"/>
                <w:szCs w:val="20"/>
                <w:lang w:val="zh-CN"/>
              </w:rPr>
              <w:t>《</w:t>
            </w:r>
            <w:r>
              <w:rPr>
                <w:bCs/>
                <w:kern w:val="0"/>
                <w:szCs w:val="20"/>
                <w:lang w:val="zh-CN"/>
              </w:rPr>
              <w:t>i</w:t>
            </w:r>
            <w:r>
              <w:rPr>
                <w:rFonts w:ascii="宋体" w:eastAsia="宋体" w:hAnsi="宋体" w:cs="宋体" w:hint="eastAsia"/>
                <w:bCs/>
                <w:kern w:val="0"/>
                <w:szCs w:val="20"/>
                <w:lang w:val="zh-CN"/>
              </w:rPr>
              <w:t>》</w:t>
            </w:r>
            <w:r>
              <w:rPr>
                <w:bCs/>
                <w:kern w:val="0"/>
                <w:szCs w:val="20"/>
                <w:lang w:val="zh-CN"/>
              </w:rPr>
              <w:t>,</w:t>
            </w:r>
            <w:r>
              <w:rPr>
                <w:rFonts w:ascii="宋体" w:eastAsia="宋体" w:hAnsi="宋体" w:cs="宋体" w:hint="eastAsia"/>
                <w:bCs/>
                <w:kern w:val="0"/>
                <w:szCs w:val="20"/>
                <w:lang w:val="zh-CN"/>
              </w:rPr>
              <w:t>《</w:t>
            </w:r>
            <w:r>
              <w:rPr>
                <w:bCs/>
                <w:kern w:val="0"/>
                <w:szCs w:val="20"/>
                <w:lang w:val="zh-CN"/>
              </w:rPr>
              <w:t>is</w:t>
            </w:r>
            <w:r>
              <w:rPr>
                <w:rFonts w:ascii="宋体" w:eastAsia="宋体" w:hAnsi="宋体" w:cs="宋体" w:hint="eastAsia"/>
                <w:bCs/>
                <w:kern w:val="0"/>
                <w:szCs w:val="20"/>
                <w:lang w:val="zh-CN"/>
              </w:rPr>
              <w:t>》</w:t>
            </w:r>
            <w:r>
              <w:rPr>
                <w:bCs/>
                <w:kern w:val="0"/>
                <w:szCs w:val="20"/>
                <w:lang w:val="zh-CN"/>
              </w:rPr>
              <w:t>,</w:t>
            </w:r>
            <w:r>
              <w:rPr>
                <w:rFonts w:ascii="宋体" w:eastAsia="宋体" w:hAnsi="宋体" w:cs="宋体" w:hint="eastAsia"/>
                <w:bCs/>
                <w:kern w:val="0"/>
                <w:szCs w:val="20"/>
                <w:lang w:val="zh-CN"/>
              </w:rPr>
              <w:t>《</w:t>
            </w:r>
            <w:r>
              <w:rPr>
                <w:bCs/>
                <w:kern w:val="0"/>
                <w:szCs w:val="20"/>
                <w:lang w:val="zh-CN"/>
              </w:rPr>
              <w:t>it</w:t>
            </w:r>
            <w:r>
              <w:rPr>
                <w:rFonts w:ascii="宋体" w:eastAsia="宋体" w:hAnsi="宋体" w:cs="宋体" w:hint="eastAsia"/>
                <w:bCs/>
                <w:kern w:val="0"/>
                <w:szCs w:val="20"/>
                <w:lang w:val="zh-CN"/>
              </w:rPr>
              <w:t>》或《</w:t>
            </w:r>
            <w:r>
              <w:rPr>
                <w:bCs/>
                <w:kern w:val="0"/>
                <w:szCs w:val="20"/>
                <w:lang w:val="zh-CN"/>
              </w:rPr>
              <w:t>u</w:t>
            </w:r>
            <w:r>
              <w:rPr>
                <w:rFonts w:ascii="宋体" w:eastAsia="宋体" w:hAnsi="宋体" w:cs="宋体" w:hint="eastAsia"/>
                <w:bCs/>
                <w:kern w:val="0"/>
                <w:szCs w:val="20"/>
                <w:lang w:val="zh-CN"/>
              </w:rPr>
              <w:t>》中的一个</w:t>
            </w:r>
            <w:r>
              <w:rPr>
                <w:rFonts w:hint="eastAsia"/>
                <w:bCs/>
                <w:kern w:val="0"/>
                <w:szCs w:val="20"/>
                <w:lang w:val="zh-CN"/>
              </w:rPr>
              <w:t>。</w:t>
            </w:r>
          </w:p>
        </w:tc>
      </w:tr>
    </w:tbl>
    <w:p w14:paraId="72D3133A" w14:textId="77777777" w:rsidR="00993BDD" w:rsidRDefault="00993BDD" w:rsidP="00993BDD">
      <w:pPr>
        <w:autoSpaceDE w:val="0"/>
        <w:autoSpaceDN w:val="0"/>
        <w:adjustRightInd w:val="0"/>
        <w:ind w:firstLineChars="341" w:firstLine="716"/>
        <w:jc w:val="left"/>
        <w:rPr>
          <w:shadow/>
          <w:kern w:val="0"/>
          <w:szCs w:val="20"/>
        </w:rPr>
      </w:pPr>
    </w:p>
    <w:p w14:paraId="26958970" w14:textId="77777777" w:rsidR="00993BDD" w:rsidRDefault="00993BDD" w:rsidP="00993BDD">
      <w:pPr>
        <w:autoSpaceDE w:val="0"/>
        <w:autoSpaceDN w:val="0"/>
        <w:adjustRightInd w:val="0"/>
        <w:ind w:firstLineChars="341" w:firstLine="716"/>
        <w:jc w:val="left"/>
        <w:rPr>
          <w:kern w:val="0"/>
          <w:szCs w:val="20"/>
          <w:lang w:val="zh-CN"/>
        </w:rPr>
      </w:pPr>
      <w:r>
        <w:rPr>
          <w:kern w:val="0"/>
          <w:szCs w:val="20"/>
          <w:lang w:val="fr-CA"/>
        </w:rPr>
        <w:t>2</w:t>
      </w:r>
      <w:r>
        <w:rPr>
          <w:rFonts w:hint="eastAsia"/>
          <w:kern w:val="0"/>
          <w:szCs w:val="20"/>
          <w:lang w:val="fr-CA"/>
        </w:rPr>
        <w:t>）第一、二组规则动词以及第三组不规则动词的</w:t>
      </w:r>
      <w:r>
        <w:rPr>
          <w:rFonts w:hint="eastAsia"/>
          <w:kern w:val="0"/>
          <w:szCs w:val="20"/>
          <w:lang w:val="zh-CN"/>
        </w:rPr>
        <w:t>过去分词词尾分别如下：</w:t>
      </w:r>
    </w:p>
    <w:p w14:paraId="51C660C8" w14:textId="77777777" w:rsidR="00993BDD" w:rsidRDefault="00993BDD" w:rsidP="00993BDD">
      <w:pPr>
        <w:autoSpaceDE w:val="0"/>
        <w:autoSpaceDN w:val="0"/>
        <w:adjustRightInd w:val="0"/>
        <w:spacing w:line="80" w:lineRule="exact"/>
        <w:ind w:firstLineChars="341" w:firstLine="719"/>
        <w:jc w:val="left"/>
        <w:rPr>
          <w:b/>
          <w:bCs/>
          <w:kern w:val="0"/>
          <w:szCs w:val="20"/>
          <w:lang w:val="fr-CA"/>
        </w:rPr>
      </w:pPr>
    </w:p>
    <w:tbl>
      <w:tblPr>
        <w:tblStyle w:val="a4"/>
        <w:tblW w:w="0" w:type="auto"/>
        <w:tblInd w:w="828" w:type="dxa"/>
        <w:tblLook w:val="00A0" w:firstRow="1" w:lastRow="0" w:firstColumn="1" w:lastColumn="0" w:noHBand="0" w:noVBand="0"/>
      </w:tblPr>
      <w:tblGrid>
        <w:gridCol w:w="376"/>
        <w:gridCol w:w="7418"/>
      </w:tblGrid>
      <w:tr w:rsidR="00993BDD" w14:paraId="6F5F86FC" w14:textId="77777777" w:rsidTr="00FB3D8F"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27BC35B" w14:textId="77777777" w:rsidR="00993BDD" w:rsidRDefault="00993BDD" w:rsidP="00FB3D8F"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b/>
                <w:color w:val="FFFFFF"/>
                <w:w w:val="150"/>
                <w:kern w:val="0"/>
                <w:szCs w:val="20"/>
                <w:lang w:val="fr-FR"/>
              </w:rPr>
            </w:pP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3366"/>
            <w:hideMark/>
          </w:tcPr>
          <w:p w14:paraId="210246B6" w14:textId="77777777" w:rsidR="00993BDD" w:rsidRDefault="00993BDD" w:rsidP="00FB3D8F"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b/>
                <w:color w:val="FFFFFF"/>
                <w:w w:val="150"/>
                <w:kern w:val="0"/>
                <w:szCs w:val="20"/>
                <w:lang w:val="fr-FR"/>
              </w:rPr>
            </w:pPr>
            <w:r>
              <w:rPr>
                <w:rFonts w:ascii="宋体" w:eastAsia="宋体" w:hAnsi="宋体" w:cs="宋体" w:hint="eastAsia"/>
                <w:b/>
                <w:color w:val="FFFFFF"/>
                <w:w w:val="150"/>
                <w:kern w:val="0"/>
                <w:szCs w:val="20"/>
                <w:lang w:val="zh-CN"/>
              </w:rPr>
              <w:t>过</w:t>
            </w:r>
            <w:r>
              <w:rPr>
                <w:b/>
                <w:color w:val="FFFFFF"/>
                <w:w w:val="150"/>
                <w:kern w:val="0"/>
                <w:szCs w:val="20"/>
                <w:lang w:val="zh-CN"/>
              </w:rPr>
              <w:t xml:space="preserve"> </w:t>
            </w:r>
            <w:r>
              <w:rPr>
                <w:rFonts w:ascii="宋体" w:eastAsia="宋体" w:hAnsi="宋体" w:cs="宋体" w:hint="eastAsia"/>
                <w:b/>
                <w:color w:val="FFFFFF"/>
                <w:w w:val="150"/>
                <w:kern w:val="0"/>
                <w:szCs w:val="20"/>
                <w:lang w:val="zh-CN"/>
              </w:rPr>
              <w:t>去</w:t>
            </w:r>
            <w:r>
              <w:rPr>
                <w:b/>
                <w:color w:val="FFFFFF"/>
                <w:w w:val="150"/>
                <w:kern w:val="0"/>
                <w:szCs w:val="20"/>
                <w:lang w:val="zh-CN"/>
              </w:rPr>
              <w:t xml:space="preserve"> </w:t>
            </w:r>
            <w:r>
              <w:rPr>
                <w:rFonts w:ascii="宋体" w:eastAsia="宋体" w:hAnsi="宋体" w:cs="宋体" w:hint="eastAsia"/>
                <w:b/>
                <w:color w:val="FFFFFF"/>
                <w:w w:val="150"/>
                <w:kern w:val="0"/>
                <w:szCs w:val="20"/>
                <w:lang w:val="zh-CN"/>
              </w:rPr>
              <w:t>分</w:t>
            </w:r>
            <w:r>
              <w:rPr>
                <w:b/>
                <w:color w:val="FFFFFF"/>
                <w:w w:val="150"/>
                <w:kern w:val="0"/>
                <w:szCs w:val="20"/>
                <w:lang w:val="zh-CN"/>
              </w:rPr>
              <w:t xml:space="preserve"> </w:t>
            </w:r>
            <w:r>
              <w:rPr>
                <w:rFonts w:ascii="宋体" w:eastAsia="宋体" w:hAnsi="宋体" w:cs="宋体" w:hint="eastAsia"/>
                <w:b/>
                <w:color w:val="FFFFFF"/>
                <w:w w:val="150"/>
                <w:kern w:val="0"/>
                <w:szCs w:val="20"/>
                <w:lang w:val="zh-CN"/>
              </w:rPr>
              <w:t>词</w:t>
            </w:r>
            <w:r>
              <w:rPr>
                <w:b/>
                <w:color w:val="FFFFFF"/>
                <w:w w:val="150"/>
                <w:kern w:val="0"/>
                <w:szCs w:val="20"/>
                <w:lang w:val="zh-CN"/>
              </w:rPr>
              <w:t xml:space="preserve"> </w:t>
            </w:r>
            <w:r>
              <w:rPr>
                <w:rFonts w:ascii="宋体" w:eastAsia="宋体" w:hAnsi="宋体" w:cs="宋体" w:hint="eastAsia"/>
                <w:b/>
                <w:color w:val="FFFFFF"/>
                <w:w w:val="150"/>
                <w:kern w:val="0"/>
                <w:szCs w:val="20"/>
                <w:lang w:val="zh-CN"/>
              </w:rPr>
              <w:t>词</w:t>
            </w:r>
            <w:r>
              <w:rPr>
                <w:b/>
                <w:color w:val="FFFFFF"/>
                <w:w w:val="150"/>
                <w:kern w:val="0"/>
                <w:szCs w:val="20"/>
                <w:lang w:val="zh-CN"/>
              </w:rPr>
              <w:t xml:space="preserve"> </w:t>
            </w:r>
            <w:r>
              <w:rPr>
                <w:rFonts w:ascii="宋体" w:eastAsia="宋体" w:hAnsi="宋体" w:cs="宋体" w:hint="eastAsia"/>
                <w:b/>
                <w:color w:val="FFFFFF"/>
                <w:w w:val="150"/>
                <w:kern w:val="0"/>
                <w:szCs w:val="20"/>
                <w:lang w:val="zh-CN"/>
              </w:rPr>
              <w:t>尾</w:t>
            </w:r>
            <w:r>
              <w:rPr>
                <w:b/>
                <w:color w:val="FFFFFF"/>
                <w:w w:val="150"/>
                <w:kern w:val="0"/>
                <w:szCs w:val="20"/>
                <w:lang w:val="zh-CN"/>
              </w:rPr>
              <w:t xml:space="preserve"> </w:t>
            </w:r>
            <w:r>
              <w:rPr>
                <w:rFonts w:ascii="宋体" w:eastAsia="宋体" w:hAnsi="宋体" w:cs="宋体" w:hint="eastAsia"/>
                <w:b/>
                <w:color w:val="FFFFFF"/>
                <w:w w:val="150"/>
                <w:kern w:val="0"/>
                <w:szCs w:val="20"/>
                <w:lang w:val="zh-CN"/>
              </w:rPr>
              <w:t>构</w:t>
            </w:r>
            <w:r>
              <w:rPr>
                <w:b/>
                <w:color w:val="FFFFFF"/>
                <w:w w:val="150"/>
                <w:kern w:val="0"/>
                <w:szCs w:val="20"/>
                <w:lang w:val="zh-CN"/>
              </w:rPr>
              <w:t xml:space="preserve"> </w:t>
            </w:r>
            <w:r>
              <w:rPr>
                <w:rFonts w:ascii="宋体" w:eastAsia="宋体" w:hAnsi="宋体" w:cs="宋体" w:hint="eastAsia"/>
                <w:b/>
                <w:color w:val="FFFFFF"/>
                <w:w w:val="150"/>
                <w:kern w:val="0"/>
                <w:szCs w:val="20"/>
                <w:lang w:val="zh-CN"/>
              </w:rPr>
              <w:t>成</w:t>
            </w:r>
            <w:r>
              <w:rPr>
                <w:b/>
                <w:color w:val="FFFFFF"/>
                <w:w w:val="150"/>
                <w:kern w:val="0"/>
                <w:szCs w:val="20"/>
                <w:lang w:val="zh-CN"/>
              </w:rPr>
              <w:t xml:space="preserve"> </w:t>
            </w:r>
            <w:r>
              <w:rPr>
                <w:rFonts w:hint="eastAsia"/>
                <w:b/>
                <w:color w:val="FFFFFF"/>
                <w:w w:val="150"/>
                <w:kern w:val="0"/>
                <w:szCs w:val="20"/>
                <w:lang w:val="zh-CN"/>
              </w:rPr>
              <w:t>表</w:t>
            </w:r>
          </w:p>
        </w:tc>
      </w:tr>
      <w:tr w:rsidR="00993BDD" w14:paraId="742B2665" w14:textId="77777777" w:rsidTr="00FB3D8F"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3366"/>
            <w:hideMark/>
          </w:tcPr>
          <w:p w14:paraId="3ECA6DB4" w14:textId="77777777" w:rsidR="00993BDD" w:rsidRDefault="00993BDD" w:rsidP="00FB3D8F"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b/>
                <w:i/>
                <w:color w:val="FFFFFF"/>
                <w:w w:val="150"/>
                <w:kern w:val="0"/>
                <w:szCs w:val="20"/>
                <w:lang w:val="fr-FR"/>
              </w:rPr>
            </w:pPr>
            <w:r>
              <w:rPr>
                <w:b/>
                <w:i/>
                <w:color w:val="FFFFFF"/>
                <w:w w:val="150"/>
                <w:kern w:val="0"/>
                <w:szCs w:val="20"/>
                <w:lang w:val="fr-FR"/>
              </w:rPr>
              <w:t>1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F6B7A" w14:textId="77777777" w:rsidR="00993BDD" w:rsidRDefault="00993BDD" w:rsidP="00FB3D8F">
            <w:pPr>
              <w:autoSpaceDE w:val="0"/>
              <w:autoSpaceDN w:val="0"/>
              <w:adjustRightInd w:val="0"/>
              <w:spacing w:line="360" w:lineRule="exact"/>
              <w:rPr>
                <w:bCs/>
                <w:kern w:val="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Cs/>
                <w:kern w:val="0"/>
                <w:szCs w:val="20"/>
                <w:lang w:val="zh-CN"/>
              </w:rPr>
              <w:t>第一组动词去掉词尾的</w:t>
            </w:r>
            <w:r>
              <w:rPr>
                <w:bCs/>
                <w:kern w:val="0"/>
                <w:szCs w:val="20"/>
                <w:lang w:val="zh-CN"/>
              </w:rPr>
              <w:t xml:space="preserve"> -er </w:t>
            </w:r>
            <w:r>
              <w:rPr>
                <w:rFonts w:ascii="宋体" w:eastAsia="宋体" w:hAnsi="宋体" w:cs="宋体" w:hint="eastAsia"/>
                <w:bCs/>
                <w:kern w:val="0"/>
                <w:szCs w:val="20"/>
                <w:lang w:val="zh-CN"/>
              </w:rPr>
              <w:t>加上</w:t>
            </w:r>
            <w:r>
              <w:rPr>
                <w:bCs/>
                <w:kern w:val="0"/>
                <w:szCs w:val="20"/>
                <w:lang w:val="zh-CN"/>
              </w:rPr>
              <w:t xml:space="preserve"> -</w:t>
            </w:r>
            <w:r>
              <w:rPr>
                <w:b/>
                <w:bCs/>
                <w:kern w:val="0"/>
                <w:szCs w:val="20"/>
                <w:lang w:val="zh-CN"/>
              </w:rPr>
              <w:t>é</w:t>
            </w:r>
            <w:r>
              <w:rPr>
                <w:bCs/>
                <w:kern w:val="0"/>
                <w:szCs w:val="20"/>
                <w:lang w:val="zh-CN"/>
              </w:rPr>
              <w:t xml:space="preserve"> </w:t>
            </w:r>
            <w:r>
              <w:rPr>
                <w:rFonts w:ascii="宋体" w:eastAsia="宋体" w:hAnsi="宋体" w:cs="宋体" w:hint="eastAsia"/>
                <w:bCs/>
                <w:kern w:val="0"/>
                <w:szCs w:val="20"/>
                <w:lang w:val="zh-CN"/>
              </w:rPr>
              <w:t>：</w:t>
            </w:r>
            <w:r>
              <w:rPr>
                <w:bCs/>
                <w:kern w:val="0"/>
                <w:szCs w:val="20"/>
                <w:lang w:val="zh-CN"/>
              </w:rPr>
              <w:t xml:space="preserve"> regard</w:t>
            </w:r>
            <w:r>
              <w:rPr>
                <w:b/>
                <w:bCs/>
                <w:kern w:val="0"/>
                <w:szCs w:val="20"/>
                <w:lang w:val="zh-CN"/>
              </w:rPr>
              <w:t>er</w:t>
            </w:r>
            <w:r>
              <w:rPr>
                <w:bCs/>
                <w:kern w:val="0"/>
                <w:szCs w:val="20"/>
                <w:lang w:val="zh-CN"/>
              </w:rPr>
              <w:t xml:space="preserve"> </w:t>
            </w:r>
            <w:r>
              <w:rPr>
                <w:bCs/>
                <w:kern w:val="0"/>
                <w:szCs w:val="20"/>
                <w:lang w:val="fr-CA"/>
              </w:rPr>
              <w:t xml:space="preserve"> </w:t>
            </w:r>
            <w:bookmarkStart w:id="105" w:name="OLE_LINK112"/>
            <w:bookmarkStart w:id="106" w:name="OLE_LINK113"/>
            <w:r w:rsidRPr="002D0835">
              <w:rPr>
                <w:b/>
                <w:bCs/>
                <w:w w:val="150"/>
                <w:kern w:val="0"/>
                <w:sz w:val="13"/>
                <w:szCs w:val="13"/>
                <w:lang w:val="zh-CN"/>
              </w:rPr>
              <w:sym w:font="Wingdings" w:char="F0E0"/>
            </w:r>
            <w:bookmarkEnd w:id="105"/>
            <w:bookmarkEnd w:id="106"/>
            <w:r>
              <w:rPr>
                <w:bCs/>
                <w:kern w:val="0"/>
                <w:szCs w:val="20"/>
                <w:lang w:val="zh-CN"/>
              </w:rPr>
              <w:t xml:space="preserve"> </w:t>
            </w:r>
            <w:r>
              <w:rPr>
                <w:bCs/>
                <w:kern w:val="0"/>
                <w:szCs w:val="20"/>
                <w:lang w:val="fr-CA"/>
              </w:rPr>
              <w:t xml:space="preserve"> </w:t>
            </w:r>
            <w:r>
              <w:rPr>
                <w:b/>
                <w:bCs/>
                <w:i/>
                <w:kern w:val="0"/>
                <w:szCs w:val="20"/>
                <w:lang w:val="zh-CN"/>
              </w:rPr>
              <w:t>regardé</w:t>
            </w:r>
            <w:r>
              <w:rPr>
                <w:bCs/>
                <w:i/>
                <w:kern w:val="0"/>
                <w:szCs w:val="20"/>
                <w:lang w:val="zh-CN"/>
              </w:rPr>
              <w:t xml:space="preserve"> </w:t>
            </w:r>
            <w:r>
              <w:rPr>
                <w:bCs/>
                <w:kern w:val="0"/>
                <w:szCs w:val="20"/>
                <w:lang w:val="zh-CN"/>
              </w:rPr>
              <w:t xml:space="preserve">  </w:t>
            </w:r>
          </w:p>
        </w:tc>
      </w:tr>
      <w:tr w:rsidR="00993BDD" w14:paraId="7BE1DE0B" w14:textId="77777777" w:rsidTr="00FB3D8F"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3366"/>
            <w:hideMark/>
          </w:tcPr>
          <w:p w14:paraId="366CF34B" w14:textId="77777777" w:rsidR="00993BDD" w:rsidRDefault="00993BDD" w:rsidP="00FB3D8F"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b/>
                <w:i/>
                <w:color w:val="FFFFFF"/>
                <w:w w:val="150"/>
                <w:kern w:val="0"/>
                <w:szCs w:val="20"/>
                <w:lang w:val="fr-FR"/>
              </w:rPr>
            </w:pPr>
            <w:r>
              <w:rPr>
                <w:b/>
                <w:i/>
                <w:color w:val="FFFFFF"/>
                <w:w w:val="150"/>
                <w:kern w:val="0"/>
                <w:szCs w:val="20"/>
                <w:lang w:val="fr-FR"/>
              </w:rPr>
              <w:t>2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E4ECE" w14:textId="77777777" w:rsidR="00993BDD" w:rsidRDefault="00993BDD" w:rsidP="00FB3D8F">
            <w:pPr>
              <w:autoSpaceDE w:val="0"/>
              <w:autoSpaceDN w:val="0"/>
              <w:adjustRightInd w:val="0"/>
              <w:spacing w:line="360" w:lineRule="exact"/>
              <w:rPr>
                <w:bCs/>
                <w:kern w:val="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kern w:val="0"/>
                <w:szCs w:val="20"/>
                <w:lang w:val="zh-CN"/>
              </w:rPr>
              <w:t>第二组动词去掉词尾的</w:t>
            </w:r>
            <w:r>
              <w:rPr>
                <w:kern w:val="0"/>
                <w:szCs w:val="20"/>
                <w:lang w:val="fr-CA"/>
              </w:rPr>
              <w:t xml:space="preserve"> –ir </w:t>
            </w:r>
            <w:r>
              <w:rPr>
                <w:rFonts w:ascii="宋体" w:eastAsia="宋体" w:hAnsi="宋体" w:cs="宋体" w:hint="eastAsia"/>
                <w:kern w:val="0"/>
                <w:szCs w:val="20"/>
                <w:lang w:val="zh-CN"/>
              </w:rPr>
              <w:t>加上</w:t>
            </w:r>
            <w:r>
              <w:rPr>
                <w:kern w:val="0"/>
                <w:szCs w:val="20"/>
                <w:lang w:val="fr-CA"/>
              </w:rPr>
              <w:t xml:space="preserve"> -</w:t>
            </w:r>
            <w:r>
              <w:rPr>
                <w:b/>
                <w:bCs/>
                <w:kern w:val="0"/>
                <w:szCs w:val="20"/>
                <w:lang w:val="fr-CA"/>
              </w:rPr>
              <w:t xml:space="preserve">i </w:t>
            </w:r>
            <w:r>
              <w:rPr>
                <w:rFonts w:ascii="宋体" w:eastAsia="宋体" w:hAnsi="宋体" w:cs="宋体" w:hint="eastAsia"/>
                <w:kern w:val="0"/>
                <w:szCs w:val="20"/>
                <w:lang w:val="fr-CA"/>
              </w:rPr>
              <w:t>：</w:t>
            </w:r>
            <w:r>
              <w:rPr>
                <w:kern w:val="0"/>
                <w:szCs w:val="20"/>
                <w:lang w:val="fr-CA"/>
              </w:rPr>
              <w:t xml:space="preserve"> fin</w:t>
            </w:r>
            <w:r>
              <w:rPr>
                <w:b/>
                <w:bCs/>
                <w:kern w:val="0"/>
                <w:szCs w:val="20"/>
                <w:lang w:val="fr-CA"/>
              </w:rPr>
              <w:t>ir</w:t>
            </w:r>
            <w:r>
              <w:rPr>
                <w:kern w:val="0"/>
                <w:szCs w:val="20"/>
                <w:lang w:val="fr-CA"/>
              </w:rPr>
              <w:t xml:space="preserve">  </w:t>
            </w:r>
            <w:r>
              <w:rPr>
                <w:b/>
                <w:bCs/>
                <w:w w:val="150"/>
                <w:kern w:val="0"/>
                <w:sz w:val="13"/>
                <w:szCs w:val="13"/>
                <w:lang w:val="zh-CN"/>
              </w:rPr>
              <w:sym w:font="Wingdings" w:char="00E0"/>
            </w:r>
            <w:r>
              <w:rPr>
                <w:kern w:val="0"/>
                <w:szCs w:val="20"/>
                <w:lang w:val="fr-CA"/>
              </w:rPr>
              <w:t xml:space="preserve">  </w:t>
            </w:r>
            <w:r>
              <w:rPr>
                <w:b/>
                <w:i/>
                <w:kern w:val="0"/>
                <w:szCs w:val="20"/>
                <w:lang w:val="fr-CA"/>
              </w:rPr>
              <w:t>fi</w:t>
            </w:r>
            <w:r>
              <w:rPr>
                <w:b/>
                <w:bCs/>
                <w:i/>
                <w:kern w:val="0"/>
                <w:szCs w:val="20"/>
                <w:lang w:val="fr-CA"/>
              </w:rPr>
              <w:t>ni</w:t>
            </w:r>
            <w:r>
              <w:rPr>
                <w:kern w:val="0"/>
                <w:szCs w:val="20"/>
                <w:lang w:val="fr-CA"/>
              </w:rPr>
              <w:t xml:space="preserve">  </w:t>
            </w:r>
          </w:p>
        </w:tc>
      </w:tr>
      <w:tr w:rsidR="00993BDD" w:rsidRPr="00EF093F" w14:paraId="35313941" w14:textId="77777777" w:rsidTr="00FB3D8F"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3366"/>
            <w:hideMark/>
          </w:tcPr>
          <w:p w14:paraId="23104874" w14:textId="77777777" w:rsidR="00993BDD" w:rsidRDefault="00993BDD" w:rsidP="00FB3D8F"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b/>
                <w:i/>
                <w:color w:val="FFFFFF"/>
                <w:w w:val="150"/>
                <w:kern w:val="0"/>
                <w:szCs w:val="20"/>
                <w:lang w:val="fr-FR"/>
              </w:rPr>
            </w:pPr>
            <w:r>
              <w:rPr>
                <w:b/>
                <w:i/>
                <w:color w:val="FFFFFF"/>
                <w:w w:val="150"/>
                <w:kern w:val="0"/>
                <w:szCs w:val="20"/>
                <w:lang w:val="fr-FR"/>
              </w:rPr>
              <w:t>3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858BE" w14:textId="77777777" w:rsidR="00993BDD" w:rsidRDefault="00993BDD" w:rsidP="00FB3D8F">
            <w:pPr>
              <w:autoSpaceDE w:val="0"/>
              <w:autoSpaceDN w:val="0"/>
              <w:adjustRightInd w:val="0"/>
              <w:spacing w:line="360" w:lineRule="exact"/>
              <w:rPr>
                <w:bCs/>
                <w:kern w:val="0"/>
                <w:szCs w:val="20"/>
                <w:lang w:val="fr-FR"/>
              </w:rPr>
            </w:pPr>
            <w:r>
              <w:rPr>
                <w:rFonts w:ascii="宋体" w:eastAsia="宋体" w:hAnsi="宋体" w:cs="宋体" w:hint="eastAsia"/>
                <w:kern w:val="0"/>
                <w:szCs w:val="20"/>
                <w:lang w:val="zh-CN"/>
              </w:rPr>
              <w:t>第三组动词的过去分词</w:t>
            </w:r>
            <w:r>
              <w:rPr>
                <w:rFonts w:ascii="宋体" w:eastAsia="宋体" w:hAnsi="宋体" w:cs="宋体" w:hint="eastAsia"/>
                <w:bCs/>
                <w:kern w:val="0"/>
                <w:szCs w:val="20"/>
                <w:lang w:val="zh-CN"/>
              </w:rPr>
              <w:t>往往是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Cs w:val="20"/>
                <w:lang w:val="zh-CN"/>
              </w:rPr>
              <w:t>不规则</w:t>
            </w:r>
            <w:r>
              <w:rPr>
                <w:rFonts w:ascii="宋体" w:eastAsia="宋体" w:hAnsi="宋体" w:cs="宋体" w:hint="eastAsia"/>
                <w:bCs/>
                <w:kern w:val="0"/>
                <w:szCs w:val="20"/>
                <w:lang w:val="zh-CN"/>
              </w:rPr>
              <w:t>的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Cs w:val="20"/>
                <w:lang w:val="fr-FR"/>
              </w:rPr>
              <w:t>，</w:t>
            </w:r>
            <w:r>
              <w:rPr>
                <w:rFonts w:ascii="宋体" w:eastAsia="宋体" w:hAnsi="宋体" w:cs="宋体" w:hint="eastAsia"/>
                <w:bCs/>
                <w:kern w:val="0"/>
                <w:szCs w:val="20"/>
                <w:lang w:val="zh-CN"/>
              </w:rPr>
              <w:t>词尾</w:t>
            </w:r>
            <w:r>
              <w:rPr>
                <w:rFonts w:ascii="宋体" w:eastAsia="宋体" w:hAnsi="宋体" w:cs="宋体" w:hint="eastAsia"/>
                <w:kern w:val="0"/>
                <w:szCs w:val="20"/>
                <w:lang w:val="zh-CN"/>
              </w:rPr>
              <w:t>会是</w:t>
            </w:r>
            <w:r>
              <w:rPr>
                <w:kern w:val="0"/>
                <w:szCs w:val="20"/>
                <w:lang w:val="fr-CA"/>
              </w:rPr>
              <w:t xml:space="preserve"> </w:t>
            </w:r>
            <w:r>
              <w:rPr>
                <w:b/>
                <w:kern w:val="0"/>
                <w:szCs w:val="20"/>
                <w:lang w:val="fr-CA"/>
              </w:rPr>
              <w:t>i, is, it</w:t>
            </w:r>
            <w:r>
              <w:rPr>
                <w:kern w:val="0"/>
                <w:szCs w:val="20"/>
                <w:lang w:val="fr-CA"/>
              </w:rPr>
              <w:t xml:space="preserve"> </w:t>
            </w:r>
            <w:r>
              <w:rPr>
                <w:rFonts w:ascii="宋体" w:eastAsia="宋体" w:hAnsi="宋体" w:cs="宋体" w:hint="eastAsia"/>
                <w:kern w:val="0"/>
                <w:szCs w:val="20"/>
                <w:lang w:val="fr-CA"/>
              </w:rPr>
              <w:t>或</w:t>
            </w:r>
            <w:r>
              <w:rPr>
                <w:b/>
                <w:kern w:val="0"/>
                <w:szCs w:val="20"/>
                <w:lang w:val="fr-CA"/>
              </w:rPr>
              <w:t xml:space="preserve"> u </w:t>
            </w:r>
            <w:r>
              <w:rPr>
                <w:rFonts w:ascii="宋体" w:eastAsia="宋体" w:hAnsi="宋体" w:cs="宋体" w:hint="eastAsia"/>
                <w:kern w:val="0"/>
                <w:szCs w:val="20"/>
                <w:lang w:val="fr-CA"/>
              </w:rPr>
              <w:t>中的一个</w:t>
            </w:r>
            <w:r>
              <w:rPr>
                <w:rFonts w:hint="eastAsia"/>
                <w:kern w:val="0"/>
                <w:szCs w:val="20"/>
                <w:lang w:val="zh-CN"/>
              </w:rPr>
              <w:t>。</w:t>
            </w:r>
          </w:p>
        </w:tc>
      </w:tr>
    </w:tbl>
    <w:p w14:paraId="3C6E5059" w14:textId="77777777" w:rsidR="00993BDD" w:rsidRDefault="00993BDD" w:rsidP="00993BDD">
      <w:pPr>
        <w:autoSpaceDE w:val="0"/>
        <w:autoSpaceDN w:val="0"/>
        <w:adjustRightInd w:val="0"/>
        <w:ind w:leftChars="354" w:left="1341" w:hangingChars="285" w:hanging="598"/>
        <w:jc w:val="left"/>
        <w:rPr>
          <w:kern w:val="0"/>
          <w:szCs w:val="20"/>
          <w:lang w:val="fr-CA"/>
        </w:rPr>
      </w:pPr>
    </w:p>
    <w:p w14:paraId="6F0D4916" w14:textId="77777777" w:rsidR="00993BDD" w:rsidRDefault="00993BDD" w:rsidP="00993BDD">
      <w:pPr>
        <w:autoSpaceDE w:val="0"/>
        <w:autoSpaceDN w:val="0"/>
        <w:adjustRightInd w:val="0"/>
        <w:ind w:leftChars="352" w:left="1016" w:hangingChars="132" w:hanging="277"/>
        <w:jc w:val="left"/>
        <w:rPr>
          <w:kern w:val="0"/>
          <w:szCs w:val="20"/>
          <w:lang w:val="fr-CA"/>
        </w:rPr>
      </w:pPr>
      <w:r>
        <w:rPr>
          <w:kern w:val="0"/>
          <w:szCs w:val="20"/>
          <w:lang w:val="zh-CN"/>
        </w:rPr>
        <w:t>3</w:t>
      </w:r>
      <w:r>
        <w:rPr>
          <w:rFonts w:hint="eastAsia"/>
          <w:kern w:val="0"/>
          <w:szCs w:val="20"/>
          <w:lang w:val="zh-CN"/>
        </w:rPr>
        <w:t>）第三组不规则动词的过去分词是不规则的。现将所学部分第三组不规则动词列入下表，并附上其过去分词形式：</w:t>
      </w:r>
      <w:r>
        <w:rPr>
          <w:kern w:val="0"/>
          <w:szCs w:val="20"/>
          <w:lang w:val="zh-CN"/>
        </w:rPr>
        <w:t xml:space="preserve"> </w:t>
      </w:r>
    </w:p>
    <w:p w14:paraId="6BB9BA44" w14:textId="77777777" w:rsidR="00993BDD" w:rsidRDefault="00993BDD" w:rsidP="00993BDD">
      <w:pPr>
        <w:autoSpaceDE w:val="0"/>
        <w:autoSpaceDN w:val="0"/>
        <w:adjustRightInd w:val="0"/>
        <w:spacing w:line="40" w:lineRule="exact"/>
        <w:ind w:leftChars="189" w:left="922" w:hangingChars="250" w:hanging="525"/>
        <w:jc w:val="left"/>
        <w:rPr>
          <w:kern w:val="0"/>
          <w:szCs w:val="20"/>
          <w:lang w:val="fr-CA"/>
        </w:rPr>
      </w:pPr>
      <w:r>
        <w:rPr>
          <w:kern w:val="0"/>
          <w:szCs w:val="20"/>
          <w:lang w:val="fr-CA"/>
        </w:rPr>
        <w:t xml:space="preserve">     </w:t>
      </w:r>
    </w:p>
    <w:tbl>
      <w:tblPr>
        <w:tblStyle w:val="a4"/>
        <w:tblW w:w="0" w:type="auto"/>
        <w:tblInd w:w="922" w:type="dxa"/>
        <w:tblLook w:val="00A0" w:firstRow="1" w:lastRow="0" w:firstColumn="1" w:lastColumn="0" w:noHBand="0" w:noVBand="0"/>
      </w:tblPr>
      <w:tblGrid>
        <w:gridCol w:w="2128"/>
        <w:gridCol w:w="2129"/>
        <w:gridCol w:w="2129"/>
      </w:tblGrid>
      <w:tr w:rsidR="00993BDD" w14:paraId="5D84CD4A" w14:textId="77777777" w:rsidTr="00FB3D8F">
        <w:tc>
          <w:tcPr>
            <w:tcW w:w="6386" w:type="dxa"/>
            <w:gridSpan w:val="3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993300"/>
          </w:tcPr>
          <w:p w14:paraId="4F2BA47C" w14:textId="77777777" w:rsidR="00993BDD" w:rsidRDefault="00993BDD" w:rsidP="00FB3D8F"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b/>
                <w:color w:val="FFFFFF"/>
                <w:w w:val="150"/>
                <w:kern w:val="0"/>
                <w:szCs w:val="20"/>
                <w:lang w:val="fr-CA"/>
              </w:rPr>
            </w:pPr>
            <w:r>
              <w:rPr>
                <w:rFonts w:ascii="宋体" w:eastAsia="宋体" w:hAnsi="宋体" w:cs="宋体" w:hint="eastAsia"/>
                <w:b/>
                <w:color w:val="FFFFFF"/>
                <w:w w:val="150"/>
                <w:kern w:val="0"/>
                <w:szCs w:val="20"/>
                <w:lang w:val="fr-CA"/>
              </w:rPr>
              <w:t>部分第三组不规则动词及过去分词</w:t>
            </w:r>
            <w:r>
              <w:rPr>
                <w:rFonts w:hint="eastAsia"/>
                <w:b/>
                <w:color w:val="FFFFFF"/>
                <w:w w:val="150"/>
                <w:kern w:val="0"/>
                <w:szCs w:val="20"/>
                <w:lang w:val="fr-CA"/>
              </w:rPr>
              <w:t>表</w:t>
            </w:r>
          </w:p>
          <w:p w14:paraId="58520488" w14:textId="77777777" w:rsidR="00993BDD" w:rsidRDefault="00993BDD" w:rsidP="00FB3D8F">
            <w:pPr>
              <w:autoSpaceDE w:val="0"/>
              <w:autoSpaceDN w:val="0"/>
              <w:adjustRightInd w:val="0"/>
              <w:spacing w:line="40" w:lineRule="exact"/>
              <w:jc w:val="left"/>
              <w:rPr>
                <w:kern w:val="0"/>
                <w:szCs w:val="20"/>
                <w:lang w:val="fr-CA"/>
              </w:rPr>
            </w:pPr>
          </w:p>
        </w:tc>
      </w:tr>
      <w:tr w:rsidR="00993BDD" w14:paraId="2D7B152D" w14:textId="77777777" w:rsidTr="00FB3D8F">
        <w:tc>
          <w:tcPr>
            <w:tcW w:w="2128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8C8C8C"/>
            <w:hideMark/>
          </w:tcPr>
          <w:p w14:paraId="4AC481B3" w14:textId="77777777" w:rsidR="00993BDD" w:rsidRDefault="00993BDD" w:rsidP="00FB3D8F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FFFFFF"/>
                <w:kern w:val="0"/>
                <w:szCs w:val="20"/>
                <w:lang w:val="fr-CA"/>
              </w:rPr>
            </w:pPr>
            <w:r>
              <w:rPr>
                <w:rFonts w:ascii="宋体" w:hAnsi="宋体" w:hint="eastAsia"/>
                <w:b/>
                <w:bCs/>
                <w:color w:val="FFFFFF"/>
                <w:kern w:val="0"/>
                <w:szCs w:val="20"/>
                <w:lang w:val="zh-CN"/>
              </w:rPr>
              <w:t>不定式</w:t>
            </w:r>
          </w:p>
        </w:tc>
        <w:tc>
          <w:tcPr>
            <w:tcW w:w="2129" w:type="dxa"/>
            <w:tcBorders>
              <w:top w:val="single" w:sz="18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8C8C8C"/>
            <w:hideMark/>
          </w:tcPr>
          <w:p w14:paraId="6FB0867E" w14:textId="77777777" w:rsidR="00993BDD" w:rsidRDefault="00993BDD" w:rsidP="00FB3D8F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FFFFFF"/>
                <w:kern w:val="0"/>
                <w:szCs w:val="20"/>
                <w:lang w:val="fr-CA"/>
              </w:rPr>
            </w:pPr>
            <w:r>
              <w:rPr>
                <w:rFonts w:ascii="宋体" w:hAnsi="宋体" w:hint="eastAsia"/>
                <w:b/>
                <w:bCs/>
                <w:color w:val="FFFFFF"/>
                <w:kern w:val="0"/>
                <w:szCs w:val="20"/>
                <w:lang w:val="zh-CN"/>
              </w:rPr>
              <w:t>过去分词</w:t>
            </w:r>
          </w:p>
        </w:tc>
        <w:tc>
          <w:tcPr>
            <w:tcW w:w="2129" w:type="dxa"/>
            <w:tcBorders>
              <w:top w:val="single" w:sz="18" w:space="0" w:color="auto"/>
              <w:left w:val="single" w:sz="4" w:space="0" w:color="auto"/>
              <w:bottom w:val="single" w:sz="12" w:space="0" w:color="auto"/>
              <w:right w:val="single" w:sz="18" w:space="0" w:color="auto"/>
            </w:tcBorders>
            <w:shd w:val="clear" w:color="auto" w:fill="8C8C8C"/>
            <w:hideMark/>
          </w:tcPr>
          <w:p w14:paraId="62248123" w14:textId="77777777" w:rsidR="00993BDD" w:rsidRDefault="00993BDD" w:rsidP="00FB3D8F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FFFFFF"/>
                <w:kern w:val="0"/>
                <w:szCs w:val="20"/>
                <w:lang w:val="fr-CA"/>
              </w:rPr>
            </w:pPr>
            <w:r>
              <w:rPr>
                <w:rFonts w:ascii="宋体" w:hAnsi="宋体" w:hint="eastAsia"/>
                <w:b/>
                <w:bCs/>
                <w:color w:val="FFFFFF"/>
                <w:kern w:val="0"/>
                <w:szCs w:val="20"/>
                <w:lang w:val="zh-CN"/>
              </w:rPr>
              <w:t>词尾种类</w:t>
            </w:r>
          </w:p>
        </w:tc>
      </w:tr>
      <w:tr w:rsidR="00993BDD" w14:paraId="691A9239" w14:textId="77777777" w:rsidTr="00FB3D8F">
        <w:tc>
          <w:tcPr>
            <w:tcW w:w="2128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5E823AE" w14:textId="77777777" w:rsidR="00993BDD" w:rsidRDefault="00993BDD" w:rsidP="00FB3D8F">
            <w:pPr>
              <w:autoSpaceDE w:val="0"/>
              <w:autoSpaceDN w:val="0"/>
              <w:adjustRightInd w:val="0"/>
              <w:rPr>
                <w:kern w:val="0"/>
                <w:szCs w:val="20"/>
                <w:lang w:val="fr-FR"/>
              </w:rPr>
            </w:pPr>
            <w:r>
              <w:rPr>
                <w:kern w:val="0"/>
                <w:szCs w:val="20"/>
                <w:lang w:val="fr-FR"/>
              </w:rPr>
              <w:t xml:space="preserve">avoir </w:t>
            </w:r>
          </w:p>
          <w:p w14:paraId="15ADBD3B" w14:textId="77777777" w:rsidR="00993BDD" w:rsidRDefault="00993BDD" w:rsidP="00FB3D8F">
            <w:pPr>
              <w:autoSpaceDE w:val="0"/>
              <w:autoSpaceDN w:val="0"/>
              <w:adjustRightInd w:val="0"/>
              <w:rPr>
                <w:kern w:val="0"/>
                <w:szCs w:val="20"/>
                <w:lang w:val="fr-FR"/>
              </w:rPr>
            </w:pPr>
            <w:r>
              <w:rPr>
                <w:kern w:val="0"/>
                <w:szCs w:val="20"/>
                <w:lang w:val="fr-FR"/>
              </w:rPr>
              <w:t xml:space="preserve">être </w:t>
            </w:r>
          </w:p>
          <w:p w14:paraId="45412CF1" w14:textId="77777777" w:rsidR="00993BDD" w:rsidRDefault="00993BDD" w:rsidP="00FB3D8F">
            <w:pPr>
              <w:autoSpaceDE w:val="0"/>
              <w:autoSpaceDN w:val="0"/>
              <w:adjustRightInd w:val="0"/>
              <w:rPr>
                <w:kern w:val="0"/>
                <w:szCs w:val="20"/>
                <w:lang w:val="fr-FR"/>
              </w:rPr>
            </w:pPr>
            <w:r>
              <w:rPr>
                <w:kern w:val="0"/>
                <w:szCs w:val="20"/>
                <w:lang w:val="fr-CA"/>
              </w:rPr>
              <w:t>aller</w:t>
            </w:r>
          </w:p>
          <w:p w14:paraId="7065EF57" w14:textId="77777777" w:rsidR="00993BDD" w:rsidRDefault="00993BDD" w:rsidP="00FB3D8F">
            <w:pPr>
              <w:autoSpaceDE w:val="0"/>
              <w:autoSpaceDN w:val="0"/>
              <w:adjustRightInd w:val="0"/>
              <w:rPr>
                <w:kern w:val="0"/>
                <w:szCs w:val="20"/>
                <w:lang w:val="fr-CA"/>
              </w:rPr>
            </w:pPr>
            <w:r>
              <w:rPr>
                <w:kern w:val="0"/>
                <w:szCs w:val="20"/>
                <w:lang w:val="fr-FR"/>
              </w:rPr>
              <w:t>devoir</w:t>
            </w:r>
          </w:p>
        </w:tc>
        <w:tc>
          <w:tcPr>
            <w:tcW w:w="21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19BDBFD" w14:textId="77777777" w:rsidR="00993BDD" w:rsidRDefault="00993BDD" w:rsidP="00FB3D8F">
            <w:pPr>
              <w:autoSpaceDE w:val="0"/>
              <w:autoSpaceDN w:val="0"/>
              <w:adjustRightInd w:val="0"/>
              <w:rPr>
                <w:kern w:val="0"/>
                <w:szCs w:val="20"/>
                <w:lang w:val="fr-FR"/>
              </w:rPr>
            </w:pPr>
            <w:r>
              <w:rPr>
                <w:kern w:val="0"/>
                <w:szCs w:val="20"/>
                <w:lang w:val="fr-FR"/>
              </w:rPr>
              <w:t xml:space="preserve">eu </w:t>
            </w:r>
          </w:p>
          <w:p w14:paraId="2353244C" w14:textId="77777777" w:rsidR="00993BDD" w:rsidRDefault="00993BDD" w:rsidP="00FB3D8F">
            <w:pPr>
              <w:autoSpaceDE w:val="0"/>
              <w:autoSpaceDN w:val="0"/>
              <w:adjustRightInd w:val="0"/>
              <w:rPr>
                <w:kern w:val="0"/>
                <w:szCs w:val="20"/>
                <w:lang w:val="fr-FR"/>
              </w:rPr>
            </w:pPr>
            <w:r>
              <w:rPr>
                <w:kern w:val="0"/>
                <w:szCs w:val="20"/>
                <w:lang w:val="fr-FR"/>
              </w:rPr>
              <w:t>été</w:t>
            </w:r>
          </w:p>
          <w:p w14:paraId="47A4319B" w14:textId="77777777" w:rsidR="00993BDD" w:rsidRDefault="00993BDD" w:rsidP="00FB3D8F">
            <w:pPr>
              <w:autoSpaceDE w:val="0"/>
              <w:autoSpaceDN w:val="0"/>
              <w:adjustRightInd w:val="0"/>
              <w:rPr>
                <w:kern w:val="0"/>
                <w:szCs w:val="20"/>
                <w:lang w:val="fr-FR"/>
              </w:rPr>
            </w:pPr>
            <w:r>
              <w:rPr>
                <w:kern w:val="0"/>
                <w:szCs w:val="20"/>
                <w:lang w:val="fr-FR"/>
              </w:rPr>
              <w:t>allé</w:t>
            </w:r>
          </w:p>
          <w:p w14:paraId="010FD16B" w14:textId="77777777" w:rsidR="00993BDD" w:rsidRDefault="00993BDD" w:rsidP="00FB3D8F">
            <w:pPr>
              <w:autoSpaceDE w:val="0"/>
              <w:autoSpaceDN w:val="0"/>
              <w:adjustRightInd w:val="0"/>
              <w:jc w:val="left"/>
              <w:rPr>
                <w:kern w:val="0"/>
                <w:szCs w:val="20"/>
                <w:lang w:val="fr-CA"/>
              </w:rPr>
            </w:pPr>
            <w:r>
              <w:rPr>
                <w:kern w:val="0"/>
                <w:szCs w:val="20"/>
                <w:lang w:val="fr-FR"/>
              </w:rPr>
              <w:t>dû</w:t>
            </w:r>
            <w:r>
              <w:rPr>
                <w:rFonts w:ascii="宋体" w:eastAsia="宋体" w:hAnsi="宋体" w:cs="宋体" w:hint="eastAsia"/>
                <w:kern w:val="0"/>
                <w:szCs w:val="20"/>
                <w:lang w:val="fr-FR"/>
              </w:rPr>
              <w:t>（</w:t>
            </w:r>
            <w:r>
              <w:rPr>
                <w:rFonts w:ascii="宋体" w:eastAsia="宋体" w:hAnsi="宋体" w:cs="宋体" w:hint="eastAsia"/>
                <w:bCs/>
                <w:kern w:val="0"/>
                <w:szCs w:val="20"/>
                <w:lang w:val="zh-CN"/>
              </w:rPr>
              <w:t>特殊</w:t>
            </w:r>
            <w:r>
              <w:rPr>
                <w:rFonts w:hint="eastAsia"/>
                <w:kern w:val="0"/>
                <w:szCs w:val="20"/>
                <w:lang w:val="fr-FR"/>
              </w:rPr>
              <w:t>）</w:t>
            </w:r>
          </w:p>
        </w:tc>
        <w:tc>
          <w:tcPr>
            <w:tcW w:w="21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14:paraId="56E19BA2" w14:textId="77777777" w:rsidR="00993BDD" w:rsidRDefault="00993BDD" w:rsidP="00FB3D8F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b/>
                <w:bCs/>
                <w:kern w:val="0"/>
                <w:szCs w:val="20"/>
                <w:lang w:val="fr-FR"/>
              </w:rPr>
            </w:pPr>
          </w:p>
          <w:p w14:paraId="281C84AC" w14:textId="77777777" w:rsidR="00993BDD" w:rsidRDefault="00993BDD" w:rsidP="00FB3D8F"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宋体" w:hAnsi="宋体"/>
                <w:kern w:val="0"/>
                <w:szCs w:val="20"/>
                <w:lang w:val="fr-CA"/>
              </w:rPr>
            </w:pPr>
            <w:r>
              <w:rPr>
                <w:rFonts w:ascii="宋体" w:hAnsi="宋体" w:hint="eastAsia"/>
                <w:b/>
                <w:bCs/>
                <w:kern w:val="0"/>
                <w:szCs w:val="20"/>
                <w:lang w:val="zh-CN"/>
              </w:rPr>
              <w:t>特   殊</w:t>
            </w:r>
          </w:p>
        </w:tc>
      </w:tr>
      <w:tr w:rsidR="00993BDD" w14:paraId="08E08BC1" w14:textId="77777777" w:rsidTr="00FB3D8F">
        <w:tc>
          <w:tcPr>
            <w:tcW w:w="2128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B688972" w14:textId="77777777" w:rsidR="00993BDD" w:rsidRDefault="00993BDD" w:rsidP="00FB3D8F">
            <w:pPr>
              <w:autoSpaceDE w:val="0"/>
              <w:autoSpaceDN w:val="0"/>
              <w:adjustRightInd w:val="0"/>
              <w:rPr>
                <w:kern w:val="0"/>
                <w:szCs w:val="20"/>
                <w:lang w:val="fr-FR"/>
              </w:rPr>
            </w:pPr>
            <w:r>
              <w:rPr>
                <w:kern w:val="0"/>
                <w:szCs w:val="20"/>
                <w:lang w:val="fr-FR"/>
              </w:rPr>
              <w:t>attendre</w:t>
            </w:r>
            <w:r>
              <w:rPr>
                <w:rFonts w:hint="eastAsia"/>
                <w:kern w:val="0"/>
                <w:szCs w:val="20"/>
                <w:lang w:val="zh-CN"/>
              </w:rPr>
              <w:t></w:t>
            </w:r>
          </w:p>
          <w:p w14:paraId="346DB41B" w14:textId="77777777" w:rsidR="00993BDD" w:rsidRDefault="00993BDD" w:rsidP="00FB3D8F">
            <w:pPr>
              <w:autoSpaceDE w:val="0"/>
              <w:autoSpaceDN w:val="0"/>
              <w:adjustRightInd w:val="0"/>
              <w:rPr>
                <w:kern w:val="0"/>
                <w:szCs w:val="20"/>
                <w:lang w:val="fr-FR"/>
              </w:rPr>
            </w:pPr>
            <w:r>
              <w:rPr>
                <w:kern w:val="0"/>
                <w:szCs w:val="20"/>
                <w:lang w:val="fr-FR"/>
              </w:rPr>
              <w:t xml:space="preserve">boire </w:t>
            </w:r>
          </w:p>
          <w:p w14:paraId="6FA3338B" w14:textId="77777777" w:rsidR="00993BDD" w:rsidRDefault="00993BDD" w:rsidP="00FB3D8F">
            <w:pPr>
              <w:autoSpaceDE w:val="0"/>
              <w:autoSpaceDN w:val="0"/>
              <w:adjustRightInd w:val="0"/>
              <w:rPr>
                <w:kern w:val="0"/>
                <w:szCs w:val="20"/>
                <w:lang w:val="fr-FR"/>
              </w:rPr>
            </w:pPr>
            <w:r>
              <w:rPr>
                <w:kern w:val="0"/>
                <w:szCs w:val="20"/>
                <w:lang w:val="fr-FR"/>
              </w:rPr>
              <w:t>conna</w:t>
            </w:r>
            <w:r>
              <w:rPr>
                <w:kern w:val="0"/>
                <w:szCs w:val="20"/>
                <w:lang w:val="fr-CA"/>
              </w:rPr>
              <w:t>î</w:t>
            </w:r>
            <w:r>
              <w:rPr>
                <w:kern w:val="0"/>
                <w:szCs w:val="20"/>
                <w:lang w:val="fr-FR"/>
              </w:rPr>
              <w:t xml:space="preserve">tre </w:t>
            </w:r>
          </w:p>
          <w:p w14:paraId="62FD3D20" w14:textId="77777777" w:rsidR="00993BDD" w:rsidRDefault="00993BDD" w:rsidP="00FB3D8F">
            <w:pPr>
              <w:autoSpaceDE w:val="0"/>
              <w:autoSpaceDN w:val="0"/>
              <w:adjustRightInd w:val="0"/>
              <w:rPr>
                <w:kern w:val="0"/>
                <w:szCs w:val="20"/>
                <w:lang w:val="fr-FR"/>
              </w:rPr>
            </w:pPr>
            <w:r>
              <w:rPr>
                <w:kern w:val="0"/>
                <w:szCs w:val="20"/>
                <w:lang w:val="fr-FR"/>
              </w:rPr>
              <w:t xml:space="preserve">entendre </w:t>
            </w:r>
          </w:p>
          <w:p w14:paraId="281EE88A" w14:textId="77777777" w:rsidR="00993BDD" w:rsidRDefault="00993BDD" w:rsidP="00FB3D8F">
            <w:pPr>
              <w:autoSpaceDE w:val="0"/>
              <w:autoSpaceDN w:val="0"/>
              <w:adjustRightInd w:val="0"/>
              <w:rPr>
                <w:kern w:val="0"/>
                <w:szCs w:val="20"/>
                <w:lang w:val="fr-FR"/>
              </w:rPr>
            </w:pPr>
            <w:r>
              <w:rPr>
                <w:kern w:val="0"/>
                <w:szCs w:val="20"/>
                <w:lang w:val="fr-FR"/>
              </w:rPr>
              <w:t xml:space="preserve">falloir </w:t>
            </w:r>
          </w:p>
          <w:p w14:paraId="44CBCFE6" w14:textId="77777777" w:rsidR="00993BDD" w:rsidRDefault="00993BDD" w:rsidP="00FB3D8F">
            <w:pPr>
              <w:autoSpaceDE w:val="0"/>
              <w:autoSpaceDN w:val="0"/>
              <w:adjustRightInd w:val="0"/>
              <w:rPr>
                <w:kern w:val="0"/>
                <w:szCs w:val="20"/>
                <w:lang w:val="fr-FR"/>
              </w:rPr>
            </w:pPr>
            <w:r>
              <w:rPr>
                <w:kern w:val="0"/>
                <w:szCs w:val="20"/>
                <w:lang w:val="fr-FR"/>
              </w:rPr>
              <w:t xml:space="preserve">lire </w:t>
            </w:r>
          </w:p>
          <w:p w14:paraId="59F37542" w14:textId="77777777" w:rsidR="00993BDD" w:rsidRDefault="00993BDD" w:rsidP="00FB3D8F">
            <w:pPr>
              <w:autoSpaceDE w:val="0"/>
              <w:autoSpaceDN w:val="0"/>
              <w:adjustRightInd w:val="0"/>
              <w:rPr>
                <w:kern w:val="0"/>
                <w:szCs w:val="20"/>
                <w:lang w:val="fr-FR"/>
              </w:rPr>
            </w:pPr>
            <w:r>
              <w:rPr>
                <w:kern w:val="0"/>
                <w:szCs w:val="20"/>
                <w:lang w:val="fr-FR"/>
              </w:rPr>
              <w:lastRenderedPageBreak/>
              <w:t xml:space="preserve">pleuvoir </w:t>
            </w:r>
          </w:p>
          <w:p w14:paraId="6BE6427C" w14:textId="77777777" w:rsidR="00993BDD" w:rsidRDefault="00993BDD" w:rsidP="00FB3D8F">
            <w:pPr>
              <w:autoSpaceDE w:val="0"/>
              <w:autoSpaceDN w:val="0"/>
              <w:adjustRightInd w:val="0"/>
              <w:rPr>
                <w:kern w:val="0"/>
                <w:szCs w:val="20"/>
                <w:lang w:val="fr-FR"/>
              </w:rPr>
            </w:pPr>
            <w:r>
              <w:rPr>
                <w:kern w:val="0"/>
                <w:szCs w:val="20"/>
                <w:lang w:val="fr-FR"/>
              </w:rPr>
              <w:t xml:space="preserve">pouvoir </w:t>
            </w:r>
          </w:p>
          <w:p w14:paraId="7B918342" w14:textId="77777777" w:rsidR="00993BDD" w:rsidRDefault="00993BDD" w:rsidP="00FB3D8F">
            <w:pPr>
              <w:autoSpaceDE w:val="0"/>
              <w:autoSpaceDN w:val="0"/>
              <w:adjustRightInd w:val="0"/>
              <w:rPr>
                <w:kern w:val="0"/>
                <w:szCs w:val="20"/>
                <w:lang w:val="fr-FR"/>
              </w:rPr>
            </w:pPr>
            <w:r>
              <w:rPr>
                <w:kern w:val="0"/>
                <w:szCs w:val="20"/>
                <w:lang w:val="fr-FR"/>
              </w:rPr>
              <w:t xml:space="preserve">recevoir </w:t>
            </w:r>
          </w:p>
          <w:p w14:paraId="186570B1" w14:textId="77777777" w:rsidR="00993BDD" w:rsidRDefault="00993BDD" w:rsidP="00FB3D8F">
            <w:pPr>
              <w:autoSpaceDE w:val="0"/>
              <w:autoSpaceDN w:val="0"/>
              <w:adjustRightInd w:val="0"/>
              <w:rPr>
                <w:kern w:val="0"/>
                <w:szCs w:val="20"/>
                <w:lang w:val="fr-FR"/>
              </w:rPr>
            </w:pPr>
            <w:r>
              <w:rPr>
                <w:kern w:val="0"/>
                <w:szCs w:val="20"/>
                <w:lang w:val="fr-FR"/>
              </w:rPr>
              <w:t xml:space="preserve">savoir </w:t>
            </w:r>
          </w:p>
          <w:p w14:paraId="06A0F791" w14:textId="77777777" w:rsidR="00993BDD" w:rsidRDefault="00993BDD" w:rsidP="00FB3D8F">
            <w:pPr>
              <w:autoSpaceDE w:val="0"/>
              <w:autoSpaceDN w:val="0"/>
              <w:adjustRightInd w:val="0"/>
              <w:rPr>
                <w:kern w:val="0"/>
                <w:szCs w:val="20"/>
                <w:lang w:val="fr-FR"/>
              </w:rPr>
            </w:pPr>
            <w:r>
              <w:rPr>
                <w:kern w:val="0"/>
                <w:szCs w:val="20"/>
                <w:lang w:val="fr-FR"/>
              </w:rPr>
              <w:t xml:space="preserve">tenir </w:t>
            </w:r>
          </w:p>
          <w:p w14:paraId="6846312B" w14:textId="77777777" w:rsidR="00993BDD" w:rsidRDefault="00993BDD" w:rsidP="00FB3D8F">
            <w:pPr>
              <w:autoSpaceDE w:val="0"/>
              <w:autoSpaceDN w:val="0"/>
              <w:adjustRightInd w:val="0"/>
              <w:rPr>
                <w:kern w:val="0"/>
                <w:szCs w:val="20"/>
                <w:lang w:val="fr-FR"/>
              </w:rPr>
            </w:pPr>
            <w:r>
              <w:rPr>
                <w:kern w:val="0"/>
                <w:szCs w:val="20"/>
                <w:lang w:val="fr-FR"/>
              </w:rPr>
              <w:t xml:space="preserve">retenir </w:t>
            </w:r>
          </w:p>
          <w:p w14:paraId="67D92100" w14:textId="77777777" w:rsidR="00993BDD" w:rsidRDefault="00993BDD" w:rsidP="00FB3D8F">
            <w:pPr>
              <w:autoSpaceDE w:val="0"/>
              <w:autoSpaceDN w:val="0"/>
              <w:adjustRightInd w:val="0"/>
              <w:rPr>
                <w:kern w:val="0"/>
                <w:szCs w:val="20"/>
                <w:lang w:val="fr-FR"/>
              </w:rPr>
            </w:pPr>
            <w:r>
              <w:rPr>
                <w:kern w:val="0"/>
                <w:szCs w:val="20"/>
                <w:lang w:val="fr-FR"/>
              </w:rPr>
              <w:t xml:space="preserve">vouloir </w:t>
            </w:r>
          </w:p>
          <w:p w14:paraId="0FD3E9CD" w14:textId="77777777" w:rsidR="00993BDD" w:rsidRDefault="00993BDD" w:rsidP="00FB3D8F">
            <w:pPr>
              <w:autoSpaceDE w:val="0"/>
              <w:autoSpaceDN w:val="0"/>
              <w:adjustRightInd w:val="0"/>
              <w:jc w:val="left"/>
              <w:rPr>
                <w:kern w:val="0"/>
                <w:szCs w:val="20"/>
                <w:lang w:val="fr-CA"/>
              </w:rPr>
            </w:pPr>
            <w:r>
              <w:rPr>
                <w:kern w:val="0"/>
                <w:szCs w:val="20"/>
                <w:lang w:val="fr-FR"/>
              </w:rPr>
              <w:t>voir</w:t>
            </w:r>
          </w:p>
        </w:tc>
        <w:tc>
          <w:tcPr>
            <w:tcW w:w="21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FBD070F" w14:textId="77777777" w:rsidR="00993BDD" w:rsidRDefault="00993BDD" w:rsidP="00FB3D8F">
            <w:pPr>
              <w:autoSpaceDE w:val="0"/>
              <w:autoSpaceDN w:val="0"/>
              <w:adjustRightInd w:val="0"/>
              <w:rPr>
                <w:kern w:val="0"/>
                <w:szCs w:val="20"/>
                <w:lang w:val="fr-FR"/>
              </w:rPr>
            </w:pPr>
            <w:r>
              <w:rPr>
                <w:kern w:val="0"/>
                <w:szCs w:val="20"/>
                <w:lang w:val="fr-FR"/>
              </w:rPr>
              <w:lastRenderedPageBreak/>
              <w:t xml:space="preserve">attendu </w:t>
            </w:r>
          </w:p>
          <w:p w14:paraId="21C49D06" w14:textId="77777777" w:rsidR="00993BDD" w:rsidRDefault="00993BDD" w:rsidP="00FB3D8F">
            <w:pPr>
              <w:autoSpaceDE w:val="0"/>
              <w:autoSpaceDN w:val="0"/>
              <w:adjustRightInd w:val="0"/>
              <w:rPr>
                <w:kern w:val="0"/>
                <w:szCs w:val="20"/>
                <w:lang w:val="fr-FR"/>
              </w:rPr>
            </w:pPr>
            <w:r>
              <w:rPr>
                <w:kern w:val="0"/>
                <w:szCs w:val="20"/>
                <w:lang w:val="fr-FR"/>
              </w:rPr>
              <w:t>bu</w:t>
            </w:r>
          </w:p>
          <w:p w14:paraId="0EC8A91A" w14:textId="77777777" w:rsidR="00993BDD" w:rsidRDefault="00993BDD" w:rsidP="00FB3D8F">
            <w:pPr>
              <w:autoSpaceDE w:val="0"/>
              <w:autoSpaceDN w:val="0"/>
              <w:adjustRightInd w:val="0"/>
              <w:rPr>
                <w:kern w:val="0"/>
                <w:szCs w:val="20"/>
                <w:lang w:val="fr-FR"/>
              </w:rPr>
            </w:pPr>
            <w:r>
              <w:rPr>
                <w:kern w:val="0"/>
                <w:szCs w:val="20"/>
                <w:lang w:val="fr-FR"/>
              </w:rPr>
              <w:t>connu</w:t>
            </w:r>
          </w:p>
          <w:p w14:paraId="430C0D95" w14:textId="77777777" w:rsidR="00993BDD" w:rsidRDefault="00993BDD" w:rsidP="00FB3D8F">
            <w:pPr>
              <w:autoSpaceDE w:val="0"/>
              <w:autoSpaceDN w:val="0"/>
              <w:adjustRightInd w:val="0"/>
              <w:rPr>
                <w:kern w:val="0"/>
                <w:szCs w:val="20"/>
                <w:lang w:val="fr-FR"/>
              </w:rPr>
            </w:pPr>
            <w:r>
              <w:rPr>
                <w:kern w:val="0"/>
                <w:szCs w:val="20"/>
                <w:lang w:val="fr-FR"/>
              </w:rPr>
              <w:t>entendu</w:t>
            </w:r>
          </w:p>
          <w:p w14:paraId="4071DD61" w14:textId="77777777" w:rsidR="00993BDD" w:rsidRDefault="00993BDD" w:rsidP="00FB3D8F">
            <w:pPr>
              <w:autoSpaceDE w:val="0"/>
              <w:autoSpaceDN w:val="0"/>
              <w:adjustRightInd w:val="0"/>
              <w:rPr>
                <w:kern w:val="0"/>
                <w:szCs w:val="20"/>
                <w:lang w:val="fr-FR"/>
              </w:rPr>
            </w:pPr>
            <w:r>
              <w:rPr>
                <w:kern w:val="0"/>
                <w:szCs w:val="20"/>
                <w:lang w:val="fr-FR"/>
              </w:rPr>
              <w:t>fallu</w:t>
            </w:r>
          </w:p>
          <w:p w14:paraId="6B469A51" w14:textId="77777777" w:rsidR="00993BDD" w:rsidRDefault="00993BDD" w:rsidP="00FB3D8F">
            <w:pPr>
              <w:autoSpaceDE w:val="0"/>
              <w:autoSpaceDN w:val="0"/>
              <w:adjustRightInd w:val="0"/>
              <w:rPr>
                <w:kern w:val="0"/>
                <w:szCs w:val="20"/>
                <w:lang w:val="fr-FR"/>
              </w:rPr>
            </w:pPr>
            <w:r>
              <w:rPr>
                <w:kern w:val="0"/>
                <w:szCs w:val="20"/>
                <w:lang w:val="fr-FR"/>
              </w:rPr>
              <w:t>lu</w:t>
            </w:r>
          </w:p>
          <w:p w14:paraId="0E9B0B97" w14:textId="77777777" w:rsidR="00993BDD" w:rsidRDefault="00993BDD" w:rsidP="00FB3D8F">
            <w:pPr>
              <w:autoSpaceDE w:val="0"/>
              <w:autoSpaceDN w:val="0"/>
              <w:adjustRightInd w:val="0"/>
              <w:rPr>
                <w:kern w:val="0"/>
                <w:szCs w:val="20"/>
                <w:lang w:val="fr-FR"/>
              </w:rPr>
            </w:pPr>
            <w:r>
              <w:rPr>
                <w:kern w:val="0"/>
                <w:szCs w:val="20"/>
                <w:lang w:val="fr-FR"/>
              </w:rPr>
              <w:lastRenderedPageBreak/>
              <w:t>plu</w:t>
            </w:r>
          </w:p>
          <w:p w14:paraId="6D186490" w14:textId="77777777" w:rsidR="00993BDD" w:rsidRDefault="00993BDD" w:rsidP="00FB3D8F">
            <w:pPr>
              <w:autoSpaceDE w:val="0"/>
              <w:autoSpaceDN w:val="0"/>
              <w:adjustRightInd w:val="0"/>
              <w:rPr>
                <w:kern w:val="0"/>
                <w:szCs w:val="20"/>
                <w:lang w:val="fr-FR"/>
              </w:rPr>
            </w:pPr>
            <w:r>
              <w:rPr>
                <w:kern w:val="0"/>
                <w:szCs w:val="20"/>
                <w:lang w:val="fr-FR"/>
              </w:rPr>
              <w:t>pu</w:t>
            </w:r>
          </w:p>
          <w:p w14:paraId="5BD6D7CE" w14:textId="77777777" w:rsidR="00993BDD" w:rsidRDefault="00993BDD" w:rsidP="00FB3D8F">
            <w:pPr>
              <w:autoSpaceDE w:val="0"/>
              <w:autoSpaceDN w:val="0"/>
              <w:adjustRightInd w:val="0"/>
              <w:rPr>
                <w:kern w:val="0"/>
                <w:szCs w:val="20"/>
                <w:lang w:val="fr-FR"/>
              </w:rPr>
            </w:pPr>
            <w:r>
              <w:rPr>
                <w:kern w:val="0"/>
                <w:szCs w:val="20"/>
                <w:lang w:val="fr-FR"/>
              </w:rPr>
              <w:t>reçu</w:t>
            </w:r>
          </w:p>
          <w:p w14:paraId="5C21DE77" w14:textId="77777777" w:rsidR="00993BDD" w:rsidRDefault="00993BDD" w:rsidP="00FB3D8F">
            <w:pPr>
              <w:autoSpaceDE w:val="0"/>
              <w:autoSpaceDN w:val="0"/>
              <w:adjustRightInd w:val="0"/>
              <w:rPr>
                <w:kern w:val="0"/>
                <w:szCs w:val="20"/>
                <w:lang w:val="fr-FR"/>
              </w:rPr>
            </w:pPr>
            <w:r>
              <w:rPr>
                <w:kern w:val="0"/>
                <w:szCs w:val="20"/>
                <w:lang w:val="fr-FR"/>
              </w:rPr>
              <w:t>su</w:t>
            </w:r>
          </w:p>
          <w:p w14:paraId="1A6052E6" w14:textId="77777777" w:rsidR="00993BDD" w:rsidRDefault="00993BDD" w:rsidP="00FB3D8F">
            <w:pPr>
              <w:autoSpaceDE w:val="0"/>
              <w:autoSpaceDN w:val="0"/>
              <w:adjustRightInd w:val="0"/>
              <w:rPr>
                <w:kern w:val="0"/>
                <w:szCs w:val="20"/>
                <w:lang w:val="fr-FR"/>
              </w:rPr>
            </w:pPr>
            <w:r>
              <w:rPr>
                <w:kern w:val="0"/>
                <w:szCs w:val="20"/>
                <w:lang w:val="fr-FR"/>
              </w:rPr>
              <w:t>tenu</w:t>
            </w:r>
          </w:p>
          <w:p w14:paraId="7C5908F5" w14:textId="77777777" w:rsidR="00993BDD" w:rsidRDefault="00993BDD" w:rsidP="00FB3D8F">
            <w:pPr>
              <w:autoSpaceDE w:val="0"/>
              <w:autoSpaceDN w:val="0"/>
              <w:adjustRightInd w:val="0"/>
              <w:rPr>
                <w:kern w:val="0"/>
                <w:szCs w:val="20"/>
                <w:lang w:val="fr-FR"/>
              </w:rPr>
            </w:pPr>
            <w:r>
              <w:rPr>
                <w:kern w:val="0"/>
                <w:szCs w:val="20"/>
                <w:lang w:val="fr-FR"/>
              </w:rPr>
              <w:t>retenu</w:t>
            </w:r>
          </w:p>
          <w:p w14:paraId="7EB9A32D" w14:textId="77777777" w:rsidR="00993BDD" w:rsidRDefault="00993BDD" w:rsidP="00FB3D8F">
            <w:pPr>
              <w:autoSpaceDE w:val="0"/>
              <w:autoSpaceDN w:val="0"/>
              <w:adjustRightInd w:val="0"/>
              <w:rPr>
                <w:kern w:val="0"/>
                <w:szCs w:val="20"/>
                <w:lang w:val="fr-FR"/>
              </w:rPr>
            </w:pPr>
            <w:r>
              <w:rPr>
                <w:kern w:val="0"/>
                <w:szCs w:val="20"/>
                <w:lang w:val="fr-FR"/>
              </w:rPr>
              <w:t>voulu</w:t>
            </w:r>
          </w:p>
          <w:p w14:paraId="32B5DF13" w14:textId="77777777" w:rsidR="00993BDD" w:rsidRDefault="00993BDD" w:rsidP="00FB3D8F">
            <w:pPr>
              <w:autoSpaceDE w:val="0"/>
              <w:autoSpaceDN w:val="0"/>
              <w:adjustRightInd w:val="0"/>
              <w:jc w:val="left"/>
              <w:rPr>
                <w:kern w:val="0"/>
                <w:szCs w:val="20"/>
                <w:lang w:val="fr-CA"/>
              </w:rPr>
            </w:pPr>
            <w:r>
              <w:rPr>
                <w:kern w:val="0"/>
                <w:szCs w:val="20"/>
                <w:lang w:val="fr-FR"/>
              </w:rPr>
              <w:t>vu</w:t>
            </w:r>
          </w:p>
        </w:tc>
        <w:tc>
          <w:tcPr>
            <w:tcW w:w="21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14:paraId="063B9AC5" w14:textId="77777777" w:rsidR="00993BDD" w:rsidRDefault="00993BDD" w:rsidP="00FB3D8F">
            <w:pPr>
              <w:autoSpaceDE w:val="0"/>
              <w:autoSpaceDN w:val="0"/>
              <w:adjustRightInd w:val="0"/>
              <w:jc w:val="center"/>
              <w:rPr>
                <w:b/>
                <w:bCs/>
                <w:kern w:val="0"/>
                <w:szCs w:val="20"/>
                <w:lang w:val="fr-CA"/>
              </w:rPr>
            </w:pPr>
          </w:p>
          <w:p w14:paraId="37AD3A41" w14:textId="77777777" w:rsidR="00993BDD" w:rsidRDefault="00993BDD" w:rsidP="00FB3D8F">
            <w:pPr>
              <w:autoSpaceDE w:val="0"/>
              <w:autoSpaceDN w:val="0"/>
              <w:adjustRightInd w:val="0"/>
              <w:jc w:val="center"/>
              <w:rPr>
                <w:b/>
                <w:bCs/>
                <w:kern w:val="0"/>
                <w:szCs w:val="20"/>
                <w:lang w:val="fr-CA"/>
              </w:rPr>
            </w:pPr>
          </w:p>
          <w:p w14:paraId="0BA09C6B" w14:textId="77777777" w:rsidR="00993BDD" w:rsidRDefault="00993BDD" w:rsidP="00FB3D8F">
            <w:pPr>
              <w:autoSpaceDE w:val="0"/>
              <w:autoSpaceDN w:val="0"/>
              <w:adjustRightInd w:val="0"/>
              <w:jc w:val="center"/>
              <w:rPr>
                <w:b/>
                <w:bCs/>
                <w:kern w:val="0"/>
                <w:szCs w:val="20"/>
                <w:lang w:val="fr-CA"/>
              </w:rPr>
            </w:pPr>
          </w:p>
          <w:p w14:paraId="2B9D6F51" w14:textId="77777777" w:rsidR="00993BDD" w:rsidRDefault="00993BDD" w:rsidP="00FB3D8F">
            <w:pPr>
              <w:autoSpaceDE w:val="0"/>
              <w:autoSpaceDN w:val="0"/>
              <w:adjustRightInd w:val="0"/>
              <w:jc w:val="center"/>
              <w:rPr>
                <w:b/>
                <w:bCs/>
                <w:kern w:val="0"/>
                <w:szCs w:val="20"/>
                <w:lang w:val="fr-CA"/>
              </w:rPr>
            </w:pPr>
          </w:p>
          <w:p w14:paraId="51C443FA" w14:textId="77777777" w:rsidR="00993BDD" w:rsidRDefault="00993BDD" w:rsidP="00FB3D8F">
            <w:pPr>
              <w:autoSpaceDE w:val="0"/>
              <w:autoSpaceDN w:val="0"/>
              <w:adjustRightInd w:val="0"/>
              <w:jc w:val="center"/>
              <w:rPr>
                <w:b/>
                <w:bCs/>
                <w:kern w:val="0"/>
                <w:szCs w:val="20"/>
                <w:lang w:val="fr-CA"/>
              </w:rPr>
            </w:pPr>
          </w:p>
          <w:p w14:paraId="7170A795" w14:textId="77777777" w:rsidR="00993BDD" w:rsidRDefault="00993BDD" w:rsidP="00FB3D8F">
            <w:pPr>
              <w:autoSpaceDE w:val="0"/>
              <w:autoSpaceDN w:val="0"/>
              <w:adjustRightInd w:val="0"/>
              <w:jc w:val="center"/>
              <w:rPr>
                <w:b/>
                <w:bCs/>
                <w:kern w:val="0"/>
                <w:szCs w:val="20"/>
                <w:lang w:val="fr-CA"/>
              </w:rPr>
            </w:pPr>
          </w:p>
          <w:p w14:paraId="09D9F033" w14:textId="77777777" w:rsidR="00993BDD" w:rsidRDefault="00993BDD" w:rsidP="00FB3D8F">
            <w:pPr>
              <w:autoSpaceDE w:val="0"/>
              <w:autoSpaceDN w:val="0"/>
              <w:adjustRightInd w:val="0"/>
              <w:jc w:val="center"/>
              <w:rPr>
                <w:kern w:val="0"/>
                <w:szCs w:val="20"/>
                <w:lang w:val="fr-CA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Cs w:val="20"/>
                <w:lang w:val="fr-CA"/>
              </w:rPr>
              <w:lastRenderedPageBreak/>
              <w:t>以</w:t>
            </w:r>
            <w:r>
              <w:rPr>
                <w:b/>
                <w:bCs/>
                <w:kern w:val="0"/>
                <w:szCs w:val="20"/>
                <w:lang w:val="fr-CA"/>
              </w:rPr>
              <w:t xml:space="preserve"> u 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Cs w:val="20"/>
                <w:lang w:val="fr-CA"/>
              </w:rPr>
              <w:t>结</w:t>
            </w:r>
            <w:r>
              <w:rPr>
                <w:rFonts w:hint="eastAsia"/>
                <w:b/>
                <w:bCs/>
                <w:kern w:val="0"/>
                <w:szCs w:val="20"/>
                <w:lang w:val="fr-CA"/>
              </w:rPr>
              <w:t>尾</w:t>
            </w:r>
          </w:p>
        </w:tc>
      </w:tr>
      <w:tr w:rsidR="00993BDD" w14:paraId="674004AD" w14:textId="77777777" w:rsidTr="00FB3D8F">
        <w:tc>
          <w:tcPr>
            <w:tcW w:w="2128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95E1992" w14:textId="77777777" w:rsidR="00993BDD" w:rsidRDefault="00993BDD" w:rsidP="00FB3D8F">
            <w:pPr>
              <w:autoSpaceDE w:val="0"/>
              <w:autoSpaceDN w:val="0"/>
              <w:adjustRightInd w:val="0"/>
              <w:jc w:val="left"/>
              <w:rPr>
                <w:kern w:val="0"/>
                <w:szCs w:val="20"/>
                <w:lang w:val="fr-FR"/>
              </w:rPr>
            </w:pPr>
            <w:r>
              <w:rPr>
                <w:kern w:val="0"/>
                <w:szCs w:val="20"/>
                <w:lang w:val="fr-FR"/>
              </w:rPr>
              <w:lastRenderedPageBreak/>
              <w:t xml:space="preserve">sentir </w:t>
            </w:r>
          </w:p>
          <w:p w14:paraId="1A07C132" w14:textId="77777777" w:rsidR="00993BDD" w:rsidRDefault="00993BDD" w:rsidP="00FB3D8F">
            <w:pPr>
              <w:autoSpaceDE w:val="0"/>
              <w:autoSpaceDN w:val="0"/>
              <w:adjustRightInd w:val="0"/>
              <w:jc w:val="left"/>
              <w:rPr>
                <w:kern w:val="0"/>
                <w:szCs w:val="20"/>
                <w:lang w:val="fr-FR"/>
              </w:rPr>
            </w:pPr>
            <w:r>
              <w:rPr>
                <w:kern w:val="0"/>
                <w:szCs w:val="20"/>
                <w:lang w:val="fr-FR"/>
              </w:rPr>
              <w:t xml:space="preserve">accueillir </w:t>
            </w:r>
          </w:p>
          <w:p w14:paraId="368B55C2" w14:textId="77777777" w:rsidR="00993BDD" w:rsidRDefault="00993BDD" w:rsidP="00FB3D8F">
            <w:pPr>
              <w:autoSpaceDE w:val="0"/>
              <w:autoSpaceDN w:val="0"/>
              <w:adjustRightInd w:val="0"/>
              <w:jc w:val="left"/>
              <w:rPr>
                <w:kern w:val="0"/>
                <w:szCs w:val="20"/>
                <w:lang w:val="fr-CA"/>
              </w:rPr>
            </w:pPr>
            <w:r>
              <w:rPr>
                <w:kern w:val="0"/>
                <w:szCs w:val="20"/>
                <w:lang w:val="fr-FR"/>
              </w:rPr>
              <w:t>rire</w:t>
            </w:r>
          </w:p>
        </w:tc>
        <w:tc>
          <w:tcPr>
            <w:tcW w:w="21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A65CEF7" w14:textId="77777777" w:rsidR="00993BDD" w:rsidRDefault="00993BDD" w:rsidP="00FB3D8F">
            <w:pPr>
              <w:autoSpaceDE w:val="0"/>
              <w:autoSpaceDN w:val="0"/>
              <w:adjustRightInd w:val="0"/>
              <w:jc w:val="left"/>
              <w:rPr>
                <w:kern w:val="0"/>
                <w:szCs w:val="20"/>
                <w:lang w:val="fr-FR"/>
              </w:rPr>
            </w:pPr>
            <w:r>
              <w:rPr>
                <w:kern w:val="0"/>
                <w:szCs w:val="20"/>
                <w:lang w:val="fr-FR"/>
              </w:rPr>
              <w:t xml:space="preserve">senti </w:t>
            </w:r>
          </w:p>
          <w:p w14:paraId="4EC1AB40" w14:textId="77777777" w:rsidR="00993BDD" w:rsidRDefault="00993BDD" w:rsidP="00FB3D8F">
            <w:pPr>
              <w:autoSpaceDE w:val="0"/>
              <w:autoSpaceDN w:val="0"/>
              <w:adjustRightInd w:val="0"/>
              <w:jc w:val="left"/>
              <w:rPr>
                <w:kern w:val="0"/>
                <w:szCs w:val="20"/>
                <w:lang w:val="fr-FR"/>
              </w:rPr>
            </w:pPr>
            <w:r>
              <w:rPr>
                <w:kern w:val="0"/>
                <w:szCs w:val="20"/>
                <w:lang w:val="fr-FR"/>
              </w:rPr>
              <w:t>accueilli</w:t>
            </w:r>
          </w:p>
          <w:p w14:paraId="76D3A810" w14:textId="77777777" w:rsidR="00993BDD" w:rsidRDefault="00993BDD" w:rsidP="00FB3D8F">
            <w:pPr>
              <w:autoSpaceDE w:val="0"/>
              <w:autoSpaceDN w:val="0"/>
              <w:adjustRightInd w:val="0"/>
              <w:jc w:val="left"/>
              <w:rPr>
                <w:kern w:val="0"/>
                <w:szCs w:val="20"/>
                <w:lang w:val="fr-CA"/>
              </w:rPr>
            </w:pPr>
            <w:r>
              <w:rPr>
                <w:kern w:val="0"/>
                <w:szCs w:val="20"/>
                <w:lang w:val="fr-FR"/>
              </w:rPr>
              <w:t>ri</w:t>
            </w:r>
          </w:p>
        </w:tc>
        <w:tc>
          <w:tcPr>
            <w:tcW w:w="21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14:paraId="30E36AA5" w14:textId="77777777" w:rsidR="00993BDD" w:rsidRDefault="00993BDD" w:rsidP="00FB3D8F">
            <w:pPr>
              <w:autoSpaceDE w:val="0"/>
              <w:autoSpaceDN w:val="0"/>
              <w:adjustRightInd w:val="0"/>
              <w:jc w:val="left"/>
              <w:rPr>
                <w:b/>
                <w:bCs/>
                <w:kern w:val="0"/>
                <w:szCs w:val="20"/>
                <w:lang w:val="fr-CA"/>
              </w:rPr>
            </w:pPr>
          </w:p>
          <w:p w14:paraId="1F7F0719" w14:textId="77777777" w:rsidR="00993BDD" w:rsidRDefault="00993BDD" w:rsidP="00FB3D8F">
            <w:pPr>
              <w:autoSpaceDE w:val="0"/>
              <w:autoSpaceDN w:val="0"/>
              <w:adjustRightInd w:val="0"/>
              <w:jc w:val="center"/>
              <w:rPr>
                <w:kern w:val="0"/>
                <w:szCs w:val="20"/>
                <w:lang w:val="fr-CA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Cs w:val="20"/>
                <w:lang w:val="fr-CA"/>
              </w:rPr>
              <w:t>以</w:t>
            </w:r>
            <w:r>
              <w:rPr>
                <w:b/>
                <w:bCs/>
                <w:kern w:val="0"/>
                <w:szCs w:val="20"/>
                <w:lang w:val="fr-CA"/>
              </w:rPr>
              <w:t xml:space="preserve"> i 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Cs w:val="20"/>
                <w:lang w:val="fr-CA"/>
              </w:rPr>
              <w:t>结</w:t>
            </w:r>
            <w:r>
              <w:rPr>
                <w:rFonts w:hint="eastAsia"/>
                <w:b/>
                <w:bCs/>
                <w:kern w:val="0"/>
                <w:szCs w:val="20"/>
                <w:lang w:val="fr-CA"/>
              </w:rPr>
              <w:t>尾</w:t>
            </w:r>
          </w:p>
        </w:tc>
      </w:tr>
      <w:tr w:rsidR="00993BDD" w14:paraId="233B9FD4" w14:textId="77777777" w:rsidTr="00FB3D8F">
        <w:tc>
          <w:tcPr>
            <w:tcW w:w="2128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E003C56" w14:textId="77777777" w:rsidR="00993BDD" w:rsidRDefault="00993BDD" w:rsidP="00FB3D8F">
            <w:pPr>
              <w:autoSpaceDE w:val="0"/>
              <w:autoSpaceDN w:val="0"/>
              <w:adjustRightInd w:val="0"/>
              <w:jc w:val="left"/>
              <w:rPr>
                <w:kern w:val="0"/>
                <w:szCs w:val="20"/>
                <w:lang w:val="fr-FR"/>
              </w:rPr>
            </w:pPr>
            <w:r>
              <w:rPr>
                <w:kern w:val="0"/>
                <w:szCs w:val="20"/>
                <w:lang w:val="fr-FR"/>
              </w:rPr>
              <w:t xml:space="preserve">mettre </w:t>
            </w:r>
          </w:p>
          <w:p w14:paraId="0A1780C5" w14:textId="77777777" w:rsidR="00993BDD" w:rsidRDefault="00993BDD" w:rsidP="00FB3D8F">
            <w:pPr>
              <w:autoSpaceDE w:val="0"/>
              <w:autoSpaceDN w:val="0"/>
              <w:adjustRightInd w:val="0"/>
              <w:jc w:val="left"/>
              <w:rPr>
                <w:kern w:val="0"/>
                <w:szCs w:val="20"/>
                <w:lang w:val="fr-FR"/>
              </w:rPr>
            </w:pPr>
            <w:r>
              <w:rPr>
                <w:kern w:val="0"/>
                <w:szCs w:val="20"/>
                <w:lang w:val="fr-FR"/>
              </w:rPr>
              <w:t xml:space="preserve">prendre </w:t>
            </w:r>
          </w:p>
          <w:p w14:paraId="42B3AAA8" w14:textId="77777777" w:rsidR="00993BDD" w:rsidRDefault="00993BDD" w:rsidP="00FB3D8F">
            <w:pPr>
              <w:autoSpaceDE w:val="0"/>
              <w:autoSpaceDN w:val="0"/>
              <w:adjustRightInd w:val="0"/>
              <w:jc w:val="left"/>
              <w:rPr>
                <w:kern w:val="0"/>
                <w:szCs w:val="20"/>
                <w:lang w:val="fr-CA"/>
              </w:rPr>
            </w:pPr>
            <w:r>
              <w:rPr>
                <w:kern w:val="0"/>
                <w:szCs w:val="20"/>
                <w:lang w:val="fr-FR"/>
              </w:rPr>
              <w:t>apprendre</w:t>
            </w:r>
          </w:p>
        </w:tc>
        <w:tc>
          <w:tcPr>
            <w:tcW w:w="21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1A6C581" w14:textId="77777777" w:rsidR="00993BDD" w:rsidRDefault="00993BDD" w:rsidP="00FB3D8F">
            <w:pPr>
              <w:autoSpaceDE w:val="0"/>
              <w:autoSpaceDN w:val="0"/>
              <w:adjustRightInd w:val="0"/>
              <w:jc w:val="left"/>
              <w:rPr>
                <w:kern w:val="0"/>
                <w:szCs w:val="20"/>
                <w:lang w:val="fr-FR"/>
              </w:rPr>
            </w:pPr>
            <w:r>
              <w:rPr>
                <w:kern w:val="0"/>
                <w:szCs w:val="20"/>
                <w:lang w:val="fr-FR"/>
              </w:rPr>
              <w:t xml:space="preserve">mis </w:t>
            </w:r>
          </w:p>
          <w:p w14:paraId="75F38A80" w14:textId="77777777" w:rsidR="00993BDD" w:rsidRDefault="00993BDD" w:rsidP="00FB3D8F">
            <w:pPr>
              <w:autoSpaceDE w:val="0"/>
              <w:autoSpaceDN w:val="0"/>
              <w:adjustRightInd w:val="0"/>
              <w:jc w:val="left"/>
              <w:rPr>
                <w:kern w:val="0"/>
                <w:szCs w:val="20"/>
                <w:lang w:val="fr-FR"/>
              </w:rPr>
            </w:pPr>
            <w:r>
              <w:rPr>
                <w:kern w:val="0"/>
                <w:szCs w:val="20"/>
                <w:lang w:val="fr-FR"/>
              </w:rPr>
              <w:t>pris</w:t>
            </w:r>
          </w:p>
          <w:p w14:paraId="1B1549E3" w14:textId="77777777" w:rsidR="00993BDD" w:rsidRDefault="00993BDD" w:rsidP="00FB3D8F">
            <w:pPr>
              <w:autoSpaceDE w:val="0"/>
              <w:autoSpaceDN w:val="0"/>
              <w:adjustRightInd w:val="0"/>
              <w:jc w:val="left"/>
              <w:rPr>
                <w:kern w:val="0"/>
                <w:szCs w:val="20"/>
                <w:lang w:val="fr-CA"/>
              </w:rPr>
            </w:pPr>
            <w:r>
              <w:rPr>
                <w:kern w:val="0"/>
                <w:szCs w:val="20"/>
                <w:lang w:val="fr-FR"/>
              </w:rPr>
              <w:t>appris</w:t>
            </w:r>
          </w:p>
        </w:tc>
        <w:tc>
          <w:tcPr>
            <w:tcW w:w="21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14:paraId="1AC0525F" w14:textId="77777777" w:rsidR="00993BDD" w:rsidRDefault="00993BDD" w:rsidP="00FB3D8F">
            <w:pPr>
              <w:autoSpaceDE w:val="0"/>
              <w:autoSpaceDN w:val="0"/>
              <w:adjustRightInd w:val="0"/>
              <w:jc w:val="center"/>
              <w:rPr>
                <w:b/>
                <w:bCs/>
                <w:kern w:val="0"/>
                <w:szCs w:val="20"/>
                <w:lang w:val="fr-CA"/>
              </w:rPr>
            </w:pPr>
          </w:p>
          <w:p w14:paraId="5F24D63C" w14:textId="77777777" w:rsidR="00993BDD" w:rsidRDefault="00993BDD" w:rsidP="00FB3D8F">
            <w:pPr>
              <w:autoSpaceDE w:val="0"/>
              <w:autoSpaceDN w:val="0"/>
              <w:adjustRightInd w:val="0"/>
              <w:jc w:val="center"/>
              <w:rPr>
                <w:kern w:val="0"/>
                <w:szCs w:val="20"/>
                <w:lang w:val="fr-CA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Cs w:val="20"/>
                <w:lang w:val="fr-CA"/>
              </w:rPr>
              <w:t>以</w:t>
            </w:r>
            <w:r>
              <w:rPr>
                <w:b/>
                <w:bCs/>
                <w:kern w:val="0"/>
                <w:szCs w:val="20"/>
                <w:lang w:val="fr-CA"/>
              </w:rPr>
              <w:t xml:space="preserve"> is 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Cs w:val="20"/>
                <w:lang w:val="fr-CA"/>
              </w:rPr>
              <w:t>结</w:t>
            </w:r>
            <w:r>
              <w:rPr>
                <w:rFonts w:hint="eastAsia"/>
                <w:b/>
                <w:bCs/>
                <w:kern w:val="0"/>
                <w:szCs w:val="20"/>
                <w:lang w:val="fr-CA"/>
              </w:rPr>
              <w:t>尾</w:t>
            </w:r>
          </w:p>
        </w:tc>
      </w:tr>
      <w:tr w:rsidR="00993BDD" w14:paraId="4314CDFF" w14:textId="77777777" w:rsidTr="00FB3D8F">
        <w:tc>
          <w:tcPr>
            <w:tcW w:w="2128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16F4E4C" w14:textId="77777777" w:rsidR="00993BDD" w:rsidRDefault="00993BDD" w:rsidP="00FB3D8F">
            <w:pPr>
              <w:autoSpaceDE w:val="0"/>
              <w:autoSpaceDN w:val="0"/>
              <w:adjustRightInd w:val="0"/>
              <w:jc w:val="left"/>
              <w:rPr>
                <w:kern w:val="0"/>
                <w:szCs w:val="20"/>
                <w:lang w:val="fr-FR"/>
              </w:rPr>
            </w:pPr>
            <w:r>
              <w:rPr>
                <w:kern w:val="0"/>
                <w:szCs w:val="20"/>
                <w:lang w:val="fr-FR"/>
              </w:rPr>
              <w:t xml:space="preserve">dire </w:t>
            </w:r>
          </w:p>
          <w:p w14:paraId="661BA1FC" w14:textId="77777777" w:rsidR="00993BDD" w:rsidRDefault="00993BDD" w:rsidP="00FB3D8F">
            <w:pPr>
              <w:autoSpaceDE w:val="0"/>
              <w:autoSpaceDN w:val="0"/>
              <w:adjustRightInd w:val="0"/>
              <w:jc w:val="left"/>
              <w:rPr>
                <w:kern w:val="0"/>
                <w:szCs w:val="20"/>
                <w:lang w:val="fr-FR"/>
              </w:rPr>
            </w:pPr>
            <w:r>
              <w:rPr>
                <w:kern w:val="0"/>
                <w:szCs w:val="20"/>
                <w:lang w:val="fr-FR"/>
              </w:rPr>
              <w:t xml:space="preserve">écrire </w:t>
            </w:r>
          </w:p>
          <w:p w14:paraId="4D221B5C" w14:textId="77777777" w:rsidR="00993BDD" w:rsidRDefault="00993BDD" w:rsidP="00FB3D8F">
            <w:pPr>
              <w:autoSpaceDE w:val="0"/>
              <w:autoSpaceDN w:val="0"/>
              <w:adjustRightInd w:val="0"/>
              <w:jc w:val="left"/>
              <w:rPr>
                <w:kern w:val="0"/>
                <w:szCs w:val="20"/>
                <w:lang w:val="fr-CA"/>
              </w:rPr>
            </w:pPr>
            <w:r>
              <w:rPr>
                <w:kern w:val="0"/>
                <w:szCs w:val="20"/>
                <w:lang w:val="fr-FR"/>
              </w:rPr>
              <w:t>faire</w:t>
            </w:r>
          </w:p>
        </w:tc>
        <w:tc>
          <w:tcPr>
            <w:tcW w:w="21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08077F5" w14:textId="77777777" w:rsidR="00993BDD" w:rsidRDefault="00993BDD" w:rsidP="00FB3D8F">
            <w:pPr>
              <w:autoSpaceDE w:val="0"/>
              <w:autoSpaceDN w:val="0"/>
              <w:adjustRightInd w:val="0"/>
              <w:jc w:val="left"/>
              <w:rPr>
                <w:kern w:val="0"/>
                <w:szCs w:val="20"/>
                <w:lang w:val="fr-FR"/>
              </w:rPr>
            </w:pPr>
            <w:ins w:id="107" w:author="François Demay" w:date="2006-09-01T15:15:00Z">
              <w:r>
                <w:rPr>
                  <w:kern w:val="0"/>
                  <w:szCs w:val="20"/>
                  <w:lang w:val="fr-FR"/>
                </w:rPr>
                <w:t>d</w:t>
              </w:r>
            </w:ins>
            <w:r>
              <w:rPr>
                <w:kern w:val="0"/>
                <w:szCs w:val="20"/>
                <w:lang w:val="fr-FR"/>
              </w:rPr>
              <w:t>it</w:t>
            </w:r>
          </w:p>
          <w:p w14:paraId="4B86BC2F" w14:textId="77777777" w:rsidR="00993BDD" w:rsidRDefault="00993BDD" w:rsidP="00FB3D8F">
            <w:pPr>
              <w:autoSpaceDE w:val="0"/>
              <w:autoSpaceDN w:val="0"/>
              <w:adjustRightInd w:val="0"/>
              <w:jc w:val="left"/>
              <w:rPr>
                <w:kern w:val="0"/>
                <w:szCs w:val="20"/>
                <w:lang w:val="fr-FR"/>
              </w:rPr>
            </w:pPr>
            <w:r>
              <w:rPr>
                <w:kern w:val="0"/>
                <w:szCs w:val="20"/>
                <w:lang w:val="fr-FR"/>
              </w:rPr>
              <w:t>écrit</w:t>
            </w:r>
          </w:p>
          <w:p w14:paraId="0AEE2A2C" w14:textId="77777777" w:rsidR="00993BDD" w:rsidRDefault="00993BDD" w:rsidP="00FB3D8F">
            <w:pPr>
              <w:autoSpaceDE w:val="0"/>
              <w:autoSpaceDN w:val="0"/>
              <w:adjustRightInd w:val="0"/>
              <w:jc w:val="left"/>
              <w:rPr>
                <w:kern w:val="0"/>
                <w:szCs w:val="20"/>
                <w:lang w:val="fr-CA"/>
              </w:rPr>
            </w:pPr>
            <w:r>
              <w:rPr>
                <w:kern w:val="0"/>
                <w:szCs w:val="20"/>
                <w:lang w:val="fr-FR"/>
              </w:rPr>
              <w:t>fait</w:t>
            </w:r>
          </w:p>
        </w:tc>
        <w:tc>
          <w:tcPr>
            <w:tcW w:w="21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14:paraId="6DD49E51" w14:textId="77777777" w:rsidR="00993BDD" w:rsidRDefault="00993BDD" w:rsidP="00FB3D8F">
            <w:pPr>
              <w:autoSpaceDE w:val="0"/>
              <w:autoSpaceDN w:val="0"/>
              <w:adjustRightInd w:val="0"/>
              <w:jc w:val="center"/>
              <w:rPr>
                <w:b/>
                <w:bCs/>
                <w:kern w:val="0"/>
                <w:szCs w:val="20"/>
                <w:lang w:val="fr-CA"/>
              </w:rPr>
            </w:pPr>
          </w:p>
          <w:p w14:paraId="10CA7C72" w14:textId="77777777" w:rsidR="00993BDD" w:rsidRDefault="00993BDD" w:rsidP="00FB3D8F">
            <w:pPr>
              <w:autoSpaceDE w:val="0"/>
              <w:autoSpaceDN w:val="0"/>
              <w:adjustRightInd w:val="0"/>
              <w:jc w:val="center"/>
              <w:rPr>
                <w:kern w:val="0"/>
                <w:szCs w:val="20"/>
                <w:lang w:val="fr-CA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Cs w:val="20"/>
                <w:lang w:val="fr-CA"/>
              </w:rPr>
              <w:t>以</w:t>
            </w:r>
            <w:r>
              <w:rPr>
                <w:b/>
                <w:bCs/>
                <w:kern w:val="0"/>
                <w:szCs w:val="20"/>
                <w:lang w:val="fr-CA"/>
              </w:rPr>
              <w:t xml:space="preserve"> it 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Cs w:val="20"/>
                <w:lang w:val="fr-CA"/>
              </w:rPr>
              <w:t>结</w:t>
            </w:r>
            <w:r>
              <w:rPr>
                <w:rFonts w:hint="eastAsia"/>
                <w:b/>
                <w:bCs/>
                <w:kern w:val="0"/>
                <w:szCs w:val="20"/>
                <w:lang w:val="fr-CA"/>
              </w:rPr>
              <w:t>尾</w:t>
            </w:r>
          </w:p>
        </w:tc>
      </w:tr>
      <w:tr w:rsidR="00993BDD" w14:paraId="6466B166" w14:textId="77777777" w:rsidTr="00FB3D8F">
        <w:tc>
          <w:tcPr>
            <w:tcW w:w="6386" w:type="dxa"/>
            <w:gridSpan w:val="3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/>
            <w:hideMark/>
          </w:tcPr>
          <w:p w14:paraId="102F8C67" w14:textId="77777777" w:rsidR="00993BDD" w:rsidRDefault="00993BDD" w:rsidP="00FB3D8F">
            <w:pPr>
              <w:autoSpaceDE w:val="0"/>
              <w:autoSpaceDN w:val="0"/>
              <w:adjustRightInd w:val="0"/>
              <w:ind w:leftChars="-10" w:left="911" w:hangingChars="444" w:hanging="932"/>
              <w:jc w:val="left"/>
              <w:rPr>
                <w:kern w:val="0"/>
                <w:szCs w:val="20"/>
                <w:lang w:val="zh-CN"/>
              </w:rPr>
            </w:pPr>
            <w:r>
              <w:rPr>
                <w:noProof/>
                <w:kern w:val="0"/>
                <w:szCs w:val="20"/>
              </w:rPr>
              <w:drawing>
                <wp:inline distT="0" distB="0" distL="0" distR="0" wp14:anchorId="6DD729DA" wp14:editId="726D92F1">
                  <wp:extent cx="114300" cy="114300"/>
                  <wp:effectExtent l="19050" t="0" r="0" b="0"/>
                  <wp:docPr id="34" name="图片 8" descr="BD06009_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8" descr="BD06009_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lum contrast="18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kern w:val="0"/>
                <w:szCs w:val="20"/>
              </w:rPr>
              <w:t xml:space="preserve"> </w:t>
            </w:r>
            <w:r>
              <w:rPr>
                <w:rFonts w:ascii="宋体" w:eastAsia="宋体" w:hAnsi="宋体" w:cs="宋体" w:hint="eastAsia"/>
                <w:kern w:val="0"/>
                <w:szCs w:val="20"/>
                <w:lang w:val="zh-CN"/>
              </w:rPr>
              <w:t>第三组不规则动词其实</w:t>
            </w:r>
            <w:r>
              <w:rPr>
                <w:rFonts w:ascii="宋体" w:eastAsia="宋体" w:hAnsi="宋体" w:cs="宋体" w:hint="eastAsia"/>
                <w:kern w:val="0"/>
                <w:szCs w:val="20"/>
                <w:lang w:val="fr-CA"/>
              </w:rPr>
              <w:t>并非完全没有规则。只要</w:t>
            </w:r>
            <w:r>
              <w:rPr>
                <w:rFonts w:ascii="宋体" w:eastAsia="宋体" w:hAnsi="宋体" w:cs="宋体" w:hint="eastAsia"/>
                <w:kern w:val="0"/>
                <w:szCs w:val="20"/>
                <w:lang w:val="zh-CN"/>
              </w:rPr>
              <w:t>仔细揣摸，仍</w:t>
            </w:r>
            <w:r>
              <w:rPr>
                <w:rFonts w:hint="eastAsia"/>
                <w:kern w:val="0"/>
                <w:szCs w:val="20"/>
                <w:lang w:val="zh-CN"/>
              </w:rPr>
              <w:t>能</w:t>
            </w:r>
          </w:p>
          <w:p w14:paraId="0B29F9F4" w14:textId="77777777" w:rsidR="00993BDD" w:rsidRDefault="00993BDD" w:rsidP="00FB3D8F">
            <w:pPr>
              <w:autoSpaceDE w:val="0"/>
              <w:autoSpaceDN w:val="0"/>
              <w:adjustRightInd w:val="0"/>
              <w:ind w:firstLine="268"/>
              <w:jc w:val="left"/>
              <w:rPr>
                <w:kern w:val="0"/>
                <w:szCs w:val="20"/>
                <w:lang w:val="fr-FR"/>
              </w:rPr>
            </w:pPr>
            <w:r>
              <w:rPr>
                <w:rFonts w:ascii="宋体" w:eastAsia="宋体" w:hAnsi="宋体" w:cs="宋体" w:hint="eastAsia"/>
                <w:kern w:val="0"/>
                <w:szCs w:val="20"/>
                <w:lang w:val="zh-CN"/>
              </w:rPr>
              <w:t>总结出其中的一些规律。</w:t>
            </w:r>
            <w:r>
              <w:rPr>
                <w:kern w:val="0"/>
                <w:szCs w:val="20"/>
                <w:lang w:val="zh-CN"/>
              </w:rPr>
              <w:t xml:space="preserve">  </w:t>
            </w:r>
          </w:p>
        </w:tc>
      </w:tr>
    </w:tbl>
    <w:p w14:paraId="52B072E4" w14:textId="77777777" w:rsidR="00993BDD" w:rsidRDefault="00993BDD" w:rsidP="00993BDD">
      <w:pPr>
        <w:autoSpaceDE w:val="0"/>
        <w:autoSpaceDN w:val="0"/>
        <w:adjustRightInd w:val="0"/>
        <w:ind w:leftChars="189" w:left="922" w:hangingChars="250" w:hanging="525"/>
        <w:jc w:val="left"/>
        <w:rPr>
          <w:kern w:val="0"/>
          <w:szCs w:val="20"/>
          <w:lang w:val="fr-FR"/>
        </w:rPr>
      </w:pPr>
    </w:p>
    <w:p w14:paraId="563470B0" w14:textId="77777777" w:rsidR="00993BDD" w:rsidRDefault="00993BDD" w:rsidP="00993BDD">
      <w:pPr>
        <w:autoSpaceDE w:val="0"/>
        <w:autoSpaceDN w:val="0"/>
        <w:adjustRightInd w:val="0"/>
        <w:ind w:firstLineChars="200" w:firstLine="420"/>
        <w:jc w:val="left"/>
        <w:rPr>
          <w:kern w:val="0"/>
          <w:szCs w:val="20"/>
          <w:lang w:val="fr-FR"/>
        </w:rPr>
      </w:pPr>
      <w:r>
        <w:rPr>
          <w:kern w:val="0"/>
          <w:szCs w:val="20"/>
          <w:lang w:val="fr-FR"/>
        </w:rPr>
        <w:t>4</w:t>
      </w:r>
      <w:r>
        <w:rPr>
          <w:rFonts w:hint="eastAsia"/>
          <w:kern w:val="0"/>
          <w:szCs w:val="20"/>
          <w:lang w:val="fr-FR"/>
        </w:rPr>
        <w:t>．</w:t>
      </w:r>
      <w:r>
        <w:rPr>
          <w:kern w:val="0"/>
          <w:szCs w:val="20"/>
          <w:lang w:val="fr-FR"/>
        </w:rPr>
        <w:t>L’emploi</w:t>
      </w:r>
      <w:r>
        <w:rPr>
          <w:rFonts w:hint="eastAsia"/>
          <w:kern w:val="0"/>
          <w:szCs w:val="20"/>
          <w:lang w:val="fr-FR"/>
        </w:rPr>
        <w:t>（用法）</w:t>
      </w:r>
      <w:r>
        <w:rPr>
          <w:kern w:val="0"/>
          <w:szCs w:val="20"/>
          <w:lang w:val="fr-FR"/>
        </w:rPr>
        <w:t xml:space="preserve"> </w:t>
      </w:r>
    </w:p>
    <w:p w14:paraId="34D4044D" w14:textId="77777777" w:rsidR="00993BDD" w:rsidRDefault="00993BDD" w:rsidP="00993BDD">
      <w:pPr>
        <w:autoSpaceDE w:val="0"/>
        <w:autoSpaceDN w:val="0"/>
        <w:adjustRightInd w:val="0"/>
        <w:ind w:leftChars="353" w:left="741"/>
        <w:jc w:val="left"/>
        <w:rPr>
          <w:kern w:val="0"/>
          <w:szCs w:val="20"/>
          <w:lang w:val="zh-CN"/>
        </w:rPr>
      </w:pPr>
      <w:r>
        <w:rPr>
          <w:rFonts w:hint="eastAsia"/>
          <w:kern w:val="0"/>
          <w:szCs w:val="20"/>
          <w:lang w:val="zh-CN"/>
        </w:rPr>
        <w:t>复合过去时用来表述</w:t>
      </w:r>
      <w:r>
        <w:rPr>
          <w:rFonts w:hint="eastAsia"/>
          <w:b/>
          <w:bCs/>
          <w:kern w:val="0"/>
          <w:szCs w:val="20"/>
          <w:lang w:val="zh-CN"/>
        </w:rPr>
        <w:t>讲话时已经完成了</w:t>
      </w:r>
      <w:r>
        <w:rPr>
          <w:rFonts w:hint="eastAsia"/>
          <w:kern w:val="0"/>
          <w:szCs w:val="20"/>
          <w:lang w:val="zh-CN"/>
        </w:rPr>
        <w:t>的动作，常用于口语、小说、报刊新闻以及电影、电视语言中。</w:t>
      </w:r>
    </w:p>
    <w:p w14:paraId="44B5DB2F" w14:textId="77777777" w:rsidR="00993BDD" w:rsidRDefault="00993BDD" w:rsidP="00993BDD">
      <w:pPr>
        <w:autoSpaceDE w:val="0"/>
        <w:autoSpaceDN w:val="0"/>
        <w:adjustRightInd w:val="0"/>
        <w:ind w:leftChars="353" w:left="741"/>
        <w:jc w:val="left"/>
        <w:rPr>
          <w:kern w:val="0"/>
          <w:szCs w:val="20"/>
          <w:lang w:val="zh-CN"/>
        </w:rPr>
      </w:pPr>
      <w:r>
        <w:rPr>
          <w:rFonts w:hint="eastAsia"/>
          <w:kern w:val="0"/>
          <w:szCs w:val="20"/>
          <w:lang w:val="zh-CN"/>
        </w:rPr>
        <w:t>复合过去时可以用来表述处在以下几种时间状况中的动作：</w:t>
      </w:r>
    </w:p>
    <w:p w14:paraId="0FA6726B" w14:textId="77777777" w:rsidR="00993BDD" w:rsidRPr="008279A9" w:rsidRDefault="00993BDD" w:rsidP="00993BDD">
      <w:pPr>
        <w:autoSpaceDE w:val="0"/>
        <w:autoSpaceDN w:val="0"/>
        <w:adjustRightInd w:val="0"/>
        <w:ind w:leftChars="353" w:left="741"/>
        <w:jc w:val="left"/>
        <w:rPr>
          <w:kern w:val="0"/>
          <w:szCs w:val="20"/>
        </w:rPr>
      </w:pPr>
      <w:r>
        <w:rPr>
          <w:kern w:val="0"/>
          <w:szCs w:val="20"/>
          <w:lang w:val="zh-CN"/>
        </w:rPr>
        <w:t>1</w:t>
      </w:r>
      <w:r>
        <w:rPr>
          <w:rFonts w:hint="eastAsia"/>
          <w:kern w:val="0"/>
          <w:szCs w:val="20"/>
          <w:lang w:val="zh-CN"/>
        </w:rPr>
        <w:t>）表示在已经过去的某一时段内完成的动作。例如</w:t>
      </w:r>
      <w:r w:rsidRPr="008279A9">
        <w:rPr>
          <w:rFonts w:hint="eastAsia"/>
          <w:kern w:val="0"/>
          <w:szCs w:val="20"/>
        </w:rPr>
        <w:t>：</w:t>
      </w:r>
    </w:p>
    <w:p w14:paraId="7F802C43" w14:textId="77777777" w:rsidR="00993BDD" w:rsidRDefault="00993BDD" w:rsidP="00993BDD">
      <w:pPr>
        <w:autoSpaceDE w:val="0"/>
        <w:autoSpaceDN w:val="0"/>
        <w:adjustRightInd w:val="0"/>
        <w:ind w:leftChars="353" w:left="741" w:firstLine="309"/>
        <w:jc w:val="left"/>
        <w:rPr>
          <w:lang w:val="fr-CA"/>
        </w:rPr>
      </w:pPr>
      <w:r>
        <w:rPr>
          <w:noProof/>
        </w:rPr>
        <w:drawing>
          <wp:inline distT="0" distB="0" distL="0" distR="0" wp14:anchorId="70AB2667" wp14:editId="70ED2B2F">
            <wp:extent cx="114300" cy="114300"/>
            <wp:effectExtent l="0" t="0" r="0" b="0"/>
            <wp:docPr id="35" name="图片 9" descr="BD15059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 descr="BD15059_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fr-CA"/>
        </w:rPr>
        <w:t xml:space="preserve"> On </w:t>
      </w:r>
      <w:r>
        <w:rPr>
          <w:i/>
          <w:lang w:val="fr-CA"/>
        </w:rPr>
        <w:t>a construit</w:t>
      </w:r>
      <w:r>
        <w:rPr>
          <w:lang w:val="fr-CA"/>
        </w:rPr>
        <w:t xml:space="preserve"> la Grande Muraille il y a 2 000 ans.   </w:t>
      </w:r>
      <w:r>
        <w:rPr>
          <w:rFonts w:hint="eastAsia"/>
          <w:lang w:val="fr-CA"/>
        </w:rPr>
        <w:t>两千年前修建了长城。</w:t>
      </w:r>
    </w:p>
    <w:p w14:paraId="732F0BC9" w14:textId="77777777" w:rsidR="00993BDD" w:rsidRDefault="00993BDD" w:rsidP="00993BDD">
      <w:pPr>
        <w:autoSpaceDE w:val="0"/>
        <w:autoSpaceDN w:val="0"/>
        <w:adjustRightInd w:val="0"/>
        <w:ind w:leftChars="353" w:left="741" w:firstLine="309"/>
        <w:jc w:val="left"/>
        <w:rPr>
          <w:lang w:val="fr-CA"/>
        </w:rPr>
      </w:pPr>
      <w:r>
        <w:rPr>
          <w:noProof/>
        </w:rPr>
        <w:drawing>
          <wp:inline distT="0" distB="0" distL="0" distR="0" wp14:anchorId="559EAE52" wp14:editId="4392708E">
            <wp:extent cx="114300" cy="114300"/>
            <wp:effectExtent l="0" t="0" r="0" b="0"/>
            <wp:docPr id="36" name="图片 10" descr="BD15059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 descr="BD15059_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fr-CA"/>
        </w:rPr>
        <w:t xml:space="preserve"> Ce cours</w:t>
      </w:r>
      <w:r>
        <w:rPr>
          <w:i/>
          <w:lang w:val="fr-CA"/>
        </w:rPr>
        <w:t xml:space="preserve"> a commencé</w:t>
      </w:r>
      <w:r>
        <w:rPr>
          <w:lang w:val="fr-CA"/>
        </w:rPr>
        <w:t xml:space="preserve"> au mois de septembre.   </w:t>
      </w:r>
      <w:r>
        <w:rPr>
          <w:rFonts w:hint="eastAsia"/>
          <w:lang w:val="fr-CA"/>
        </w:rPr>
        <w:t>这门课是九月份开始的。</w:t>
      </w:r>
    </w:p>
    <w:p w14:paraId="6EE40B30" w14:textId="77777777" w:rsidR="00993BDD" w:rsidRDefault="00993BDD" w:rsidP="00993BDD">
      <w:pPr>
        <w:autoSpaceDE w:val="0"/>
        <w:autoSpaceDN w:val="0"/>
        <w:adjustRightInd w:val="0"/>
        <w:ind w:leftChars="353" w:left="741" w:firstLine="309"/>
        <w:jc w:val="left"/>
        <w:rPr>
          <w:kern w:val="0"/>
          <w:szCs w:val="20"/>
          <w:lang w:val="fr-CA"/>
        </w:rPr>
      </w:pPr>
      <w:r>
        <w:rPr>
          <w:noProof/>
        </w:rPr>
        <w:drawing>
          <wp:inline distT="0" distB="0" distL="0" distR="0" wp14:anchorId="63F4DF96" wp14:editId="44325BD4">
            <wp:extent cx="114300" cy="114300"/>
            <wp:effectExtent l="0" t="0" r="0" b="0"/>
            <wp:docPr id="37" name="图片 11" descr="BD15059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 descr="BD15059_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fr-CA"/>
        </w:rPr>
        <w:t xml:space="preserve"> Hier, elle </w:t>
      </w:r>
      <w:r>
        <w:rPr>
          <w:i/>
          <w:lang w:val="fr-CA"/>
        </w:rPr>
        <w:t xml:space="preserve">a écrit </w:t>
      </w:r>
      <w:r>
        <w:rPr>
          <w:lang w:val="fr-CA"/>
        </w:rPr>
        <w:t>une lettre à ses parents.    </w:t>
      </w:r>
      <w:r>
        <w:rPr>
          <w:rFonts w:hint="eastAsia"/>
          <w:lang w:val="fr-CA"/>
        </w:rPr>
        <w:t>昨天她给父母写了封信。</w:t>
      </w:r>
    </w:p>
    <w:p w14:paraId="3D8E234E" w14:textId="77777777" w:rsidR="00993BDD" w:rsidRDefault="00993BDD" w:rsidP="00993BDD">
      <w:pPr>
        <w:autoSpaceDE w:val="0"/>
        <w:autoSpaceDN w:val="0"/>
        <w:adjustRightInd w:val="0"/>
        <w:ind w:leftChars="353" w:left="741"/>
        <w:jc w:val="left"/>
        <w:rPr>
          <w:kern w:val="0"/>
          <w:szCs w:val="20"/>
          <w:lang w:val="fr-FR"/>
        </w:rPr>
      </w:pPr>
      <w:r>
        <w:rPr>
          <w:kern w:val="0"/>
          <w:szCs w:val="20"/>
          <w:lang w:val="fr-FR"/>
        </w:rPr>
        <w:t>2</w:t>
      </w:r>
      <w:r>
        <w:rPr>
          <w:rFonts w:hint="eastAsia"/>
          <w:kern w:val="0"/>
          <w:szCs w:val="20"/>
          <w:lang w:val="fr-FR"/>
        </w:rPr>
        <w:t>）表示已完成的动作，但发生的时间不确定。例如：</w:t>
      </w:r>
    </w:p>
    <w:p w14:paraId="10ED2C59" w14:textId="77777777" w:rsidR="00993BDD" w:rsidRDefault="00993BDD" w:rsidP="00993BDD">
      <w:pPr>
        <w:autoSpaceDE w:val="0"/>
        <w:autoSpaceDN w:val="0"/>
        <w:adjustRightInd w:val="0"/>
        <w:ind w:leftChars="353" w:left="741" w:firstLine="309"/>
        <w:jc w:val="left"/>
        <w:rPr>
          <w:lang w:val="fr-CA"/>
        </w:rPr>
      </w:pPr>
      <w:r>
        <w:rPr>
          <w:noProof/>
        </w:rPr>
        <w:drawing>
          <wp:inline distT="0" distB="0" distL="0" distR="0" wp14:anchorId="5AF9A1CA" wp14:editId="35C0B10E">
            <wp:extent cx="114300" cy="114300"/>
            <wp:effectExtent l="0" t="0" r="0" b="0"/>
            <wp:docPr id="38" name="图片 12" descr="BD15059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" descr="BD15059_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fr-CA"/>
        </w:rPr>
        <w:t xml:space="preserve"> Il </w:t>
      </w:r>
      <w:r>
        <w:rPr>
          <w:i/>
          <w:lang w:val="fr-CA"/>
        </w:rPr>
        <w:t>a été</w:t>
      </w:r>
      <w:r>
        <w:rPr>
          <w:lang w:val="fr-CA"/>
        </w:rPr>
        <w:t xml:space="preserve"> à Paris pendant trois jours.   </w:t>
      </w:r>
      <w:r>
        <w:rPr>
          <w:rFonts w:hint="eastAsia"/>
          <w:lang w:val="fr-CA"/>
        </w:rPr>
        <w:t>他去过巴黎三天。</w:t>
      </w:r>
    </w:p>
    <w:p w14:paraId="75CB10F8" w14:textId="77777777" w:rsidR="00993BDD" w:rsidRDefault="00993BDD" w:rsidP="00993BDD">
      <w:pPr>
        <w:autoSpaceDE w:val="0"/>
        <w:autoSpaceDN w:val="0"/>
        <w:adjustRightInd w:val="0"/>
        <w:ind w:leftChars="353" w:left="741" w:firstLine="309"/>
        <w:jc w:val="left"/>
        <w:rPr>
          <w:lang w:val="fr-CA"/>
        </w:rPr>
      </w:pPr>
      <w:r>
        <w:rPr>
          <w:noProof/>
        </w:rPr>
        <w:drawing>
          <wp:inline distT="0" distB="0" distL="0" distR="0" wp14:anchorId="3C55246D" wp14:editId="2963483C">
            <wp:extent cx="114300" cy="114300"/>
            <wp:effectExtent l="0" t="0" r="0" b="0"/>
            <wp:docPr id="39" name="图片 13" descr="BD15059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" descr="BD15059_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fr-CA"/>
        </w:rPr>
        <w:t xml:space="preserve"> Ella </w:t>
      </w:r>
      <w:r>
        <w:rPr>
          <w:i/>
          <w:lang w:val="fr-CA"/>
        </w:rPr>
        <w:t>a lu</w:t>
      </w:r>
      <w:r>
        <w:rPr>
          <w:lang w:val="fr-CA"/>
        </w:rPr>
        <w:t xml:space="preserve"> beaucoup de romans policiers dans le temps. </w:t>
      </w:r>
      <w:r>
        <w:rPr>
          <w:rFonts w:hint="eastAsia"/>
          <w:lang w:val="fr-CA"/>
        </w:rPr>
        <w:t>她从前读过很多侦探小说。</w:t>
      </w:r>
    </w:p>
    <w:p w14:paraId="0A56F49B" w14:textId="77777777" w:rsidR="00993BDD" w:rsidRDefault="00993BDD" w:rsidP="00993BDD">
      <w:pPr>
        <w:autoSpaceDE w:val="0"/>
        <w:autoSpaceDN w:val="0"/>
        <w:adjustRightInd w:val="0"/>
        <w:ind w:leftChars="353" w:left="741" w:firstLine="309"/>
        <w:jc w:val="left"/>
        <w:rPr>
          <w:lang w:val="fr-CA"/>
        </w:rPr>
      </w:pPr>
      <w:r>
        <w:rPr>
          <w:noProof/>
        </w:rPr>
        <w:drawing>
          <wp:inline distT="0" distB="0" distL="0" distR="0" wp14:anchorId="60D6E915" wp14:editId="2FB8A8D1">
            <wp:extent cx="114300" cy="114300"/>
            <wp:effectExtent l="0" t="0" r="0" b="0"/>
            <wp:docPr id="40" name="图片 14" descr="BD15059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" descr="BD15059_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fr-CA"/>
        </w:rPr>
        <w:t xml:space="preserve"> On</w:t>
      </w:r>
      <w:r>
        <w:rPr>
          <w:i/>
          <w:lang w:val="fr-CA"/>
        </w:rPr>
        <w:t xml:space="preserve"> a</w:t>
      </w:r>
      <w:r>
        <w:rPr>
          <w:lang w:val="fr-CA"/>
        </w:rPr>
        <w:t xml:space="preserve"> déjà </w:t>
      </w:r>
      <w:r>
        <w:rPr>
          <w:i/>
          <w:lang w:val="fr-CA"/>
        </w:rPr>
        <w:t>fini</w:t>
      </w:r>
      <w:r>
        <w:rPr>
          <w:lang w:val="fr-CA"/>
        </w:rPr>
        <w:t xml:space="preserve"> ces travaux depuis longtemps.  </w:t>
      </w:r>
      <w:r>
        <w:rPr>
          <w:rFonts w:hint="eastAsia"/>
          <w:lang w:val="fr-CA"/>
        </w:rPr>
        <w:t>这个工程早就已经完工了。</w:t>
      </w:r>
    </w:p>
    <w:p w14:paraId="44F2912F" w14:textId="77777777" w:rsidR="00993BDD" w:rsidRDefault="00993BDD" w:rsidP="00993BDD">
      <w:pPr>
        <w:autoSpaceDE w:val="0"/>
        <w:autoSpaceDN w:val="0"/>
        <w:adjustRightInd w:val="0"/>
        <w:ind w:leftChars="353" w:left="741"/>
        <w:jc w:val="left"/>
        <w:rPr>
          <w:kern w:val="0"/>
          <w:szCs w:val="20"/>
          <w:lang w:val="fr-FR"/>
        </w:rPr>
      </w:pPr>
      <w:r>
        <w:rPr>
          <w:kern w:val="0"/>
          <w:szCs w:val="20"/>
          <w:lang w:val="fr-FR"/>
        </w:rPr>
        <w:t>3</w:t>
      </w:r>
      <w:r>
        <w:rPr>
          <w:rFonts w:hint="eastAsia"/>
          <w:kern w:val="0"/>
          <w:szCs w:val="20"/>
          <w:lang w:val="fr-FR"/>
        </w:rPr>
        <w:t>）</w:t>
      </w:r>
      <w:r>
        <w:rPr>
          <w:rFonts w:hint="eastAsia"/>
          <w:kern w:val="0"/>
          <w:szCs w:val="20"/>
          <w:lang w:val="zh-CN"/>
        </w:rPr>
        <w:t>表示动作完成在延续至今的时间段内；或动作的感受与现在仍有关联。例如</w:t>
      </w:r>
      <w:r>
        <w:rPr>
          <w:rFonts w:hint="eastAsia"/>
          <w:kern w:val="0"/>
          <w:szCs w:val="20"/>
          <w:lang w:val="fr-FR"/>
        </w:rPr>
        <w:t>：</w:t>
      </w:r>
    </w:p>
    <w:p w14:paraId="28B89EBA" w14:textId="77777777" w:rsidR="00993BDD" w:rsidRDefault="00993BDD" w:rsidP="00993BDD">
      <w:pPr>
        <w:autoSpaceDE w:val="0"/>
        <w:autoSpaceDN w:val="0"/>
        <w:adjustRightInd w:val="0"/>
        <w:ind w:leftChars="353" w:left="741" w:firstLine="315"/>
        <w:jc w:val="left"/>
        <w:rPr>
          <w:kern w:val="0"/>
          <w:szCs w:val="20"/>
          <w:lang w:val="zh-CN"/>
        </w:rPr>
      </w:pPr>
      <w:r>
        <w:rPr>
          <w:noProof/>
        </w:rPr>
        <w:drawing>
          <wp:inline distT="0" distB="0" distL="0" distR="0" wp14:anchorId="5A3119C3" wp14:editId="28B644C1">
            <wp:extent cx="114300" cy="114300"/>
            <wp:effectExtent l="0" t="0" r="0" b="0"/>
            <wp:docPr id="41" name="图片 15" descr="BD15059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" descr="BD15059_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fr-CA"/>
        </w:rPr>
        <w:t xml:space="preserve"> </w:t>
      </w:r>
      <w:r>
        <w:rPr>
          <w:kern w:val="0"/>
          <w:szCs w:val="20"/>
          <w:lang w:val="fr-FR"/>
        </w:rPr>
        <w:t xml:space="preserve">Nous </w:t>
      </w:r>
      <w:r>
        <w:rPr>
          <w:i/>
          <w:iCs/>
          <w:kern w:val="0"/>
          <w:szCs w:val="20"/>
          <w:lang w:val="fr-FR"/>
        </w:rPr>
        <w:t>avons vu</w:t>
      </w:r>
      <w:r>
        <w:rPr>
          <w:kern w:val="0"/>
          <w:szCs w:val="20"/>
          <w:lang w:val="fr-FR"/>
        </w:rPr>
        <w:t xml:space="preserve"> un bon film </w:t>
      </w:r>
      <w:r>
        <w:rPr>
          <w:b/>
          <w:iCs/>
          <w:kern w:val="0"/>
          <w:szCs w:val="20"/>
          <w:lang w:val="fr-FR"/>
        </w:rPr>
        <w:t>ce soir</w:t>
      </w:r>
      <w:r>
        <w:rPr>
          <w:kern w:val="0"/>
          <w:szCs w:val="20"/>
          <w:lang w:val="fr-FR"/>
        </w:rPr>
        <w:t xml:space="preserve">.    </w:t>
      </w:r>
      <w:r>
        <w:rPr>
          <w:rFonts w:hint="eastAsia"/>
          <w:kern w:val="0"/>
          <w:szCs w:val="20"/>
          <w:lang w:val="zh-CN"/>
        </w:rPr>
        <w:t>今晚我们看了部好电影。</w:t>
      </w:r>
    </w:p>
    <w:p w14:paraId="4DAE1990" w14:textId="77777777" w:rsidR="00993BDD" w:rsidRDefault="00993BDD" w:rsidP="00993BDD">
      <w:pPr>
        <w:autoSpaceDE w:val="0"/>
        <w:autoSpaceDN w:val="0"/>
        <w:adjustRightInd w:val="0"/>
        <w:ind w:leftChars="353" w:left="741" w:firstLine="315"/>
        <w:jc w:val="left"/>
        <w:rPr>
          <w:kern w:val="0"/>
          <w:szCs w:val="20"/>
          <w:lang w:val="fr-CA"/>
        </w:rPr>
      </w:pPr>
      <w:r>
        <w:rPr>
          <w:kern w:val="0"/>
          <w:szCs w:val="20"/>
          <w:lang w:val="zh-CN"/>
        </w:rPr>
        <w:t xml:space="preserve">   </w:t>
      </w:r>
      <w:r>
        <w:rPr>
          <w:rFonts w:hint="eastAsia"/>
          <w:kern w:val="0"/>
          <w:szCs w:val="20"/>
          <w:lang w:val="zh-CN"/>
        </w:rPr>
        <w:t>（晚上尚未过去；还沉浸在电影中）</w:t>
      </w:r>
    </w:p>
    <w:p w14:paraId="2B179AE8" w14:textId="77777777" w:rsidR="00993BDD" w:rsidRDefault="00993BDD" w:rsidP="00993BDD">
      <w:pPr>
        <w:autoSpaceDE w:val="0"/>
        <w:autoSpaceDN w:val="0"/>
        <w:adjustRightInd w:val="0"/>
        <w:ind w:leftChars="285" w:left="598" w:firstLine="438"/>
        <w:jc w:val="left"/>
        <w:rPr>
          <w:kern w:val="0"/>
          <w:szCs w:val="20"/>
          <w:lang w:val="zh-CN"/>
        </w:rPr>
      </w:pPr>
      <w:r>
        <w:rPr>
          <w:noProof/>
        </w:rPr>
        <w:drawing>
          <wp:inline distT="0" distB="0" distL="0" distR="0" wp14:anchorId="73785DB4" wp14:editId="6BAFA811">
            <wp:extent cx="114300" cy="114300"/>
            <wp:effectExtent l="0" t="0" r="0" b="0"/>
            <wp:docPr id="42" name="图片 16" descr="BD15059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" descr="BD15059_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fr-CA"/>
        </w:rPr>
        <w:t xml:space="preserve"> </w:t>
      </w:r>
      <w:r>
        <w:rPr>
          <w:kern w:val="0"/>
          <w:szCs w:val="20"/>
          <w:lang w:val="fr-CA"/>
        </w:rPr>
        <w:t xml:space="preserve">On </w:t>
      </w:r>
      <w:r>
        <w:rPr>
          <w:i/>
          <w:iCs/>
          <w:kern w:val="0"/>
          <w:szCs w:val="20"/>
          <w:lang w:val="fr-FR"/>
        </w:rPr>
        <w:t xml:space="preserve">a </w:t>
      </w:r>
      <w:r>
        <w:rPr>
          <w:iCs/>
          <w:kern w:val="0"/>
          <w:szCs w:val="20"/>
          <w:lang w:val="fr-FR"/>
        </w:rPr>
        <w:t>bien</w:t>
      </w:r>
      <w:r>
        <w:rPr>
          <w:i/>
          <w:iCs/>
          <w:kern w:val="0"/>
          <w:szCs w:val="20"/>
          <w:lang w:val="fr-FR"/>
        </w:rPr>
        <w:t xml:space="preserve"> mangé</w:t>
      </w:r>
      <w:r>
        <w:rPr>
          <w:kern w:val="0"/>
          <w:szCs w:val="20"/>
          <w:lang w:val="fr-FR"/>
        </w:rPr>
        <w:t xml:space="preserve"> </w:t>
      </w:r>
      <w:r>
        <w:rPr>
          <w:b/>
          <w:iCs/>
          <w:kern w:val="0"/>
          <w:szCs w:val="20"/>
          <w:lang w:val="fr-FR"/>
        </w:rPr>
        <w:t>à midi</w:t>
      </w:r>
      <w:r>
        <w:rPr>
          <w:kern w:val="0"/>
          <w:szCs w:val="20"/>
          <w:lang w:val="fr-FR"/>
        </w:rPr>
        <w:t xml:space="preserve">.      </w:t>
      </w:r>
      <w:r>
        <w:rPr>
          <w:rFonts w:hint="eastAsia"/>
          <w:kern w:val="0"/>
          <w:szCs w:val="20"/>
          <w:lang w:val="fr-FR"/>
        </w:rPr>
        <w:t>我们</w:t>
      </w:r>
      <w:r>
        <w:rPr>
          <w:rFonts w:hint="eastAsia"/>
          <w:kern w:val="0"/>
          <w:szCs w:val="20"/>
          <w:lang w:val="zh-CN"/>
        </w:rPr>
        <w:t>中午吃美了。</w:t>
      </w:r>
    </w:p>
    <w:p w14:paraId="439E77D8" w14:textId="77777777" w:rsidR="00993BDD" w:rsidRDefault="00993BDD" w:rsidP="00993BDD">
      <w:pPr>
        <w:autoSpaceDE w:val="0"/>
        <w:autoSpaceDN w:val="0"/>
        <w:adjustRightInd w:val="0"/>
        <w:ind w:leftChars="285" w:left="598" w:firstLine="438"/>
        <w:jc w:val="left"/>
        <w:rPr>
          <w:kern w:val="0"/>
          <w:szCs w:val="20"/>
          <w:lang w:val="zh-CN"/>
        </w:rPr>
      </w:pPr>
      <w:r>
        <w:rPr>
          <w:kern w:val="0"/>
          <w:szCs w:val="20"/>
          <w:lang w:val="zh-CN"/>
        </w:rPr>
        <w:t xml:space="preserve">   </w:t>
      </w:r>
      <w:r>
        <w:rPr>
          <w:rFonts w:hint="eastAsia"/>
          <w:kern w:val="0"/>
          <w:szCs w:val="20"/>
          <w:lang w:val="zh-CN"/>
        </w:rPr>
        <w:t>（还在今天；口中美味犹存）</w:t>
      </w:r>
    </w:p>
    <w:p w14:paraId="316870D6" w14:textId="77777777" w:rsidR="00993BDD" w:rsidRDefault="00993BDD" w:rsidP="00993BDD">
      <w:pPr>
        <w:autoSpaceDE w:val="0"/>
        <w:autoSpaceDN w:val="0"/>
        <w:adjustRightInd w:val="0"/>
        <w:ind w:leftChars="285" w:left="598" w:firstLine="438"/>
        <w:jc w:val="left"/>
        <w:rPr>
          <w:kern w:val="0"/>
          <w:szCs w:val="20"/>
          <w:lang w:val="fr-CA"/>
        </w:rPr>
      </w:pPr>
      <w:r>
        <w:rPr>
          <w:noProof/>
        </w:rPr>
        <w:drawing>
          <wp:inline distT="0" distB="0" distL="0" distR="0" wp14:anchorId="4CCF80BF" wp14:editId="4F8B00DE">
            <wp:extent cx="114300" cy="114300"/>
            <wp:effectExtent l="0" t="0" r="0" b="0"/>
            <wp:docPr id="43" name="图片 17" descr="BD15059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7" descr="BD15059_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fr-CA"/>
        </w:rPr>
        <w:t xml:space="preserve"> </w:t>
      </w:r>
      <w:r>
        <w:rPr>
          <w:kern w:val="0"/>
          <w:szCs w:val="20"/>
          <w:lang w:val="fr-FR"/>
        </w:rPr>
        <w:t>Qu’</w:t>
      </w:r>
      <w:r>
        <w:rPr>
          <w:i/>
          <w:iCs/>
          <w:kern w:val="0"/>
          <w:szCs w:val="20"/>
          <w:lang w:val="fr-FR"/>
        </w:rPr>
        <w:t>avez-vous fait</w:t>
      </w:r>
      <w:r>
        <w:rPr>
          <w:iCs/>
          <w:kern w:val="0"/>
          <w:szCs w:val="20"/>
          <w:lang w:val="fr-FR"/>
        </w:rPr>
        <w:t xml:space="preserve"> </w:t>
      </w:r>
      <w:r>
        <w:rPr>
          <w:b/>
          <w:iCs/>
          <w:kern w:val="0"/>
          <w:szCs w:val="20"/>
          <w:lang w:val="fr-FR"/>
        </w:rPr>
        <w:t>ces derniers jours</w:t>
      </w:r>
      <w:r>
        <w:rPr>
          <w:i/>
          <w:iCs/>
          <w:kern w:val="0"/>
          <w:szCs w:val="20"/>
          <w:lang w:val="fr-FR"/>
        </w:rPr>
        <w:t xml:space="preserve"> </w:t>
      </w:r>
      <w:r>
        <w:rPr>
          <w:kern w:val="0"/>
          <w:szCs w:val="20"/>
          <w:lang w:val="fr-FR"/>
        </w:rPr>
        <w:t xml:space="preserve">?   </w:t>
      </w:r>
      <w:r>
        <w:rPr>
          <w:rFonts w:hint="eastAsia"/>
          <w:kern w:val="0"/>
          <w:szCs w:val="20"/>
          <w:lang w:val="zh-CN"/>
        </w:rPr>
        <w:t>你们这几天干吗了</w:t>
      </w:r>
      <w:r>
        <w:rPr>
          <w:kern w:val="0"/>
          <w:szCs w:val="20"/>
          <w:lang w:val="fr-CA"/>
        </w:rPr>
        <w:t xml:space="preserve">? </w:t>
      </w:r>
    </w:p>
    <w:p w14:paraId="0EBD93A4" w14:textId="77777777" w:rsidR="00993BDD" w:rsidRDefault="00993BDD" w:rsidP="00993BDD">
      <w:pPr>
        <w:autoSpaceDE w:val="0"/>
        <w:autoSpaceDN w:val="0"/>
        <w:adjustRightInd w:val="0"/>
        <w:ind w:leftChars="285" w:left="598" w:firstLine="438"/>
        <w:jc w:val="left"/>
        <w:rPr>
          <w:kern w:val="0"/>
          <w:szCs w:val="20"/>
          <w:lang w:val="fr-CA"/>
        </w:rPr>
      </w:pPr>
      <w:r>
        <w:rPr>
          <w:kern w:val="0"/>
          <w:szCs w:val="20"/>
          <w:lang w:val="fr-CA"/>
        </w:rPr>
        <w:t xml:space="preserve">   </w:t>
      </w:r>
      <w:r>
        <w:rPr>
          <w:rFonts w:hint="eastAsia"/>
          <w:kern w:val="0"/>
          <w:szCs w:val="20"/>
          <w:lang w:val="fr-CA"/>
        </w:rPr>
        <w:t>（</w:t>
      </w:r>
      <w:r>
        <w:rPr>
          <w:rFonts w:hint="eastAsia"/>
          <w:kern w:val="0"/>
          <w:szCs w:val="20"/>
          <w:lang w:val="zh-CN"/>
        </w:rPr>
        <w:t>延续至今的这几天</w:t>
      </w:r>
      <w:r>
        <w:rPr>
          <w:rFonts w:hint="eastAsia"/>
          <w:kern w:val="0"/>
          <w:szCs w:val="20"/>
          <w:lang w:val="fr-CA"/>
        </w:rPr>
        <w:t>）</w:t>
      </w:r>
    </w:p>
    <w:p w14:paraId="19D5C283" w14:textId="77777777" w:rsidR="00993BDD" w:rsidRDefault="00993BDD" w:rsidP="00993BDD">
      <w:pPr>
        <w:autoSpaceDE w:val="0"/>
        <w:autoSpaceDN w:val="0"/>
        <w:adjustRightInd w:val="0"/>
        <w:ind w:leftChars="285" w:left="598" w:firstLine="438"/>
        <w:jc w:val="left"/>
        <w:rPr>
          <w:kern w:val="0"/>
          <w:szCs w:val="20"/>
          <w:lang w:val="zh-CN"/>
        </w:rPr>
      </w:pPr>
      <w:r>
        <w:rPr>
          <w:noProof/>
        </w:rPr>
        <w:drawing>
          <wp:inline distT="0" distB="0" distL="0" distR="0" wp14:anchorId="22AD2A8E" wp14:editId="68463E42">
            <wp:extent cx="114300" cy="114300"/>
            <wp:effectExtent l="0" t="0" r="0" b="0"/>
            <wp:docPr id="44" name="图片 18" descr="BD15059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8" descr="BD15059_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fr-CA"/>
        </w:rPr>
        <w:t xml:space="preserve"> </w:t>
      </w:r>
      <w:r>
        <w:rPr>
          <w:b/>
          <w:iCs/>
          <w:kern w:val="0"/>
          <w:szCs w:val="20"/>
          <w:lang w:val="fr-FR"/>
        </w:rPr>
        <w:t>Tout à l’heure,</w:t>
      </w:r>
      <w:r>
        <w:rPr>
          <w:kern w:val="0"/>
          <w:szCs w:val="20"/>
          <w:lang w:val="fr-CA"/>
        </w:rPr>
        <w:t xml:space="preserve"> je l’</w:t>
      </w:r>
      <w:r>
        <w:rPr>
          <w:i/>
          <w:iCs/>
          <w:kern w:val="0"/>
          <w:szCs w:val="20"/>
          <w:lang w:val="fr-FR"/>
        </w:rPr>
        <w:t>ai rencont</w:t>
      </w:r>
      <w:ins w:id="108" w:author="François Demay" w:date="2006-09-01T15:25:00Z">
        <w:r>
          <w:rPr>
            <w:i/>
            <w:iCs/>
            <w:kern w:val="0"/>
            <w:szCs w:val="20"/>
            <w:lang w:val="fr-FR"/>
          </w:rPr>
          <w:t>r</w:t>
        </w:r>
      </w:ins>
      <w:r>
        <w:rPr>
          <w:i/>
          <w:iCs/>
          <w:kern w:val="0"/>
          <w:szCs w:val="20"/>
          <w:lang w:val="fr-FR"/>
        </w:rPr>
        <w:t>ée</w:t>
      </w:r>
      <w:r>
        <w:rPr>
          <w:iCs/>
          <w:kern w:val="0"/>
          <w:szCs w:val="20"/>
          <w:lang w:val="fr-FR"/>
        </w:rPr>
        <w:t xml:space="preserve"> dans la rue</w:t>
      </w:r>
      <w:r>
        <w:rPr>
          <w:kern w:val="0"/>
          <w:szCs w:val="20"/>
          <w:lang w:val="fr-FR"/>
        </w:rPr>
        <w:t xml:space="preserve">.   </w:t>
      </w:r>
      <w:r>
        <w:rPr>
          <w:rFonts w:hint="eastAsia"/>
          <w:kern w:val="0"/>
          <w:szCs w:val="20"/>
          <w:lang w:val="fr-FR"/>
        </w:rPr>
        <w:t>刚才我在街上遇到了她</w:t>
      </w:r>
      <w:r>
        <w:rPr>
          <w:rFonts w:hint="eastAsia"/>
          <w:kern w:val="0"/>
          <w:szCs w:val="20"/>
          <w:lang w:val="zh-CN"/>
        </w:rPr>
        <w:t>。</w:t>
      </w:r>
    </w:p>
    <w:p w14:paraId="3893DD74" w14:textId="77777777" w:rsidR="00993BDD" w:rsidRDefault="00993BDD" w:rsidP="00993BDD">
      <w:pPr>
        <w:autoSpaceDE w:val="0"/>
        <w:autoSpaceDN w:val="0"/>
        <w:adjustRightInd w:val="0"/>
        <w:ind w:leftChars="285" w:left="598" w:firstLine="438"/>
        <w:jc w:val="left"/>
        <w:rPr>
          <w:kern w:val="0"/>
          <w:szCs w:val="20"/>
          <w:lang w:val="zh-CN"/>
        </w:rPr>
      </w:pPr>
      <w:r>
        <w:rPr>
          <w:kern w:val="0"/>
          <w:szCs w:val="20"/>
          <w:lang w:val="zh-CN"/>
        </w:rPr>
        <w:t xml:space="preserve">   </w:t>
      </w:r>
      <w:r>
        <w:rPr>
          <w:rFonts w:hint="eastAsia"/>
          <w:kern w:val="0"/>
          <w:szCs w:val="20"/>
          <w:lang w:val="zh-CN"/>
        </w:rPr>
        <w:t>（刚刚发生的事情）</w:t>
      </w:r>
    </w:p>
    <w:p w14:paraId="1BA37805" w14:textId="77777777" w:rsidR="00993BDD" w:rsidRDefault="00993BDD" w:rsidP="00993BDD">
      <w:pPr>
        <w:autoSpaceDE w:val="0"/>
        <w:autoSpaceDN w:val="0"/>
        <w:adjustRightInd w:val="0"/>
        <w:ind w:leftChars="285" w:left="598" w:firstLine="438"/>
        <w:jc w:val="left"/>
        <w:rPr>
          <w:lang w:val="fr-CA"/>
        </w:rPr>
      </w:pPr>
      <w:r>
        <w:rPr>
          <w:noProof/>
        </w:rPr>
        <w:drawing>
          <wp:inline distT="0" distB="0" distL="0" distR="0" wp14:anchorId="69CF5E6A" wp14:editId="5365ECB0">
            <wp:extent cx="114300" cy="114300"/>
            <wp:effectExtent l="0" t="0" r="0" b="0"/>
            <wp:docPr id="46" name="图片 19" descr="BD15059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9" descr="BD15059_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fr-CA"/>
        </w:rPr>
        <w:t xml:space="preserve"> Il n’</w:t>
      </w:r>
      <w:r>
        <w:rPr>
          <w:i/>
          <w:lang w:val="fr-CA"/>
        </w:rPr>
        <w:t>a</w:t>
      </w:r>
      <w:r>
        <w:rPr>
          <w:lang w:val="fr-CA"/>
        </w:rPr>
        <w:t xml:space="preserve"> pas beaucoup </w:t>
      </w:r>
      <w:r>
        <w:rPr>
          <w:i/>
          <w:lang w:val="fr-CA"/>
        </w:rPr>
        <w:t>plu</w:t>
      </w:r>
      <w:r>
        <w:rPr>
          <w:lang w:val="fr-CA"/>
        </w:rPr>
        <w:t xml:space="preserve"> </w:t>
      </w:r>
      <w:r>
        <w:rPr>
          <w:b/>
          <w:lang w:val="fr-CA"/>
        </w:rPr>
        <w:t>cet automne</w:t>
      </w:r>
      <w:r>
        <w:rPr>
          <w:lang w:val="fr-CA"/>
        </w:rPr>
        <w:t xml:space="preserve">.    </w:t>
      </w:r>
      <w:r>
        <w:rPr>
          <w:rFonts w:hint="eastAsia"/>
          <w:lang w:val="fr-CA"/>
        </w:rPr>
        <w:t>今年秋天雨下的不多。</w:t>
      </w:r>
    </w:p>
    <w:p w14:paraId="6940193A" w14:textId="77777777" w:rsidR="00993BDD" w:rsidRDefault="00993BDD" w:rsidP="00993BDD">
      <w:pPr>
        <w:autoSpaceDE w:val="0"/>
        <w:autoSpaceDN w:val="0"/>
        <w:adjustRightInd w:val="0"/>
        <w:ind w:leftChars="285" w:left="598" w:firstLine="438"/>
        <w:jc w:val="left"/>
        <w:rPr>
          <w:kern w:val="0"/>
          <w:szCs w:val="20"/>
          <w:lang w:val="fr-CA"/>
        </w:rPr>
      </w:pPr>
      <w:r>
        <w:rPr>
          <w:lang w:val="fr-CA"/>
        </w:rPr>
        <w:t xml:space="preserve">   </w:t>
      </w:r>
      <w:r>
        <w:rPr>
          <w:rFonts w:hint="eastAsia"/>
          <w:lang w:val="fr-CA"/>
        </w:rPr>
        <w:t>（秋日尚未结束）</w:t>
      </w:r>
      <w:r>
        <w:rPr>
          <w:kern w:val="0"/>
          <w:szCs w:val="20"/>
          <w:lang w:val="fr-CA"/>
        </w:rPr>
        <w:t xml:space="preserve">   </w:t>
      </w:r>
    </w:p>
    <w:p w14:paraId="5B14B5DD" w14:textId="77777777" w:rsidR="00993BDD" w:rsidRDefault="00EF093F" w:rsidP="00993BDD">
      <w:pPr>
        <w:autoSpaceDE w:val="0"/>
        <w:autoSpaceDN w:val="0"/>
        <w:adjustRightInd w:val="0"/>
        <w:ind w:leftChars="340" w:left="714"/>
        <w:jc w:val="left"/>
        <w:rPr>
          <w:kern w:val="0"/>
          <w:szCs w:val="20"/>
          <w:lang w:val="fr-CA"/>
        </w:rPr>
      </w:pPr>
      <w:r>
        <w:pict w14:anchorId="0835F029">
          <v:rect id="_x0000_s1026" style="position:absolute;left:0;text-align:left;margin-left:54.75pt;margin-top:3.15pt;width:337.5pt;height:70.9pt;z-index:251679744" fillcolor="#fc0">
            <v:shadow on="t" opacity=".5" offset="6pt,6pt"/>
            <v:textbox style="mso-next-textbox:#_x0000_s1026">
              <w:txbxContent>
                <w:p w14:paraId="03CEEC36" w14:textId="77777777" w:rsidR="003F180D" w:rsidRDefault="003F180D" w:rsidP="00993BDD">
                  <w:pPr>
                    <w:autoSpaceDE w:val="0"/>
                    <w:autoSpaceDN w:val="0"/>
                    <w:adjustRightInd w:val="0"/>
                    <w:ind w:left="1155" w:hanging="1155"/>
                    <w:jc w:val="left"/>
                    <w:rPr>
                      <w:kern w:val="0"/>
                      <w:szCs w:val="20"/>
                      <w:lang w:val="zh-CN"/>
                    </w:rPr>
                  </w:pPr>
                  <w:r>
                    <w:rPr>
                      <w:rFonts w:ascii="Times New Roman" w:eastAsia="Times New Roman" w:hAnsi="Times New Roman"/>
                      <w:noProof/>
                      <w:kern w:val="0"/>
                      <w:sz w:val="20"/>
                      <w:szCs w:val="20"/>
                    </w:rPr>
                    <w:drawing>
                      <wp:inline distT="0" distB="0" distL="0" distR="0" wp14:anchorId="39CC4010" wp14:editId="6BC27815">
                        <wp:extent cx="120650" cy="120650"/>
                        <wp:effectExtent l="19050" t="0" r="0" b="0"/>
                        <wp:docPr id="4" name="图片 30" descr="BD06009_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图片 30" descr="BD06009_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lum contrast="18000"/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0650" cy="1206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kern w:val="0"/>
                    </w:rPr>
                    <w:t xml:space="preserve"> </w:t>
                  </w:r>
                  <w:r>
                    <w:rPr>
                      <w:kern w:val="0"/>
                      <w:szCs w:val="20"/>
                    </w:rPr>
                    <w:t>1</w:t>
                  </w:r>
                  <w:r>
                    <w:rPr>
                      <w:rFonts w:hint="eastAsia"/>
                      <w:kern w:val="0"/>
                      <w:szCs w:val="20"/>
                    </w:rPr>
                    <w:t>．</w:t>
                  </w:r>
                  <w:r>
                    <w:rPr>
                      <w:rFonts w:hint="eastAsia"/>
                      <w:kern w:val="0"/>
                      <w:szCs w:val="20"/>
                      <w:lang w:val="zh-CN"/>
                    </w:rPr>
                    <w:t>复合过去时所表述的动作往往与</w:t>
                  </w:r>
                  <w:r>
                    <w:rPr>
                      <w:rFonts w:hint="eastAsia"/>
                      <w:kern w:val="0"/>
                      <w:szCs w:val="20"/>
                      <w:lang w:val="fr-CA"/>
                    </w:rPr>
                    <w:t>“</w:t>
                  </w:r>
                  <w:r>
                    <w:rPr>
                      <w:rFonts w:hint="eastAsia"/>
                      <w:b/>
                      <w:bCs/>
                      <w:kern w:val="0"/>
                      <w:szCs w:val="20"/>
                      <w:lang w:val="zh-CN"/>
                    </w:rPr>
                    <w:t>现在（</w:t>
                  </w:r>
                  <w:r>
                    <w:rPr>
                      <w:rFonts w:hint="eastAsia"/>
                      <w:bCs/>
                      <w:kern w:val="0"/>
                      <w:szCs w:val="20"/>
                      <w:lang w:val="zh-CN"/>
                    </w:rPr>
                    <w:t>即</w:t>
                  </w:r>
                  <w:r>
                    <w:rPr>
                      <w:rFonts w:hint="eastAsia"/>
                      <w:b/>
                      <w:bCs/>
                      <w:kern w:val="0"/>
                      <w:szCs w:val="20"/>
                      <w:lang w:val="zh-CN"/>
                    </w:rPr>
                    <w:t>表达时）</w:t>
                  </w:r>
                  <w:r>
                    <w:rPr>
                      <w:rFonts w:hint="eastAsia"/>
                      <w:kern w:val="0"/>
                      <w:szCs w:val="20"/>
                      <w:lang w:val="fr-CA"/>
                    </w:rPr>
                    <w:t>”</w:t>
                  </w:r>
                  <w:r>
                    <w:rPr>
                      <w:rFonts w:hint="eastAsia"/>
                      <w:kern w:val="0"/>
                      <w:szCs w:val="20"/>
                      <w:lang w:val="zh-CN"/>
                    </w:rPr>
                    <w:t>有某种</w:t>
                  </w:r>
                </w:p>
                <w:p w14:paraId="34488466" w14:textId="77777777" w:rsidR="003F180D" w:rsidRDefault="003F180D" w:rsidP="00993BDD">
                  <w:pPr>
                    <w:autoSpaceDE w:val="0"/>
                    <w:autoSpaceDN w:val="0"/>
                    <w:adjustRightInd w:val="0"/>
                    <w:ind w:left="1155" w:hanging="525"/>
                    <w:jc w:val="left"/>
                    <w:rPr>
                      <w:kern w:val="0"/>
                      <w:szCs w:val="20"/>
                      <w:lang w:val="fr-CA"/>
                    </w:rPr>
                  </w:pPr>
                  <w:r>
                    <w:rPr>
                      <w:rFonts w:hint="eastAsia"/>
                      <w:kern w:val="0"/>
                      <w:szCs w:val="20"/>
                      <w:lang w:val="zh-CN"/>
                    </w:rPr>
                    <w:t>时间上的关联。</w:t>
                  </w:r>
                </w:p>
                <w:p w14:paraId="5D0BFA0B" w14:textId="77777777" w:rsidR="003F180D" w:rsidRDefault="003F180D" w:rsidP="00993BDD">
                  <w:pPr>
                    <w:tabs>
                      <w:tab w:val="left" w:pos="360"/>
                    </w:tabs>
                    <w:autoSpaceDE w:val="0"/>
                    <w:autoSpaceDN w:val="0"/>
                    <w:adjustRightInd w:val="0"/>
                    <w:ind w:left="1155" w:hanging="840"/>
                    <w:jc w:val="left"/>
                    <w:rPr>
                      <w:kern w:val="0"/>
                      <w:lang w:val="zh-CN"/>
                    </w:rPr>
                  </w:pPr>
                  <w:r>
                    <w:rPr>
                      <w:kern w:val="0"/>
                      <w:lang w:val="zh-CN"/>
                    </w:rPr>
                    <w:t>2</w:t>
                  </w:r>
                  <w:r>
                    <w:rPr>
                      <w:rFonts w:hint="eastAsia"/>
                      <w:kern w:val="0"/>
                      <w:lang w:val="zh-CN"/>
                    </w:rPr>
                    <w:t>．在许多情况下，复合过去时所表达的时间概念并非一成不变。将</w:t>
                  </w:r>
                </w:p>
                <w:p w14:paraId="2F8472A8" w14:textId="77777777" w:rsidR="003F180D" w:rsidRDefault="003F180D" w:rsidP="00993BDD">
                  <w:pPr>
                    <w:tabs>
                      <w:tab w:val="left" w:pos="360"/>
                    </w:tabs>
                    <w:autoSpaceDE w:val="0"/>
                    <w:autoSpaceDN w:val="0"/>
                    <w:adjustRightInd w:val="0"/>
                    <w:ind w:left="1155" w:hanging="525"/>
                    <w:jc w:val="left"/>
                    <w:rPr>
                      <w:kern w:val="0"/>
                      <w:lang w:val="zh-CN"/>
                    </w:rPr>
                  </w:pPr>
                  <w:r>
                    <w:rPr>
                      <w:rFonts w:hint="eastAsia"/>
                      <w:kern w:val="0"/>
                      <w:lang w:val="zh-CN"/>
                    </w:rPr>
                    <w:t>其用在哪个时间段内的界限并不明确，应具体情况具体分析。</w:t>
                  </w:r>
                </w:p>
                <w:p w14:paraId="072F57C6" w14:textId="77777777" w:rsidR="003F180D" w:rsidRDefault="003F180D" w:rsidP="00993BDD">
                  <w:pPr>
                    <w:tabs>
                      <w:tab w:val="left" w:pos="360"/>
                    </w:tabs>
                    <w:autoSpaceDE w:val="0"/>
                    <w:autoSpaceDN w:val="0"/>
                    <w:adjustRightInd w:val="0"/>
                    <w:ind w:left="1155" w:hanging="1155"/>
                    <w:jc w:val="left"/>
                    <w:rPr>
                      <w:lang w:val="fr-CA"/>
                    </w:rPr>
                  </w:pPr>
                </w:p>
              </w:txbxContent>
            </v:textbox>
          </v:rect>
        </w:pict>
      </w:r>
    </w:p>
    <w:p w14:paraId="4491B96D" w14:textId="77777777" w:rsidR="00993BDD" w:rsidRDefault="00993BDD" w:rsidP="00993BDD">
      <w:pPr>
        <w:autoSpaceDE w:val="0"/>
        <w:autoSpaceDN w:val="0"/>
        <w:adjustRightInd w:val="0"/>
        <w:ind w:leftChars="340" w:left="714"/>
        <w:jc w:val="left"/>
        <w:rPr>
          <w:kern w:val="0"/>
          <w:szCs w:val="20"/>
          <w:lang w:val="fr-CA"/>
        </w:rPr>
      </w:pPr>
    </w:p>
    <w:p w14:paraId="258351C8" w14:textId="77777777" w:rsidR="00993BDD" w:rsidRDefault="00993BDD" w:rsidP="00993BDD">
      <w:pPr>
        <w:autoSpaceDE w:val="0"/>
        <w:autoSpaceDN w:val="0"/>
        <w:adjustRightInd w:val="0"/>
        <w:ind w:leftChars="340" w:left="714"/>
        <w:jc w:val="left"/>
        <w:rPr>
          <w:kern w:val="0"/>
          <w:szCs w:val="20"/>
          <w:lang w:val="fr-CA"/>
        </w:rPr>
      </w:pPr>
    </w:p>
    <w:p w14:paraId="39E52E90" w14:textId="77777777" w:rsidR="00993BDD" w:rsidRDefault="00993BDD" w:rsidP="00993BDD">
      <w:pPr>
        <w:autoSpaceDE w:val="0"/>
        <w:autoSpaceDN w:val="0"/>
        <w:adjustRightInd w:val="0"/>
        <w:ind w:leftChars="340" w:left="714"/>
        <w:jc w:val="left"/>
        <w:rPr>
          <w:kern w:val="0"/>
          <w:szCs w:val="20"/>
          <w:lang w:val="fr-CA"/>
        </w:rPr>
      </w:pPr>
    </w:p>
    <w:p w14:paraId="28381A0A" w14:textId="77777777" w:rsidR="00993BDD" w:rsidRDefault="00993BDD" w:rsidP="00993BDD">
      <w:pPr>
        <w:autoSpaceDE w:val="0"/>
        <w:autoSpaceDN w:val="0"/>
        <w:adjustRightInd w:val="0"/>
        <w:ind w:leftChars="340" w:left="714"/>
        <w:jc w:val="left"/>
        <w:rPr>
          <w:kern w:val="0"/>
          <w:szCs w:val="20"/>
          <w:lang w:val="fr-CA"/>
        </w:rPr>
      </w:pPr>
    </w:p>
    <w:p w14:paraId="0B4BAF4D" w14:textId="77777777" w:rsidR="00993BDD" w:rsidRDefault="00993BDD" w:rsidP="00993BDD">
      <w:pPr>
        <w:autoSpaceDE w:val="0"/>
        <w:autoSpaceDN w:val="0"/>
        <w:adjustRightInd w:val="0"/>
        <w:ind w:leftChars="340" w:left="714"/>
        <w:jc w:val="left"/>
        <w:rPr>
          <w:kern w:val="0"/>
          <w:szCs w:val="20"/>
          <w:lang w:val="fr-CA"/>
        </w:rPr>
      </w:pPr>
    </w:p>
    <w:p w14:paraId="7190E341" w14:textId="77777777" w:rsidR="00993BDD" w:rsidRDefault="00993BDD" w:rsidP="00993BDD">
      <w:pPr>
        <w:autoSpaceDE w:val="0"/>
        <w:autoSpaceDN w:val="0"/>
        <w:adjustRightInd w:val="0"/>
        <w:ind w:leftChars="340" w:left="714"/>
        <w:jc w:val="left"/>
        <w:rPr>
          <w:kern w:val="0"/>
          <w:szCs w:val="20"/>
          <w:lang w:val="zh-CN"/>
        </w:rPr>
      </w:pPr>
      <w:r>
        <w:rPr>
          <w:kern w:val="0"/>
          <w:szCs w:val="20"/>
          <w:lang w:val="fr-CA"/>
        </w:rPr>
        <w:t>4</w:t>
      </w:r>
      <w:r>
        <w:rPr>
          <w:rFonts w:hint="eastAsia"/>
          <w:kern w:val="0"/>
          <w:szCs w:val="20"/>
          <w:lang w:val="fr-CA"/>
        </w:rPr>
        <w:t>）在</w:t>
      </w:r>
      <w:r>
        <w:rPr>
          <w:rFonts w:hint="eastAsia"/>
          <w:kern w:val="0"/>
          <w:szCs w:val="20"/>
          <w:lang w:val="zh-CN"/>
        </w:rPr>
        <w:t>复合过去时的否定形式中，否定副词（否定短语）应置于助动词的两侧。</w:t>
      </w:r>
    </w:p>
    <w:p w14:paraId="5E6B1CFD" w14:textId="77777777" w:rsidR="00993BDD" w:rsidRDefault="00993BDD" w:rsidP="00993BDD">
      <w:pPr>
        <w:autoSpaceDE w:val="0"/>
        <w:autoSpaceDN w:val="0"/>
        <w:adjustRightInd w:val="0"/>
        <w:ind w:leftChars="340" w:left="714" w:firstLine="322"/>
        <w:jc w:val="left"/>
        <w:rPr>
          <w:lang w:val="fr-CA"/>
        </w:rPr>
      </w:pPr>
      <w:r>
        <w:rPr>
          <w:rFonts w:hint="eastAsia"/>
          <w:kern w:val="0"/>
          <w:szCs w:val="20"/>
          <w:lang w:val="zh-CN"/>
        </w:rPr>
        <w:t>例如</w:t>
      </w:r>
      <w:r>
        <w:rPr>
          <w:rFonts w:hint="eastAsia"/>
          <w:kern w:val="0"/>
          <w:szCs w:val="20"/>
          <w:lang w:val="fr-FR"/>
        </w:rPr>
        <w:t>：</w:t>
      </w:r>
      <w:r>
        <w:rPr>
          <w:noProof/>
        </w:rPr>
        <w:drawing>
          <wp:inline distT="0" distB="0" distL="0" distR="0" wp14:anchorId="184B0EAB" wp14:editId="127E6B53">
            <wp:extent cx="114300" cy="114300"/>
            <wp:effectExtent l="0" t="0" r="0" b="0"/>
            <wp:docPr id="47" name="图片 20" descr="BD15059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0" descr="BD15059_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fr-CA"/>
        </w:rPr>
        <w:t xml:space="preserve"> Je </w:t>
      </w:r>
      <w:r>
        <w:rPr>
          <w:i/>
          <w:lang w:val="fr-CA"/>
        </w:rPr>
        <w:t>n</w:t>
      </w:r>
      <w:r>
        <w:rPr>
          <w:lang w:val="fr-CA"/>
        </w:rPr>
        <w:t xml:space="preserve">’ai </w:t>
      </w:r>
      <w:r>
        <w:rPr>
          <w:i/>
          <w:lang w:val="fr-CA"/>
        </w:rPr>
        <w:t>jamais</w:t>
      </w:r>
      <w:r>
        <w:rPr>
          <w:lang w:val="fr-CA"/>
        </w:rPr>
        <w:t xml:space="preserve"> lu ce roman.   </w:t>
      </w:r>
      <w:r>
        <w:rPr>
          <w:rFonts w:hint="eastAsia"/>
          <w:lang w:val="fr-CA"/>
        </w:rPr>
        <w:t>我从未读过这本小说。</w:t>
      </w:r>
    </w:p>
    <w:p w14:paraId="4E43F0CC" w14:textId="77777777" w:rsidR="00993BDD" w:rsidRDefault="00993BDD" w:rsidP="00993BDD">
      <w:pPr>
        <w:autoSpaceDE w:val="0"/>
        <w:autoSpaceDN w:val="0"/>
        <w:adjustRightInd w:val="0"/>
        <w:ind w:leftChars="340" w:left="714" w:firstLine="952"/>
        <w:jc w:val="left"/>
        <w:rPr>
          <w:lang w:val="fr-CA"/>
        </w:rPr>
      </w:pPr>
      <w:r>
        <w:rPr>
          <w:noProof/>
        </w:rPr>
        <w:drawing>
          <wp:inline distT="0" distB="0" distL="0" distR="0" wp14:anchorId="16E80148" wp14:editId="5D85EE7D">
            <wp:extent cx="114300" cy="114300"/>
            <wp:effectExtent l="0" t="0" r="0" b="0"/>
            <wp:docPr id="48" name="图片 21" descr="BD15059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1" descr="BD15059_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fr-CA"/>
        </w:rPr>
        <w:t xml:space="preserve"> Tu </w:t>
      </w:r>
      <w:r>
        <w:rPr>
          <w:i/>
          <w:lang w:val="fr-CA"/>
        </w:rPr>
        <w:t>n</w:t>
      </w:r>
      <w:r>
        <w:rPr>
          <w:lang w:val="fr-CA"/>
        </w:rPr>
        <w:t xml:space="preserve">’as </w:t>
      </w:r>
      <w:r>
        <w:rPr>
          <w:i/>
          <w:lang w:val="fr-CA"/>
        </w:rPr>
        <w:t>pas</w:t>
      </w:r>
      <w:r>
        <w:rPr>
          <w:lang w:val="fr-CA"/>
        </w:rPr>
        <w:t xml:space="preserve"> vu Clara et Monique ?   </w:t>
      </w:r>
      <w:r>
        <w:rPr>
          <w:rFonts w:hint="eastAsia"/>
          <w:lang w:val="fr-CA"/>
        </w:rPr>
        <w:t>你没见到过克拉拉和莫尼克吗？</w:t>
      </w:r>
    </w:p>
    <w:p w14:paraId="1F79A89D" w14:textId="77777777" w:rsidR="00993BDD" w:rsidRDefault="00993BDD" w:rsidP="00993BDD">
      <w:pPr>
        <w:tabs>
          <w:tab w:val="left" w:pos="6855"/>
        </w:tabs>
        <w:autoSpaceDE w:val="0"/>
        <w:autoSpaceDN w:val="0"/>
        <w:adjustRightInd w:val="0"/>
        <w:ind w:leftChars="340" w:left="714" w:firstLine="952"/>
        <w:jc w:val="left"/>
        <w:rPr>
          <w:lang w:val="fr-CA"/>
        </w:rPr>
      </w:pPr>
      <w:r>
        <w:rPr>
          <w:noProof/>
        </w:rPr>
        <w:drawing>
          <wp:inline distT="0" distB="0" distL="0" distR="0" wp14:anchorId="761B0840" wp14:editId="06186D19">
            <wp:extent cx="114300" cy="114300"/>
            <wp:effectExtent l="0" t="0" r="0" b="0"/>
            <wp:docPr id="49" name="图片 22" descr="BD15059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2" descr="BD15059_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fr-CA"/>
        </w:rPr>
        <w:t xml:space="preserve"> Vous</w:t>
      </w:r>
      <w:r>
        <w:rPr>
          <w:i/>
          <w:lang w:val="fr-CA"/>
        </w:rPr>
        <w:t xml:space="preserve"> n</w:t>
      </w:r>
      <w:r>
        <w:rPr>
          <w:lang w:val="fr-CA"/>
        </w:rPr>
        <w:t xml:space="preserve">’avez pris </w:t>
      </w:r>
      <w:r>
        <w:rPr>
          <w:i/>
          <w:lang w:val="fr-CA"/>
        </w:rPr>
        <w:t xml:space="preserve">ni </w:t>
      </w:r>
      <w:r>
        <w:rPr>
          <w:lang w:val="fr-CA"/>
        </w:rPr>
        <w:t>café</w:t>
      </w:r>
      <w:r>
        <w:rPr>
          <w:i/>
          <w:lang w:val="fr-CA"/>
        </w:rPr>
        <w:t xml:space="preserve"> ni </w:t>
      </w:r>
      <w:r>
        <w:rPr>
          <w:lang w:val="fr-CA"/>
        </w:rPr>
        <w:t>thé</w:t>
      </w:r>
      <w:r>
        <w:rPr>
          <w:i/>
          <w:lang w:val="fr-CA"/>
        </w:rPr>
        <w:t xml:space="preserve"> </w:t>
      </w:r>
      <w:r>
        <w:rPr>
          <w:lang w:val="fr-CA"/>
        </w:rPr>
        <w:t xml:space="preserve">?    </w:t>
      </w:r>
      <w:r>
        <w:rPr>
          <w:rFonts w:hint="eastAsia"/>
          <w:lang w:val="fr-CA"/>
        </w:rPr>
        <w:t>您即没喝咖啡也没喝茶？</w:t>
      </w:r>
      <w:r>
        <w:rPr>
          <w:lang w:val="fr-CA"/>
        </w:rPr>
        <w:tab/>
      </w:r>
    </w:p>
    <w:p w14:paraId="19465519" w14:textId="77777777" w:rsidR="00993BDD" w:rsidRDefault="00993BDD" w:rsidP="00993BDD">
      <w:pPr>
        <w:tabs>
          <w:tab w:val="left" w:pos="1080"/>
        </w:tabs>
        <w:autoSpaceDE w:val="0"/>
        <w:autoSpaceDN w:val="0"/>
        <w:adjustRightInd w:val="0"/>
        <w:ind w:leftChars="340" w:left="714" w:firstLine="6"/>
        <w:jc w:val="left"/>
        <w:rPr>
          <w:kern w:val="0"/>
          <w:szCs w:val="20"/>
          <w:lang w:val="fr-FR"/>
        </w:rPr>
      </w:pPr>
    </w:p>
    <w:p w14:paraId="3A3B4D31" w14:textId="77777777" w:rsidR="00993BDD" w:rsidRDefault="00993BDD" w:rsidP="00993BDD">
      <w:pPr>
        <w:tabs>
          <w:tab w:val="left" w:pos="1080"/>
        </w:tabs>
        <w:autoSpaceDE w:val="0"/>
        <w:autoSpaceDN w:val="0"/>
        <w:adjustRightInd w:val="0"/>
        <w:ind w:leftChars="340" w:left="714" w:firstLine="6"/>
        <w:jc w:val="left"/>
        <w:rPr>
          <w:kern w:val="0"/>
          <w:szCs w:val="20"/>
          <w:lang w:val="zh-CN"/>
        </w:rPr>
      </w:pPr>
      <w:r>
        <w:rPr>
          <w:kern w:val="0"/>
          <w:szCs w:val="20"/>
          <w:lang w:val="fr-FR"/>
        </w:rPr>
        <w:t>5</w:t>
      </w:r>
      <w:r>
        <w:rPr>
          <w:rFonts w:hint="eastAsia"/>
          <w:kern w:val="0"/>
          <w:szCs w:val="20"/>
          <w:lang w:val="fr-FR"/>
        </w:rPr>
        <w:t>）在倒装的</w:t>
      </w:r>
      <w:r>
        <w:rPr>
          <w:rFonts w:hint="eastAsia"/>
          <w:kern w:val="0"/>
          <w:szCs w:val="20"/>
          <w:lang w:val="zh-CN"/>
        </w:rPr>
        <w:t>复合过去时否定疑问式中，否定副词应置于助动词和倒装主语的两侧。</w:t>
      </w:r>
    </w:p>
    <w:p w14:paraId="100D119E" w14:textId="77777777" w:rsidR="00993BDD" w:rsidRDefault="00993BDD" w:rsidP="00993BDD">
      <w:pPr>
        <w:autoSpaceDE w:val="0"/>
        <w:autoSpaceDN w:val="0"/>
        <w:adjustRightInd w:val="0"/>
        <w:ind w:leftChars="340" w:left="714" w:firstLine="322"/>
        <w:jc w:val="left"/>
        <w:rPr>
          <w:lang w:val="fr-CA"/>
        </w:rPr>
      </w:pPr>
      <w:r>
        <w:rPr>
          <w:rFonts w:hint="eastAsia"/>
          <w:kern w:val="0"/>
          <w:szCs w:val="20"/>
          <w:lang w:val="zh-CN"/>
        </w:rPr>
        <w:t>例如</w:t>
      </w:r>
      <w:r>
        <w:rPr>
          <w:rFonts w:hint="eastAsia"/>
          <w:kern w:val="0"/>
          <w:szCs w:val="20"/>
          <w:lang w:val="fr-FR"/>
        </w:rPr>
        <w:t>：</w:t>
      </w:r>
      <w:r>
        <w:rPr>
          <w:noProof/>
        </w:rPr>
        <w:drawing>
          <wp:inline distT="0" distB="0" distL="0" distR="0" wp14:anchorId="721E16A5" wp14:editId="0757AB7C">
            <wp:extent cx="114300" cy="114300"/>
            <wp:effectExtent l="0" t="0" r="0" b="0"/>
            <wp:docPr id="50" name="图片 23" descr="BD15059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3" descr="BD15059_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fr-CA"/>
        </w:rPr>
        <w:t xml:space="preserve"> </w:t>
      </w:r>
      <w:r>
        <w:rPr>
          <w:i/>
          <w:lang w:val="fr-CA"/>
        </w:rPr>
        <w:t>N</w:t>
      </w:r>
      <w:r>
        <w:rPr>
          <w:lang w:val="fr-CA"/>
        </w:rPr>
        <w:t xml:space="preserve">’as-tu </w:t>
      </w:r>
      <w:r>
        <w:rPr>
          <w:i/>
          <w:lang w:val="fr-CA"/>
        </w:rPr>
        <w:t>pas</w:t>
      </w:r>
      <w:r>
        <w:rPr>
          <w:lang w:val="fr-CA"/>
        </w:rPr>
        <w:t xml:space="preserve"> vu Clara et Monique ?  </w:t>
      </w:r>
      <w:r>
        <w:rPr>
          <w:rFonts w:hint="eastAsia"/>
          <w:lang w:val="fr-CA"/>
        </w:rPr>
        <w:t>你没见到克拉拉和莫尼克吗？</w:t>
      </w:r>
    </w:p>
    <w:p w14:paraId="60699271" w14:textId="77777777" w:rsidR="00993BDD" w:rsidRDefault="00993BDD" w:rsidP="00993BDD">
      <w:pPr>
        <w:tabs>
          <w:tab w:val="left" w:pos="1080"/>
          <w:tab w:val="left" w:pos="7920"/>
        </w:tabs>
        <w:autoSpaceDE w:val="0"/>
        <w:autoSpaceDN w:val="0"/>
        <w:adjustRightInd w:val="0"/>
        <w:ind w:leftChars="340" w:left="714" w:firstLine="952"/>
        <w:jc w:val="left"/>
        <w:rPr>
          <w:lang w:val="fr-CA"/>
        </w:rPr>
      </w:pPr>
      <w:r>
        <w:rPr>
          <w:noProof/>
        </w:rPr>
        <w:drawing>
          <wp:inline distT="0" distB="0" distL="0" distR="0" wp14:anchorId="495A6B1E" wp14:editId="2CCC4B25">
            <wp:extent cx="114300" cy="114300"/>
            <wp:effectExtent l="0" t="0" r="0" b="0"/>
            <wp:docPr id="51" name="图片 24" descr="BD15059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4" descr="BD15059_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fr-CA"/>
        </w:rPr>
        <w:t xml:space="preserve"> </w:t>
      </w:r>
      <w:r>
        <w:rPr>
          <w:i/>
          <w:lang w:val="fr-CA"/>
        </w:rPr>
        <w:t>N</w:t>
      </w:r>
      <w:r>
        <w:rPr>
          <w:lang w:val="fr-CA"/>
        </w:rPr>
        <w:t xml:space="preserve">’a-t-il </w:t>
      </w:r>
      <w:r>
        <w:rPr>
          <w:i/>
          <w:lang w:val="fr-CA"/>
        </w:rPr>
        <w:t>rien</w:t>
      </w:r>
      <w:r>
        <w:rPr>
          <w:lang w:val="fr-CA"/>
        </w:rPr>
        <w:t xml:space="preserve"> mangé au dîner </w:t>
      </w:r>
      <w:r>
        <w:rPr>
          <w:rFonts w:hint="eastAsia"/>
          <w:lang w:val="fr-CA"/>
        </w:rPr>
        <w:t>？</w:t>
      </w:r>
      <w:r>
        <w:rPr>
          <w:lang w:val="fr-CA"/>
        </w:rPr>
        <w:t xml:space="preserve">  </w:t>
      </w:r>
      <w:r>
        <w:rPr>
          <w:rFonts w:hint="eastAsia"/>
          <w:lang w:val="fr-CA"/>
        </w:rPr>
        <w:t>他晚饭什么都没吃吗？</w:t>
      </w:r>
    </w:p>
    <w:p w14:paraId="4D23F428" w14:textId="77777777" w:rsidR="00993BDD" w:rsidRDefault="00993BDD" w:rsidP="00993BDD">
      <w:pPr>
        <w:autoSpaceDE w:val="0"/>
        <w:autoSpaceDN w:val="0"/>
        <w:adjustRightInd w:val="0"/>
        <w:ind w:leftChars="340" w:left="714" w:firstLine="952"/>
        <w:jc w:val="left"/>
        <w:rPr>
          <w:lang w:val="fr-CA"/>
        </w:rPr>
      </w:pPr>
      <w:r>
        <w:rPr>
          <w:lang w:val="fr-CA"/>
        </w:rPr>
        <w:tab/>
      </w:r>
      <w:r>
        <w:rPr>
          <w:noProof/>
        </w:rPr>
        <w:drawing>
          <wp:inline distT="0" distB="0" distL="0" distR="0" wp14:anchorId="346B9DD6" wp14:editId="1F92FAF4">
            <wp:extent cx="114300" cy="114300"/>
            <wp:effectExtent l="0" t="0" r="0" b="0"/>
            <wp:docPr id="52" name="图片 25" descr="BD15059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5" descr="BD15059_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fr-CA"/>
        </w:rPr>
        <w:t xml:space="preserve"> </w:t>
      </w:r>
      <w:r>
        <w:rPr>
          <w:i/>
          <w:lang w:val="fr-CA"/>
        </w:rPr>
        <w:t>N</w:t>
      </w:r>
      <w:r>
        <w:rPr>
          <w:lang w:val="fr-CA"/>
        </w:rPr>
        <w:t xml:space="preserve">’avez-vous </w:t>
      </w:r>
      <w:r>
        <w:rPr>
          <w:i/>
          <w:lang w:val="fr-CA"/>
        </w:rPr>
        <w:t>pas</w:t>
      </w:r>
      <w:r>
        <w:rPr>
          <w:lang w:val="fr-CA"/>
        </w:rPr>
        <w:t xml:space="preserve"> rencontré M. Dulac ?   </w:t>
      </w:r>
      <w:r>
        <w:rPr>
          <w:rFonts w:hint="eastAsia"/>
          <w:lang w:val="fr-CA"/>
        </w:rPr>
        <w:t>您没有遇见杜拉克先生吗？</w:t>
      </w:r>
    </w:p>
    <w:p w14:paraId="775A8D14" w14:textId="77777777" w:rsidR="00993BDD" w:rsidRDefault="00EF093F" w:rsidP="00993BDD">
      <w:pPr>
        <w:tabs>
          <w:tab w:val="left" w:pos="1620"/>
          <w:tab w:val="left" w:pos="7740"/>
          <w:tab w:val="left" w:pos="7920"/>
        </w:tabs>
        <w:autoSpaceDE w:val="0"/>
        <w:autoSpaceDN w:val="0"/>
        <w:adjustRightInd w:val="0"/>
        <w:ind w:leftChars="340" w:left="714" w:firstLine="6"/>
        <w:jc w:val="left"/>
        <w:rPr>
          <w:kern w:val="0"/>
          <w:szCs w:val="20"/>
          <w:lang w:val="fr-CA"/>
        </w:rPr>
      </w:pPr>
      <w:r>
        <w:pict w14:anchorId="64B21ECE">
          <v:rect id="_x0000_s1027" style="position:absolute;left:0;text-align:left;margin-left:53.25pt;margin-top:.55pt;width:339pt;height:39.05pt;z-index:251680768" fillcolor="#fc0">
            <v:shadow on="t" opacity=".5" offset="6pt,6pt"/>
            <v:textbox style="mso-next-textbox:#_x0000_s1027">
              <w:txbxContent>
                <w:p w14:paraId="43A53D97" w14:textId="77777777" w:rsidR="003F180D" w:rsidRDefault="003F180D" w:rsidP="00993BDD">
                  <w:pPr>
                    <w:tabs>
                      <w:tab w:val="left" w:pos="360"/>
                    </w:tabs>
                    <w:autoSpaceDE w:val="0"/>
                    <w:autoSpaceDN w:val="0"/>
                    <w:adjustRightInd w:val="0"/>
                    <w:ind w:left="1155" w:hanging="1155"/>
                    <w:jc w:val="left"/>
                    <w:rPr>
                      <w:kern w:val="0"/>
                      <w:szCs w:val="20"/>
                      <w:lang w:val="zh-CN"/>
                    </w:rPr>
                  </w:pPr>
                  <w:r>
                    <w:rPr>
                      <w:rFonts w:ascii="Times New Roman" w:eastAsia="Times New Roman" w:hAnsi="Times New Roman"/>
                      <w:noProof/>
                      <w:kern w:val="0"/>
                      <w:sz w:val="20"/>
                      <w:szCs w:val="20"/>
                    </w:rPr>
                    <w:drawing>
                      <wp:inline distT="0" distB="0" distL="0" distR="0" wp14:anchorId="1E85A867" wp14:editId="089A4B1E">
                        <wp:extent cx="120650" cy="120650"/>
                        <wp:effectExtent l="19050" t="0" r="0" b="0"/>
                        <wp:docPr id="30" name="图片 31" descr="BD06009_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图片 31" descr="BD06009_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lum contrast="18000"/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0650" cy="1206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kern w:val="0"/>
                    </w:rPr>
                    <w:t xml:space="preserve"> </w:t>
                  </w:r>
                  <w:r>
                    <w:rPr>
                      <w:rFonts w:hint="eastAsia"/>
                      <w:kern w:val="0"/>
                      <w:szCs w:val="20"/>
                      <w:lang w:val="zh-CN"/>
                    </w:rPr>
                    <w:t>复合过去时</w:t>
                  </w:r>
                  <w:r>
                    <w:rPr>
                      <w:rFonts w:hint="eastAsia"/>
                      <w:kern w:val="0"/>
                      <w:szCs w:val="20"/>
                      <w:lang w:val="fr-FR"/>
                    </w:rPr>
                    <w:t>的倒装</w:t>
                  </w:r>
                  <w:r>
                    <w:rPr>
                      <w:rFonts w:hint="eastAsia"/>
                      <w:kern w:val="0"/>
                      <w:szCs w:val="20"/>
                      <w:lang w:val="zh-CN"/>
                    </w:rPr>
                    <w:t>否定疑问式多用于书面语或雅语，口语中使用较</w:t>
                  </w:r>
                </w:p>
                <w:p w14:paraId="3538B408" w14:textId="77777777" w:rsidR="003F180D" w:rsidRDefault="003F180D" w:rsidP="00993BDD">
                  <w:pPr>
                    <w:tabs>
                      <w:tab w:val="left" w:pos="360"/>
                    </w:tabs>
                    <w:autoSpaceDE w:val="0"/>
                    <w:autoSpaceDN w:val="0"/>
                    <w:adjustRightInd w:val="0"/>
                    <w:ind w:left="1155" w:hanging="840"/>
                    <w:jc w:val="left"/>
                    <w:rPr>
                      <w:lang w:val="fr-CA"/>
                    </w:rPr>
                  </w:pPr>
                  <w:r>
                    <w:rPr>
                      <w:rFonts w:hint="eastAsia"/>
                      <w:kern w:val="0"/>
                      <w:szCs w:val="20"/>
                      <w:lang w:val="zh-CN"/>
                    </w:rPr>
                    <w:t>少。疑问时往往采用</w:t>
                  </w:r>
                  <w:r>
                    <w:rPr>
                      <w:kern w:val="0"/>
                      <w:szCs w:val="20"/>
                      <w:lang w:val="zh-CN"/>
                    </w:rPr>
                    <w:t xml:space="preserve"> </w:t>
                  </w:r>
                  <w:r>
                    <w:rPr>
                      <w:kern w:val="0"/>
                      <w:szCs w:val="20"/>
                      <w:lang w:val="fr-CA"/>
                    </w:rPr>
                    <w:t xml:space="preserve">est-ce que + </w:t>
                  </w:r>
                  <w:r>
                    <w:rPr>
                      <w:rFonts w:hint="eastAsia"/>
                      <w:kern w:val="0"/>
                      <w:szCs w:val="20"/>
                      <w:lang w:val="fr-CA"/>
                    </w:rPr>
                    <w:t>句子，或直接上升语调。</w:t>
                  </w:r>
                </w:p>
              </w:txbxContent>
            </v:textbox>
          </v:rect>
        </w:pict>
      </w:r>
    </w:p>
    <w:p w14:paraId="67E31D57" w14:textId="77777777" w:rsidR="00993BDD" w:rsidRDefault="00993BDD" w:rsidP="00993BDD">
      <w:pPr>
        <w:autoSpaceDE w:val="0"/>
        <w:autoSpaceDN w:val="0"/>
        <w:adjustRightInd w:val="0"/>
        <w:ind w:leftChars="340" w:left="714" w:firstLine="6"/>
        <w:jc w:val="left"/>
        <w:rPr>
          <w:kern w:val="0"/>
          <w:szCs w:val="20"/>
          <w:lang w:val="fr-CA"/>
        </w:rPr>
      </w:pPr>
    </w:p>
    <w:p w14:paraId="0EE99429" w14:textId="77777777" w:rsidR="00993BDD" w:rsidRDefault="00993BDD" w:rsidP="00993BDD">
      <w:pPr>
        <w:autoSpaceDE w:val="0"/>
        <w:autoSpaceDN w:val="0"/>
        <w:adjustRightInd w:val="0"/>
        <w:ind w:leftChars="340" w:left="714" w:firstLine="6"/>
        <w:jc w:val="left"/>
        <w:rPr>
          <w:kern w:val="0"/>
          <w:szCs w:val="20"/>
          <w:lang w:val="fr-CA"/>
        </w:rPr>
      </w:pPr>
    </w:p>
    <w:p w14:paraId="31E59E8B" w14:textId="77777777" w:rsidR="00993BDD" w:rsidRDefault="00993BDD" w:rsidP="00993BDD">
      <w:pPr>
        <w:autoSpaceDE w:val="0"/>
        <w:autoSpaceDN w:val="0"/>
        <w:adjustRightInd w:val="0"/>
        <w:spacing w:line="360" w:lineRule="exact"/>
        <w:ind w:leftChars="342" w:left="1006" w:hanging="288"/>
        <w:jc w:val="left"/>
        <w:rPr>
          <w:kern w:val="0"/>
          <w:szCs w:val="20"/>
          <w:lang w:val="fr-CA"/>
        </w:rPr>
      </w:pPr>
      <w:r>
        <w:rPr>
          <w:kern w:val="0"/>
          <w:szCs w:val="20"/>
          <w:lang w:val="fr-CA"/>
        </w:rPr>
        <w:t>6</w:t>
      </w:r>
      <w:r>
        <w:rPr>
          <w:rFonts w:hint="eastAsia"/>
          <w:kern w:val="0"/>
          <w:szCs w:val="20"/>
          <w:lang w:val="fr-CA"/>
        </w:rPr>
        <w:t>）</w:t>
      </w:r>
      <w:r>
        <w:rPr>
          <w:rFonts w:hint="eastAsia"/>
          <w:kern w:val="0"/>
          <w:szCs w:val="20"/>
          <w:lang w:val="zh-CN"/>
        </w:rPr>
        <w:t>复合过去时句中</w:t>
      </w:r>
      <w:r>
        <w:rPr>
          <w:rFonts w:hint="eastAsia"/>
          <w:kern w:val="0"/>
          <w:szCs w:val="20"/>
          <w:lang w:val="fr-CA"/>
        </w:rPr>
        <w:t>，</w:t>
      </w:r>
      <w:r>
        <w:rPr>
          <w:kern w:val="0"/>
          <w:szCs w:val="20"/>
          <w:lang w:val="fr-CA"/>
        </w:rPr>
        <w:t xml:space="preserve">aussi, toujours, trop </w:t>
      </w:r>
      <w:r>
        <w:rPr>
          <w:rFonts w:hint="eastAsia"/>
          <w:kern w:val="0"/>
          <w:szCs w:val="20"/>
          <w:lang w:val="zh-CN"/>
        </w:rPr>
        <w:t>等副词</w:t>
      </w:r>
      <w:r>
        <w:rPr>
          <w:rFonts w:hint="eastAsia"/>
          <w:kern w:val="0"/>
          <w:szCs w:val="20"/>
          <w:lang w:val="fr-CA"/>
        </w:rPr>
        <w:t>往往</w:t>
      </w:r>
      <w:r>
        <w:rPr>
          <w:rFonts w:hint="eastAsia"/>
          <w:kern w:val="0"/>
          <w:szCs w:val="20"/>
          <w:lang w:val="zh-CN"/>
        </w:rPr>
        <w:t>置于助动词和过去分词之间。</w:t>
      </w:r>
    </w:p>
    <w:p w14:paraId="5100166F" w14:textId="77777777" w:rsidR="00993BDD" w:rsidRDefault="00993BDD" w:rsidP="00993BDD">
      <w:pPr>
        <w:autoSpaceDE w:val="0"/>
        <w:autoSpaceDN w:val="0"/>
        <w:adjustRightInd w:val="0"/>
        <w:ind w:leftChars="340" w:left="714" w:firstLine="336"/>
        <w:jc w:val="left"/>
        <w:rPr>
          <w:kern w:val="0"/>
          <w:szCs w:val="20"/>
          <w:lang w:val="fr-FR"/>
        </w:rPr>
      </w:pPr>
      <w:r>
        <w:rPr>
          <w:rFonts w:hint="eastAsia"/>
          <w:kern w:val="0"/>
          <w:szCs w:val="20"/>
          <w:lang w:val="zh-CN"/>
        </w:rPr>
        <w:t>例如</w:t>
      </w:r>
      <w:r>
        <w:rPr>
          <w:rFonts w:hint="eastAsia"/>
          <w:kern w:val="0"/>
          <w:szCs w:val="20"/>
          <w:lang w:val="fr-FR"/>
        </w:rPr>
        <w:t>：</w:t>
      </w:r>
      <w:r>
        <w:rPr>
          <w:noProof/>
        </w:rPr>
        <w:drawing>
          <wp:inline distT="0" distB="0" distL="0" distR="0" wp14:anchorId="2054BF92" wp14:editId="6E460BBE">
            <wp:extent cx="114300" cy="114300"/>
            <wp:effectExtent l="0" t="0" r="0" b="0"/>
            <wp:docPr id="53" name="图片 26" descr="BD15059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6" descr="BD15059_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fr-CA"/>
        </w:rPr>
        <w:t xml:space="preserve"> </w:t>
      </w:r>
      <w:r>
        <w:rPr>
          <w:kern w:val="0"/>
          <w:szCs w:val="20"/>
          <w:lang w:val="fr-FR"/>
        </w:rPr>
        <w:t xml:space="preserve">J’ai </w:t>
      </w:r>
      <w:r>
        <w:rPr>
          <w:i/>
          <w:iCs/>
          <w:kern w:val="0"/>
          <w:szCs w:val="20"/>
          <w:lang w:val="fr-FR"/>
        </w:rPr>
        <w:t>aussi</w:t>
      </w:r>
      <w:r>
        <w:rPr>
          <w:kern w:val="0"/>
          <w:szCs w:val="20"/>
          <w:lang w:val="fr-FR"/>
        </w:rPr>
        <w:t xml:space="preserve"> </w:t>
      </w:r>
      <w:r>
        <w:rPr>
          <w:kern w:val="0"/>
          <w:szCs w:val="20"/>
          <w:lang w:val="fr-CA"/>
        </w:rPr>
        <w:t>entend</w:t>
      </w:r>
      <w:r>
        <w:rPr>
          <w:kern w:val="0"/>
          <w:szCs w:val="20"/>
          <w:lang w:val="fr-FR"/>
        </w:rPr>
        <w:t xml:space="preserve">u des bruits.     </w:t>
      </w:r>
      <w:r>
        <w:rPr>
          <w:rFonts w:hint="eastAsia"/>
          <w:kern w:val="0"/>
          <w:szCs w:val="20"/>
          <w:lang w:val="fr-FR"/>
        </w:rPr>
        <w:t>我也听到有动静。</w:t>
      </w:r>
    </w:p>
    <w:p w14:paraId="0B69754C" w14:textId="77777777" w:rsidR="00993BDD" w:rsidRDefault="00993BDD" w:rsidP="00993BDD">
      <w:pPr>
        <w:tabs>
          <w:tab w:val="left" w:pos="1666"/>
        </w:tabs>
        <w:autoSpaceDE w:val="0"/>
        <w:autoSpaceDN w:val="0"/>
        <w:adjustRightInd w:val="0"/>
        <w:ind w:firstLine="1666"/>
        <w:jc w:val="left"/>
        <w:rPr>
          <w:kern w:val="0"/>
          <w:szCs w:val="20"/>
          <w:lang w:val="fr-FR"/>
        </w:rPr>
      </w:pPr>
      <w:r>
        <w:rPr>
          <w:noProof/>
        </w:rPr>
        <w:drawing>
          <wp:inline distT="0" distB="0" distL="0" distR="0" wp14:anchorId="103D71B6" wp14:editId="204005FF">
            <wp:extent cx="114300" cy="114300"/>
            <wp:effectExtent l="0" t="0" r="0" b="0"/>
            <wp:docPr id="54" name="图片 27" descr="BD15059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7" descr="BD15059_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fr-CA"/>
        </w:rPr>
        <w:t xml:space="preserve"> </w:t>
      </w:r>
      <w:r>
        <w:rPr>
          <w:kern w:val="0"/>
          <w:szCs w:val="20"/>
          <w:lang w:val="fr-FR"/>
        </w:rPr>
        <w:t xml:space="preserve">Vous avez </w:t>
      </w:r>
      <w:r>
        <w:rPr>
          <w:i/>
          <w:iCs/>
          <w:kern w:val="0"/>
          <w:szCs w:val="20"/>
          <w:lang w:val="fr-FR"/>
        </w:rPr>
        <w:t>vraiment</w:t>
      </w:r>
      <w:r>
        <w:rPr>
          <w:kern w:val="0"/>
          <w:szCs w:val="20"/>
          <w:lang w:val="fr-FR"/>
        </w:rPr>
        <w:t xml:space="preserve"> </w:t>
      </w:r>
      <w:r>
        <w:rPr>
          <w:i/>
          <w:iCs/>
          <w:kern w:val="0"/>
          <w:szCs w:val="20"/>
          <w:lang w:val="fr-FR"/>
        </w:rPr>
        <w:t>b</w:t>
      </w:r>
      <w:r>
        <w:rPr>
          <w:i/>
          <w:iCs/>
          <w:kern w:val="0"/>
          <w:szCs w:val="20"/>
          <w:lang w:val="fr-CA"/>
        </w:rPr>
        <w:t xml:space="preserve">ien </w:t>
      </w:r>
      <w:r>
        <w:rPr>
          <w:kern w:val="0"/>
          <w:szCs w:val="20"/>
          <w:lang w:val="fr-CA"/>
        </w:rPr>
        <w:t>fait</w:t>
      </w:r>
      <w:r>
        <w:rPr>
          <w:kern w:val="0"/>
          <w:szCs w:val="20"/>
          <w:lang w:val="fr-FR"/>
        </w:rPr>
        <w:t xml:space="preserve">.     </w:t>
      </w:r>
      <w:r>
        <w:rPr>
          <w:rFonts w:hint="eastAsia"/>
          <w:kern w:val="0"/>
          <w:szCs w:val="20"/>
          <w:lang w:val="fr-FR"/>
        </w:rPr>
        <w:t>您的确做的很好。</w:t>
      </w:r>
    </w:p>
    <w:p w14:paraId="67C59755" w14:textId="77777777" w:rsidR="00993BDD" w:rsidRDefault="00993BDD" w:rsidP="00993BDD">
      <w:pPr>
        <w:tabs>
          <w:tab w:val="left" w:pos="1666"/>
        </w:tabs>
        <w:autoSpaceDE w:val="0"/>
        <w:autoSpaceDN w:val="0"/>
        <w:adjustRightInd w:val="0"/>
        <w:ind w:firstLine="1666"/>
        <w:jc w:val="left"/>
        <w:rPr>
          <w:kern w:val="0"/>
          <w:szCs w:val="20"/>
          <w:lang w:val="fr-CA"/>
        </w:rPr>
      </w:pPr>
      <w:r>
        <w:rPr>
          <w:noProof/>
        </w:rPr>
        <w:drawing>
          <wp:inline distT="0" distB="0" distL="0" distR="0" wp14:anchorId="5332C7ED" wp14:editId="5E2CA317">
            <wp:extent cx="114300" cy="114300"/>
            <wp:effectExtent l="0" t="0" r="0" b="0"/>
            <wp:docPr id="55" name="图片 28" descr="BD15059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8" descr="BD15059_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fr-CA"/>
        </w:rPr>
        <w:t xml:space="preserve"> Il a </w:t>
      </w:r>
      <w:r>
        <w:rPr>
          <w:i/>
          <w:lang w:val="fr-CA"/>
        </w:rPr>
        <w:t>beaucoup</w:t>
      </w:r>
      <w:r>
        <w:rPr>
          <w:lang w:val="fr-CA"/>
        </w:rPr>
        <w:t xml:space="preserve"> voyagé ces derniers temps.  </w:t>
      </w:r>
      <w:r>
        <w:rPr>
          <w:rFonts w:hint="eastAsia"/>
          <w:lang w:val="fr-CA"/>
        </w:rPr>
        <w:t>前些日子他到处旅行。</w:t>
      </w:r>
    </w:p>
    <w:p w14:paraId="224B96F6" w14:textId="77777777" w:rsidR="00993BDD" w:rsidRDefault="00993BDD" w:rsidP="00993BDD">
      <w:pPr>
        <w:autoSpaceDE w:val="0"/>
        <w:autoSpaceDN w:val="0"/>
        <w:adjustRightInd w:val="0"/>
        <w:jc w:val="left"/>
        <w:rPr>
          <w:kern w:val="0"/>
          <w:szCs w:val="20"/>
          <w:lang w:val="fr-CA"/>
        </w:rPr>
      </w:pPr>
    </w:p>
    <w:p w14:paraId="48EB113E" w14:textId="77777777" w:rsidR="00993BDD" w:rsidRDefault="00993BDD" w:rsidP="00993BDD">
      <w:pPr>
        <w:autoSpaceDE w:val="0"/>
        <w:autoSpaceDN w:val="0"/>
        <w:adjustRightInd w:val="0"/>
        <w:ind w:left="994" w:hanging="280"/>
        <w:jc w:val="left"/>
        <w:rPr>
          <w:kern w:val="0"/>
          <w:szCs w:val="20"/>
          <w:lang w:val="fr-CA"/>
        </w:rPr>
      </w:pPr>
      <w:r>
        <w:rPr>
          <w:kern w:val="0"/>
          <w:szCs w:val="20"/>
          <w:lang w:val="fr-CA"/>
        </w:rPr>
        <w:t>7</w:t>
      </w:r>
      <w:r>
        <w:rPr>
          <w:rFonts w:hint="eastAsia"/>
          <w:kern w:val="0"/>
          <w:szCs w:val="20"/>
          <w:lang w:val="fr-CA"/>
        </w:rPr>
        <w:t>）为帮助大家理解和记忆，我们</w:t>
      </w:r>
      <w:r>
        <w:rPr>
          <w:rFonts w:hint="eastAsia"/>
          <w:kern w:val="0"/>
          <w:szCs w:val="20"/>
          <w:lang w:val="zh-CN"/>
        </w:rPr>
        <w:t>以动词</w:t>
      </w:r>
      <w:r>
        <w:rPr>
          <w:kern w:val="0"/>
          <w:szCs w:val="20"/>
          <w:lang w:val="fr-FR"/>
        </w:rPr>
        <w:t xml:space="preserve"> </w:t>
      </w:r>
      <w:r>
        <w:rPr>
          <w:kern w:val="0"/>
          <w:szCs w:val="20"/>
          <w:lang w:val="fr-CA"/>
        </w:rPr>
        <w:t xml:space="preserve">voir </w:t>
      </w:r>
      <w:r>
        <w:rPr>
          <w:rFonts w:hint="eastAsia"/>
          <w:kern w:val="0"/>
          <w:szCs w:val="20"/>
          <w:lang w:val="zh-CN"/>
        </w:rPr>
        <w:t>为例</w:t>
      </w:r>
      <w:r>
        <w:rPr>
          <w:rFonts w:hint="eastAsia"/>
          <w:kern w:val="0"/>
          <w:szCs w:val="20"/>
          <w:lang w:val="fr-FR"/>
        </w:rPr>
        <w:t>，</w:t>
      </w:r>
      <w:r>
        <w:rPr>
          <w:rFonts w:hint="eastAsia"/>
          <w:kern w:val="0"/>
          <w:szCs w:val="20"/>
          <w:lang w:val="zh-CN"/>
        </w:rPr>
        <w:t>将其复合过去时动词变位的肯定形式</w:t>
      </w:r>
      <w:r>
        <w:rPr>
          <w:rFonts w:hint="eastAsia"/>
          <w:kern w:val="0"/>
          <w:szCs w:val="20"/>
          <w:lang w:val="fr-CA"/>
        </w:rPr>
        <w:t>、</w:t>
      </w:r>
      <w:r>
        <w:rPr>
          <w:rFonts w:hint="eastAsia"/>
          <w:kern w:val="0"/>
          <w:szCs w:val="20"/>
          <w:lang w:val="zh-CN"/>
        </w:rPr>
        <w:t>否定形式、肯定疑问形式以及否定疑问形式列入下表中</w:t>
      </w:r>
      <w:r>
        <w:rPr>
          <w:rFonts w:hint="eastAsia"/>
          <w:kern w:val="0"/>
          <w:szCs w:val="20"/>
          <w:lang w:val="fr-CA"/>
        </w:rPr>
        <w:t>：</w:t>
      </w:r>
    </w:p>
    <w:p w14:paraId="7D014200" w14:textId="77777777" w:rsidR="00993BDD" w:rsidRDefault="00993BDD" w:rsidP="00993BDD">
      <w:pPr>
        <w:autoSpaceDE w:val="0"/>
        <w:autoSpaceDN w:val="0"/>
        <w:adjustRightInd w:val="0"/>
        <w:spacing w:line="80" w:lineRule="exact"/>
        <w:ind w:firstLineChars="400" w:firstLine="840"/>
        <w:jc w:val="left"/>
        <w:rPr>
          <w:kern w:val="0"/>
          <w:szCs w:val="20"/>
          <w:lang w:val="fr-CA"/>
        </w:rPr>
      </w:pPr>
      <w:r>
        <w:rPr>
          <w:kern w:val="0"/>
          <w:szCs w:val="20"/>
          <w:lang w:val="fr-CA"/>
        </w:rPr>
        <w:t xml:space="preserve">      </w:t>
      </w:r>
    </w:p>
    <w:tbl>
      <w:tblPr>
        <w:tblW w:w="0" w:type="auto"/>
        <w:tblInd w:w="15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28"/>
        <w:gridCol w:w="2621"/>
      </w:tblGrid>
      <w:tr w:rsidR="00993BDD" w14:paraId="2BEF4C62" w14:textId="77777777" w:rsidTr="00FB3D8F">
        <w:trPr>
          <w:cantSplit/>
        </w:trPr>
        <w:tc>
          <w:tcPr>
            <w:tcW w:w="5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3366"/>
            <w:hideMark/>
          </w:tcPr>
          <w:p w14:paraId="344DE8F8" w14:textId="77777777" w:rsidR="00993BDD" w:rsidRDefault="00993BDD" w:rsidP="00FB3D8F">
            <w:pPr>
              <w:autoSpaceDE w:val="0"/>
              <w:autoSpaceDN w:val="0"/>
              <w:adjustRightInd w:val="0"/>
              <w:ind w:firstLine="964"/>
              <w:rPr>
                <w:b/>
                <w:bCs/>
                <w:color w:val="FFFFFF"/>
                <w:w w:val="200"/>
                <w:kern w:val="0"/>
                <w:szCs w:val="20"/>
                <w:lang w:val="fr-FR"/>
              </w:rPr>
            </w:pPr>
            <w:r>
              <w:rPr>
                <w:b/>
                <w:color w:val="FFFFFF"/>
                <w:w w:val="150"/>
                <w:kern w:val="0"/>
                <w:szCs w:val="20"/>
                <w:lang w:val="fr-CA"/>
              </w:rPr>
              <w:t>1</w:t>
            </w:r>
            <w:r>
              <w:rPr>
                <w:rFonts w:hint="eastAsia"/>
                <w:b/>
                <w:color w:val="FFFFFF"/>
                <w:kern w:val="0"/>
                <w:szCs w:val="20"/>
                <w:lang w:val="fr-CA"/>
              </w:rPr>
              <w:t>．</w:t>
            </w:r>
            <w:r>
              <w:rPr>
                <w:b/>
                <w:color w:val="FFFFFF"/>
                <w:w w:val="150"/>
                <w:kern w:val="0"/>
                <w:szCs w:val="20"/>
                <w:lang w:val="fr-CA"/>
              </w:rPr>
              <w:t>voir</w:t>
            </w:r>
            <w:r>
              <w:rPr>
                <w:b/>
                <w:color w:val="FFFFFF"/>
                <w:kern w:val="0"/>
                <w:szCs w:val="20"/>
                <w:lang w:val="fr-CA"/>
              </w:rPr>
              <w:t xml:space="preserve"> </w:t>
            </w:r>
            <w:r>
              <w:rPr>
                <w:rFonts w:hint="eastAsia"/>
                <w:b/>
                <w:color w:val="FFFFFF"/>
                <w:kern w:val="0"/>
                <w:szCs w:val="20"/>
                <w:lang w:val="zh-CN"/>
              </w:rPr>
              <w:t>复合过去时（肯定形式）</w:t>
            </w:r>
          </w:p>
        </w:tc>
      </w:tr>
      <w:tr w:rsidR="00993BDD" w14:paraId="02F3507D" w14:textId="77777777" w:rsidTr="00FB3D8F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220B9" w14:textId="77777777" w:rsidR="00993BDD" w:rsidRDefault="00993BDD" w:rsidP="00FB3D8F">
            <w:pPr>
              <w:autoSpaceDE w:val="0"/>
              <w:autoSpaceDN w:val="0"/>
              <w:adjustRightInd w:val="0"/>
              <w:ind w:firstLineChars="100" w:firstLine="210"/>
              <w:jc w:val="left"/>
              <w:rPr>
                <w:kern w:val="0"/>
                <w:szCs w:val="20"/>
                <w:lang w:val="fr-FR"/>
              </w:rPr>
            </w:pPr>
            <w:r>
              <w:rPr>
                <w:kern w:val="0"/>
                <w:szCs w:val="20"/>
                <w:lang w:val="fr-FR"/>
              </w:rPr>
              <w:t>j’ai vu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E19DE" w14:textId="77777777" w:rsidR="00993BDD" w:rsidRDefault="00993BDD" w:rsidP="00FB3D8F">
            <w:pPr>
              <w:autoSpaceDE w:val="0"/>
              <w:autoSpaceDN w:val="0"/>
              <w:adjustRightInd w:val="0"/>
              <w:ind w:firstLine="210"/>
              <w:jc w:val="left"/>
              <w:rPr>
                <w:kern w:val="0"/>
                <w:szCs w:val="20"/>
                <w:lang w:val="fr-FR"/>
              </w:rPr>
            </w:pPr>
            <w:r>
              <w:rPr>
                <w:kern w:val="0"/>
                <w:szCs w:val="20"/>
                <w:lang w:val="fr-FR"/>
              </w:rPr>
              <w:t>nous avons vu</w:t>
            </w:r>
            <w:r>
              <w:rPr>
                <w:rFonts w:hint="eastAsia"/>
                <w:kern w:val="0"/>
                <w:szCs w:val="20"/>
                <w:lang w:val="zh-CN"/>
              </w:rPr>
              <w:t></w:t>
            </w:r>
            <w:r>
              <w:rPr>
                <w:kern w:val="0"/>
                <w:szCs w:val="20"/>
                <w:lang w:val="fr-FR"/>
              </w:rPr>
              <w:t xml:space="preserve">    </w:t>
            </w:r>
          </w:p>
        </w:tc>
      </w:tr>
      <w:tr w:rsidR="00993BDD" w14:paraId="2D8B3A84" w14:textId="77777777" w:rsidTr="00FB3D8F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38208" w14:textId="77777777" w:rsidR="00993BDD" w:rsidRDefault="00993BDD" w:rsidP="00FB3D8F">
            <w:pPr>
              <w:autoSpaceDE w:val="0"/>
              <w:autoSpaceDN w:val="0"/>
              <w:adjustRightInd w:val="0"/>
              <w:ind w:firstLineChars="100" w:firstLine="210"/>
              <w:jc w:val="left"/>
              <w:rPr>
                <w:kern w:val="0"/>
                <w:szCs w:val="20"/>
                <w:lang w:val="fr-CA"/>
              </w:rPr>
            </w:pPr>
            <w:r>
              <w:rPr>
                <w:kern w:val="0"/>
                <w:szCs w:val="20"/>
                <w:lang w:val="fr-FR"/>
              </w:rPr>
              <w:t>tu as vu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056B5" w14:textId="77777777" w:rsidR="00993BDD" w:rsidRDefault="00993BDD" w:rsidP="00FB3D8F">
            <w:pPr>
              <w:autoSpaceDE w:val="0"/>
              <w:autoSpaceDN w:val="0"/>
              <w:adjustRightInd w:val="0"/>
              <w:ind w:firstLineChars="100" w:firstLine="210"/>
              <w:jc w:val="left"/>
              <w:rPr>
                <w:kern w:val="0"/>
                <w:szCs w:val="20"/>
                <w:lang w:val="fr-CA"/>
              </w:rPr>
            </w:pPr>
            <w:r>
              <w:rPr>
                <w:kern w:val="0"/>
                <w:szCs w:val="20"/>
                <w:lang w:val="fr-FR"/>
              </w:rPr>
              <w:t>vous avez vu</w:t>
            </w:r>
          </w:p>
        </w:tc>
      </w:tr>
      <w:tr w:rsidR="00993BDD" w14:paraId="703C4979" w14:textId="77777777" w:rsidTr="00FB3D8F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0AED9" w14:textId="77777777" w:rsidR="00993BDD" w:rsidRDefault="00993BDD" w:rsidP="00FB3D8F">
            <w:pPr>
              <w:autoSpaceDE w:val="0"/>
              <w:autoSpaceDN w:val="0"/>
              <w:adjustRightInd w:val="0"/>
              <w:ind w:firstLineChars="100" w:firstLine="210"/>
              <w:jc w:val="left"/>
              <w:rPr>
                <w:kern w:val="0"/>
                <w:szCs w:val="20"/>
                <w:lang w:val="fr-CA"/>
              </w:rPr>
            </w:pPr>
            <w:r>
              <w:rPr>
                <w:kern w:val="0"/>
                <w:szCs w:val="20"/>
                <w:lang w:val="fr-FR"/>
              </w:rPr>
              <w:t>il a vu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08CF5" w14:textId="77777777" w:rsidR="00993BDD" w:rsidRDefault="00993BDD" w:rsidP="00FB3D8F">
            <w:pPr>
              <w:autoSpaceDE w:val="0"/>
              <w:autoSpaceDN w:val="0"/>
              <w:adjustRightInd w:val="0"/>
              <w:ind w:firstLineChars="100" w:firstLine="210"/>
              <w:jc w:val="left"/>
              <w:rPr>
                <w:kern w:val="0"/>
                <w:szCs w:val="20"/>
                <w:lang w:val="fr-CA"/>
              </w:rPr>
            </w:pPr>
            <w:ins w:id="109" w:author="François Demay" w:date="2006-09-01T15:32:00Z">
              <w:r>
                <w:rPr>
                  <w:kern w:val="0"/>
                  <w:szCs w:val="20"/>
                  <w:lang w:val="fr-FR"/>
                </w:rPr>
                <w:t>i</w:t>
              </w:r>
            </w:ins>
            <w:r>
              <w:rPr>
                <w:kern w:val="0"/>
                <w:szCs w:val="20"/>
                <w:lang w:val="fr-FR"/>
              </w:rPr>
              <w:t>ls ont vu</w:t>
            </w:r>
          </w:p>
        </w:tc>
      </w:tr>
      <w:tr w:rsidR="00993BDD" w14:paraId="7DBDFBDA" w14:textId="77777777" w:rsidTr="00FB3D8F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BA92E" w14:textId="77777777" w:rsidR="00993BDD" w:rsidRDefault="00993BDD" w:rsidP="00FB3D8F">
            <w:pPr>
              <w:autoSpaceDE w:val="0"/>
              <w:autoSpaceDN w:val="0"/>
              <w:adjustRightInd w:val="0"/>
              <w:ind w:firstLineChars="100" w:firstLine="210"/>
              <w:jc w:val="left"/>
              <w:rPr>
                <w:kern w:val="0"/>
                <w:szCs w:val="20"/>
                <w:lang w:val="fr-CA"/>
              </w:rPr>
            </w:pPr>
            <w:r>
              <w:rPr>
                <w:kern w:val="0"/>
                <w:szCs w:val="20"/>
                <w:lang w:val="fr-FR"/>
              </w:rPr>
              <w:t>elle a vu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63E3A" w14:textId="77777777" w:rsidR="00993BDD" w:rsidRDefault="00993BDD" w:rsidP="00FB3D8F">
            <w:pPr>
              <w:autoSpaceDE w:val="0"/>
              <w:autoSpaceDN w:val="0"/>
              <w:adjustRightInd w:val="0"/>
              <w:ind w:firstLineChars="100" w:firstLine="210"/>
              <w:jc w:val="left"/>
              <w:rPr>
                <w:kern w:val="0"/>
                <w:szCs w:val="20"/>
                <w:lang w:val="fr-CA"/>
              </w:rPr>
            </w:pPr>
            <w:r>
              <w:rPr>
                <w:kern w:val="0"/>
                <w:szCs w:val="20"/>
                <w:lang w:val="fr-FR"/>
              </w:rPr>
              <w:t>elles ont vu</w:t>
            </w:r>
          </w:p>
        </w:tc>
      </w:tr>
      <w:tr w:rsidR="00993BDD" w14:paraId="02189D9E" w14:textId="77777777" w:rsidTr="00FB3D8F">
        <w:trPr>
          <w:cantSplit/>
        </w:trPr>
        <w:tc>
          <w:tcPr>
            <w:tcW w:w="5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3366"/>
            <w:hideMark/>
          </w:tcPr>
          <w:p w14:paraId="7C73D0A7" w14:textId="77777777" w:rsidR="00993BDD" w:rsidRDefault="00993BDD" w:rsidP="00FB3D8F">
            <w:pPr>
              <w:autoSpaceDE w:val="0"/>
              <w:autoSpaceDN w:val="0"/>
              <w:adjustRightInd w:val="0"/>
              <w:ind w:firstLine="964"/>
              <w:rPr>
                <w:b/>
                <w:bCs/>
                <w:color w:val="FFFFFF"/>
                <w:w w:val="200"/>
                <w:kern w:val="0"/>
                <w:szCs w:val="20"/>
                <w:lang w:val="fr-FR"/>
              </w:rPr>
            </w:pPr>
            <w:r>
              <w:rPr>
                <w:b/>
                <w:color w:val="FFFFFF"/>
                <w:w w:val="150"/>
                <w:kern w:val="0"/>
                <w:szCs w:val="20"/>
                <w:lang w:val="fr-CA"/>
              </w:rPr>
              <w:t>2</w:t>
            </w:r>
            <w:r>
              <w:rPr>
                <w:rFonts w:hint="eastAsia"/>
                <w:b/>
                <w:color w:val="FFFFFF"/>
                <w:kern w:val="0"/>
                <w:szCs w:val="20"/>
                <w:lang w:val="fr-CA"/>
              </w:rPr>
              <w:t>．</w:t>
            </w:r>
            <w:r>
              <w:rPr>
                <w:b/>
                <w:color w:val="FFFFFF"/>
                <w:w w:val="150"/>
                <w:kern w:val="0"/>
                <w:szCs w:val="20"/>
                <w:lang w:val="fr-CA"/>
              </w:rPr>
              <w:t>voir</w:t>
            </w:r>
            <w:r>
              <w:rPr>
                <w:b/>
                <w:color w:val="FFFFFF"/>
                <w:kern w:val="0"/>
                <w:szCs w:val="20"/>
                <w:lang w:val="fr-CA"/>
              </w:rPr>
              <w:t xml:space="preserve"> </w:t>
            </w:r>
            <w:r>
              <w:rPr>
                <w:rFonts w:hint="eastAsia"/>
                <w:b/>
                <w:color w:val="FFFFFF"/>
                <w:kern w:val="0"/>
                <w:szCs w:val="20"/>
                <w:lang w:val="zh-CN"/>
              </w:rPr>
              <w:t>复合过去时（否定形式）</w:t>
            </w:r>
          </w:p>
        </w:tc>
      </w:tr>
      <w:tr w:rsidR="00993BDD" w14:paraId="7B6E1916" w14:textId="77777777" w:rsidTr="00FB3D8F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36F20" w14:textId="77777777" w:rsidR="00993BDD" w:rsidRDefault="00993BDD" w:rsidP="00FB3D8F">
            <w:pPr>
              <w:autoSpaceDE w:val="0"/>
              <w:autoSpaceDN w:val="0"/>
              <w:adjustRightInd w:val="0"/>
              <w:ind w:firstLineChars="100" w:firstLine="210"/>
              <w:jc w:val="left"/>
              <w:rPr>
                <w:kern w:val="0"/>
                <w:szCs w:val="20"/>
                <w:lang w:val="fr-FR"/>
              </w:rPr>
            </w:pPr>
            <w:r>
              <w:rPr>
                <w:kern w:val="0"/>
                <w:szCs w:val="20"/>
                <w:lang w:val="fr-CA"/>
              </w:rPr>
              <w:t>j</w:t>
            </w:r>
            <w:r>
              <w:rPr>
                <w:kern w:val="0"/>
                <w:szCs w:val="20"/>
                <w:lang w:val="fr-FR"/>
              </w:rPr>
              <w:t>e n’ai pas vu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ABEFF" w14:textId="77777777" w:rsidR="00993BDD" w:rsidRDefault="00993BDD" w:rsidP="00FB3D8F">
            <w:pPr>
              <w:autoSpaceDE w:val="0"/>
              <w:autoSpaceDN w:val="0"/>
              <w:adjustRightInd w:val="0"/>
              <w:ind w:firstLineChars="100" w:firstLine="210"/>
              <w:jc w:val="left"/>
              <w:rPr>
                <w:kern w:val="0"/>
                <w:szCs w:val="20"/>
                <w:lang w:val="fr-CA"/>
              </w:rPr>
            </w:pPr>
            <w:r>
              <w:rPr>
                <w:kern w:val="0"/>
                <w:szCs w:val="20"/>
                <w:lang w:val="fr-FR"/>
              </w:rPr>
              <w:t>nous n’avons pas vu</w:t>
            </w:r>
          </w:p>
        </w:tc>
      </w:tr>
      <w:tr w:rsidR="00993BDD" w14:paraId="791EE137" w14:textId="77777777" w:rsidTr="00FB3D8F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55774" w14:textId="77777777" w:rsidR="00993BDD" w:rsidRDefault="00993BDD" w:rsidP="00FB3D8F">
            <w:pPr>
              <w:autoSpaceDE w:val="0"/>
              <w:autoSpaceDN w:val="0"/>
              <w:adjustRightInd w:val="0"/>
              <w:ind w:firstLineChars="100" w:firstLine="210"/>
              <w:jc w:val="left"/>
              <w:rPr>
                <w:kern w:val="0"/>
                <w:szCs w:val="20"/>
                <w:lang w:val="fr-CA"/>
              </w:rPr>
            </w:pPr>
            <w:r>
              <w:rPr>
                <w:kern w:val="0"/>
                <w:szCs w:val="20"/>
                <w:lang w:val="fr-FR"/>
              </w:rPr>
              <w:t>tu n’as pas vu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8DDB9" w14:textId="77777777" w:rsidR="00993BDD" w:rsidRDefault="00993BDD" w:rsidP="00FB3D8F">
            <w:pPr>
              <w:autoSpaceDE w:val="0"/>
              <w:autoSpaceDN w:val="0"/>
              <w:adjustRightInd w:val="0"/>
              <w:ind w:firstLineChars="100" w:firstLine="210"/>
              <w:jc w:val="left"/>
              <w:rPr>
                <w:kern w:val="0"/>
                <w:szCs w:val="20"/>
                <w:lang w:val="fr-CA"/>
              </w:rPr>
            </w:pPr>
            <w:r>
              <w:rPr>
                <w:kern w:val="0"/>
                <w:szCs w:val="20"/>
                <w:lang w:val="fr-FR"/>
              </w:rPr>
              <w:t>vous n’avez pas vu</w:t>
            </w:r>
          </w:p>
        </w:tc>
      </w:tr>
      <w:tr w:rsidR="00993BDD" w14:paraId="212965B3" w14:textId="77777777" w:rsidTr="00FB3D8F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2E11C" w14:textId="77777777" w:rsidR="00993BDD" w:rsidRDefault="00993BDD" w:rsidP="00FB3D8F">
            <w:pPr>
              <w:autoSpaceDE w:val="0"/>
              <w:autoSpaceDN w:val="0"/>
              <w:adjustRightInd w:val="0"/>
              <w:ind w:firstLine="210"/>
              <w:jc w:val="left"/>
              <w:rPr>
                <w:kern w:val="0"/>
                <w:szCs w:val="20"/>
                <w:lang w:val="fr-FR"/>
              </w:rPr>
            </w:pPr>
            <w:r>
              <w:rPr>
                <w:kern w:val="0"/>
                <w:szCs w:val="20"/>
                <w:lang w:val="fr-FR"/>
              </w:rPr>
              <w:t xml:space="preserve">il n’a pas vu       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72B8D3" w14:textId="77777777" w:rsidR="00993BDD" w:rsidRDefault="00993BDD" w:rsidP="00FB3D8F">
            <w:pPr>
              <w:autoSpaceDE w:val="0"/>
              <w:autoSpaceDN w:val="0"/>
              <w:adjustRightInd w:val="0"/>
              <w:ind w:firstLineChars="100" w:firstLine="210"/>
              <w:jc w:val="left"/>
              <w:rPr>
                <w:kern w:val="0"/>
                <w:szCs w:val="20"/>
                <w:lang w:val="fr-CA"/>
              </w:rPr>
            </w:pPr>
            <w:r>
              <w:rPr>
                <w:kern w:val="0"/>
                <w:szCs w:val="20"/>
                <w:lang w:val="fr-FR"/>
              </w:rPr>
              <w:t>Ils n’ont pas vu</w:t>
            </w:r>
          </w:p>
        </w:tc>
      </w:tr>
      <w:tr w:rsidR="00993BDD" w14:paraId="2814E772" w14:textId="77777777" w:rsidTr="00FB3D8F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F3ED8" w14:textId="77777777" w:rsidR="00993BDD" w:rsidRDefault="00993BDD" w:rsidP="00FB3D8F">
            <w:pPr>
              <w:autoSpaceDE w:val="0"/>
              <w:autoSpaceDN w:val="0"/>
              <w:adjustRightInd w:val="0"/>
              <w:ind w:firstLineChars="100" w:firstLine="210"/>
              <w:jc w:val="left"/>
              <w:rPr>
                <w:kern w:val="0"/>
                <w:szCs w:val="20"/>
                <w:lang w:val="fr-CA"/>
              </w:rPr>
            </w:pPr>
            <w:r>
              <w:rPr>
                <w:kern w:val="0"/>
                <w:szCs w:val="20"/>
                <w:lang w:val="fr-FR"/>
              </w:rPr>
              <w:t xml:space="preserve">elle n’a pas vu  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AD4DC" w14:textId="77777777" w:rsidR="00993BDD" w:rsidRDefault="00993BDD" w:rsidP="00FB3D8F">
            <w:pPr>
              <w:autoSpaceDE w:val="0"/>
              <w:autoSpaceDN w:val="0"/>
              <w:adjustRightInd w:val="0"/>
              <w:ind w:firstLineChars="100" w:firstLine="210"/>
              <w:jc w:val="left"/>
              <w:rPr>
                <w:kern w:val="0"/>
                <w:szCs w:val="20"/>
                <w:lang w:val="fr-CA"/>
              </w:rPr>
            </w:pPr>
            <w:r>
              <w:rPr>
                <w:kern w:val="0"/>
                <w:szCs w:val="20"/>
                <w:lang w:val="fr-FR"/>
              </w:rPr>
              <w:t>elles n’ont pas vu</w:t>
            </w:r>
          </w:p>
        </w:tc>
      </w:tr>
      <w:tr w:rsidR="00993BDD" w14:paraId="2467F82E" w14:textId="77777777" w:rsidTr="00FB3D8F">
        <w:trPr>
          <w:cantSplit/>
        </w:trPr>
        <w:tc>
          <w:tcPr>
            <w:tcW w:w="5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3366"/>
            <w:hideMark/>
          </w:tcPr>
          <w:p w14:paraId="44FFCCFE" w14:textId="77777777" w:rsidR="00993BDD" w:rsidRDefault="00993BDD" w:rsidP="00FB3D8F">
            <w:pPr>
              <w:autoSpaceDE w:val="0"/>
              <w:autoSpaceDN w:val="0"/>
              <w:adjustRightInd w:val="0"/>
              <w:ind w:firstLine="964"/>
              <w:rPr>
                <w:b/>
                <w:bCs/>
                <w:color w:val="FFFFFF"/>
                <w:w w:val="200"/>
                <w:kern w:val="0"/>
                <w:szCs w:val="20"/>
                <w:lang w:val="fr-FR"/>
              </w:rPr>
            </w:pPr>
            <w:r>
              <w:rPr>
                <w:b/>
                <w:color w:val="FFFFFF"/>
                <w:w w:val="150"/>
                <w:kern w:val="0"/>
                <w:szCs w:val="20"/>
                <w:lang w:val="fr-CA"/>
              </w:rPr>
              <w:t>3</w:t>
            </w:r>
            <w:r>
              <w:rPr>
                <w:rFonts w:hint="eastAsia"/>
                <w:b/>
                <w:color w:val="FFFFFF"/>
                <w:kern w:val="0"/>
                <w:szCs w:val="20"/>
                <w:lang w:val="fr-CA"/>
              </w:rPr>
              <w:t>．</w:t>
            </w:r>
            <w:r>
              <w:rPr>
                <w:b/>
                <w:color w:val="FFFFFF"/>
                <w:w w:val="150"/>
                <w:kern w:val="0"/>
                <w:szCs w:val="20"/>
                <w:lang w:val="fr-CA"/>
              </w:rPr>
              <w:t>voir</w:t>
            </w:r>
            <w:r>
              <w:rPr>
                <w:b/>
                <w:color w:val="FFFFFF"/>
                <w:kern w:val="0"/>
                <w:szCs w:val="20"/>
                <w:lang w:val="fr-CA"/>
              </w:rPr>
              <w:t xml:space="preserve"> </w:t>
            </w:r>
            <w:r>
              <w:rPr>
                <w:rFonts w:hint="eastAsia"/>
                <w:b/>
                <w:color w:val="FFFFFF"/>
                <w:kern w:val="0"/>
                <w:szCs w:val="20"/>
                <w:lang w:val="zh-CN"/>
              </w:rPr>
              <w:t>复合过去时（肯定疑问形式）</w:t>
            </w:r>
          </w:p>
        </w:tc>
      </w:tr>
      <w:tr w:rsidR="00993BDD" w14:paraId="5170BC74" w14:textId="77777777" w:rsidTr="00FB3D8F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A8B043" w14:textId="77777777" w:rsidR="00993BDD" w:rsidRDefault="00993BDD" w:rsidP="00FB3D8F">
            <w:pPr>
              <w:autoSpaceDE w:val="0"/>
              <w:autoSpaceDN w:val="0"/>
              <w:adjustRightInd w:val="0"/>
              <w:ind w:firstLine="210"/>
              <w:jc w:val="left"/>
              <w:rPr>
                <w:kern w:val="0"/>
                <w:szCs w:val="20"/>
                <w:lang w:val="fr-FR"/>
              </w:rPr>
            </w:pPr>
            <w:r>
              <w:rPr>
                <w:kern w:val="0"/>
                <w:szCs w:val="20"/>
                <w:lang w:val="fr-FR"/>
              </w:rPr>
              <w:t xml:space="preserve">ai-je vu ?     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ED2FB" w14:textId="77777777" w:rsidR="00993BDD" w:rsidRDefault="00993BDD" w:rsidP="00FB3D8F">
            <w:pPr>
              <w:autoSpaceDE w:val="0"/>
              <w:autoSpaceDN w:val="0"/>
              <w:adjustRightInd w:val="0"/>
              <w:ind w:firstLineChars="100" w:firstLine="210"/>
              <w:jc w:val="left"/>
              <w:rPr>
                <w:kern w:val="0"/>
                <w:szCs w:val="20"/>
                <w:lang w:val="fr-CA"/>
              </w:rPr>
            </w:pPr>
            <w:r>
              <w:rPr>
                <w:kern w:val="0"/>
                <w:szCs w:val="20"/>
                <w:lang w:val="fr-FR"/>
              </w:rPr>
              <w:t>avons-nous vu ?</w:t>
            </w:r>
            <w:r>
              <w:rPr>
                <w:rFonts w:hint="eastAsia"/>
                <w:kern w:val="0"/>
                <w:szCs w:val="20"/>
                <w:lang w:val="zh-CN"/>
              </w:rPr>
              <w:t></w:t>
            </w:r>
          </w:p>
        </w:tc>
      </w:tr>
      <w:tr w:rsidR="00993BDD" w14:paraId="1AF0945A" w14:textId="77777777" w:rsidTr="00FB3D8F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A7CBD" w14:textId="77777777" w:rsidR="00993BDD" w:rsidRDefault="00993BDD" w:rsidP="00FB3D8F">
            <w:pPr>
              <w:autoSpaceDE w:val="0"/>
              <w:autoSpaceDN w:val="0"/>
              <w:adjustRightInd w:val="0"/>
              <w:ind w:firstLineChars="100" w:firstLine="210"/>
              <w:jc w:val="left"/>
              <w:rPr>
                <w:kern w:val="0"/>
                <w:szCs w:val="20"/>
                <w:lang w:val="fr-CA"/>
              </w:rPr>
            </w:pPr>
            <w:r>
              <w:rPr>
                <w:kern w:val="0"/>
                <w:szCs w:val="20"/>
                <w:lang w:val="fr-FR"/>
              </w:rPr>
              <w:t>as-tu vu ?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04D41" w14:textId="77777777" w:rsidR="00993BDD" w:rsidRDefault="00993BDD" w:rsidP="00FB3D8F">
            <w:pPr>
              <w:autoSpaceDE w:val="0"/>
              <w:autoSpaceDN w:val="0"/>
              <w:adjustRightInd w:val="0"/>
              <w:ind w:firstLineChars="100" w:firstLine="210"/>
              <w:jc w:val="left"/>
              <w:rPr>
                <w:kern w:val="0"/>
                <w:szCs w:val="20"/>
                <w:lang w:val="fr-CA"/>
              </w:rPr>
            </w:pPr>
            <w:r>
              <w:rPr>
                <w:kern w:val="0"/>
                <w:szCs w:val="20"/>
                <w:lang w:val="fr-FR"/>
              </w:rPr>
              <w:t>avez-vous vu ?</w:t>
            </w:r>
          </w:p>
        </w:tc>
      </w:tr>
      <w:tr w:rsidR="00993BDD" w14:paraId="78D6F868" w14:textId="77777777" w:rsidTr="00FB3D8F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7FD17" w14:textId="77777777" w:rsidR="00993BDD" w:rsidRDefault="00993BDD" w:rsidP="00FB3D8F">
            <w:pPr>
              <w:autoSpaceDE w:val="0"/>
              <w:autoSpaceDN w:val="0"/>
              <w:adjustRightInd w:val="0"/>
              <w:ind w:firstLineChars="100" w:firstLine="210"/>
              <w:jc w:val="left"/>
              <w:rPr>
                <w:kern w:val="0"/>
                <w:szCs w:val="20"/>
                <w:lang w:val="fr-CA"/>
              </w:rPr>
            </w:pPr>
            <w:r>
              <w:rPr>
                <w:kern w:val="0"/>
                <w:szCs w:val="20"/>
                <w:lang w:val="fr-FR"/>
              </w:rPr>
              <w:t xml:space="preserve">a-t-il vu ?  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51E45" w14:textId="77777777" w:rsidR="00993BDD" w:rsidRDefault="00993BDD" w:rsidP="00FB3D8F">
            <w:pPr>
              <w:autoSpaceDE w:val="0"/>
              <w:autoSpaceDN w:val="0"/>
              <w:adjustRightInd w:val="0"/>
              <w:ind w:firstLineChars="100" w:firstLine="210"/>
              <w:jc w:val="left"/>
              <w:rPr>
                <w:kern w:val="0"/>
                <w:szCs w:val="20"/>
                <w:lang w:val="fr-FR"/>
              </w:rPr>
            </w:pPr>
            <w:r>
              <w:rPr>
                <w:kern w:val="0"/>
                <w:szCs w:val="20"/>
                <w:lang w:val="fr-FR"/>
              </w:rPr>
              <w:t xml:space="preserve">ont-ils vu ? </w:t>
            </w:r>
          </w:p>
        </w:tc>
      </w:tr>
      <w:tr w:rsidR="00993BDD" w14:paraId="3F2D4B7A" w14:textId="77777777" w:rsidTr="00FB3D8F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4A896" w14:textId="77777777" w:rsidR="00993BDD" w:rsidRDefault="00993BDD" w:rsidP="00FB3D8F">
            <w:pPr>
              <w:autoSpaceDE w:val="0"/>
              <w:autoSpaceDN w:val="0"/>
              <w:adjustRightInd w:val="0"/>
              <w:ind w:firstLineChars="100" w:firstLine="210"/>
              <w:jc w:val="left"/>
              <w:rPr>
                <w:kern w:val="0"/>
                <w:szCs w:val="20"/>
                <w:lang w:val="fr-CA"/>
              </w:rPr>
            </w:pPr>
            <w:r>
              <w:rPr>
                <w:kern w:val="0"/>
                <w:szCs w:val="20"/>
                <w:lang w:val="fr-FR"/>
              </w:rPr>
              <w:t xml:space="preserve">a-t-elle vu ?   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4779B" w14:textId="77777777" w:rsidR="00993BDD" w:rsidRDefault="00993BDD" w:rsidP="00FB3D8F">
            <w:pPr>
              <w:autoSpaceDE w:val="0"/>
              <w:autoSpaceDN w:val="0"/>
              <w:adjustRightInd w:val="0"/>
              <w:ind w:firstLineChars="100" w:firstLine="210"/>
              <w:jc w:val="left"/>
              <w:rPr>
                <w:kern w:val="0"/>
                <w:szCs w:val="20"/>
                <w:lang w:val="fr-CA"/>
              </w:rPr>
            </w:pPr>
            <w:r>
              <w:rPr>
                <w:kern w:val="0"/>
                <w:szCs w:val="20"/>
                <w:lang w:val="fr-FR"/>
              </w:rPr>
              <w:t>ont-elles vu ?</w:t>
            </w:r>
          </w:p>
        </w:tc>
      </w:tr>
      <w:tr w:rsidR="00993BDD" w14:paraId="13B67B12" w14:textId="77777777" w:rsidTr="00FB3D8F">
        <w:trPr>
          <w:cantSplit/>
        </w:trPr>
        <w:tc>
          <w:tcPr>
            <w:tcW w:w="5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3366"/>
            <w:hideMark/>
          </w:tcPr>
          <w:p w14:paraId="47B55CD0" w14:textId="77777777" w:rsidR="00993BDD" w:rsidRDefault="00993BDD" w:rsidP="00FB3D8F">
            <w:pPr>
              <w:autoSpaceDE w:val="0"/>
              <w:autoSpaceDN w:val="0"/>
              <w:adjustRightInd w:val="0"/>
              <w:ind w:firstLine="964"/>
              <w:rPr>
                <w:b/>
                <w:bCs/>
                <w:color w:val="FFFFFF"/>
                <w:w w:val="200"/>
                <w:kern w:val="0"/>
                <w:szCs w:val="20"/>
                <w:lang w:val="fr-FR"/>
              </w:rPr>
            </w:pPr>
            <w:r>
              <w:rPr>
                <w:b/>
                <w:color w:val="FFFFFF"/>
                <w:w w:val="150"/>
                <w:kern w:val="0"/>
                <w:szCs w:val="20"/>
                <w:lang w:val="fr-CA"/>
              </w:rPr>
              <w:t>4</w:t>
            </w:r>
            <w:r>
              <w:rPr>
                <w:rFonts w:hint="eastAsia"/>
                <w:b/>
                <w:color w:val="FFFFFF"/>
                <w:kern w:val="0"/>
                <w:szCs w:val="20"/>
                <w:lang w:val="fr-CA"/>
              </w:rPr>
              <w:t>．</w:t>
            </w:r>
            <w:r>
              <w:rPr>
                <w:b/>
                <w:color w:val="FFFFFF"/>
                <w:w w:val="150"/>
                <w:kern w:val="0"/>
                <w:szCs w:val="20"/>
                <w:lang w:val="fr-CA"/>
              </w:rPr>
              <w:t>voir</w:t>
            </w:r>
            <w:r>
              <w:rPr>
                <w:b/>
                <w:color w:val="FFFFFF"/>
                <w:kern w:val="0"/>
                <w:szCs w:val="20"/>
                <w:lang w:val="fr-CA"/>
              </w:rPr>
              <w:t xml:space="preserve"> </w:t>
            </w:r>
            <w:r>
              <w:rPr>
                <w:rFonts w:hint="eastAsia"/>
                <w:b/>
                <w:color w:val="FFFFFF"/>
                <w:kern w:val="0"/>
                <w:szCs w:val="20"/>
                <w:lang w:val="zh-CN"/>
              </w:rPr>
              <w:t>复合过去时（否定疑问形式）</w:t>
            </w:r>
          </w:p>
        </w:tc>
      </w:tr>
      <w:tr w:rsidR="00993BDD" w14:paraId="36AF54C5" w14:textId="77777777" w:rsidTr="00FB3D8F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C1D68" w14:textId="77777777" w:rsidR="00993BDD" w:rsidRDefault="00993BDD" w:rsidP="00FB3D8F">
            <w:pPr>
              <w:autoSpaceDE w:val="0"/>
              <w:autoSpaceDN w:val="0"/>
              <w:adjustRightInd w:val="0"/>
              <w:ind w:firstLine="210"/>
              <w:jc w:val="left"/>
              <w:rPr>
                <w:kern w:val="0"/>
                <w:szCs w:val="20"/>
                <w:lang w:val="fr-FR"/>
              </w:rPr>
            </w:pPr>
            <w:r>
              <w:rPr>
                <w:kern w:val="0"/>
                <w:szCs w:val="20"/>
                <w:lang w:val="fr-FR"/>
              </w:rPr>
              <w:t xml:space="preserve">n’ai-je pas vu ?        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0FDA4" w14:textId="77777777" w:rsidR="00993BDD" w:rsidRDefault="00993BDD" w:rsidP="00FB3D8F">
            <w:pPr>
              <w:autoSpaceDE w:val="0"/>
              <w:autoSpaceDN w:val="0"/>
              <w:adjustRightInd w:val="0"/>
              <w:ind w:firstLineChars="100" w:firstLine="210"/>
              <w:jc w:val="left"/>
              <w:rPr>
                <w:kern w:val="0"/>
                <w:szCs w:val="20"/>
                <w:lang w:val="fr-CA"/>
              </w:rPr>
            </w:pPr>
            <w:r>
              <w:rPr>
                <w:kern w:val="0"/>
                <w:szCs w:val="20"/>
                <w:lang w:val="fr-FR"/>
              </w:rPr>
              <w:t>n’avons-nous pas vu ?</w:t>
            </w:r>
          </w:p>
        </w:tc>
      </w:tr>
      <w:tr w:rsidR="00993BDD" w14:paraId="58BF9F4E" w14:textId="77777777" w:rsidTr="00FB3D8F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3DB62" w14:textId="77777777" w:rsidR="00993BDD" w:rsidRDefault="00993BDD" w:rsidP="00FB3D8F">
            <w:pPr>
              <w:autoSpaceDE w:val="0"/>
              <w:autoSpaceDN w:val="0"/>
              <w:adjustRightInd w:val="0"/>
              <w:ind w:firstLineChars="100" w:firstLine="210"/>
              <w:jc w:val="left"/>
              <w:rPr>
                <w:kern w:val="0"/>
                <w:szCs w:val="20"/>
                <w:lang w:val="fr-CA"/>
              </w:rPr>
            </w:pPr>
            <w:r>
              <w:rPr>
                <w:kern w:val="0"/>
                <w:szCs w:val="20"/>
                <w:lang w:val="fr-FR"/>
              </w:rPr>
              <w:t>n’as-tu pas vu ?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44C4A" w14:textId="77777777" w:rsidR="00993BDD" w:rsidRDefault="00993BDD" w:rsidP="00FB3D8F">
            <w:pPr>
              <w:autoSpaceDE w:val="0"/>
              <w:autoSpaceDN w:val="0"/>
              <w:adjustRightInd w:val="0"/>
              <w:ind w:firstLineChars="100" w:firstLine="210"/>
              <w:jc w:val="left"/>
              <w:rPr>
                <w:kern w:val="0"/>
                <w:szCs w:val="20"/>
                <w:lang w:val="fr-CA"/>
              </w:rPr>
            </w:pPr>
            <w:r>
              <w:rPr>
                <w:kern w:val="0"/>
                <w:szCs w:val="20"/>
                <w:lang w:val="fr-FR"/>
              </w:rPr>
              <w:t>n’avez-vous pas vu ?</w:t>
            </w:r>
          </w:p>
        </w:tc>
      </w:tr>
      <w:tr w:rsidR="00993BDD" w14:paraId="12443581" w14:textId="77777777" w:rsidTr="00FB3D8F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F46CE" w14:textId="77777777" w:rsidR="00993BDD" w:rsidRDefault="00993BDD" w:rsidP="00FB3D8F">
            <w:pPr>
              <w:autoSpaceDE w:val="0"/>
              <w:autoSpaceDN w:val="0"/>
              <w:adjustRightInd w:val="0"/>
              <w:ind w:firstLineChars="100" w:firstLine="210"/>
              <w:jc w:val="left"/>
              <w:rPr>
                <w:kern w:val="0"/>
                <w:szCs w:val="20"/>
                <w:lang w:val="fr-CA"/>
              </w:rPr>
            </w:pPr>
            <w:r>
              <w:rPr>
                <w:kern w:val="0"/>
                <w:szCs w:val="20"/>
                <w:lang w:val="fr-FR"/>
              </w:rPr>
              <w:t xml:space="preserve">n’a-t-il pas vu ?  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C3403" w14:textId="77777777" w:rsidR="00993BDD" w:rsidRDefault="00993BDD" w:rsidP="00FB3D8F">
            <w:pPr>
              <w:autoSpaceDE w:val="0"/>
              <w:autoSpaceDN w:val="0"/>
              <w:adjustRightInd w:val="0"/>
              <w:ind w:firstLineChars="100" w:firstLine="210"/>
              <w:jc w:val="left"/>
              <w:rPr>
                <w:kern w:val="0"/>
                <w:szCs w:val="20"/>
                <w:lang w:val="fr-CA"/>
              </w:rPr>
            </w:pPr>
            <w:r>
              <w:rPr>
                <w:kern w:val="0"/>
                <w:szCs w:val="20"/>
                <w:lang w:val="fr-FR"/>
              </w:rPr>
              <w:t>n’ont-ils pas vu ?</w:t>
            </w:r>
          </w:p>
        </w:tc>
      </w:tr>
      <w:tr w:rsidR="00993BDD" w14:paraId="3D153C9E" w14:textId="77777777" w:rsidTr="00FB3D8F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5443E" w14:textId="77777777" w:rsidR="00993BDD" w:rsidRDefault="00993BDD" w:rsidP="00FB3D8F">
            <w:pPr>
              <w:autoSpaceDE w:val="0"/>
              <w:autoSpaceDN w:val="0"/>
              <w:adjustRightInd w:val="0"/>
              <w:ind w:firstLineChars="100" w:firstLine="210"/>
              <w:jc w:val="left"/>
              <w:rPr>
                <w:kern w:val="0"/>
                <w:szCs w:val="20"/>
                <w:lang w:val="fr-CA"/>
              </w:rPr>
            </w:pPr>
            <w:r>
              <w:rPr>
                <w:kern w:val="0"/>
                <w:szCs w:val="20"/>
                <w:lang w:val="fr-FR"/>
              </w:rPr>
              <w:lastRenderedPageBreak/>
              <w:t>n’a-t-elle pas vu ?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7E912" w14:textId="77777777" w:rsidR="00993BDD" w:rsidRDefault="00993BDD" w:rsidP="00FB3D8F">
            <w:pPr>
              <w:autoSpaceDE w:val="0"/>
              <w:autoSpaceDN w:val="0"/>
              <w:adjustRightInd w:val="0"/>
              <w:ind w:firstLineChars="100" w:firstLine="210"/>
              <w:jc w:val="left"/>
              <w:rPr>
                <w:kern w:val="0"/>
                <w:szCs w:val="20"/>
                <w:lang w:val="fr-CA"/>
              </w:rPr>
            </w:pPr>
            <w:r>
              <w:rPr>
                <w:kern w:val="0"/>
                <w:szCs w:val="20"/>
                <w:lang w:val="fr-FR"/>
              </w:rPr>
              <w:t xml:space="preserve">n’ont-elles pas vu ?  </w:t>
            </w:r>
          </w:p>
        </w:tc>
      </w:tr>
      <w:tr w:rsidR="00993BDD" w14:paraId="5FAA2771" w14:textId="77777777" w:rsidTr="00FB3D8F">
        <w:trPr>
          <w:trHeight w:val="2040"/>
        </w:trPr>
        <w:tc>
          <w:tcPr>
            <w:tcW w:w="5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00"/>
            <w:hideMark/>
          </w:tcPr>
          <w:p w14:paraId="72C35495" w14:textId="77777777" w:rsidR="00993BDD" w:rsidRDefault="00993BDD" w:rsidP="00FB3D8F">
            <w:pPr>
              <w:autoSpaceDE w:val="0"/>
              <w:autoSpaceDN w:val="0"/>
              <w:adjustRightInd w:val="0"/>
              <w:ind w:left="628" w:hanging="628"/>
              <w:jc w:val="left"/>
              <w:rPr>
                <w:kern w:val="0"/>
                <w:szCs w:val="20"/>
                <w:lang w:val="fr-CA"/>
              </w:rPr>
            </w:pPr>
            <w:r>
              <w:rPr>
                <w:noProof/>
                <w:kern w:val="0"/>
                <w:szCs w:val="20"/>
              </w:rPr>
              <w:drawing>
                <wp:inline distT="0" distB="0" distL="0" distR="0" wp14:anchorId="71799AF2" wp14:editId="613A1DD7">
                  <wp:extent cx="114300" cy="114300"/>
                  <wp:effectExtent l="19050" t="0" r="0" b="0"/>
                  <wp:docPr id="56" name="图片 29" descr="BD06009_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9" descr="BD06009_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lum contrast="18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kern w:val="0"/>
                <w:szCs w:val="20"/>
              </w:rPr>
              <w:t xml:space="preserve"> 1</w:t>
            </w:r>
            <w:r>
              <w:rPr>
                <w:rFonts w:hint="eastAsia"/>
                <w:kern w:val="0"/>
                <w:szCs w:val="20"/>
              </w:rPr>
              <w:t>．肯定及否定</w:t>
            </w:r>
            <w:r>
              <w:rPr>
                <w:rFonts w:hint="eastAsia"/>
                <w:kern w:val="0"/>
                <w:szCs w:val="20"/>
                <w:lang w:val="zh-CN"/>
              </w:rPr>
              <w:t>疑问形式第一人称单数倒装时</w:t>
            </w:r>
            <w:r>
              <w:rPr>
                <w:rFonts w:hint="eastAsia"/>
                <w:kern w:val="0"/>
                <w:szCs w:val="20"/>
                <w:lang w:val="fr-CA"/>
              </w:rPr>
              <w:t>，</w:t>
            </w:r>
            <w:r>
              <w:rPr>
                <w:kern w:val="0"/>
                <w:szCs w:val="20"/>
                <w:lang w:val="fr-CA"/>
              </w:rPr>
              <w:t xml:space="preserve">ai-je </w:t>
            </w:r>
            <w:r>
              <w:rPr>
                <w:rFonts w:hint="eastAsia"/>
                <w:kern w:val="0"/>
                <w:szCs w:val="20"/>
                <w:lang w:val="fr-CA"/>
              </w:rPr>
              <w:t>应读</w:t>
            </w:r>
            <w:r>
              <w:rPr>
                <w:rFonts w:hint="eastAsia"/>
                <w:kern w:val="0"/>
                <w:szCs w:val="20"/>
                <w:lang w:val="zh-CN"/>
              </w:rPr>
              <w:t>为</w:t>
            </w:r>
            <w:r>
              <w:rPr>
                <w:rFonts w:hint="eastAsia"/>
                <w:kern w:val="0"/>
                <w:szCs w:val="20"/>
                <w:lang w:val="fr-CA"/>
              </w:rPr>
              <w:t>［</w:t>
            </w:r>
            <w:bookmarkStart w:id="110" w:name="OLE_LINK98"/>
            <w:bookmarkStart w:id="111" w:name="OLE_LINK107"/>
            <w:bookmarkStart w:id="112" w:name="OLE_LINK66"/>
            <w:bookmarkStart w:id="113" w:name="OLE_LINK68"/>
            <w:bookmarkStart w:id="114" w:name="OLE_LINK67"/>
            <w:r>
              <w:rPr>
                <w:kern w:val="0"/>
                <w:szCs w:val="21"/>
              </w:rPr>
              <w:t>ɛ</w:t>
            </w:r>
            <w:bookmarkStart w:id="115" w:name="OLE_LINK56"/>
            <w:bookmarkStart w:id="116" w:name="OLE_LINK41"/>
            <w:bookmarkEnd w:id="110"/>
            <w:bookmarkEnd w:id="111"/>
            <w:bookmarkEnd w:id="112"/>
            <w:bookmarkEnd w:id="113"/>
            <w:bookmarkEnd w:id="114"/>
            <w:r>
              <w:rPr>
                <w:kern w:val="0"/>
                <w:szCs w:val="21"/>
              </w:rPr>
              <w:t>ʒ</w:t>
            </w:r>
            <w:bookmarkEnd w:id="115"/>
            <w:bookmarkEnd w:id="116"/>
            <w:r>
              <w:rPr>
                <w:rFonts w:hint="eastAsia"/>
                <w:kern w:val="0"/>
                <w:szCs w:val="20"/>
                <w:lang w:val="fr-CA"/>
              </w:rPr>
              <w:t>］；</w:t>
            </w:r>
            <w:r>
              <w:rPr>
                <w:rFonts w:hint="eastAsia"/>
                <w:kern w:val="0"/>
                <w:szCs w:val="20"/>
                <w:lang w:val="zh-CN"/>
              </w:rPr>
              <w:t>不能读作</w:t>
            </w:r>
            <w:r>
              <w:rPr>
                <w:rFonts w:hint="eastAsia"/>
                <w:kern w:val="0"/>
                <w:szCs w:val="20"/>
                <w:lang w:val="fr-CA"/>
              </w:rPr>
              <w:t>［</w:t>
            </w:r>
            <w:r>
              <w:rPr>
                <w:kern w:val="0"/>
                <w:szCs w:val="20"/>
                <w:lang w:val="fr-CA"/>
              </w:rPr>
              <w:t>e</w:t>
            </w:r>
            <w:r>
              <w:rPr>
                <w:kern w:val="0"/>
                <w:szCs w:val="21"/>
              </w:rPr>
              <w:t>ʒ</w:t>
            </w:r>
            <w:r>
              <w:rPr>
                <w:rFonts w:hint="eastAsia"/>
                <w:kern w:val="0"/>
                <w:szCs w:val="20"/>
                <w:lang w:val="fr-CA"/>
              </w:rPr>
              <w:t>］</w:t>
            </w:r>
            <w:r>
              <w:rPr>
                <w:kern w:val="0"/>
                <w:szCs w:val="20"/>
                <w:lang w:val="fr-CA"/>
              </w:rPr>
              <w:t>!</w:t>
            </w:r>
          </w:p>
          <w:p w14:paraId="4A90DA81" w14:textId="77777777" w:rsidR="00993BDD" w:rsidRDefault="00993BDD" w:rsidP="00FB3D8F">
            <w:pPr>
              <w:autoSpaceDE w:val="0"/>
              <w:autoSpaceDN w:val="0"/>
              <w:adjustRightInd w:val="0"/>
              <w:ind w:left="628" w:hanging="628"/>
              <w:rPr>
                <w:kern w:val="0"/>
                <w:szCs w:val="20"/>
                <w:lang w:val="fr-FR"/>
              </w:rPr>
            </w:pPr>
            <w:r>
              <w:rPr>
                <w:kern w:val="0"/>
                <w:szCs w:val="20"/>
                <w:lang w:val="fr-CA"/>
              </w:rPr>
              <w:t xml:space="preserve">   2</w:t>
            </w:r>
            <w:r>
              <w:rPr>
                <w:rFonts w:hint="eastAsia"/>
                <w:kern w:val="0"/>
                <w:szCs w:val="20"/>
                <w:lang w:val="fr-CA"/>
              </w:rPr>
              <w:t>．</w:t>
            </w:r>
            <w:r>
              <w:rPr>
                <w:rFonts w:hint="eastAsia"/>
                <w:kern w:val="0"/>
                <w:szCs w:val="20"/>
                <w:lang w:val="zh-CN"/>
              </w:rPr>
              <w:t>在复合过去时的否定及否定疑问形式中，应注意</w:t>
            </w:r>
            <w:r>
              <w:rPr>
                <w:kern w:val="0"/>
                <w:szCs w:val="20"/>
                <w:lang w:val="fr-CA"/>
              </w:rPr>
              <w:t xml:space="preserve"> </w:t>
            </w:r>
            <w:r>
              <w:rPr>
                <w:kern w:val="0"/>
                <w:szCs w:val="20"/>
                <w:lang w:val="zh-CN"/>
              </w:rPr>
              <w:t xml:space="preserve">ne </w:t>
            </w:r>
            <w:r>
              <w:rPr>
                <w:rFonts w:hint="eastAsia"/>
                <w:kern w:val="0"/>
                <w:szCs w:val="20"/>
                <w:lang w:val="zh-CN"/>
              </w:rPr>
              <w:t>与后接助动词元音间的</w:t>
            </w:r>
            <w:r>
              <w:rPr>
                <w:rFonts w:hint="eastAsia"/>
                <w:b/>
                <w:kern w:val="0"/>
                <w:szCs w:val="20"/>
                <w:lang w:val="zh-CN"/>
              </w:rPr>
              <w:t>省音</w:t>
            </w:r>
            <w:r>
              <w:rPr>
                <w:rFonts w:hint="eastAsia"/>
                <w:kern w:val="0"/>
                <w:szCs w:val="20"/>
                <w:lang w:val="zh-CN"/>
              </w:rPr>
              <w:t>问题以及副词</w:t>
            </w:r>
            <w:r>
              <w:rPr>
                <w:kern w:val="0"/>
                <w:szCs w:val="20"/>
                <w:lang w:val="fr-CA"/>
              </w:rPr>
              <w:t xml:space="preserve"> pas </w:t>
            </w:r>
            <w:r>
              <w:rPr>
                <w:rFonts w:hint="eastAsia"/>
                <w:kern w:val="0"/>
                <w:szCs w:val="20"/>
                <w:lang w:val="fr-FR"/>
              </w:rPr>
              <w:t>与后接过去分词词首元音间的</w:t>
            </w:r>
            <w:r>
              <w:rPr>
                <w:rFonts w:hint="eastAsia"/>
                <w:b/>
                <w:kern w:val="0"/>
                <w:szCs w:val="20"/>
                <w:lang w:val="fr-FR"/>
              </w:rPr>
              <w:t>联诵</w:t>
            </w:r>
            <w:r>
              <w:rPr>
                <w:rFonts w:hint="eastAsia"/>
                <w:kern w:val="0"/>
                <w:szCs w:val="20"/>
                <w:lang w:val="fr-FR"/>
              </w:rPr>
              <w:t>问题。</w:t>
            </w:r>
          </w:p>
          <w:p w14:paraId="321B62CD" w14:textId="77777777" w:rsidR="00993BDD" w:rsidRDefault="00EF093F" w:rsidP="00FB3D8F">
            <w:pPr>
              <w:autoSpaceDE w:val="0"/>
              <w:autoSpaceDN w:val="0"/>
              <w:adjustRightInd w:val="0"/>
              <w:ind w:firstLineChars="100" w:firstLine="210"/>
              <w:jc w:val="left"/>
              <w:rPr>
                <w:kern w:val="0"/>
                <w:szCs w:val="20"/>
                <w:lang w:val="fr-FR"/>
              </w:rPr>
            </w:pPr>
            <w:r>
              <w:pict w14:anchorId="0D97988D">
                <v:shapetype id="_x0000_t104" coordsize="21600,21600" o:spt="104" adj="12960,19440,7200" path="ar0@22@3@21,,0@4@21@14@22@1@21@7@21@12@2l@13@2@8,0@11@2wa0@22@3@21@10@2@16@24@14@22@1@21@16@24@14,xewr@14@22@1@21@7@21@16@24nfe">
                  <v:stroke joinstyle="miter"/>
                  <v:formulas>
                    <v:f eqn="val #0"/>
                    <v:f eqn="val #1"/>
                    <v:f eqn="val #2"/>
                    <v:f eqn="sum #0 width #1"/>
                    <v:f eqn="prod @3 1 2"/>
                    <v:f eqn="sum #1 #1 width"/>
                    <v:f eqn="sum @5 #1 #0"/>
                    <v:f eqn="prod @6 1 2"/>
                    <v:f eqn="mid width #0"/>
                    <v:f eqn="ellipse #2 height @4"/>
                    <v:f eqn="sum @4 @9 0"/>
                    <v:f eqn="sum @10 #1 width"/>
                    <v:f eqn="sum @7 @9 0"/>
                    <v:f eqn="sum @11 width #0"/>
                    <v:f eqn="sum @5 0 #0"/>
                    <v:f eqn="prod @14 1 2"/>
                    <v:f eqn="mid @4 @7"/>
                    <v:f eqn="sum #0 #1 width"/>
                    <v:f eqn="prod @17 1 2"/>
                    <v:f eqn="sum @16 0 @18"/>
                    <v:f eqn="val width"/>
                    <v:f eqn="val height"/>
                    <v:f eqn="sum 0 0 height"/>
                    <v:f eqn="sum @16 0 @4"/>
                    <v:f eqn="ellipse @23 @4 height"/>
                    <v:f eqn="sum @8 128 0"/>
                    <v:f eqn="prod @5 1 2"/>
                    <v:f eqn="sum @5 0 128"/>
                    <v:f eqn="sum #0 @16 @11"/>
                    <v:f eqn="sum width 0 #0"/>
                    <v:f eqn="prod @29 1 2"/>
                    <v:f eqn="prod height height 1"/>
                    <v:f eqn="prod #2 #2 1"/>
                    <v:f eqn="sum @31 0 @32"/>
                    <v:f eqn="sqrt @33"/>
                    <v:f eqn="sum @34 height 0"/>
                    <v:f eqn="prod width height @35"/>
                    <v:f eqn="sum @36 64 0"/>
                    <v:f eqn="prod #0 1 2"/>
                    <v:f eqn="ellipse @30 @38 height"/>
                    <v:f eqn="sum @39 0 64"/>
                    <v:f eqn="prod @4 1 2"/>
                    <v:f eqn="sum #1 0 @41"/>
                    <v:f eqn="prod height 4390 32768"/>
                    <v:f eqn="prod height 28378 32768"/>
                  </v:formulas>
                  <v:path o:extrusionok="f" o:connecttype="custom" o:connectlocs="@8,0;@11,@2;@15,0;@16,@21;@13,@2" o:connectangles="270,270,270,90,0" textboxrect="@41,@43,@42,@44"/>
                  <v:handles>
                    <v:h position="#0,topLeft" xrange="@37,@27"/>
                    <v:h position="#1,topLeft" xrange="@25,@20"/>
                    <v:h position="bottomRight,#2" yrange="0,@40"/>
                  </v:handles>
                  <o:complex v:ext="view"/>
                </v:shapetype>
                <v:shape id="_x0000_s1028" type="#_x0000_t104" style="position:absolute;left:0;text-align:left;margin-left:67.35pt;margin-top:13.1pt;width:8.95pt;height:7.75pt;z-index:251681792"/>
              </w:pict>
            </w:r>
            <w:r>
              <w:pict w14:anchorId="0BC40BBA">
                <v:shape id="_x0000_s1029" type="#_x0000_t104" style="position:absolute;left:0;text-align:left;margin-left:95.25pt;margin-top:12.45pt;width:9pt;height:7.8pt;z-index:251682816"/>
              </w:pict>
            </w:r>
            <w:r w:rsidR="00993BDD">
              <w:rPr>
                <w:kern w:val="0"/>
                <w:szCs w:val="20"/>
                <w:lang w:val="fr-FR"/>
              </w:rPr>
              <w:t xml:space="preserve">    </w:t>
            </w:r>
            <w:r w:rsidR="00993BDD">
              <w:rPr>
                <w:rFonts w:hint="eastAsia"/>
                <w:kern w:val="0"/>
                <w:szCs w:val="20"/>
                <w:lang w:val="fr-FR"/>
              </w:rPr>
              <w:t>如：</w:t>
            </w:r>
            <w:r w:rsidR="00993BDD">
              <w:rPr>
                <w:kern w:val="0"/>
                <w:szCs w:val="20"/>
                <w:lang w:val="fr-CA"/>
              </w:rPr>
              <w:t xml:space="preserve">Je </w:t>
            </w:r>
            <w:r w:rsidR="00993BDD">
              <w:rPr>
                <w:b/>
                <w:kern w:val="0"/>
                <w:szCs w:val="20"/>
                <w:lang w:val="fr-CA"/>
              </w:rPr>
              <w:t xml:space="preserve">n’ai </w:t>
            </w:r>
            <w:r w:rsidR="00993BDD">
              <w:rPr>
                <w:kern w:val="0"/>
                <w:szCs w:val="20"/>
                <w:lang w:val="fr-CA"/>
              </w:rPr>
              <w:t>pa</w:t>
            </w:r>
            <w:r w:rsidR="00993BDD">
              <w:rPr>
                <w:b/>
                <w:kern w:val="0"/>
                <w:szCs w:val="20"/>
                <w:lang w:val="fr-CA"/>
              </w:rPr>
              <w:t>s eu</w:t>
            </w:r>
            <w:r w:rsidR="00993BDD">
              <w:rPr>
                <w:kern w:val="0"/>
                <w:szCs w:val="20"/>
                <w:lang w:val="fr-CA"/>
              </w:rPr>
              <w:t xml:space="preserve"> d’argent.</w:t>
            </w:r>
            <w:r w:rsidR="00993BDD">
              <w:rPr>
                <w:kern w:val="0"/>
                <w:szCs w:val="20"/>
                <w:lang w:val="fr-FR"/>
              </w:rPr>
              <w:t xml:space="preserve"> </w:t>
            </w:r>
          </w:p>
        </w:tc>
      </w:tr>
    </w:tbl>
    <w:p w14:paraId="1DB7F325" w14:textId="77777777" w:rsidR="00993BDD" w:rsidRDefault="00993BDD" w:rsidP="00993BDD">
      <w:pPr>
        <w:pStyle w:val="1"/>
        <w:tabs>
          <w:tab w:val="left" w:pos="540"/>
        </w:tabs>
        <w:spacing w:line="60" w:lineRule="auto"/>
        <w:ind w:leftChars="247" w:left="1151" w:hangingChars="300" w:hanging="632"/>
        <w:rPr>
          <w:rFonts w:ascii="Calibri Light" w:hAnsi="Calibri Light"/>
          <w:b/>
          <w:color w:val="C00000"/>
          <w:sz w:val="21"/>
          <w:szCs w:val="21"/>
        </w:rPr>
      </w:pPr>
    </w:p>
    <w:p w14:paraId="34F784CB" w14:textId="77777777" w:rsidR="00993BDD" w:rsidRDefault="00993BDD" w:rsidP="00993BDD">
      <w:pPr>
        <w:pStyle w:val="1"/>
        <w:tabs>
          <w:tab w:val="left" w:pos="540"/>
        </w:tabs>
        <w:spacing w:line="60" w:lineRule="auto"/>
        <w:ind w:leftChars="247" w:left="1151" w:hangingChars="300" w:hanging="632"/>
        <w:rPr>
          <w:rFonts w:ascii="Calibri Light" w:hAnsi="Calibri Light"/>
          <w:b/>
          <w:color w:val="C00000"/>
          <w:sz w:val="21"/>
          <w:szCs w:val="21"/>
        </w:rPr>
      </w:pPr>
    </w:p>
    <w:p w14:paraId="16AE3BFC" w14:textId="77777777" w:rsidR="00993BDD" w:rsidRDefault="00993BDD" w:rsidP="00993BDD">
      <w:pPr>
        <w:pStyle w:val="a6"/>
        <w:numPr>
          <w:ilvl w:val="0"/>
          <w:numId w:val="22"/>
        </w:numPr>
        <w:tabs>
          <w:tab w:val="left" w:pos="360"/>
        </w:tabs>
        <w:ind w:leftChars="-65" w:left="-1" w:hangingChars="64" w:hanging="135"/>
        <w:rPr>
          <w:rFonts w:ascii="Calibri Light" w:hAnsi="Calibri Light" w:cs="Times New Roman"/>
          <w:b/>
          <w:bCs/>
          <w:kern w:val="0"/>
          <w:szCs w:val="20"/>
          <w:lang w:val="fr-FR"/>
        </w:rPr>
      </w:pPr>
      <w:r>
        <w:rPr>
          <w:rFonts w:ascii="Calibri Light" w:hAnsi="Times New Roman" w:cs="Times New Roman" w:hint="eastAsia"/>
          <w:b/>
          <w:bCs/>
          <w:kern w:val="0"/>
          <w:szCs w:val="20"/>
          <w:lang w:val="fr-FR"/>
        </w:rPr>
        <w:t>以</w:t>
      </w:r>
      <w:r>
        <w:rPr>
          <w:rFonts w:ascii="Calibri Light" w:hAnsi="Calibri Light" w:cs="Times New Roman"/>
          <w:b/>
          <w:bCs/>
          <w:kern w:val="0"/>
          <w:szCs w:val="20"/>
          <w:lang w:val="fr-FR"/>
        </w:rPr>
        <w:t xml:space="preserve"> être </w:t>
      </w:r>
      <w:r>
        <w:rPr>
          <w:rFonts w:ascii="Calibri Light" w:hAnsi="Times New Roman" w:cs="Times New Roman" w:hint="eastAsia"/>
          <w:b/>
          <w:bCs/>
          <w:kern w:val="0"/>
          <w:szCs w:val="20"/>
          <w:lang w:val="fr-FR"/>
        </w:rPr>
        <w:t>作助动词的复合过去时</w:t>
      </w:r>
      <w:r>
        <w:rPr>
          <w:rFonts w:ascii="Calibri Light" w:hAnsi="Times New Roman" w:cs="Times New Roman" w:hint="eastAsia"/>
          <w:bCs/>
          <w:kern w:val="0"/>
          <w:szCs w:val="20"/>
          <w:lang w:val="fr-FR"/>
        </w:rPr>
        <w:t>（</w:t>
      </w:r>
      <w:r>
        <w:rPr>
          <w:rFonts w:ascii="Calibri Light" w:hAnsi="Calibri Light" w:cs="Times New Roman"/>
          <w:bCs/>
          <w:kern w:val="0"/>
          <w:szCs w:val="20"/>
        </w:rPr>
        <w:t>l</w:t>
      </w:r>
      <w:r>
        <w:rPr>
          <w:rFonts w:ascii="Calibri Light" w:hAnsi="Calibri Light" w:cs="Times New Roman"/>
          <w:bCs/>
          <w:kern w:val="0"/>
          <w:szCs w:val="20"/>
          <w:lang w:val="fr-FR"/>
        </w:rPr>
        <w:t>e passé composé avec</w:t>
      </w:r>
      <w:r>
        <w:rPr>
          <w:rFonts w:ascii="Calibri Light" w:hAnsi="Calibri Light" w:cs="Times New Roman"/>
          <w:bCs/>
          <w:i/>
          <w:kern w:val="0"/>
          <w:szCs w:val="20"/>
          <w:lang w:val="fr-FR"/>
        </w:rPr>
        <w:t xml:space="preserve"> être</w:t>
      </w:r>
      <w:r>
        <w:rPr>
          <w:rFonts w:ascii="Calibri Light" w:hAnsi="Calibri Light" w:cs="Times New Roman"/>
          <w:bCs/>
          <w:kern w:val="0"/>
          <w:szCs w:val="20"/>
          <w:lang w:val="fr-FR"/>
        </w:rPr>
        <w:t xml:space="preserve"> comme auxiliaire</w:t>
      </w:r>
      <w:r>
        <w:rPr>
          <w:rFonts w:ascii="Calibri Light" w:hAnsi="Times New Roman" w:cs="Times New Roman" w:hint="eastAsia"/>
          <w:bCs/>
          <w:kern w:val="0"/>
          <w:szCs w:val="20"/>
          <w:lang w:val="fr-FR"/>
        </w:rPr>
        <w:t>）</w:t>
      </w:r>
      <w:r>
        <w:rPr>
          <w:rFonts w:ascii="Calibri Light" w:hAnsi="Calibri Light" w:cs="Times New Roman"/>
          <w:bCs/>
          <w:kern w:val="0"/>
          <w:szCs w:val="20"/>
          <w:lang w:val="fr-FR"/>
        </w:rPr>
        <w:t xml:space="preserve">  </w:t>
      </w:r>
      <w:r>
        <w:rPr>
          <w:rFonts w:ascii="Calibri Light" w:hAnsi="Calibri Light" w:cs="Times New Roman"/>
          <w:b/>
          <w:bCs/>
          <w:kern w:val="0"/>
          <w:szCs w:val="20"/>
          <w:lang w:val="fr-FR"/>
        </w:rPr>
        <w:t xml:space="preserve"> </w:t>
      </w:r>
    </w:p>
    <w:p w14:paraId="353FFD07" w14:textId="77777777" w:rsidR="00993BDD" w:rsidRDefault="00993BDD" w:rsidP="00993BDD">
      <w:pPr>
        <w:pStyle w:val="a6"/>
        <w:ind w:leftChars="153" w:left="322" w:hanging="1"/>
        <w:rPr>
          <w:rFonts w:ascii="Calibri Light" w:hAnsi="Calibri Light" w:cs="Times New Roman"/>
          <w:kern w:val="0"/>
          <w:szCs w:val="20"/>
          <w:lang w:val="fr-FR"/>
        </w:rPr>
      </w:pPr>
      <w:r>
        <w:rPr>
          <w:rFonts w:ascii="Calibri Light" w:hAnsi="Calibri Light" w:cs="Times New Roman"/>
          <w:kern w:val="0"/>
          <w:szCs w:val="20"/>
          <w:lang w:val="fr-FR"/>
        </w:rPr>
        <w:t>1</w:t>
      </w:r>
      <w:r>
        <w:rPr>
          <w:rFonts w:ascii="Calibri Light" w:hAnsi="Times New Roman" w:cs="Times New Roman" w:hint="eastAsia"/>
          <w:kern w:val="0"/>
          <w:szCs w:val="20"/>
          <w:lang w:val="fr-FR"/>
        </w:rPr>
        <w:t>．在复合过去时以及其他复合时态中，大部分动词使用</w:t>
      </w:r>
      <w:r>
        <w:rPr>
          <w:rFonts w:ascii="Calibri Light" w:hAnsi="Calibri Light" w:cs="Times New Roman"/>
          <w:b/>
          <w:bCs/>
          <w:kern w:val="0"/>
          <w:szCs w:val="20"/>
          <w:lang w:val="fr-FR"/>
        </w:rPr>
        <w:t>avoir</w:t>
      </w:r>
      <w:r>
        <w:rPr>
          <w:rFonts w:ascii="Calibri Light" w:hAnsi="Times New Roman" w:cs="Times New Roman" w:hint="eastAsia"/>
          <w:kern w:val="0"/>
          <w:szCs w:val="20"/>
          <w:lang w:val="fr-FR"/>
        </w:rPr>
        <w:t>作为助动词。但少数系动</w:t>
      </w:r>
    </w:p>
    <w:p w14:paraId="72DABE25" w14:textId="77777777" w:rsidR="00993BDD" w:rsidRDefault="00993BDD" w:rsidP="00993BDD">
      <w:pPr>
        <w:pStyle w:val="a6"/>
        <w:ind w:leftChars="303" w:left="636"/>
        <w:rPr>
          <w:rFonts w:ascii="Calibri Light" w:hAnsi="Calibri Light" w:cs="Times New Roman"/>
          <w:kern w:val="0"/>
          <w:szCs w:val="20"/>
          <w:lang w:val="fr-FR"/>
        </w:rPr>
      </w:pPr>
      <w:r>
        <w:rPr>
          <w:rFonts w:ascii="Calibri Light" w:hAnsi="Times New Roman" w:cs="Times New Roman" w:hint="eastAsia"/>
          <w:kern w:val="0"/>
          <w:szCs w:val="20"/>
          <w:lang w:val="fr-FR"/>
        </w:rPr>
        <w:t>词和一些表示位置移动及状况变动的不及物动词，在复合过去时及其他复合时态中用</w:t>
      </w:r>
      <w:r>
        <w:rPr>
          <w:rFonts w:ascii="Calibri Light" w:hAnsi="Calibri Light" w:cs="Times New Roman"/>
          <w:kern w:val="0"/>
          <w:szCs w:val="20"/>
          <w:lang w:val="fr-FR"/>
        </w:rPr>
        <w:t xml:space="preserve"> </w:t>
      </w:r>
      <w:r>
        <w:rPr>
          <w:rFonts w:ascii="Calibri Light" w:hAnsi="Calibri Light" w:cs="Times New Roman"/>
          <w:b/>
          <w:bCs/>
          <w:kern w:val="0"/>
          <w:szCs w:val="20"/>
          <w:lang w:val="fr-FR"/>
        </w:rPr>
        <w:t>être</w:t>
      </w:r>
      <w:r>
        <w:rPr>
          <w:rFonts w:ascii="Calibri Light" w:hAnsi="Times New Roman" w:cs="Times New Roman" w:hint="eastAsia"/>
          <w:kern w:val="0"/>
          <w:szCs w:val="20"/>
          <w:lang w:val="fr-FR"/>
        </w:rPr>
        <w:t>作为助动词。另外，所有的代词式动词也使用</w:t>
      </w:r>
      <w:r>
        <w:rPr>
          <w:rFonts w:ascii="Calibri Light" w:hAnsi="Calibri Light" w:cs="Times New Roman"/>
          <w:kern w:val="0"/>
          <w:szCs w:val="20"/>
          <w:lang w:val="fr-FR"/>
        </w:rPr>
        <w:t xml:space="preserve"> </w:t>
      </w:r>
      <w:r>
        <w:rPr>
          <w:rFonts w:ascii="Calibri Light" w:hAnsi="Calibri Light" w:cs="Times New Roman"/>
          <w:b/>
          <w:bCs/>
          <w:kern w:val="0"/>
          <w:szCs w:val="20"/>
          <w:lang w:val="fr-FR"/>
        </w:rPr>
        <w:t>être</w:t>
      </w:r>
      <w:r>
        <w:rPr>
          <w:rFonts w:ascii="Calibri Light" w:hAnsi="Times New Roman" w:cs="Times New Roman" w:hint="eastAsia"/>
          <w:kern w:val="0"/>
          <w:szCs w:val="20"/>
          <w:lang w:val="fr-FR"/>
        </w:rPr>
        <w:t>作为复合过去时以及其他复合时态的助动词。（下列示意图旨在帮助大家理解和记忆，供参考）</w:t>
      </w:r>
    </w:p>
    <w:p w14:paraId="4CBD9205" w14:textId="77777777" w:rsidR="00993BDD" w:rsidRDefault="00993BDD" w:rsidP="00993BDD">
      <w:pPr>
        <w:pStyle w:val="a6"/>
        <w:ind w:leftChars="303" w:left="636"/>
        <w:rPr>
          <w:rFonts w:ascii="Calibri Light" w:hAnsi="Calibri Light" w:cs="Times New Roman"/>
          <w:kern w:val="0"/>
          <w:szCs w:val="20"/>
          <w:lang w:val="fr-FR"/>
        </w:rPr>
      </w:pPr>
    </w:p>
    <w:p w14:paraId="1F9797F8" w14:textId="77777777" w:rsidR="00993BDD" w:rsidRDefault="00EF093F" w:rsidP="00993BDD">
      <w:pPr>
        <w:pStyle w:val="a6"/>
        <w:ind w:leftChars="200" w:left="420"/>
        <w:rPr>
          <w:rFonts w:ascii="Calibri Light" w:hAnsi="Calibri Light" w:cs="Times New Roman"/>
          <w:kern w:val="0"/>
          <w:szCs w:val="20"/>
          <w:lang w:val="fr-FR"/>
        </w:rPr>
      </w:pPr>
      <w:r>
        <w:pict w14:anchorId="7B02A261">
          <v:rect id="_x0000_s1030" style="position:absolute;left:0;text-align:left;margin-left:207pt;margin-top:7.95pt;width:18pt;height:9.6pt;z-index:251683840" fillcolor="black"/>
        </w:pict>
      </w:r>
    </w:p>
    <w:p w14:paraId="15ADC9E1" w14:textId="77777777" w:rsidR="00993BDD" w:rsidRDefault="00993BDD" w:rsidP="00993BDD">
      <w:pPr>
        <w:pStyle w:val="a6"/>
        <w:ind w:leftChars="200" w:left="420"/>
        <w:rPr>
          <w:rFonts w:ascii="Calibri Light" w:hAnsi="Calibri Light" w:cs="Times New Roman"/>
          <w:kern w:val="0"/>
          <w:szCs w:val="20"/>
          <w:lang w:val="fr-FR"/>
        </w:rPr>
      </w:pPr>
    </w:p>
    <w:p w14:paraId="47268CD6" w14:textId="77777777" w:rsidR="00993BDD" w:rsidRDefault="00EF093F" w:rsidP="00993BDD">
      <w:pPr>
        <w:pStyle w:val="a6"/>
        <w:spacing w:line="320" w:lineRule="exact"/>
        <w:ind w:leftChars="200" w:left="420"/>
        <w:rPr>
          <w:rFonts w:ascii="Calibri Light" w:hAnsi="Calibri Light" w:cs="Times New Roman"/>
          <w:kern w:val="0"/>
          <w:szCs w:val="20"/>
          <w:lang w:val="fr-FR"/>
        </w:rPr>
      </w:pPr>
      <w:r>
        <w:pict w14:anchorId="2F1C4BD7">
          <v:line id="_x0000_s1031" style="position:absolute;left:0;text-align:left;flip:y;z-index:251684864" from="1in,-15.6pt" to="3in,37.5pt"/>
        </w:pict>
      </w:r>
      <w:r>
        <w:pict w14:anchorId="6B964075">
          <v:line id="_x0000_s1032" style="position:absolute;left:0;text-align:left;flip:x y;z-index:251685888" from="3in,-15.6pt" to="363.75pt,28.5pt"/>
        </w:pict>
      </w:r>
      <w:r w:rsidR="00993BDD">
        <w:rPr>
          <w:rFonts w:ascii="Calibri Light" w:hAnsi="Calibri Light" w:cs="Times New Roman"/>
          <w:kern w:val="0"/>
          <w:szCs w:val="20"/>
          <w:lang w:val="fr-FR"/>
        </w:rPr>
        <w:t xml:space="preserve">                           </w:t>
      </w:r>
      <w:r w:rsidR="00993BDD">
        <w:rPr>
          <w:rFonts w:ascii="Calibri Light" w:hAnsi="Calibri Light" w:cs="Times New Roman"/>
          <w:kern w:val="0"/>
          <w:szCs w:val="20"/>
        </w:rPr>
        <w:t>tous les verbes pronominaux</w:t>
      </w:r>
    </w:p>
    <w:p w14:paraId="2CF5CE40" w14:textId="77777777" w:rsidR="00993BDD" w:rsidRDefault="00EF093F" w:rsidP="00993BDD">
      <w:pPr>
        <w:pStyle w:val="a6"/>
        <w:ind w:leftChars="200" w:left="420"/>
        <w:rPr>
          <w:rFonts w:ascii="Calibri Light" w:hAnsi="Calibri Light" w:cs="Times New Roman"/>
          <w:kern w:val="0"/>
          <w:szCs w:val="20"/>
        </w:rPr>
      </w:pPr>
      <w:r>
        <w:pict w14:anchorId="7E33C209">
          <v:line id="_x0000_s1033" style="position:absolute;left:0;text-align:left;z-index:251686912" from="334.5pt,4.35pt" to="334.5pt,152.55pt"/>
        </w:pict>
      </w:r>
      <w:r>
        <w:pict w14:anchorId="22A7C516">
          <v:line id="_x0000_s1034" style="position:absolute;left:0;text-align:left;z-index:251687936" from="107.25pt,8.55pt" to="107.25pt,153.45pt"/>
        </w:pict>
      </w:r>
      <w:r w:rsidR="00993BDD">
        <w:rPr>
          <w:rFonts w:ascii="Calibri Light" w:hAnsi="Calibri Light" w:cs="Times New Roman"/>
          <w:kern w:val="0"/>
          <w:szCs w:val="20"/>
          <w:lang w:val="fr-FR"/>
        </w:rPr>
        <w:t xml:space="preserve">                             </w:t>
      </w:r>
      <w:r w:rsidR="00993BDD">
        <w:rPr>
          <w:rFonts w:ascii="Calibri Light" w:hAnsi="Times New Roman" w:cs="Times New Roman" w:hint="eastAsia"/>
          <w:kern w:val="0"/>
          <w:szCs w:val="20"/>
          <w:lang w:val="fr-FR"/>
        </w:rPr>
        <w:t>（所有代词式动词）</w:t>
      </w:r>
      <w:r w:rsidR="00993BDD">
        <w:rPr>
          <w:rFonts w:ascii="Calibri Light" w:hAnsi="Calibri Light" w:cs="Times New Roman"/>
          <w:kern w:val="0"/>
          <w:szCs w:val="20"/>
          <w:lang w:val="fr-FR"/>
        </w:rPr>
        <w:t xml:space="preserve"> </w:t>
      </w:r>
    </w:p>
    <w:p w14:paraId="6CF6454A" w14:textId="77777777" w:rsidR="00993BDD" w:rsidRDefault="00EF093F" w:rsidP="00993BDD">
      <w:pPr>
        <w:pStyle w:val="a6"/>
        <w:rPr>
          <w:rFonts w:ascii="Calibri Light" w:hAnsi="Calibri Light" w:cs="Times New Roman"/>
          <w:kern w:val="0"/>
          <w:szCs w:val="20"/>
          <w:lang w:val="fr-FR"/>
        </w:rPr>
      </w:pPr>
      <w:r>
        <w:pict w14:anchorId="1940B389">
          <v:line id="_x0000_s1035" style="position:absolute;left:0;text-align:left;z-index:251688960" from="108pt,7.8pt" to="333pt,7.8pt"/>
        </w:pict>
      </w:r>
      <w:r>
        <w:pict w14:anchorId="623460BD">
          <v:line id="_x0000_s1036" style="position:absolute;left:0;text-align:left;flip:y;z-index:251689984" from="293.25pt,14.7pt" to="293.25pt,29.25pt">
            <v:stroke endarrow="block"/>
          </v:line>
        </w:pict>
      </w:r>
      <w:r>
        <w:pict w14:anchorId="0E7027ED">
          <v:line id="_x0000_s1037" style="position:absolute;left:0;text-align:left;z-index:251691008" from="134.25pt,12.75pt" to="134.25pt,28.35pt">
            <v:stroke endarrow="block"/>
          </v:line>
        </w:pict>
      </w:r>
    </w:p>
    <w:p w14:paraId="3ECD1222" w14:textId="77777777" w:rsidR="00993BDD" w:rsidRDefault="00993BDD" w:rsidP="00993BDD">
      <w:pPr>
        <w:pStyle w:val="a6"/>
        <w:ind w:leftChars="200" w:left="420"/>
        <w:rPr>
          <w:rFonts w:ascii="Calibri Light" w:hAnsi="Calibri Light" w:cs="Times New Roman"/>
          <w:kern w:val="0"/>
          <w:szCs w:val="20"/>
        </w:rPr>
      </w:pPr>
      <w:r>
        <w:rPr>
          <w:rFonts w:ascii="Calibri Light" w:hAnsi="Calibri Light" w:cs="Times New Roman"/>
          <w:kern w:val="0"/>
          <w:szCs w:val="20"/>
          <w:lang w:val="fr-FR"/>
        </w:rPr>
        <w:t xml:space="preserve">                 </w:t>
      </w:r>
      <w:r>
        <w:rPr>
          <w:rFonts w:ascii="Calibri Light" w:hAnsi="Calibri Light" w:cs="Times New Roman"/>
          <w:kern w:val="0"/>
          <w:szCs w:val="20"/>
        </w:rPr>
        <w:t xml:space="preserve">                  rester                       venir</w:t>
      </w:r>
    </w:p>
    <w:p w14:paraId="5C3D6BB4" w14:textId="77777777" w:rsidR="00993BDD" w:rsidRDefault="00993BDD" w:rsidP="00993BDD">
      <w:pPr>
        <w:pStyle w:val="a6"/>
        <w:ind w:leftChars="200" w:left="420"/>
        <w:rPr>
          <w:rFonts w:ascii="Calibri Light" w:hAnsi="Calibri Light" w:cs="Times New Roman"/>
          <w:kern w:val="0"/>
          <w:szCs w:val="20"/>
        </w:rPr>
      </w:pPr>
      <w:r>
        <w:rPr>
          <w:noProof/>
          <w:lang w:val="en-US"/>
        </w:rPr>
        <w:drawing>
          <wp:anchor distT="0" distB="0" distL="114300" distR="114300" simplePos="0" relativeHeight="251678720" behindDoc="0" locked="0" layoutInCell="1" allowOverlap="1" wp14:anchorId="7FB86CD6" wp14:editId="6134415B">
            <wp:simplePos x="0" y="0"/>
            <wp:positionH relativeFrom="column">
              <wp:posOffset>-142875</wp:posOffset>
            </wp:positionH>
            <wp:positionV relativeFrom="paragraph">
              <wp:posOffset>27940</wp:posOffset>
            </wp:positionV>
            <wp:extent cx="800100" cy="704850"/>
            <wp:effectExtent l="19050" t="0" r="0" b="0"/>
            <wp:wrapNone/>
            <wp:docPr id="57" name="图片 54" descr="j0285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4" descr="j0285310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704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alibri Light" w:hAnsi="Calibri Light" w:cs="Times New Roman"/>
          <w:kern w:val="0"/>
          <w:szCs w:val="20"/>
          <w:lang w:val="fr-FR"/>
        </w:rPr>
        <w:t xml:space="preserve">                  </w:t>
      </w:r>
      <w:r>
        <w:rPr>
          <w:rFonts w:ascii="Calibri Light" w:hAnsi="Calibri Light" w:cs="Times New Roman"/>
          <w:kern w:val="0"/>
          <w:szCs w:val="20"/>
        </w:rPr>
        <w:t xml:space="preserve">naître (né)       </w:t>
      </w:r>
      <w:r>
        <w:rPr>
          <w:rFonts w:ascii="Calibri Light" w:hAnsi="Calibri Light" w:cs="Times New Roman"/>
          <w:kern w:val="0"/>
          <w:szCs w:val="20"/>
          <w:lang w:val="fr-FR"/>
        </w:rPr>
        <w:t xml:space="preserve"> devenir       </w:t>
      </w:r>
      <w:r>
        <w:rPr>
          <w:rFonts w:ascii="Calibri Light" w:hAnsi="Calibri Light" w:cs="Times New Roman"/>
          <w:kern w:val="0"/>
          <w:szCs w:val="20"/>
        </w:rPr>
        <w:t xml:space="preserve">mourir (mort) </w:t>
      </w:r>
      <w:r>
        <w:rPr>
          <w:rFonts w:ascii="Calibri Light" w:hAnsi="Calibri Light" w:cs="Times New Roman"/>
          <w:kern w:val="0"/>
          <w:szCs w:val="20"/>
          <w:lang w:val="fr-FR"/>
        </w:rPr>
        <w:t xml:space="preserve">   revenir</w:t>
      </w:r>
    </w:p>
    <w:p w14:paraId="3B59D1ED" w14:textId="77777777" w:rsidR="00993BDD" w:rsidRDefault="00993BDD" w:rsidP="00993BDD">
      <w:pPr>
        <w:pStyle w:val="a6"/>
        <w:ind w:leftChars="200" w:left="420"/>
        <w:rPr>
          <w:rFonts w:ascii="Calibri Light" w:hAnsi="Calibri Light" w:cs="Times New Roman"/>
          <w:kern w:val="0"/>
          <w:szCs w:val="20"/>
          <w:lang w:val="fr-FR"/>
        </w:rPr>
      </w:pPr>
      <w:r>
        <w:rPr>
          <w:noProof/>
          <w:lang w:val="en-US"/>
        </w:rPr>
        <w:drawing>
          <wp:anchor distT="0" distB="0" distL="114300" distR="114300" simplePos="0" relativeHeight="251677696" behindDoc="0" locked="0" layoutInCell="1" allowOverlap="1" wp14:anchorId="2CBC2464" wp14:editId="48CCCC1F">
            <wp:simplePos x="0" y="0"/>
            <wp:positionH relativeFrom="column">
              <wp:posOffset>5286375</wp:posOffset>
            </wp:positionH>
            <wp:positionV relativeFrom="paragraph">
              <wp:posOffset>48895</wp:posOffset>
            </wp:positionV>
            <wp:extent cx="466725" cy="788035"/>
            <wp:effectExtent l="19050" t="0" r="9525" b="0"/>
            <wp:wrapNone/>
            <wp:docPr id="58" name="图片 52" descr="bd07217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2" descr="bd07217_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7880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EF093F">
        <w:pict w14:anchorId="73BF9926">
          <v:line id="_x0000_s1038" style="position:absolute;left:0;text-align:left;flip:x;z-index:251692032;mso-position-horizontal-relative:text;mso-position-vertical-relative:text" from="261pt,7.8pt" to="333pt,7.8pt"/>
        </w:pict>
      </w:r>
      <w:r w:rsidR="00EF093F">
        <w:pict w14:anchorId="1863497B">
          <v:line id="_x0000_s1039" style="position:absolute;left:0;text-align:left;z-index:251693056;mso-position-horizontal-relative:text;mso-position-vertical-relative:text" from="108pt,7.8pt" to="171pt,7.8pt"/>
        </w:pict>
      </w:r>
      <w:r>
        <w:rPr>
          <w:rFonts w:ascii="Calibri Light" w:hAnsi="Calibri Light" w:cs="Times New Roman"/>
          <w:kern w:val="0"/>
          <w:szCs w:val="20"/>
          <w:lang w:val="fr-FR"/>
        </w:rPr>
        <w:t xml:space="preserve">                                                              survenir</w:t>
      </w:r>
    </w:p>
    <w:p w14:paraId="7FD73C66" w14:textId="77777777" w:rsidR="00993BDD" w:rsidRDefault="00EF093F" w:rsidP="00993BDD">
      <w:pPr>
        <w:pStyle w:val="a6"/>
        <w:ind w:leftChars="200" w:left="420"/>
        <w:rPr>
          <w:rFonts w:ascii="Calibri Light" w:hAnsi="Calibri Light" w:cs="Times New Roman"/>
          <w:kern w:val="0"/>
          <w:szCs w:val="20"/>
          <w:lang w:val="fr-FR"/>
        </w:rPr>
      </w:pPr>
      <w:r>
        <w:pict w14:anchorId="3406C522">
          <v:shapetype id="_x0000_t66" coordsize="21600,21600" o:spt="66" adj="5400,5400" path="m@0,l@0@1,21600@1,21600@2@0@2@0,21600,,10800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@0,0;0,10800;@0,21600;21600,10800" o:connectangles="270,180,90,0" textboxrect="@4,@1,21600,@2"/>
            <v:handles>
              <v:h position="#0,#1" xrange="0,21600" yrange="0,10800"/>
            </v:handles>
          </v:shapetype>
          <v:shape id="_x0000_s1040" type="#_x0000_t66" style="position:absolute;left:0;text-align:left;margin-left:385.5pt;margin-top:10.5pt;width:27pt;height:31.2pt;z-index:251694080" fillcolor="#ff9">
            <v:shadow on="t"/>
          </v:shape>
        </w:pict>
      </w:r>
      <w:r>
        <w:pict w14:anchorId="02C56DD7">
          <v:shape id="_x0000_s1041" type="#_x0000_t66" style="position:absolute;left:0;text-align:left;margin-left:33pt;margin-top:15pt;width:27pt;height:31.2pt;z-index:251695104" fillcolor="#fc0">
            <v:shadow on="t"/>
          </v:shape>
        </w:pict>
      </w:r>
      <w:r>
        <w:pict w14:anchorId="6B138554">
          <v:line id="_x0000_s1042" style="position:absolute;left:0;text-align:left;z-index:251696128" from="300pt,15.3pt" to="300pt,62.1pt">
            <v:stroke endarrow="block"/>
          </v:line>
        </w:pict>
      </w:r>
      <w:r w:rsidR="00993BDD">
        <w:rPr>
          <w:rFonts w:ascii="Calibri Light" w:hAnsi="Calibri Light" w:cs="Times New Roman"/>
          <w:kern w:val="0"/>
          <w:szCs w:val="20"/>
          <w:lang w:val="fr-FR"/>
        </w:rPr>
        <w:t xml:space="preserve">        </w:t>
      </w:r>
      <w:r w:rsidR="00993BDD">
        <w:rPr>
          <w:rFonts w:ascii="Calibri Light" w:hAnsi="Calibri Light" w:cs="Times New Roman"/>
          <w:kern w:val="0"/>
          <w:szCs w:val="20"/>
        </w:rPr>
        <w:t>aller</w:t>
      </w:r>
      <w:r w:rsidR="00993BDD">
        <w:rPr>
          <w:rFonts w:ascii="Calibri Light" w:hAnsi="Calibri Light" w:cs="Times New Roman"/>
          <w:kern w:val="0"/>
          <w:szCs w:val="20"/>
          <w:lang w:val="fr-FR"/>
        </w:rPr>
        <w:t xml:space="preserve">       monter          tomber          descendre  </w:t>
      </w:r>
      <w:r w:rsidR="00993BDD">
        <w:rPr>
          <w:rFonts w:ascii="Calibri Light" w:hAnsi="Calibri Light" w:cs="Times New Roman"/>
          <w:kern w:val="0"/>
          <w:sz w:val="24"/>
          <w:szCs w:val="24"/>
          <w:lang w:val="fr-FR"/>
        </w:rPr>
        <w:t xml:space="preserve">  </w:t>
      </w:r>
      <w:r w:rsidR="00993BDD">
        <w:rPr>
          <w:rFonts w:ascii="Calibri Light" w:hAnsi="Calibri Light" w:cs="Times New Roman"/>
          <w:kern w:val="0"/>
          <w:szCs w:val="20"/>
        </w:rPr>
        <w:t>parvenir</w:t>
      </w:r>
    </w:p>
    <w:p w14:paraId="7F3503F2" w14:textId="77777777" w:rsidR="00993BDD" w:rsidRDefault="00EF093F" w:rsidP="00993BDD">
      <w:pPr>
        <w:pStyle w:val="a6"/>
        <w:ind w:leftChars="200" w:left="420"/>
        <w:rPr>
          <w:rFonts w:ascii="Calibri Light" w:hAnsi="Calibri Light" w:cs="Times New Roman"/>
          <w:kern w:val="0"/>
          <w:szCs w:val="20"/>
          <w:lang w:val="fr-FR"/>
        </w:rPr>
      </w:pPr>
      <w:r>
        <w:pict w14:anchorId="66EED882">
          <v:line id="_x0000_s1043" style="position:absolute;left:0;text-align:left;z-index:251697152" from="3in,0" to="3in,23.4pt">
            <v:stroke endarrow="block"/>
          </v:line>
        </w:pict>
      </w:r>
      <w:r>
        <w:pict w14:anchorId="73F4E0D8">
          <v:line id="_x0000_s1044" style="position:absolute;left:0;text-align:left;flip:y;z-index:251698176" from="135pt,0" to="135pt,46.8pt">
            <v:stroke endarrow="block"/>
          </v:line>
        </w:pict>
      </w:r>
      <w:r w:rsidR="00993BDD">
        <w:rPr>
          <w:rFonts w:ascii="Calibri Light" w:hAnsi="Calibri Light" w:cs="Times New Roman"/>
          <w:kern w:val="0"/>
          <w:szCs w:val="20"/>
          <w:lang w:val="fr-FR"/>
        </w:rPr>
        <w:t xml:space="preserve">        sortir                                                  entrer</w:t>
      </w:r>
    </w:p>
    <w:p w14:paraId="2FE55486" w14:textId="77777777" w:rsidR="00993BDD" w:rsidRDefault="00993BDD" w:rsidP="00993BDD">
      <w:pPr>
        <w:pStyle w:val="a6"/>
        <w:ind w:leftChars="200" w:left="420"/>
        <w:rPr>
          <w:rFonts w:ascii="Calibri Light" w:hAnsi="Calibri Light" w:cs="Times New Roman"/>
          <w:kern w:val="0"/>
          <w:szCs w:val="20"/>
          <w:lang w:val="fr-FR"/>
        </w:rPr>
      </w:pPr>
      <w:r>
        <w:rPr>
          <w:rFonts w:ascii="Calibri Light" w:hAnsi="Calibri Light" w:cs="Times New Roman"/>
          <w:kern w:val="0"/>
          <w:szCs w:val="20"/>
          <w:lang w:val="fr-FR"/>
        </w:rPr>
        <w:t xml:space="preserve">        partir                                                  rentrer</w:t>
      </w:r>
    </w:p>
    <w:p w14:paraId="0BE86B08" w14:textId="77777777" w:rsidR="00993BDD" w:rsidRDefault="00EF093F" w:rsidP="00993BDD">
      <w:pPr>
        <w:pStyle w:val="a6"/>
        <w:ind w:leftChars="200" w:left="420"/>
        <w:rPr>
          <w:rFonts w:ascii="Calibri Light" w:hAnsi="Calibri Light" w:cs="Times New Roman"/>
          <w:kern w:val="0"/>
          <w:szCs w:val="20"/>
          <w:lang w:val="fr-FR"/>
        </w:rPr>
      </w:pPr>
      <w:r>
        <w:pict w14:anchorId="1462B4B5">
          <v:rect id="_x0000_s1045" style="position:absolute;left:0;text-align:left;margin-left:153.75pt;margin-top:4.35pt;width:135pt;height:23.4pt;z-index:251699200" fillcolor="yellow">
            <v:shadow on="t" type="double" color2="shadow add(102)" offset="-3pt,-3pt" offset2="-6pt,-6pt"/>
            <v:textbox style="mso-next-textbox:#_x0000_s1045">
              <w:txbxContent>
                <w:p w14:paraId="73EBA9CB" w14:textId="77777777" w:rsidR="003F180D" w:rsidRDefault="003F180D" w:rsidP="00993BDD">
                  <w:pPr>
                    <w:rPr>
                      <w:b/>
                      <w:bCs/>
                      <w:sz w:val="18"/>
                      <w:lang w:val="fr-CA"/>
                    </w:rPr>
                  </w:pPr>
                  <w:r>
                    <w:rPr>
                      <w:rFonts w:hint="eastAsia"/>
                      <w:b/>
                      <w:bCs/>
                      <w:sz w:val="18"/>
                      <w:lang w:val="fr-CA"/>
                    </w:rPr>
                    <w:t>部分以</w:t>
                  </w:r>
                  <w:r>
                    <w:rPr>
                      <w:b/>
                      <w:bCs/>
                      <w:sz w:val="18"/>
                      <w:lang w:val="fr-CA"/>
                    </w:rPr>
                    <w:t xml:space="preserve"> être </w:t>
                  </w:r>
                  <w:r>
                    <w:rPr>
                      <w:rFonts w:hint="eastAsia"/>
                      <w:b/>
                      <w:bCs/>
                      <w:sz w:val="18"/>
                      <w:lang w:val="fr-CA"/>
                    </w:rPr>
                    <w:t>作助动词的动词</w:t>
                  </w:r>
                </w:p>
              </w:txbxContent>
            </v:textbox>
          </v:rect>
        </w:pict>
      </w:r>
      <w:r w:rsidR="00993BDD">
        <w:rPr>
          <w:rFonts w:ascii="Calibri Light" w:hAnsi="Calibri Light" w:cs="Times New Roman"/>
          <w:kern w:val="0"/>
          <w:szCs w:val="20"/>
          <w:lang w:val="fr-FR"/>
        </w:rPr>
        <w:t xml:space="preserve">        s’en aller                                               arriver</w:t>
      </w:r>
    </w:p>
    <w:p w14:paraId="6E5EB6EB" w14:textId="77777777" w:rsidR="00993BDD" w:rsidRDefault="00EF093F" w:rsidP="00993BDD">
      <w:pPr>
        <w:pStyle w:val="a6"/>
        <w:ind w:leftChars="200" w:left="420"/>
        <w:rPr>
          <w:rFonts w:ascii="Calibri Light" w:hAnsi="Calibri Light" w:cs="Times New Roman"/>
          <w:kern w:val="0"/>
          <w:szCs w:val="20"/>
        </w:rPr>
      </w:pPr>
      <w:r>
        <w:pict w14:anchorId="29BB4F82">
          <v:line id="_x0000_s1046" style="position:absolute;left:0;text-align:left;flip:y;z-index:251700224" from="0,14.55pt" to="434.25pt,14.55pt" strokeweight="2.25pt"/>
        </w:pict>
      </w:r>
      <w:r w:rsidR="00993BDD">
        <w:rPr>
          <w:rFonts w:ascii="Calibri Light" w:hAnsi="Calibri Light" w:cs="Times New Roman"/>
          <w:kern w:val="0"/>
          <w:szCs w:val="20"/>
          <w:lang w:val="fr-FR"/>
        </w:rPr>
        <w:t xml:space="preserve">                                                            </w:t>
      </w:r>
      <w:r w:rsidR="00993BDD">
        <w:rPr>
          <w:rFonts w:ascii="Calibri Light" w:hAnsi="Calibri Light" w:cs="Times New Roman"/>
          <w:kern w:val="0"/>
          <w:sz w:val="28"/>
          <w:szCs w:val="28"/>
          <w:lang w:val="fr-FR"/>
        </w:rPr>
        <w:t xml:space="preserve">  </w:t>
      </w:r>
      <w:r w:rsidR="00993BDD">
        <w:rPr>
          <w:rFonts w:ascii="Calibri Light" w:hAnsi="Calibri Light" w:cs="Times New Roman"/>
          <w:kern w:val="0"/>
          <w:szCs w:val="20"/>
          <w:lang w:val="fr-FR"/>
        </w:rPr>
        <w:t>retourner</w:t>
      </w:r>
    </w:p>
    <w:p w14:paraId="429C4B3C" w14:textId="77777777" w:rsidR="00993BDD" w:rsidRDefault="00993BDD" w:rsidP="00993BDD">
      <w:pPr>
        <w:pStyle w:val="a6"/>
        <w:ind w:leftChars="172" w:left="2104" w:hangingChars="830" w:hanging="1743"/>
        <w:rPr>
          <w:rFonts w:ascii="Calibri Light" w:hAnsi="Calibri Light" w:cs="Times New Roman"/>
          <w:kern w:val="0"/>
          <w:szCs w:val="20"/>
          <w:lang w:val="fr-FR"/>
        </w:rPr>
      </w:pPr>
    </w:p>
    <w:p w14:paraId="00FF0C00" w14:textId="77777777" w:rsidR="00993BDD" w:rsidRDefault="00993BDD" w:rsidP="00993BDD">
      <w:pPr>
        <w:pStyle w:val="a6"/>
        <w:ind w:leftChars="141" w:left="2104" w:hangingChars="861" w:hanging="1808"/>
        <w:rPr>
          <w:rFonts w:ascii="Calibri Light" w:hAnsi="Calibri Light" w:cs="Times New Roman"/>
          <w:b/>
          <w:bCs/>
          <w:kern w:val="0"/>
          <w:szCs w:val="20"/>
          <w:lang w:val="fr-FR"/>
        </w:rPr>
      </w:pPr>
      <w:r>
        <w:rPr>
          <w:rFonts w:ascii="Calibri Light" w:hAnsi="Calibri Light" w:cs="Times New Roman"/>
          <w:kern w:val="0"/>
          <w:szCs w:val="20"/>
          <w:lang w:val="fr-FR"/>
        </w:rPr>
        <w:t>2</w:t>
      </w:r>
      <w:r>
        <w:rPr>
          <w:rFonts w:ascii="Calibri Light" w:hAnsi="Times New Roman" w:cs="Times New Roman" w:hint="eastAsia"/>
          <w:kern w:val="0"/>
          <w:szCs w:val="20"/>
          <w:lang w:val="fr-FR"/>
        </w:rPr>
        <w:t>．请注意：在以</w:t>
      </w:r>
      <w:r>
        <w:rPr>
          <w:rFonts w:ascii="Calibri Light" w:hAnsi="Calibri Light" w:cs="Times New Roman"/>
          <w:kern w:val="0"/>
          <w:szCs w:val="20"/>
          <w:lang w:val="fr-FR"/>
        </w:rPr>
        <w:t xml:space="preserve"> être </w:t>
      </w:r>
      <w:r>
        <w:rPr>
          <w:rFonts w:ascii="Calibri Light" w:hAnsi="Times New Roman" w:cs="Times New Roman" w:hint="eastAsia"/>
          <w:kern w:val="0"/>
          <w:szCs w:val="20"/>
          <w:lang w:val="fr-FR"/>
        </w:rPr>
        <w:t>作为助动词的复合过去时（包括其他复合时态）中，</w:t>
      </w:r>
      <w:r>
        <w:rPr>
          <w:rFonts w:ascii="Calibri Light" w:hAnsi="Times New Roman" w:cs="Times New Roman" w:hint="eastAsia"/>
          <w:b/>
          <w:bCs/>
          <w:kern w:val="0"/>
          <w:szCs w:val="20"/>
          <w:lang w:val="fr-FR"/>
        </w:rPr>
        <w:t>过去分词有</w:t>
      </w:r>
    </w:p>
    <w:p w14:paraId="537C0F40" w14:textId="77777777" w:rsidR="00993BDD" w:rsidRDefault="00993BDD" w:rsidP="00993BDD">
      <w:pPr>
        <w:pStyle w:val="a6"/>
        <w:ind w:leftChars="172" w:left="361" w:firstLine="1081"/>
        <w:rPr>
          <w:rFonts w:ascii="Calibri Light" w:hAnsi="Calibri Light" w:cs="Times New Roman"/>
          <w:kern w:val="0"/>
          <w:szCs w:val="20"/>
          <w:lang w:val="fr-FR"/>
        </w:rPr>
      </w:pPr>
      <w:r>
        <w:rPr>
          <w:rFonts w:ascii="Calibri Light" w:hAnsi="Times New Roman" w:cs="Times New Roman" w:hint="eastAsia"/>
          <w:b/>
          <w:bCs/>
          <w:kern w:val="0"/>
          <w:szCs w:val="20"/>
          <w:lang w:val="fr-FR"/>
        </w:rPr>
        <w:t>性和数的变化</w:t>
      </w:r>
      <w:r>
        <w:rPr>
          <w:rFonts w:ascii="Calibri Light" w:hAnsi="Times New Roman" w:cs="Times New Roman" w:hint="eastAsia"/>
          <w:kern w:val="0"/>
          <w:szCs w:val="20"/>
          <w:lang w:val="fr-FR"/>
        </w:rPr>
        <w:t>，要与主语的性数相一致。</w:t>
      </w:r>
    </w:p>
    <w:p w14:paraId="5961ED61" w14:textId="77777777" w:rsidR="00993BDD" w:rsidRDefault="00993BDD" w:rsidP="00993BDD">
      <w:pPr>
        <w:pStyle w:val="a6"/>
        <w:ind w:firstLine="616"/>
        <w:rPr>
          <w:rFonts w:ascii="Calibri Light" w:hAnsi="Calibri Light" w:cs="Times New Roman"/>
          <w:kern w:val="0"/>
          <w:szCs w:val="20"/>
          <w:lang w:val="fr-FR"/>
        </w:rPr>
      </w:pPr>
      <w:r>
        <w:rPr>
          <w:rFonts w:ascii="Calibri Light" w:hAnsi="Times New Roman" w:cs="Times New Roman" w:hint="eastAsia"/>
          <w:kern w:val="0"/>
          <w:szCs w:val="20"/>
          <w:lang w:val="fr-FR"/>
        </w:rPr>
        <w:t>例如：</w:t>
      </w:r>
      <w:r>
        <w:rPr>
          <w:rFonts w:ascii="Calibri Light" w:hAnsi="Calibri Light" w:cs="Times New Roman"/>
          <w:kern w:val="0"/>
          <w:szCs w:val="20"/>
          <w:lang w:val="fr-FR"/>
        </w:rPr>
        <w:t xml:space="preserve"> </w:t>
      </w:r>
      <w:r>
        <w:rPr>
          <w:rFonts w:ascii="Calibri Light" w:hAnsi="Calibri Light" w:cs="Times New Roman"/>
          <w:i/>
          <w:iCs/>
          <w:kern w:val="0"/>
          <w:szCs w:val="20"/>
          <w:lang w:val="fr-FR"/>
        </w:rPr>
        <w:t>Elle est rentré</w:t>
      </w:r>
      <w:r>
        <w:rPr>
          <w:rFonts w:ascii="Calibri Light" w:hAnsi="Calibri Light" w:cs="Times New Roman"/>
          <w:b/>
          <w:bCs/>
          <w:i/>
          <w:iCs/>
          <w:kern w:val="0"/>
          <w:szCs w:val="20"/>
          <w:lang w:val="fr-FR"/>
        </w:rPr>
        <w:t>e</w:t>
      </w:r>
      <w:r>
        <w:rPr>
          <w:rFonts w:ascii="Calibri Light" w:hAnsi="Calibri Light" w:cs="Times New Roman"/>
          <w:kern w:val="0"/>
          <w:szCs w:val="20"/>
          <w:lang w:val="fr-FR"/>
        </w:rPr>
        <w:t xml:space="preserve"> très tard cette nuit.   </w:t>
      </w:r>
      <w:r>
        <w:rPr>
          <w:rFonts w:ascii="Calibri Light" w:hAnsi="Times New Roman" w:cs="Times New Roman" w:hint="eastAsia"/>
          <w:kern w:val="0"/>
          <w:szCs w:val="20"/>
          <w:lang w:val="fr-FR"/>
        </w:rPr>
        <w:t>她昨天夜里回来很晚。（阴性单数）</w:t>
      </w:r>
    </w:p>
    <w:p w14:paraId="1CDC9375" w14:textId="77777777" w:rsidR="00993BDD" w:rsidRDefault="00993BDD" w:rsidP="00993BDD">
      <w:pPr>
        <w:pStyle w:val="a6"/>
        <w:ind w:leftChars="200" w:left="420" w:firstLine="952"/>
        <w:rPr>
          <w:rFonts w:ascii="Calibri Light" w:hAnsi="Calibri Light" w:cs="Times New Roman"/>
          <w:kern w:val="0"/>
          <w:szCs w:val="20"/>
          <w:lang w:val="fr-FR"/>
        </w:rPr>
      </w:pPr>
      <w:r>
        <w:rPr>
          <w:rFonts w:ascii="Calibri Light" w:hAnsi="Calibri Light" w:cs="Times New Roman"/>
          <w:i/>
          <w:iCs/>
          <w:kern w:val="0"/>
          <w:szCs w:val="20"/>
          <w:lang w:val="fr-FR"/>
        </w:rPr>
        <w:t xml:space="preserve">Nous </w:t>
      </w:r>
      <w:r>
        <w:rPr>
          <w:rFonts w:ascii="Calibri Light" w:hAnsi="Calibri Light" w:cs="Times New Roman"/>
          <w:i/>
          <w:iCs/>
          <w:kern w:val="0"/>
          <w:szCs w:val="20"/>
        </w:rPr>
        <w:t xml:space="preserve">y </w:t>
      </w:r>
      <w:r>
        <w:rPr>
          <w:rFonts w:ascii="Calibri Light" w:hAnsi="Calibri Light" w:cs="Times New Roman"/>
          <w:i/>
          <w:iCs/>
          <w:kern w:val="0"/>
          <w:szCs w:val="20"/>
          <w:lang w:val="fr-FR"/>
        </w:rPr>
        <w:t>sommes revenu</w:t>
      </w:r>
      <w:r>
        <w:rPr>
          <w:rFonts w:ascii="Calibri Light" w:hAnsi="Calibri Light" w:cs="Times New Roman"/>
          <w:b/>
          <w:bCs/>
          <w:i/>
          <w:iCs/>
          <w:kern w:val="0"/>
          <w:szCs w:val="20"/>
          <w:lang w:val="fr-FR"/>
        </w:rPr>
        <w:t>s</w:t>
      </w:r>
      <w:r>
        <w:rPr>
          <w:rFonts w:ascii="Calibri Light" w:hAnsi="Calibri Light" w:cs="Times New Roman"/>
          <w:kern w:val="0"/>
          <w:szCs w:val="20"/>
          <w:lang w:val="fr-FR"/>
        </w:rPr>
        <w:t xml:space="preserve"> il y a trois jours.   </w:t>
      </w:r>
      <w:r>
        <w:rPr>
          <w:rFonts w:ascii="Calibri Light" w:hAnsi="Times New Roman" w:cs="Times New Roman" w:hint="eastAsia"/>
          <w:kern w:val="0"/>
          <w:szCs w:val="20"/>
          <w:lang w:val="fr-FR"/>
        </w:rPr>
        <w:t>我们三天前又去过那里。（复数）</w:t>
      </w:r>
    </w:p>
    <w:p w14:paraId="5511B496" w14:textId="77777777" w:rsidR="00993BDD" w:rsidRDefault="00993BDD" w:rsidP="00993BDD">
      <w:pPr>
        <w:pStyle w:val="a6"/>
        <w:ind w:leftChars="200" w:left="420" w:firstLine="924"/>
        <w:rPr>
          <w:rFonts w:ascii="Calibri Light" w:hAnsi="Calibri Light" w:cs="Times New Roman"/>
          <w:kern w:val="0"/>
          <w:szCs w:val="20"/>
          <w:lang w:val="fr-FR"/>
        </w:rPr>
      </w:pPr>
      <w:r>
        <w:rPr>
          <w:rFonts w:ascii="Calibri Light" w:hAnsi="Calibri Light" w:cs="Times New Roman"/>
          <w:i/>
          <w:iCs/>
          <w:kern w:val="0"/>
          <w:szCs w:val="20"/>
          <w:lang w:val="fr-FR"/>
        </w:rPr>
        <w:t>Monique et Marie</w:t>
      </w:r>
      <w:r>
        <w:rPr>
          <w:rFonts w:ascii="Calibri Light" w:hAnsi="Calibri Light" w:cs="Times New Roman"/>
          <w:kern w:val="0"/>
          <w:szCs w:val="20"/>
          <w:lang w:val="fr-FR"/>
        </w:rPr>
        <w:t xml:space="preserve"> </w:t>
      </w:r>
      <w:r>
        <w:rPr>
          <w:rFonts w:ascii="Calibri Light" w:hAnsi="Calibri Light" w:cs="Times New Roman"/>
          <w:i/>
          <w:iCs/>
          <w:kern w:val="0"/>
          <w:szCs w:val="20"/>
          <w:lang w:val="fr-FR"/>
        </w:rPr>
        <w:t xml:space="preserve">sont </w:t>
      </w:r>
      <w:r>
        <w:rPr>
          <w:rFonts w:ascii="Calibri Light" w:hAnsi="Calibri Light" w:cs="Times New Roman"/>
          <w:kern w:val="0"/>
          <w:szCs w:val="20"/>
          <w:lang w:val="fr-FR"/>
        </w:rPr>
        <w:t>déjà</w:t>
      </w:r>
      <w:r>
        <w:rPr>
          <w:rFonts w:ascii="Calibri Light" w:hAnsi="Calibri Light" w:cs="Times New Roman"/>
          <w:i/>
          <w:iCs/>
          <w:kern w:val="0"/>
          <w:szCs w:val="20"/>
          <w:lang w:val="fr-FR"/>
        </w:rPr>
        <w:t xml:space="preserve"> arrivé</w:t>
      </w:r>
      <w:r>
        <w:rPr>
          <w:rFonts w:ascii="Calibri Light" w:hAnsi="Calibri Light" w:cs="Times New Roman"/>
          <w:b/>
          <w:bCs/>
          <w:i/>
          <w:iCs/>
          <w:kern w:val="0"/>
          <w:szCs w:val="20"/>
          <w:lang w:val="fr-FR"/>
        </w:rPr>
        <w:t>es</w:t>
      </w:r>
      <w:r>
        <w:rPr>
          <w:rFonts w:ascii="Calibri Light" w:hAnsi="Calibri Light" w:cs="Times New Roman"/>
          <w:kern w:val="0"/>
          <w:szCs w:val="20"/>
          <w:lang w:val="fr-FR"/>
        </w:rPr>
        <w:t xml:space="preserve">.  </w:t>
      </w:r>
      <w:r>
        <w:rPr>
          <w:rFonts w:ascii="Calibri Light" w:hAnsi="Times New Roman" w:cs="Times New Roman" w:hint="eastAsia"/>
          <w:kern w:val="0"/>
          <w:szCs w:val="20"/>
          <w:lang w:val="fr-FR"/>
        </w:rPr>
        <w:t>莫尼克和玛丽已经到了。（阴性复数）</w:t>
      </w:r>
    </w:p>
    <w:p w14:paraId="2349CA77" w14:textId="77777777" w:rsidR="00993BDD" w:rsidRDefault="00993BDD" w:rsidP="00993BDD">
      <w:pPr>
        <w:pStyle w:val="a6"/>
        <w:rPr>
          <w:rFonts w:ascii="Calibri Light" w:hAnsi="Calibri Light" w:cs="Times New Roman"/>
          <w:szCs w:val="20"/>
          <w:lang w:val="fr-FR"/>
        </w:rPr>
      </w:pPr>
    </w:p>
    <w:p w14:paraId="60E90741" w14:textId="77777777" w:rsidR="00993BDD" w:rsidRPr="00855B65" w:rsidRDefault="00993BDD" w:rsidP="00993BDD">
      <w:pPr>
        <w:pStyle w:val="a6"/>
        <w:rPr>
          <w:rFonts w:ascii="Calibri Light" w:hAnsi="Calibri Light" w:cs="Times New Roman"/>
          <w:i/>
          <w:color w:val="C00000"/>
          <w:sz w:val="28"/>
          <w:szCs w:val="28"/>
        </w:rPr>
      </w:pPr>
      <w:r>
        <w:rPr>
          <w:rFonts w:ascii="Calibri Light" w:hAnsi="Calibri Light" w:cs="Times New Roman"/>
          <w:i/>
          <w:color w:val="C00000"/>
          <w:sz w:val="28"/>
          <w:szCs w:val="28"/>
        </w:rPr>
        <w:t xml:space="preserve">Ici, </w:t>
      </w:r>
      <w:r w:rsidRPr="00855B65">
        <w:rPr>
          <w:rFonts w:ascii="Calibri Light" w:hAnsi="Calibri Light" w:cs="Times New Roman"/>
          <w:i/>
          <w:color w:val="C00000"/>
          <w:sz w:val="28"/>
          <w:szCs w:val="28"/>
        </w:rPr>
        <w:t>fin de la partie facultative.</w:t>
      </w:r>
    </w:p>
    <w:p w14:paraId="66C82227" w14:textId="77777777" w:rsidR="00993BDD" w:rsidRDefault="00EF093F" w:rsidP="00993BDD">
      <w:pPr>
        <w:pStyle w:val="a6"/>
        <w:rPr>
          <w:rFonts w:ascii="Times New Roman" w:hAnsi="Times New Roman" w:cs="Times New Roman"/>
          <w:szCs w:val="20"/>
          <w:lang w:val="fr-FR"/>
        </w:rPr>
      </w:pPr>
      <w:r>
        <w:pict w14:anchorId="11E5FA35">
          <v:shape id="_x0000_s1047" type="#_x0000_t32" style="position:absolute;left:0;text-align:left;margin-left:.5pt;margin-top:9.6pt;width:427.5pt;height:0;z-index:251701248" o:connectortype="straight"/>
        </w:pict>
      </w:r>
    </w:p>
    <w:p w14:paraId="26D30E55" w14:textId="77777777" w:rsidR="00993BDD" w:rsidRDefault="00993BDD" w:rsidP="00993BDD">
      <w:pPr>
        <w:tabs>
          <w:tab w:val="left" w:pos="720"/>
        </w:tabs>
        <w:autoSpaceDE w:val="0"/>
        <w:autoSpaceDN w:val="0"/>
        <w:adjustRightInd w:val="0"/>
        <w:spacing w:line="400" w:lineRule="exact"/>
        <w:rPr>
          <w:kern w:val="0"/>
          <w:szCs w:val="20"/>
          <w:lang w:val="fr-FR"/>
        </w:rPr>
      </w:pPr>
    </w:p>
    <w:p w14:paraId="09D99665" w14:textId="77777777" w:rsidR="00993BDD" w:rsidRDefault="00993BDD" w:rsidP="00993BDD">
      <w:pPr>
        <w:rPr>
          <w:lang w:val="fr-CA"/>
        </w:rPr>
      </w:pPr>
      <w:bookmarkStart w:id="117" w:name="OLE_LINK99"/>
      <w:bookmarkStart w:id="118" w:name="OLE_LINK100"/>
      <w:bookmarkStart w:id="119" w:name="OLE_LINK101"/>
      <w:bookmarkStart w:id="120" w:name="OLE_LINK102"/>
      <w:r>
        <w:rPr>
          <w:lang w:val="fr-CA"/>
        </w:rPr>
        <w:t xml:space="preserve">   </w:t>
      </w:r>
      <w:r>
        <w:rPr>
          <w:rFonts w:hint="eastAsia"/>
          <w:b/>
          <w:lang w:val="fr-CA"/>
        </w:rPr>
        <w:t>3</w:t>
      </w:r>
      <w:r>
        <w:rPr>
          <w:b/>
          <w:lang w:val="fr-CA"/>
        </w:rPr>
        <w:t xml:space="preserve">. </w:t>
      </w:r>
      <w:r>
        <w:rPr>
          <w:rFonts w:hint="eastAsia"/>
          <w:b/>
          <w:lang w:val="fr-CA"/>
        </w:rPr>
        <w:t>否定命令式</w:t>
      </w:r>
      <w:r>
        <w:rPr>
          <w:b/>
          <w:lang w:val="fr-CA"/>
        </w:rPr>
        <w:t xml:space="preserve"> </w:t>
      </w:r>
      <w:r>
        <w:rPr>
          <w:lang w:val="fr-CA"/>
        </w:rPr>
        <w:t xml:space="preserve">(l’impératif à la forme négative) </w:t>
      </w:r>
    </w:p>
    <w:bookmarkEnd w:id="117"/>
    <w:bookmarkEnd w:id="118"/>
    <w:p w14:paraId="7B6B470D" w14:textId="77777777" w:rsidR="00993BDD" w:rsidRDefault="00993BDD" w:rsidP="00993BDD">
      <w:pPr>
        <w:ind w:firstLineChars="270" w:firstLine="567"/>
        <w:rPr>
          <w:lang w:val="fr-CA"/>
        </w:rPr>
      </w:pPr>
      <w:r w:rsidRPr="00915952">
        <w:rPr>
          <w:rFonts w:hint="eastAsia"/>
          <w:lang w:val="fr-CA"/>
        </w:rPr>
        <w:t>否定命令式用来表达禁止</w:t>
      </w:r>
      <w:r>
        <w:rPr>
          <w:rFonts w:hint="eastAsia"/>
          <w:lang w:val="fr-CA"/>
        </w:rPr>
        <w:t>或警告</w:t>
      </w:r>
      <w:r w:rsidRPr="00915952">
        <w:rPr>
          <w:rFonts w:hint="eastAsia"/>
          <w:lang w:val="fr-CA"/>
        </w:rPr>
        <w:t>。</w:t>
      </w:r>
      <w:r>
        <w:rPr>
          <w:rFonts w:hint="eastAsia"/>
          <w:lang w:val="fr-CA"/>
        </w:rPr>
        <w:t>如：</w:t>
      </w:r>
    </w:p>
    <w:bookmarkEnd w:id="119"/>
    <w:bookmarkEnd w:id="120"/>
    <w:p w14:paraId="5D91BDEC" w14:textId="77777777" w:rsidR="00993BDD" w:rsidRDefault="00993BDD" w:rsidP="00993BDD">
      <w:pPr>
        <w:ind w:firstLineChars="270" w:firstLine="567"/>
        <w:rPr>
          <w:rFonts w:ascii="宋体" w:eastAsia="宋体" w:hAnsi="宋体" w:cs="宋体"/>
          <w:color w:val="333333"/>
          <w:szCs w:val="21"/>
          <w:shd w:val="clear" w:color="auto" w:fill="FFFFFF"/>
        </w:rPr>
      </w:pPr>
      <w:r w:rsidRPr="00200270">
        <w:rPr>
          <w:i/>
          <w:lang w:val="fr-CA"/>
        </w:rPr>
        <w:t>Ne touchez pas</w:t>
      </w:r>
      <w:r>
        <w:rPr>
          <w:lang w:val="fr-CA"/>
        </w:rPr>
        <w:t xml:space="preserve"> la vaisselle, c’est fragile !</w:t>
      </w:r>
      <w:r>
        <w:rPr>
          <w:lang w:val="fr-CA"/>
        </w:rPr>
        <w:tab/>
      </w:r>
      <w:r>
        <w:rPr>
          <w:lang w:val="fr-CA"/>
        </w:rPr>
        <w:tab/>
      </w:r>
      <w:r>
        <w:rPr>
          <w:rFonts w:hint="eastAsia"/>
          <w:lang w:val="fr-CA"/>
        </w:rPr>
        <w:t>您别碰餐具，容易</w:t>
      </w:r>
      <w:r w:rsidRPr="00BF0981">
        <w:rPr>
          <w:rFonts w:asciiTheme="majorEastAsia" w:eastAsia="SimSun-ExtB" w:hAnsi="SimSun-ExtB" w:cs="SimSun-ExtB" w:hint="eastAsia"/>
          <w:color w:val="333333"/>
          <w:szCs w:val="21"/>
          <w:shd w:val="clear" w:color="auto" w:fill="FFFFFF"/>
        </w:rPr>
        <w:t>𤭢</w:t>
      </w:r>
      <w:r>
        <w:rPr>
          <w:rFonts w:ascii="宋体" w:eastAsia="宋体" w:hAnsi="宋体" w:cs="宋体" w:hint="eastAsia"/>
          <w:color w:val="333333"/>
          <w:szCs w:val="21"/>
          <w:shd w:val="clear" w:color="auto" w:fill="FFFFFF"/>
        </w:rPr>
        <w:t>！（禁止）</w:t>
      </w:r>
    </w:p>
    <w:p w14:paraId="3B2FFED8" w14:textId="77777777" w:rsidR="00993BDD" w:rsidRDefault="00993BDD" w:rsidP="00993BDD">
      <w:pPr>
        <w:ind w:firstLineChars="270" w:firstLine="567"/>
        <w:rPr>
          <w:rFonts w:ascii="Calibri Light" w:eastAsia="宋体" w:hAnsi="Calibri Light" w:cs="宋体"/>
          <w:color w:val="333333"/>
          <w:szCs w:val="21"/>
          <w:shd w:val="clear" w:color="auto" w:fill="FFFFFF"/>
          <w:lang w:val="fr-CA"/>
        </w:rPr>
      </w:pPr>
      <w:r w:rsidRPr="00BF0981">
        <w:rPr>
          <w:rFonts w:ascii="Calibri Light" w:eastAsia="宋体" w:hAnsi="Calibri Light" w:cs="宋体"/>
          <w:color w:val="333333"/>
          <w:szCs w:val="21"/>
          <w:shd w:val="clear" w:color="auto" w:fill="FFFFFF"/>
          <w:lang w:val="fr-CA"/>
        </w:rPr>
        <w:t>Attention</w:t>
      </w:r>
      <w:r>
        <w:rPr>
          <w:rFonts w:ascii="Calibri Light" w:eastAsia="宋体" w:hAnsi="Calibri Light" w:cs="宋体"/>
          <w:color w:val="333333"/>
          <w:szCs w:val="21"/>
          <w:shd w:val="clear" w:color="auto" w:fill="FFFFFF"/>
          <w:lang w:val="fr-CA"/>
        </w:rPr>
        <w:t xml:space="preserve">, </w:t>
      </w:r>
      <w:r w:rsidRPr="007F4B4C">
        <w:rPr>
          <w:rFonts w:ascii="Calibri Light" w:eastAsia="宋体" w:hAnsi="Calibri Light" w:cs="宋体"/>
          <w:i/>
          <w:color w:val="333333"/>
          <w:szCs w:val="21"/>
          <w:shd w:val="clear" w:color="auto" w:fill="FFFFFF"/>
          <w:lang w:val="fr-CA"/>
        </w:rPr>
        <w:t>ne vend</w:t>
      </w:r>
      <w:r>
        <w:rPr>
          <w:rFonts w:ascii="Calibri Light" w:eastAsia="宋体" w:hAnsi="Calibri Light" w:cs="宋体" w:hint="eastAsia"/>
          <w:i/>
          <w:color w:val="333333"/>
          <w:szCs w:val="21"/>
          <w:shd w:val="clear" w:color="auto" w:fill="FFFFFF"/>
          <w:lang w:val="fr-CA"/>
        </w:rPr>
        <w:t>s</w:t>
      </w:r>
      <w:r w:rsidRPr="007F4B4C">
        <w:rPr>
          <w:rFonts w:ascii="Calibri Light" w:eastAsia="宋体" w:hAnsi="Calibri Light" w:cs="宋体"/>
          <w:i/>
          <w:color w:val="333333"/>
          <w:szCs w:val="21"/>
          <w:shd w:val="clear" w:color="auto" w:fill="FFFFFF"/>
          <w:lang w:val="fr-CA"/>
        </w:rPr>
        <w:t xml:space="preserve"> pas</w:t>
      </w:r>
      <w:r>
        <w:rPr>
          <w:rFonts w:ascii="Calibri Light" w:eastAsia="宋体" w:hAnsi="Calibri Light" w:cs="宋体"/>
          <w:color w:val="333333"/>
          <w:szCs w:val="21"/>
          <w:shd w:val="clear" w:color="auto" w:fill="FFFFFF"/>
          <w:lang w:val="fr-CA"/>
        </w:rPr>
        <w:t xml:space="preserve"> d’objets abîmés ou cassés !  </w:t>
      </w:r>
      <w:r>
        <w:rPr>
          <w:rFonts w:ascii="Calibri Light" w:eastAsia="宋体" w:hAnsi="Calibri Light" w:cs="宋体" w:hint="eastAsia"/>
          <w:color w:val="333333"/>
          <w:szCs w:val="21"/>
          <w:shd w:val="clear" w:color="auto" w:fill="FFFFFF"/>
          <w:lang w:val="fr-CA"/>
        </w:rPr>
        <w:t>注意，你可别卖毁损物品！（警告）</w:t>
      </w:r>
    </w:p>
    <w:p w14:paraId="3B5084D4" w14:textId="77777777" w:rsidR="00993BDD" w:rsidRDefault="00993BDD" w:rsidP="00993BDD">
      <w:pPr>
        <w:ind w:firstLineChars="270" w:firstLine="567"/>
        <w:rPr>
          <w:rFonts w:ascii="Calibri Light" w:eastAsia="宋体" w:hAnsi="Calibri Light" w:cs="宋体"/>
          <w:color w:val="333333"/>
          <w:szCs w:val="21"/>
          <w:shd w:val="clear" w:color="auto" w:fill="FFFFFF"/>
          <w:lang w:val="fr-CA"/>
        </w:rPr>
      </w:pPr>
    </w:p>
    <w:p w14:paraId="1B04831F" w14:textId="77777777" w:rsidR="00993BDD" w:rsidRPr="00BF0981" w:rsidRDefault="00993BDD" w:rsidP="00993BDD">
      <w:pPr>
        <w:ind w:firstLineChars="270" w:firstLine="567"/>
        <w:rPr>
          <w:rFonts w:ascii="Calibri Light" w:eastAsia="宋体" w:hAnsi="Calibri Light" w:cs="宋体"/>
          <w:color w:val="333333"/>
          <w:szCs w:val="21"/>
          <w:shd w:val="clear" w:color="auto" w:fill="FFFFFF"/>
          <w:lang w:val="fr-CA"/>
        </w:rPr>
      </w:pPr>
      <w:r>
        <w:rPr>
          <w:rFonts w:ascii="Calibri Light" w:eastAsia="宋体" w:hAnsi="Calibri Light" w:cs="宋体" w:hint="eastAsia"/>
          <w:color w:val="333333"/>
          <w:szCs w:val="21"/>
          <w:shd w:val="clear" w:color="auto" w:fill="FFFFFF"/>
          <w:lang w:val="fr-CA"/>
        </w:rPr>
        <w:t>在口语中，有可能听到简略说法：</w:t>
      </w:r>
      <w:r w:rsidRPr="00BD04EF">
        <w:rPr>
          <w:rFonts w:ascii="Calibri Light" w:eastAsia="宋体" w:hAnsi="Calibri Light" w:cs="宋体"/>
          <w:i/>
          <w:color w:val="333333"/>
          <w:szCs w:val="21"/>
          <w:shd w:val="clear" w:color="auto" w:fill="FFFFFF"/>
          <w:lang w:val="fr-CA"/>
        </w:rPr>
        <w:t>Viens pas</w:t>
      </w:r>
      <w:r>
        <w:rPr>
          <w:rFonts w:ascii="Calibri Light" w:eastAsia="宋体" w:hAnsi="Calibri Light" w:cs="宋体"/>
          <w:color w:val="333333"/>
          <w:szCs w:val="21"/>
          <w:shd w:val="clear" w:color="auto" w:fill="FFFFFF"/>
          <w:lang w:val="fr-CA"/>
        </w:rPr>
        <w:t xml:space="preserve"> !  </w:t>
      </w:r>
      <w:r>
        <w:rPr>
          <w:rFonts w:ascii="Calibri Light" w:eastAsia="宋体" w:hAnsi="Calibri Light" w:cs="宋体" w:hint="eastAsia"/>
          <w:color w:val="333333"/>
          <w:szCs w:val="21"/>
          <w:shd w:val="clear" w:color="auto" w:fill="FFFFFF"/>
          <w:lang w:val="fr-CA"/>
        </w:rPr>
        <w:t>而非标准的</w:t>
      </w:r>
      <w:r>
        <w:rPr>
          <w:rFonts w:ascii="Calibri Light" w:eastAsia="宋体" w:hAnsi="Calibri Light" w:cs="宋体"/>
          <w:color w:val="333333"/>
          <w:szCs w:val="21"/>
          <w:shd w:val="clear" w:color="auto" w:fill="FFFFFF"/>
          <w:lang w:val="fr-CA"/>
        </w:rPr>
        <w:t xml:space="preserve"> </w:t>
      </w:r>
      <w:r w:rsidRPr="00BD04EF">
        <w:rPr>
          <w:rFonts w:ascii="Calibri Light" w:eastAsia="宋体" w:hAnsi="Calibri Light" w:cs="宋体"/>
          <w:i/>
          <w:color w:val="333333"/>
          <w:szCs w:val="21"/>
          <w:shd w:val="clear" w:color="auto" w:fill="FFFFFF"/>
          <w:lang w:val="fr-CA"/>
        </w:rPr>
        <w:t>Ne viens pas !</w:t>
      </w:r>
    </w:p>
    <w:p w14:paraId="17270864" w14:textId="77777777" w:rsidR="00993BDD" w:rsidRDefault="00993BDD" w:rsidP="00993BDD">
      <w:pPr>
        <w:ind w:firstLineChars="270" w:firstLine="567"/>
        <w:rPr>
          <w:rFonts w:ascii="Calibri Light" w:eastAsia="宋体" w:hAnsi="Calibri Light" w:cs="宋体"/>
          <w:color w:val="333333"/>
          <w:szCs w:val="21"/>
          <w:shd w:val="clear" w:color="auto" w:fill="FFFFFF"/>
          <w:lang w:val="fr-CA"/>
        </w:rPr>
      </w:pPr>
    </w:p>
    <w:p w14:paraId="4F79ACC8" w14:textId="77777777" w:rsidR="00993BDD" w:rsidRDefault="00993BDD" w:rsidP="00993BDD">
      <w:pPr>
        <w:ind w:firstLineChars="270" w:firstLine="567"/>
        <w:rPr>
          <w:rFonts w:ascii="Calibri Light" w:eastAsia="宋体" w:hAnsi="Calibri Light" w:cs="宋体"/>
          <w:color w:val="333333"/>
          <w:szCs w:val="21"/>
          <w:shd w:val="clear" w:color="auto" w:fill="FFFFFF"/>
          <w:lang w:val="fr-CA"/>
        </w:rPr>
      </w:pPr>
    </w:p>
    <w:p w14:paraId="09E6674D" w14:textId="77777777" w:rsidR="00993BDD" w:rsidRDefault="00993BDD" w:rsidP="00993BDD">
      <w:pPr>
        <w:rPr>
          <w:lang w:val="fr-CA"/>
        </w:rPr>
      </w:pPr>
      <w:r>
        <w:rPr>
          <w:lang w:val="fr-CA"/>
        </w:rPr>
        <w:t xml:space="preserve">   </w:t>
      </w:r>
      <w:r>
        <w:rPr>
          <w:b/>
          <w:lang w:val="fr-CA"/>
        </w:rPr>
        <w:t xml:space="preserve">4. </w:t>
      </w:r>
      <w:r>
        <w:rPr>
          <w:rFonts w:hint="eastAsia"/>
          <w:b/>
          <w:lang w:val="fr-CA"/>
        </w:rPr>
        <w:t>关系代词</w:t>
      </w:r>
      <w:r>
        <w:rPr>
          <w:rFonts w:hint="eastAsia"/>
          <w:b/>
          <w:lang w:val="fr-CA"/>
        </w:rPr>
        <w:t xml:space="preserve"> </w:t>
      </w:r>
      <w:r w:rsidRPr="00652462">
        <w:rPr>
          <w:rFonts w:hint="eastAsia"/>
          <w:b/>
          <w:i/>
          <w:lang w:val="fr-CA"/>
        </w:rPr>
        <w:t xml:space="preserve">qui </w:t>
      </w:r>
      <w:r>
        <w:rPr>
          <w:rFonts w:hint="eastAsia"/>
          <w:b/>
          <w:lang w:val="fr-CA"/>
        </w:rPr>
        <w:t>和</w:t>
      </w:r>
      <w:r>
        <w:rPr>
          <w:rFonts w:hint="eastAsia"/>
          <w:b/>
          <w:lang w:val="fr-CA"/>
        </w:rPr>
        <w:t xml:space="preserve"> </w:t>
      </w:r>
      <w:r w:rsidRPr="00652462">
        <w:rPr>
          <w:rFonts w:hint="eastAsia"/>
          <w:b/>
          <w:i/>
          <w:lang w:val="fr-CA"/>
        </w:rPr>
        <w:t>que</w:t>
      </w:r>
      <w:r>
        <w:rPr>
          <w:b/>
          <w:lang w:val="fr-CA"/>
        </w:rPr>
        <w:t xml:space="preserve"> </w:t>
      </w:r>
      <w:r>
        <w:rPr>
          <w:lang w:val="fr-CA"/>
        </w:rPr>
        <w:t xml:space="preserve">(les pronoms relatifs </w:t>
      </w:r>
      <w:r w:rsidRPr="00652462">
        <w:rPr>
          <w:i/>
          <w:lang w:val="fr-CA"/>
        </w:rPr>
        <w:t>qui</w:t>
      </w:r>
      <w:r>
        <w:rPr>
          <w:lang w:val="fr-CA"/>
        </w:rPr>
        <w:t xml:space="preserve"> et </w:t>
      </w:r>
      <w:r w:rsidRPr="00652462">
        <w:rPr>
          <w:i/>
          <w:lang w:val="fr-CA"/>
        </w:rPr>
        <w:t>que</w:t>
      </w:r>
      <w:r>
        <w:rPr>
          <w:lang w:val="fr-CA"/>
        </w:rPr>
        <w:t xml:space="preserve">) </w:t>
      </w:r>
    </w:p>
    <w:p w14:paraId="6715A500" w14:textId="77777777" w:rsidR="00993BDD" w:rsidRDefault="00993BDD" w:rsidP="00993BDD">
      <w:pPr>
        <w:ind w:firstLineChars="270" w:firstLine="567"/>
        <w:rPr>
          <w:lang w:val="fr-CA"/>
        </w:rPr>
      </w:pPr>
      <w:r>
        <w:rPr>
          <w:rFonts w:hint="eastAsia"/>
          <w:lang w:val="fr-CA"/>
        </w:rPr>
        <w:t>关系代词用来连接两个分句。</w:t>
      </w:r>
    </w:p>
    <w:p w14:paraId="4467DB66" w14:textId="77777777" w:rsidR="00993BDD" w:rsidRDefault="00993BDD" w:rsidP="00993BDD">
      <w:pPr>
        <w:ind w:firstLineChars="270" w:firstLine="567"/>
        <w:rPr>
          <w:lang w:val="fr-CA"/>
        </w:rPr>
      </w:pPr>
    </w:p>
    <w:p w14:paraId="5F58AF32" w14:textId="77777777" w:rsidR="00993BDD" w:rsidRDefault="00993BDD" w:rsidP="00993BDD">
      <w:pPr>
        <w:ind w:leftChars="270" w:left="882" w:hangingChars="150" w:hanging="315"/>
        <w:rPr>
          <w:lang w:val="fr-CA"/>
        </w:rPr>
      </w:pPr>
      <w:bookmarkStart w:id="121" w:name="OLE_LINK124"/>
      <w:bookmarkStart w:id="122" w:name="OLE_LINK125"/>
      <w:r>
        <w:rPr>
          <w:rFonts w:hint="eastAsia"/>
          <w:lang w:val="fr-CA"/>
        </w:rPr>
        <w:t>1</w:t>
      </w:r>
      <w:r>
        <w:rPr>
          <w:lang w:val="fr-CA"/>
        </w:rPr>
        <w:t xml:space="preserve">) </w:t>
      </w:r>
      <w:bookmarkStart w:id="123" w:name="OLE_LINK126"/>
      <w:bookmarkStart w:id="124" w:name="OLE_LINK127"/>
      <w:r>
        <w:rPr>
          <w:rFonts w:hint="eastAsia"/>
          <w:lang w:val="fr-CA"/>
        </w:rPr>
        <w:t>关系代词</w:t>
      </w:r>
      <w:r>
        <w:rPr>
          <w:rFonts w:hint="eastAsia"/>
          <w:lang w:val="fr-CA"/>
        </w:rPr>
        <w:t>qui</w:t>
      </w:r>
      <w:bookmarkEnd w:id="123"/>
      <w:bookmarkEnd w:id="124"/>
    </w:p>
    <w:p w14:paraId="6845F484" w14:textId="77777777" w:rsidR="00993BDD" w:rsidRDefault="00993BDD" w:rsidP="00993BDD">
      <w:pPr>
        <w:ind w:leftChars="420" w:left="882"/>
        <w:rPr>
          <w:lang w:val="fr-CA"/>
        </w:rPr>
      </w:pPr>
      <w:r>
        <w:rPr>
          <w:rFonts w:hint="eastAsia"/>
          <w:lang w:val="fr-CA"/>
        </w:rPr>
        <w:t>关系代词</w:t>
      </w:r>
      <w:r>
        <w:rPr>
          <w:rFonts w:hint="eastAsia"/>
          <w:lang w:val="fr-CA"/>
        </w:rPr>
        <w:t>qui</w:t>
      </w:r>
      <w:r>
        <w:rPr>
          <w:rFonts w:hint="eastAsia"/>
          <w:lang w:val="fr-CA"/>
        </w:rPr>
        <w:t>用来替代主句主语（人或物）作从句主语，从句动词的人</w:t>
      </w:r>
      <w:r w:rsidRPr="003A1994">
        <w:rPr>
          <w:rFonts w:ascii="Calibri Light" w:hAnsi="Calibri Light" w:cs="Arial"/>
          <w:kern w:val="0"/>
          <w:szCs w:val="21"/>
          <w:lang w:val="zh-CN"/>
        </w:rPr>
        <w:t>称</w:t>
      </w:r>
      <w:r>
        <w:rPr>
          <w:rFonts w:ascii="Calibri Light" w:hAnsi="Calibri Light" w:cs="Arial" w:hint="eastAsia"/>
          <w:kern w:val="0"/>
          <w:szCs w:val="21"/>
          <w:lang w:val="zh-CN"/>
        </w:rPr>
        <w:t>和</w:t>
      </w:r>
      <w:r w:rsidRPr="003A1994">
        <w:rPr>
          <w:rFonts w:ascii="Calibri Light" w:hAnsi="Calibri Light" w:cs="Arial"/>
          <w:kern w:val="0"/>
          <w:szCs w:val="21"/>
          <w:lang w:val="zh-CN"/>
        </w:rPr>
        <w:t>性、数</w:t>
      </w:r>
      <w:bookmarkEnd w:id="121"/>
      <w:bookmarkEnd w:id="122"/>
      <w:r>
        <w:rPr>
          <w:rFonts w:ascii="Calibri Light" w:hAnsi="Calibri Light" w:cs="Arial" w:hint="eastAsia"/>
          <w:kern w:val="0"/>
          <w:szCs w:val="21"/>
          <w:lang w:val="zh-CN"/>
        </w:rPr>
        <w:t>应与所替代的</w:t>
      </w:r>
      <w:r w:rsidRPr="003A1994">
        <w:rPr>
          <w:rFonts w:ascii="Calibri Light" w:hAnsi="Calibri Light" w:cs="Arial"/>
          <w:kern w:val="0"/>
          <w:szCs w:val="21"/>
          <w:lang w:val="zh-CN"/>
        </w:rPr>
        <w:t>先行词</w:t>
      </w:r>
      <w:r>
        <w:rPr>
          <w:rFonts w:ascii="Calibri Light" w:hAnsi="Calibri Light" w:cs="Arial" w:hint="eastAsia"/>
          <w:kern w:val="0"/>
          <w:szCs w:val="21"/>
          <w:lang w:val="zh-CN"/>
        </w:rPr>
        <w:t>相</w:t>
      </w:r>
      <w:r w:rsidRPr="003A1994">
        <w:rPr>
          <w:rFonts w:ascii="Calibri Light" w:hAnsi="Calibri Light" w:cs="Arial"/>
          <w:kern w:val="0"/>
          <w:szCs w:val="21"/>
          <w:lang w:val="zh-CN"/>
        </w:rPr>
        <w:t>一致</w:t>
      </w:r>
      <w:r>
        <w:rPr>
          <w:rFonts w:ascii="Calibri Light" w:hAnsi="Calibri Light" w:cs="Arial" w:hint="eastAsia"/>
          <w:kern w:val="0"/>
          <w:szCs w:val="21"/>
          <w:lang w:val="zh-CN"/>
        </w:rPr>
        <w:t>。请看例句：</w:t>
      </w:r>
    </w:p>
    <w:p w14:paraId="5EC2669C" w14:textId="77777777" w:rsidR="00993BDD" w:rsidRDefault="00993BDD" w:rsidP="00993BDD">
      <w:pPr>
        <w:ind w:firstLineChars="270" w:firstLine="567"/>
        <w:rPr>
          <w:lang w:val="fr-CA"/>
        </w:rPr>
      </w:pPr>
      <w:r>
        <w:rPr>
          <w:rFonts w:hint="eastAsia"/>
          <w:lang w:val="fr-CA"/>
        </w:rPr>
        <w:t xml:space="preserve">   </w:t>
      </w:r>
      <w:bookmarkStart w:id="125" w:name="OLE_LINK114"/>
      <w:bookmarkStart w:id="126" w:name="OLE_LINK115"/>
      <w:r>
        <w:rPr>
          <w:lang w:val="fr-CA"/>
        </w:rPr>
        <w:t>La *récup est un sujet d’actualité. Ce sujet d’actualité intéresse beaucoup de monde.</w:t>
      </w:r>
    </w:p>
    <w:bookmarkEnd w:id="125"/>
    <w:bookmarkEnd w:id="126"/>
    <w:p w14:paraId="62E755C5" w14:textId="77777777" w:rsidR="00993BDD" w:rsidRDefault="00993BDD" w:rsidP="00993BDD">
      <w:pPr>
        <w:ind w:firstLineChars="270" w:firstLine="567"/>
        <w:rPr>
          <w:lang w:val="fr-CA"/>
        </w:rPr>
      </w:pPr>
      <w:r>
        <w:rPr>
          <w:lang w:val="fr-CA"/>
        </w:rPr>
        <w:t xml:space="preserve">   </w:t>
      </w:r>
      <w:bookmarkStart w:id="127" w:name="OLE_LINK116"/>
      <w:bookmarkStart w:id="128" w:name="OLE_LINK117"/>
      <w:r>
        <w:rPr>
          <w:rFonts w:hint="eastAsia"/>
          <w:lang w:val="fr-CA"/>
        </w:rPr>
        <w:t>废物利用是个热门话题。这个话题吸引了很多人。</w:t>
      </w:r>
      <w:bookmarkEnd w:id="127"/>
      <w:bookmarkEnd w:id="128"/>
    </w:p>
    <w:p w14:paraId="5FD2645F" w14:textId="77777777" w:rsidR="00993BDD" w:rsidRDefault="00EF093F" w:rsidP="00993BDD">
      <w:pPr>
        <w:ind w:firstLineChars="420" w:firstLine="882"/>
        <w:rPr>
          <w:lang w:val="fr-CA"/>
        </w:rPr>
      </w:pPr>
      <w:r>
        <w:rPr>
          <w:noProof/>
        </w:rPr>
        <w:pict w14:anchorId="3EBC7DC6">
          <v:shape id="_x0000_s1058" type="#_x0000_t32" style="position:absolute;left:0;text-align:left;margin-left:30pt;margin-top:9.6pt;width:9pt;height:0;z-index:251712512" o:connectortype="straight">
            <v:stroke endarrow="block"/>
          </v:shape>
        </w:pict>
      </w:r>
      <w:r w:rsidR="00993BDD">
        <w:rPr>
          <w:lang w:val="fr-CA"/>
        </w:rPr>
        <w:t>La récup est un sujet d’actualité</w:t>
      </w:r>
      <w:r w:rsidR="00993BDD">
        <w:rPr>
          <w:rFonts w:hint="eastAsia"/>
          <w:lang w:val="fr-CA"/>
        </w:rPr>
        <w:t xml:space="preserve"> </w:t>
      </w:r>
      <w:r w:rsidR="00993BDD" w:rsidRPr="00FA0DB3">
        <w:rPr>
          <w:rFonts w:hint="eastAsia"/>
          <w:i/>
          <w:lang w:val="fr-CA"/>
        </w:rPr>
        <w:t>qui</w:t>
      </w:r>
      <w:r w:rsidR="00993BDD" w:rsidRPr="00FA0DB3">
        <w:rPr>
          <w:i/>
          <w:lang w:val="fr-CA"/>
        </w:rPr>
        <w:t xml:space="preserve"> </w:t>
      </w:r>
      <w:r w:rsidR="00993BDD" w:rsidRPr="00160DA0">
        <w:rPr>
          <w:i/>
          <w:lang w:val="fr-CA"/>
        </w:rPr>
        <w:t>intéresse</w:t>
      </w:r>
      <w:r w:rsidR="00993BDD">
        <w:rPr>
          <w:lang w:val="fr-CA"/>
        </w:rPr>
        <w:t xml:space="preserve"> beaucoup de monde.</w:t>
      </w:r>
    </w:p>
    <w:p w14:paraId="25616961" w14:textId="77777777" w:rsidR="00993BDD" w:rsidRDefault="00993BDD" w:rsidP="00993BDD">
      <w:pPr>
        <w:ind w:firstLineChars="420" w:firstLine="882"/>
        <w:rPr>
          <w:lang w:val="fr-CA"/>
        </w:rPr>
      </w:pPr>
      <w:r>
        <w:rPr>
          <w:rFonts w:hint="eastAsia"/>
          <w:lang w:val="fr-CA"/>
        </w:rPr>
        <w:t>废物利用是个吸引了很多人的热门话题。</w:t>
      </w:r>
    </w:p>
    <w:p w14:paraId="2514720D" w14:textId="77777777" w:rsidR="00993BDD" w:rsidRPr="00644FD9" w:rsidRDefault="00993BDD" w:rsidP="00993BDD">
      <w:pPr>
        <w:ind w:leftChars="420" w:left="1197" w:hangingChars="150" w:hanging="315"/>
        <w:rPr>
          <w:rFonts w:ascii="Calibri Light" w:hAnsi="Calibri Light"/>
          <w:color w:val="FF0000"/>
          <w:sz w:val="18"/>
          <w:szCs w:val="18"/>
          <w:shd w:val="clear" w:color="auto" w:fill="FFFFFF"/>
        </w:rPr>
      </w:pPr>
      <w:r w:rsidRPr="00644FD9">
        <w:rPr>
          <w:rFonts w:ascii="Calibri Light" w:hAnsi="Calibri Light"/>
          <w:color w:val="FF0000"/>
          <w:lang w:val="fr-CA"/>
        </w:rPr>
        <w:t>(</w:t>
      </w:r>
      <w:r w:rsidRPr="00644FD9">
        <w:rPr>
          <w:rFonts w:ascii="Calibri Light" w:hAnsi="Calibri Light"/>
          <w:color w:val="FF0000"/>
          <w:sz w:val="18"/>
          <w:szCs w:val="18"/>
          <w:lang w:val="fr-CA"/>
        </w:rPr>
        <w:t>*</w:t>
      </w:r>
      <w:r w:rsidRPr="00644FD9">
        <w:rPr>
          <w:rFonts w:ascii="Calibri Light" w:hAnsi="Calibri Light"/>
          <w:color w:val="FF0000"/>
          <w:sz w:val="18"/>
          <w:szCs w:val="18"/>
          <w:shd w:val="clear" w:color="auto" w:fill="FFFFFF"/>
        </w:rPr>
        <w:t xml:space="preserve"> La</w:t>
      </w:r>
      <w:r w:rsidRPr="00644FD9">
        <w:rPr>
          <w:rStyle w:val="apple-converted-space"/>
          <w:rFonts w:ascii="Calibri Light" w:hAnsi="Calibri Light"/>
          <w:color w:val="FF0000"/>
          <w:sz w:val="18"/>
          <w:szCs w:val="18"/>
          <w:shd w:val="clear" w:color="auto" w:fill="FFFFFF"/>
        </w:rPr>
        <w:t> </w:t>
      </w:r>
      <w:r w:rsidRPr="00644FD9">
        <w:rPr>
          <w:rFonts w:ascii="Calibri Light" w:hAnsi="Calibri Light"/>
          <w:b/>
          <w:color w:val="FF0000"/>
          <w:sz w:val="18"/>
          <w:szCs w:val="18"/>
          <w:u w:val="single"/>
          <w:shd w:val="clear" w:color="auto" w:fill="FFFFFF"/>
        </w:rPr>
        <w:t>récup</w:t>
      </w:r>
      <w:r w:rsidRPr="00644FD9">
        <w:rPr>
          <w:rFonts w:ascii="Calibri Light" w:hAnsi="Calibri Light"/>
          <w:color w:val="FF0000"/>
          <w:sz w:val="18"/>
          <w:szCs w:val="18"/>
          <w:shd w:val="clear" w:color="auto" w:fill="FFFFFF"/>
        </w:rPr>
        <w:t xml:space="preserve">, comme son nom l'indique ce sont des travaux manuels faits avec des déchets de </w:t>
      </w:r>
    </w:p>
    <w:p w14:paraId="1C681EF6" w14:textId="77777777" w:rsidR="00993BDD" w:rsidRPr="00644FD9" w:rsidRDefault="00993BDD" w:rsidP="00993BDD">
      <w:pPr>
        <w:ind w:leftChars="420" w:left="1152" w:hangingChars="150" w:hanging="270"/>
        <w:rPr>
          <w:rFonts w:ascii="Calibri Light" w:hAnsi="Calibri Light"/>
          <w:color w:val="FF0000"/>
          <w:lang w:val="fr-CA"/>
        </w:rPr>
      </w:pPr>
      <w:r w:rsidRPr="00644FD9">
        <w:rPr>
          <w:rFonts w:ascii="Calibri Light" w:hAnsi="Calibri Light"/>
          <w:color w:val="FF0000"/>
          <w:sz w:val="18"/>
          <w:szCs w:val="18"/>
          <w:shd w:val="clear" w:color="auto" w:fill="FFFFFF"/>
        </w:rPr>
        <w:t>la récupération d'un tas de choses, papiers,tissus,cartons,plastiques ...</w:t>
      </w:r>
      <w:r w:rsidRPr="00644FD9">
        <w:rPr>
          <w:rFonts w:ascii="Calibri Light" w:hAnsi="Calibri Light"/>
          <w:color w:val="FF0000"/>
          <w:lang w:val="fr-CA"/>
        </w:rPr>
        <w:t>)</w:t>
      </w:r>
    </w:p>
    <w:p w14:paraId="61788CB8" w14:textId="77777777" w:rsidR="00993BDD" w:rsidRDefault="00993BDD" w:rsidP="00993BDD">
      <w:pPr>
        <w:ind w:firstLineChars="270" w:firstLine="567"/>
        <w:rPr>
          <w:rFonts w:ascii="Calibri Light" w:eastAsia="宋体" w:hAnsi="Calibri Light" w:cs="宋体"/>
          <w:lang w:val="fr-CA"/>
        </w:rPr>
      </w:pPr>
      <w:r w:rsidRPr="00FA0DB3">
        <w:rPr>
          <w:rFonts w:ascii="Calibri Light" w:eastAsia="宋体" w:hAnsi="Calibri Light" w:cs="宋体"/>
          <w:lang w:val="fr-CA"/>
        </w:rPr>
        <w:t xml:space="preserve">   Le f</w:t>
      </w:r>
      <w:r>
        <w:rPr>
          <w:rFonts w:ascii="Calibri Light" w:eastAsia="宋体" w:hAnsi="Calibri Light" w:cs="宋体"/>
          <w:lang w:val="fr-CA"/>
        </w:rPr>
        <w:t>oot</w:t>
      </w:r>
      <w:r>
        <w:rPr>
          <w:rFonts w:ascii="Calibri Light" w:eastAsia="宋体" w:hAnsi="Calibri Light" w:cs="宋体" w:hint="eastAsia"/>
          <w:lang w:val="fr-CA"/>
        </w:rPr>
        <w:t xml:space="preserve"> </w:t>
      </w:r>
      <w:bookmarkStart w:id="129" w:name="OLE_LINK120"/>
      <w:bookmarkStart w:id="130" w:name="OLE_LINK121"/>
      <w:r>
        <w:rPr>
          <w:rFonts w:ascii="Calibri Light" w:eastAsia="宋体" w:hAnsi="Calibri Light" w:cs="宋体"/>
          <w:lang w:val="fr-CA"/>
        </w:rPr>
        <w:t>et le ping-pong sont deux sport</w:t>
      </w:r>
      <w:bookmarkEnd w:id="129"/>
      <w:bookmarkEnd w:id="130"/>
      <w:r>
        <w:rPr>
          <w:rFonts w:ascii="Calibri Light" w:eastAsia="宋体" w:hAnsi="Calibri Light" w:cs="宋体" w:hint="eastAsia"/>
          <w:lang w:val="fr-CA"/>
        </w:rPr>
        <w:t>s</w:t>
      </w:r>
      <w:r>
        <w:rPr>
          <w:rFonts w:ascii="Calibri Light" w:eastAsia="宋体" w:hAnsi="Calibri Light" w:cs="宋体"/>
          <w:lang w:val="fr-CA"/>
        </w:rPr>
        <w:t>. Ces sport intéressent beaucoup de jeunes.</w:t>
      </w:r>
    </w:p>
    <w:p w14:paraId="68BB6860" w14:textId="77777777" w:rsidR="00993BDD" w:rsidRDefault="00993BDD" w:rsidP="00993BDD">
      <w:pPr>
        <w:ind w:firstLineChars="270" w:firstLine="567"/>
        <w:rPr>
          <w:rFonts w:ascii="Calibri Light" w:eastAsia="宋体" w:hAnsi="Calibri Light" w:cs="宋体"/>
          <w:lang w:val="fr-CA"/>
        </w:rPr>
      </w:pPr>
      <w:r>
        <w:rPr>
          <w:rFonts w:ascii="Calibri Light" w:eastAsia="宋体" w:hAnsi="Calibri Light" w:cs="宋体"/>
          <w:lang w:val="fr-CA"/>
        </w:rPr>
        <w:t xml:space="preserve">   </w:t>
      </w:r>
      <w:r>
        <w:rPr>
          <w:rFonts w:ascii="Calibri Light" w:eastAsia="宋体" w:hAnsi="Calibri Light" w:cs="宋体" w:hint="eastAsia"/>
          <w:lang w:val="fr-CA"/>
        </w:rPr>
        <w:t>足球</w:t>
      </w:r>
      <w:bookmarkStart w:id="131" w:name="OLE_LINK118"/>
      <w:bookmarkStart w:id="132" w:name="OLE_LINK119"/>
      <w:r>
        <w:rPr>
          <w:rFonts w:ascii="Calibri Light" w:eastAsia="宋体" w:hAnsi="Calibri Light" w:cs="宋体" w:hint="eastAsia"/>
          <w:lang w:val="fr-CA"/>
        </w:rPr>
        <w:t>和乒乓球</w:t>
      </w:r>
      <w:bookmarkEnd w:id="131"/>
      <w:bookmarkEnd w:id="132"/>
      <w:r>
        <w:rPr>
          <w:rFonts w:ascii="Calibri Light" w:eastAsia="宋体" w:hAnsi="Calibri Light" w:cs="宋体" w:hint="eastAsia"/>
          <w:lang w:val="fr-CA"/>
        </w:rPr>
        <w:t>是两项体育运动。这两项运动吸引了众多年轻人。</w:t>
      </w:r>
    </w:p>
    <w:p w14:paraId="78A01C8A" w14:textId="77777777" w:rsidR="00993BDD" w:rsidRDefault="00EF093F" w:rsidP="00993BDD">
      <w:pPr>
        <w:ind w:firstLineChars="420" w:firstLine="882"/>
        <w:rPr>
          <w:rFonts w:ascii="Calibri Light" w:eastAsia="宋体" w:hAnsi="Calibri Light" w:cs="宋体"/>
          <w:lang w:val="fr-CA"/>
        </w:rPr>
      </w:pPr>
      <w:r>
        <w:rPr>
          <w:rFonts w:ascii="Calibri Light" w:eastAsia="宋体" w:hAnsi="Calibri Light" w:cs="宋体"/>
          <w:noProof/>
        </w:rPr>
        <w:pict w14:anchorId="6031E972">
          <v:shape id="_x0000_s1059" type="#_x0000_t32" style="position:absolute;left:0;text-align:left;margin-left:33pt;margin-top:8pt;width:9pt;height:0;z-index:251713536" o:connectortype="straight">
            <v:stroke endarrow="block"/>
          </v:shape>
        </w:pict>
      </w:r>
      <w:r w:rsidR="00993BDD" w:rsidRPr="00FA0DB3">
        <w:rPr>
          <w:rFonts w:ascii="Calibri Light" w:eastAsia="宋体" w:hAnsi="Calibri Light" w:cs="宋体"/>
          <w:lang w:val="fr-CA"/>
        </w:rPr>
        <w:t>Le f</w:t>
      </w:r>
      <w:r w:rsidR="00993BDD">
        <w:rPr>
          <w:rFonts w:ascii="Calibri Light" w:eastAsia="宋体" w:hAnsi="Calibri Light" w:cs="宋体"/>
          <w:lang w:val="fr-CA"/>
        </w:rPr>
        <w:t xml:space="preserve">ootball </w:t>
      </w:r>
      <w:r w:rsidR="00993BDD">
        <w:rPr>
          <w:rFonts w:ascii="Calibri Light" w:eastAsia="宋体" w:hAnsi="Calibri Light" w:cs="宋体"/>
          <w:kern w:val="0"/>
          <w:lang w:val="fr-CA"/>
        </w:rPr>
        <w:t>et le ping-pong sont deux sport</w:t>
      </w:r>
      <w:r w:rsidR="00993BDD">
        <w:rPr>
          <w:rFonts w:ascii="Calibri Light" w:eastAsia="宋体" w:hAnsi="Calibri Light" w:cs="宋体" w:hint="eastAsia"/>
          <w:kern w:val="0"/>
          <w:lang w:val="fr-CA"/>
        </w:rPr>
        <w:t>s</w:t>
      </w:r>
      <w:r w:rsidR="00993BDD">
        <w:rPr>
          <w:rFonts w:ascii="Calibri Light" w:eastAsia="宋体" w:hAnsi="Calibri Light" w:cs="宋体" w:hint="eastAsia"/>
          <w:lang w:val="fr-CA"/>
        </w:rPr>
        <w:t xml:space="preserve"> </w:t>
      </w:r>
      <w:r w:rsidR="00993BDD" w:rsidRPr="00644FD9">
        <w:rPr>
          <w:rFonts w:ascii="Calibri Light" w:eastAsia="宋体" w:hAnsi="Calibri Light" w:cs="宋体"/>
          <w:i/>
          <w:lang w:val="fr-CA"/>
        </w:rPr>
        <w:t xml:space="preserve">qui </w:t>
      </w:r>
      <w:r w:rsidR="00993BDD" w:rsidRPr="00160DA0">
        <w:rPr>
          <w:rFonts w:ascii="Calibri Light" w:eastAsia="宋体" w:hAnsi="Calibri Light" w:cs="宋体"/>
          <w:i/>
          <w:lang w:val="fr-CA"/>
        </w:rPr>
        <w:t>intéresse</w:t>
      </w:r>
      <w:r w:rsidR="00993BDD" w:rsidRPr="00160DA0">
        <w:rPr>
          <w:rFonts w:ascii="Calibri Light" w:eastAsia="宋体" w:hAnsi="Calibri Light" w:cs="宋体" w:hint="eastAsia"/>
          <w:i/>
          <w:lang w:val="fr-CA"/>
        </w:rPr>
        <w:t>nt</w:t>
      </w:r>
      <w:r w:rsidR="00993BDD">
        <w:rPr>
          <w:rFonts w:ascii="Calibri Light" w:eastAsia="宋体" w:hAnsi="Calibri Light" w:cs="宋体"/>
          <w:lang w:val="fr-CA"/>
        </w:rPr>
        <w:t xml:space="preserve"> beaucoup de jeunes.</w:t>
      </w:r>
    </w:p>
    <w:p w14:paraId="3173C907" w14:textId="77777777" w:rsidR="00993BDD" w:rsidRDefault="00993BDD" w:rsidP="00993BDD">
      <w:pPr>
        <w:ind w:firstLineChars="270" w:firstLine="567"/>
        <w:rPr>
          <w:rFonts w:ascii="Calibri Light" w:eastAsia="宋体" w:hAnsi="Calibri Light" w:cs="宋体"/>
          <w:lang w:val="fr-CA"/>
        </w:rPr>
      </w:pPr>
      <w:r>
        <w:rPr>
          <w:rFonts w:ascii="Calibri Light" w:eastAsia="宋体" w:hAnsi="Calibri Light" w:cs="宋体"/>
          <w:lang w:val="fr-CA"/>
        </w:rPr>
        <w:t xml:space="preserve">   </w:t>
      </w:r>
      <w:r>
        <w:rPr>
          <w:rFonts w:ascii="Calibri Light" w:eastAsia="宋体" w:hAnsi="Calibri Light" w:cs="宋体" w:hint="eastAsia"/>
          <w:lang w:val="fr-CA"/>
        </w:rPr>
        <w:t>足球和乒乓球是两项吸引了众多年轻人体育的运动。</w:t>
      </w:r>
    </w:p>
    <w:p w14:paraId="41F3E4CA" w14:textId="77777777" w:rsidR="00993BDD" w:rsidRDefault="00993BDD" w:rsidP="00993BDD">
      <w:pPr>
        <w:ind w:firstLineChars="270" w:firstLine="567"/>
        <w:rPr>
          <w:rFonts w:ascii="Calibri Light" w:eastAsia="宋体" w:hAnsi="Calibri Light" w:cs="宋体"/>
          <w:lang w:val="fr-CA"/>
        </w:rPr>
      </w:pPr>
    </w:p>
    <w:p w14:paraId="449CEBA7" w14:textId="77777777" w:rsidR="00993BDD" w:rsidRPr="008279A9" w:rsidRDefault="00993BDD" w:rsidP="00993BDD">
      <w:pPr>
        <w:ind w:firstLineChars="270" w:firstLine="567"/>
        <w:rPr>
          <w:rFonts w:ascii="Calibri Light" w:hAnsi="Calibri Light" w:cs="Arial"/>
          <w:kern w:val="0"/>
          <w:szCs w:val="21"/>
          <w:lang w:val="fr-CA"/>
        </w:rPr>
      </w:pPr>
      <w:bookmarkStart w:id="133" w:name="OLE_LINK132"/>
      <w:bookmarkStart w:id="134" w:name="OLE_LINK133"/>
      <w:r>
        <w:rPr>
          <w:rFonts w:hint="eastAsia"/>
          <w:lang w:val="fr-CA"/>
        </w:rPr>
        <w:t>2</w:t>
      </w:r>
      <w:r>
        <w:rPr>
          <w:lang w:val="fr-CA"/>
        </w:rPr>
        <w:t>)</w:t>
      </w:r>
      <w:r>
        <w:rPr>
          <w:rFonts w:hint="eastAsia"/>
          <w:lang w:val="fr-CA"/>
        </w:rPr>
        <w:t xml:space="preserve"> </w:t>
      </w:r>
      <w:bookmarkStart w:id="135" w:name="OLE_LINK128"/>
      <w:bookmarkStart w:id="136" w:name="OLE_LINK129"/>
      <w:r w:rsidRPr="003A1994">
        <w:rPr>
          <w:rFonts w:ascii="Calibri Light" w:hAnsi="Calibri Light" w:cs="Arial"/>
          <w:kern w:val="0"/>
          <w:szCs w:val="21"/>
          <w:lang w:val="zh-CN"/>
        </w:rPr>
        <w:t>关系代词</w:t>
      </w:r>
      <w:r w:rsidRPr="008279A9">
        <w:rPr>
          <w:rFonts w:ascii="Calibri Light" w:hAnsi="Calibri Light" w:cs="Arial"/>
          <w:kern w:val="0"/>
          <w:szCs w:val="21"/>
          <w:lang w:val="fr-CA"/>
        </w:rPr>
        <w:t>que</w:t>
      </w:r>
      <w:bookmarkEnd w:id="135"/>
      <w:bookmarkEnd w:id="136"/>
      <w:r w:rsidRPr="008279A9">
        <w:rPr>
          <w:rFonts w:ascii="Calibri Light" w:hAnsi="Calibri Light" w:cs="Arial"/>
          <w:kern w:val="0"/>
          <w:szCs w:val="21"/>
          <w:lang w:val="fr-CA"/>
        </w:rPr>
        <w:t xml:space="preserve"> </w:t>
      </w:r>
    </w:p>
    <w:bookmarkEnd w:id="133"/>
    <w:bookmarkEnd w:id="134"/>
    <w:p w14:paraId="53095071" w14:textId="77777777" w:rsidR="00993BDD" w:rsidRDefault="00993BDD" w:rsidP="00993BDD">
      <w:pPr>
        <w:ind w:leftChars="400" w:left="840" w:firstLineChars="5" w:firstLine="10"/>
        <w:rPr>
          <w:rFonts w:ascii="Calibri Light" w:hAnsi="Calibri Light" w:cs="Arial"/>
          <w:kern w:val="0"/>
          <w:szCs w:val="21"/>
          <w:lang w:val="zh-CN"/>
        </w:rPr>
      </w:pPr>
      <w:r w:rsidRPr="003A1994">
        <w:rPr>
          <w:rFonts w:ascii="Calibri Light" w:hAnsi="Calibri Light" w:cs="Arial"/>
          <w:kern w:val="0"/>
          <w:szCs w:val="21"/>
          <w:lang w:val="zh-CN"/>
        </w:rPr>
        <w:t>关系代词</w:t>
      </w:r>
      <w:r w:rsidRPr="008279A9">
        <w:rPr>
          <w:rFonts w:ascii="Calibri Light" w:hAnsi="Calibri Light" w:cs="Arial"/>
          <w:kern w:val="0"/>
          <w:szCs w:val="21"/>
          <w:lang w:val="fr-CA"/>
        </w:rPr>
        <w:t>que</w:t>
      </w:r>
      <w:r>
        <w:rPr>
          <w:rFonts w:ascii="Calibri Light" w:hAnsi="Calibri Light" w:cs="Arial" w:hint="eastAsia"/>
          <w:kern w:val="0"/>
          <w:szCs w:val="21"/>
          <w:lang w:val="zh-CN"/>
        </w:rPr>
        <w:t>可</w:t>
      </w:r>
      <w:r w:rsidRPr="003A1994">
        <w:rPr>
          <w:rFonts w:ascii="Calibri Light" w:hAnsi="Calibri Light" w:cs="Arial"/>
          <w:kern w:val="0"/>
          <w:szCs w:val="21"/>
          <w:lang w:val="zh-CN"/>
        </w:rPr>
        <w:t>用来</w:t>
      </w:r>
      <w:r>
        <w:rPr>
          <w:rFonts w:ascii="Calibri Light" w:hAnsi="Calibri Light" w:cs="Arial" w:hint="eastAsia"/>
          <w:kern w:val="0"/>
          <w:szCs w:val="21"/>
          <w:lang w:val="zh-CN"/>
        </w:rPr>
        <w:t>替代一个宾语</w:t>
      </w:r>
      <w:r w:rsidRPr="008279A9">
        <w:rPr>
          <w:rFonts w:ascii="Calibri Light" w:hAnsi="Calibri Light" w:cs="Arial" w:hint="eastAsia"/>
          <w:kern w:val="0"/>
          <w:szCs w:val="21"/>
          <w:lang w:val="fr-CA"/>
        </w:rPr>
        <w:t>（</w:t>
      </w:r>
      <w:r w:rsidRPr="008279A9">
        <w:rPr>
          <w:rFonts w:ascii="Calibri Light" w:hAnsi="Calibri Light" w:cs="Arial" w:hint="eastAsia"/>
          <w:kern w:val="0"/>
          <w:szCs w:val="21"/>
          <w:lang w:val="fr-CA"/>
        </w:rPr>
        <w:t>COD</w:t>
      </w:r>
      <w:r>
        <w:rPr>
          <w:rFonts w:ascii="Calibri Light" w:hAnsi="Calibri Light" w:cs="Arial"/>
          <w:kern w:val="0"/>
          <w:szCs w:val="21"/>
          <w:lang w:val="fr-CA"/>
        </w:rPr>
        <w:t xml:space="preserve"> </w:t>
      </w:r>
      <w:r w:rsidRPr="008279A9">
        <w:rPr>
          <w:rFonts w:ascii="Calibri Light" w:hAnsi="Calibri Light" w:cs="Arial" w:hint="eastAsia"/>
          <w:kern w:val="0"/>
          <w:szCs w:val="21"/>
          <w:lang w:val="fr-CA"/>
        </w:rPr>
        <w:t>=</w:t>
      </w:r>
      <w:r>
        <w:rPr>
          <w:rFonts w:ascii="Calibri Light" w:hAnsi="Calibri Light" w:cs="Arial"/>
          <w:kern w:val="0"/>
          <w:szCs w:val="21"/>
          <w:lang w:val="fr-CA"/>
        </w:rPr>
        <w:t xml:space="preserve"> </w:t>
      </w:r>
      <w:r w:rsidRPr="008279A9">
        <w:rPr>
          <w:rFonts w:ascii="Calibri Light" w:hAnsi="Calibri Light" w:cs="Arial" w:hint="eastAsia"/>
          <w:kern w:val="0"/>
          <w:szCs w:val="21"/>
          <w:lang w:val="fr-CA"/>
        </w:rPr>
        <w:t>compl</w:t>
      </w:r>
      <w:r w:rsidRPr="008279A9">
        <w:rPr>
          <w:rFonts w:ascii="Calibri Light" w:hAnsi="Calibri Light" w:cs="Arial" w:hint="eastAsia"/>
          <w:kern w:val="0"/>
          <w:szCs w:val="21"/>
          <w:lang w:val="fr-CA"/>
        </w:rPr>
        <w:t>é</w:t>
      </w:r>
      <w:r w:rsidRPr="008279A9">
        <w:rPr>
          <w:rFonts w:ascii="Calibri Light" w:hAnsi="Calibri Light" w:cs="Arial" w:hint="eastAsia"/>
          <w:kern w:val="0"/>
          <w:szCs w:val="21"/>
          <w:lang w:val="fr-CA"/>
        </w:rPr>
        <w:t>ment d</w:t>
      </w:r>
      <w:r w:rsidRPr="008279A9">
        <w:rPr>
          <w:rFonts w:ascii="Calibri Light" w:hAnsi="Calibri Light" w:cs="Arial"/>
          <w:kern w:val="0"/>
          <w:szCs w:val="21"/>
          <w:lang w:val="fr-CA"/>
        </w:rPr>
        <w:t>’</w:t>
      </w:r>
      <w:r>
        <w:rPr>
          <w:rFonts w:ascii="Calibri Light" w:hAnsi="Calibri Light" w:cs="Arial"/>
          <w:kern w:val="0"/>
          <w:szCs w:val="21"/>
          <w:lang w:val="fr-CA"/>
        </w:rPr>
        <w:t>objet direct</w:t>
      </w:r>
      <w:r w:rsidRPr="008279A9">
        <w:rPr>
          <w:rFonts w:ascii="Calibri Light" w:hAnsi="Calibri Light" w:cs="Arial" w:hint="eastAsia"/>
          <w:kern w:val="0"/>
          <w:szCs w:val="21"/>
          <w:lang w:val="fr-CA"/>
        </w:rPr>
        <w:t>）</w:t>
      </w:r>
      <w:r>
        <w:rPr>
          <w:rFonts w:ascii="Calibri Light" w:hAnsi="Calibri Light" w:cs="Arial" w:hint="eastAsia"/>
          <w:kern w:val="0"/>
          <w:szCs w:val="21"/>
          <w:lang w:val="fr-CA"/>
        </w:rPr>
        <w:t>并</w:t>
      </w:r>
      <w:r w:rsidRPr="003A1994">
        <w:rPr>
          <w:rFonts w:ascii="Calibri Light" w:hAnsi="Calibri Light" w:cs="Arial"/>
          <w:kern w:val="0"/>
          <w:szCs w:val="21"/>
          <w:lang w:val="zh-CN"/>
        </w:rPr>
        <w:t>引导一个关系从句</w:t>
      </w:r>
      <w:r w:rsidRPr="008279A9">
        <w:rPr>
          <w:rFonts w:ascii="Calibri Light" w:hAnsi="Calibri Light" w:cs="Arial"/>
          <w:kern w:val="0"/>
          <w:szCs w:val="21"/>
          <w:lang w:val="fr-CA"/>
        </w:rPr>
        <w:t>，</w:t>
      </w:r>
      <w:r w:rsidRPr="003A1994">
        <w:rPr>
          <w:rFonts w:ascii="Calibri Light" w:hAnsi="Calibri Light" w:cs="Arial"/>
          <w:kern w:val="0"/>
          <w:szCs w:val="21"/>
          <w:lang w:val="zh-CN"/>
        </w:rPr>
        <w:t>作从句动词的直接宾语。</w:t>
      </w:r>
      <w:bookmarkStart w:id="137" w:name="OLE_LINK130"/>
      <w:bookmarkStart w:id="138" w:name="OLE_LINK131"/>
      <w:r w:rsidRPr="003A1994">
        <w:rPr>
          <w:rFonts w:ascii="Calibri Light" w:hAnsi="Calibri Light" w:cs="Arial"/>
          <w:kern w:val="0"/>
          <w:szCs w:val="21"/>
          <w:lang w:val="zh-CN"/>
        </w:rPr>
        <w:t>请看例句：</w:t>
      </w:r>
      <w:bookmarkEnd w:id="137"/>
      <w:bookmarkEnd w:id="138"/>
    </w:p>
    <w:p w14:paraId="275FD2AC" w14:textId="77777777" w:rsidR="00993BDD" w:rsidRDefault="00993BDD" w:rsidP="00993BDD">
      <w:pPr>
        <w:ind w:leftChars="400" w:left="840" w:firstLineChars="5" w:firstLine="10"/>
        <w:rPr>
          <w:rFonts w:ascii="Calibri Light" w:hAnsi="Calibri Light" w:cs="Arial"/>
          <w:kern w:val="0"/>
          <w:szCs w:val="21"/>
          <w:lang w:val="fr-CA"/>
        </w:rPr>
      </w:pPr>
      <w:r>
        <w:rPr>
          <w:rFonts w:ascii="Calibri Light" w:hAnsi="Calibri Light" w:cs="Arial"/>
          <w:kern w:val="0"/>
          <w:szCs w:val="21"/>
          <w:lang w:val="fr-CA"/>
        </w:rPr>
        <w:t>Voici un livre. J’aime beaucoup ce livre.</w:t>
      </w:r>
      <w:r>
        <w:rPr>
          <w:rFonts w:ascii="Calibri Light" w:hAnsi="Calibri Light" w:cs="Arial"/>
          <w:kern w:val="0"/>
          <w:szCs w:val="21"/>
          <w:lang w:val="fr-CA"/>
        </w:rPr>
        <w:tab/>
        <w:t xml:space="preserve">  </w:t>
      </w:r>
      <w:r>
        <w:rPr>
          <w:rFonts w:ascii="Calibri Light" w:hAnsi="Calibri Light" w:cs="Arial" w:hint="eastAsia"/>
          <w:kern w:val="0"/>
          <w:szCs w:val="21"/>
          <w:lang w:val="fr-CA"/>
        </w:rPr>
        <w:t>这是本书。我很喜欢这本书。</w:t>
      </w:r>
    </w:p>
    <w:p w14:paraId="2221DF3C" w14:textId="77777777" w:rsidR="00993BDD" w:rsidRPr="0036729E" w:rsidRDefault="00EF093F" w:rsidP="00993BDD">
      <w:pPr>
        <w:ind w:leftChars="400" w:left="840" w:firstLineChars="5" w:firstLine="10"/>
        <w:rPr>
          <w:rFonts w:ascii="Calibri Light" w:hAnsi="Calibri Light" w:cs="Arial"/>
          <w:kern w:val="0"/>
          <w:szCs w:val="21"/>
          <w:lang w:val="fr-CA"/>
        </w:rPr>
      </w:pPr>
      <w:r>
        <w:rPr>
          <w:rFonts w:ascii="Calibri Light" w:hAnsi="Calibri Light" w:cs="Arial"/>
          <w:noProof/>
          <w:kern w:val="0"/>
          <w:szCs w:val="21"/>
        </w:rPr>
        <w:pict w14:anchorId="75D5B66B">
          <v:shape id="_x0000_s1060" type="#_x0000_t32" style="position:absolute;left:0;text-align:left;margin-left:30pt;margin-top:9.1pt;width:9pt;height:0;z-index:251714560" o:connectortype="straight">
            <v:stroke endarrow="block"/>
          </v:shape>
        </w:pict>
      </w:r>
      <w:r w:rsidR="00993BDD">
        <w:rPr>
          <w:rFonts w:ascii="Calibri Light" w:hAnsi="Calibri Light" w:cs="Arial"/>
          <w:kern w:val="0"/>
          <w:szCs w:val="21"/>
          <w:lang w:val="fr-CA"/>
        </w:rPr>
        <w:t xml:space="preserve">C’est un livre </w:t>
      </w:r>
      <w:r w:rsidR="00993BDD" w:rsidRPr="0036729E">
        <w:rPr>
          <w:rFonts w:ascii="Calibri Light" w:hAnsi="Calibri Light" w:cs="Arial"/>
          <w:i/>
          <w:kern w:val="0"/>
          <w:szCs w:val="21"/>
          <w:lang w:val="fr-CA"/>
        </w:rPr>
        <w:t>que</w:t>
      </w:r>
      <w:r w:rsidR="00993BDD">
        <w:rPr>
          <w:rFonts w:ascii="Calibri Light" w:hAnsi="Calibri Light" w:cs="Arial"/>
          <w:kern w:val="0"/>
          <w:szCs w:val="21"/>
          <w:lang w:val="fr-CA"/>
        </w:rPr>
        <w:t xml:space="preserve"> j’aime beaucoup.</w:t>
      </w:r>
      <w:r w:rsidR="00993BDD">
        <w:rPr>
          <w:rFonts w:ascii="Calibri Light" w:hAnsi="Calibri Light" w:cs="Arial" w:hint="eastAsia"/>
          <w:kern w:val="0"/>
          <w:szCs w:val="21"/>
          <w:lang w:val="fr-CA"/>
        </w:rPr>
        <w:t xml:space="preserve">      </w:t>
      </w:r>
      <w:r w:rsidR="00993BDD">
        <w:rPr>
          <w:rFonts w:ascii="Calibri Light" w:hAnsi="Calibri Light" w:cs="Arial" w:hint="eastAsia"/>
          <w:kern w:val="0"/>
          <w:szCs w:val="21"/>
          <w:lang w:val="fr-CA"/>
        </w:rPr>
        <w:t>这是本我很喜欢的书。</w:t>
      </w:r>
    </w:p>
    <w:p w14:paraId="087DD6F8" w14:textId="77777777" w:rsidR="00993BDD" w:rsidRDefault="00993BDD" w:rsidP="00993BDD">
      <w:pPr>
        <w:autoSpaceDE w:val="0"/>
        <w:autoSpaceDN w:val="0"/>
        <w:adjustRightInd w:val="0"/>
        <w:ind w:firstLineChars="350" w:firstLine="735"/>
        <w:jc w:val="left"/>
        <w:rPr>
          <w:rFonts w:ascii="Calibri Light" w:hAnsi="Calibri Light" w:cs="Arial"/>
          <w:kern w:val="0"/>
          <w:szCs w:val="21"/>
          <w:lang w:val="fr-CA"/>
        </w:rPr>
      </w:pPr>
      <w:r w:rsidRPr="008279A9">
        <w:rPr>
          <w:rFonts w:ascii="Calibri Light" w:hAnsi="Calibri Light" w:cs="Arial" w:hint="eastAsia"/>
          <w:kern w:val="0"/>
          <w:szCs w:val="21"/>
          <w:lang w:val="fr-CA"/>
        </w:rPr>
        <w:t>（</w:t>
      </w:r>
      <w:r w:rsidRPr="008279A9">
        <w:rPr>
          <w:rFonts w:ascii="Calibri Light" w:hAnsi="Calibri Light" w:cs="Arial"/>
          <w:kern w:val="0"/>
          <w:szCs w:val="21"/>
          <w:lang w:val="fr-CA"/>
        </w:rPr>
        <w:t xml:space="preserve">que = le </w:t>
      </w:r>
      <w:r w:rsidRPr="008279A9">
        <w:rPr>
          <w:rFonts w:ascii="Calibri Light" w:hAnsi="Calibri Light" w:cs="Arial" w:hint="eastAsia"/>
          <w:kern w:val="0"/>
          <w:szCs w:val="21"/>
          <w:lang w:val="fr-CA"/>
        </w:rPr>
        <w:t>livre</w:t>
      </w:r>
      <w:r w:rsidRPr="008279A9">
        <w:rPr>
          <w:rFonts w:ascii="Calibri Light" w:hAnsi="Calibri Light" w:cs="Arial"/>
          <w:kern w:val="0"/>
          <w:szCs w:val="21"/>
          <w:lang w:val="fr-CA"/>
        </w:rPr>
        <w:t>,</w:t>
      </w:r>
      <w:r>
        <w:rPr>
          <w:rFonts w:ascii="Calibri Light" w:hAnsi="Calibri Light" w:cs="Arial"/>
          <w:kern w:val="0"/>
          <w:szCs w:val="21"/>
          <w:lang w:val="fr-CA"/>
        </w:rPr>
        <w:t xml:space="preserve"> </w:t>
      </w:r>
      <w:r w:rsidRPr="003A1994">
        <w:rPr>
          <w:rFonts w:ascii="Calibri Light" w:hAnsi="Calibri Light" w:cs="Arial"/>
          <w:kern w:val="0"/>
          <w:szCs w:val="21"/>
          <w:lang w:val="zh-CN"/>
        </w:rPr>
        <w:t>是</w:t>
      </w:r>
      <w:r>
        <w:rPr>
          <w:rFonts w:ascii="Calibri Light" w:hAnsi="Calibri Light" w:cs="Arial"/>
          <w:kern w:val="0"/>
          <w:szCs w:val="21"/>
          <w:lang w:val="fr-CA"/>
        </w:rPr>
        <w:t xml:space="preserve"> aimer</w:t>
      </w:r>
      <w:r w:rsidRPr="008279A9">
        <w:rPr>
          <w:rFonts w:ascii="Calibri Light" w:hAnsi="Calibri Light" w:cs="Arial"/>
          <w:kern w:val="0"/>
          <w:szCs w:val="21"/>
          <w:lang w:val="fr-CA"/>
        </w:rPr>
        <w:t xml:space="preserve"> </w:t>
      </w:r>
      <w:r w:rsidRPr="003A1994">
        <w:rPr>
          <w:rFonts w:ascii="Calibri Light" w:hAnsi="Calibri Light" w:cs="Arial"/>
          <w:kern w:val="0"/>
          <w:szCs w:val="21"/>
          <w:lang w:val="zh-CN"/>
        </w:rPr>
        <w:t>的直接宾语</w:t>
      </w:r>
      <w:r w:rsidRPr="008279A9">
        <w:rPr>
          <w:rFonts w:ascii="Calibri Light" w:hAnsi="Calibri Light" w:cs="Arial"/>
          <w:kern w:val="0"/>
          <w:szCs w:val="21"/>
          <w:lang w:val="fr-CA"/>
        </w:rPr>
        <w:t>；</w:t>
      </w:r>
      <w:r w:rsidRPr="003A1994">
        <w:rPr>
          <w:rFonts w:ascii="Calibri Light" w:hAnsi="Calibri Light" w:cs="Arial"/>
          <w:kern w:val="0"/>
          <w:szCs w:val="21"/>
          <w:lang w:val="zh-CN"/>
        </w:rPr>
        <w:t>从句用来限定先行词</w:t>
      </w:r>
      <w:r>
        <w:rPr>
          <w:rFonts w:ascii="Calibri Light" w:hAnsi="Calibri Light" w:cs="Arial" w:hint="eastAsia"/>
          <w:kern w:val="0"/>
          <w:szCs w:val="21"/>
          <w:lang w:val="fr-CA"/>
        </w:rPr>
        <w:t>）</w:t>
      </w:r>
    </w:p>
    <w:p w14:paraId="5EAC9739" w14:textId="77777777" w:rsidR="00993BDD" w:rsidRPr="0036729E" w:rsidRDefault="00993BDD" w:rsidP="00993BDD">
      <w:pPr>
        <w:autoSpaceDE w:val="0"/>
        <w:autoSpaceDN w:val="0"/>
        <w:adjustRightInd w:val="0"/>
        <w:ind w:firstLineChars="350" w:firstLine="735"/>
        <w:jc w:val="left"/>
        <w:rPr>
          <w:rFonts w:ascii="Calibri Light" w:hAnsi="Calibri Light" w:cs="Arial"/>
          <w:kern w:val="0"/>
          <w:szCs w:val="21"/>
          <w:lang w:val="fr-CA"/>
        </w:rPr>
      </w:pPr>
    </w:p>
    <w:p w14:paraId="1E324937" w14:textId="77777777" w:rsidR="00993BDD" w:rsidRPr="0070348E" w:rsidRDefault="00993BDD" w:rsidP="00993BDD">
      <w:pPr>
        <w:pStyle w:val="a5"/>
        <w:numPr>
          <w:ilvl w:val="0"/>
          <w:numId w:val="39"/>
        </w:numPr>
        <w:autoSpaceDE w:val="0"/>
        <w:autoSpaceDN w:val="0"/>
        <w:adjustRightInd w:val="0"/>
        <w:ind w:left="1134" w:firstLineChars="0" w:hanging="294"/>
        <w:jc w:val="left"/>
        <w:rPr>
          <w:rFonts w:ascii="Calibri Light" w:hAnsi="Calibri Light" w:cs="Arial"/>
          <w:kern w:val="0"/>
          <w:szCs w:val="21"/>
          <w:lang w:val="zh-CN"/>
        </w:rPr>
      </w:pPr>
      <w:r w:rsidRPr="0070348E">
        <w:rPr>
          <w:rFonts w:ascii="Calibri Light" w:hAnsi="Calibri Light" w:cs="Arial"/>
          <w:kern w:val="0"/>
          <w:szCs w:val="21"/>
          <w:lang w:val="zh-CN"/>
        </w:rPr>
        <w:t>在关系代词</w:t>
      </w:r>
      <w:r>
        <w:rPr>
          <w:rFonts w:ascii="Calibri Light" w:hAnsi="Calibri Light" w:cs="Arial"/>
          <w:kern w:val="0"/>
          <w:szCs w:val="21"/>
          <w:lang w:val="fr-CA"/>
        </w:rPr>
        <w:t xml:space="preserve"> </w:t>
      </w:r>
      <w:r w:rsidRPr="0070348E">
        <w:rPr>
          <w:rFonts w:ascii="Calibri Light" w:hAnsi="Calibri Light" w:cs="Arial"/>
          <w:kern w:val="0"/>
          <w:szCs w:val="21"/>
          <w:lang w:val="zh-CN"/>
        </w:rPr>
        <w:t xml:space="preserve">que </w:t>
      </w:r>
      <w:r w:rsidRPr="0070348E">
        <w:rPr>
          <w:rFonts w:ascii="Calibri Light" w:hAnsi="Calibri Light" w:cs="Arial"/>
          <w:kern w:val="0"/>
          <w:szCs w:val="21"/>
          <w:lang w:val="zh-CN"/>
        </w:rPr>
        <w:t>引导的关系从句中，其性、数应和先行词的性、数相一致。如从句动词是以</w:t>
      </w:r>
      <w:r>
        <w:rPr>
          <w:rFonts w:ascii="Calibri Light" w:hAnsi="Calibri Light" w:cs="Arial"/>
          <w:kern w:val="0"/>
          <w:szCs w:val="21"/>
          <w:lang w:val="fr-CA"/>
        </w:rPr>
        <w:t xml:space="preserve"> </w:t>
      </w:r>
      <w:r w:rsidRPr="0070348E">
        <w:rPr>
          <w:rFonts w:ascii="Calibri Light" w:hAnsi="Calibri Light" w:cs="Arial"/>
          <w:kern w:val="0"/>
          <w:szCs w:val="21"/>
          <w:lang w:val="zh-CN"/>
        </w:rPr>
        <w:t xml:space="preserve">avoir </w:t>
      </w:r>
      <w:r w:rsidRPr="0070348E">
        <w:rPr>
          <w:rFonts w:ascii="Calibri Light" w:hAnsi="Calibri Light" w:cs="Arial"/>
          <w:kern w:val="0"/>
          <w:szCs w:val="21"/>
          <w:lang w:val="zh-CN"/>
        </w:rPr>
        <w:t>作助动词的复合时态，那么其过去分词应和前面作直接宾语的</w:t>
      </w:r>
      <w:r>
        <w:rPr>
          <w:rFonts w:ascii="Calibri Light" w:hAnsi="Calibri Light" w:cs="Arial"/>
          <w:kern w:val="0"/>
          <w:szCs w:val="21"/>
          <w:lang w:val="fr-CA"/>
        </w:rPr>
        <w:t xml:space="preserve"> </w:t>
      </w:r>
      <w:r w:rsidRPr="0070348E">
        <w:rPr>
          <w:rFonts w:ascii="Calibri Light" w:hAnsi="Calibri Light" w:cs="Arial"/>
          <w:kern w:val="0"/>
          <w:szCs w:val="21"/>
          <w:lang w:val="zh-CN"/>
        </w:rPr>
        <w:t xml:space="preserve">que </w:t>
      </w:r>
      <w:r w:rsidRPr="0070348E">
        <w:rPr>
          <w:rFonts w:ascii="Calibri Light" w:hAnsi="Calibri Light" w:cs="Arial"/>
          <w:kern w:val="0"/>
          <w:szCs w:val="21"/>
          <w:lang w:val="zh-CN"/>
        </w:rPr>
        <w:t>的先行词的性、数相一致。请看例句：</w:t>
      </w:r>
    </w:p>
    <w:p w14:paraId="0A2F7EDA" w14:textId="77777777" w:rsidR="00993BDD" w:rsidRPr="008279A9" w:rsidRDefault="00993BDD" w:rsidP="00993BDD">
      <w:pPr>
        <w:autoSpaceDE w:val="0"/>
        <w:autoSpaceDN w:val="0"/>
        <w:adjustRightInd w:val="0"/>
        <w:ind w:firstLineChars="550" w:firstLine="1155"/>
        <w:jc w:val="left"/>
        <w:rPr>
          <w:rFonts w:ascii="Calibri Light" w:hAnsi="Calibri Light" w:cs="Arial"/>
          <w:kern w:val="0"/>
          <w:szCs w:val="21"/>
        </w:rPr>
      </w:pPr>
      <w:r w:rsidRPr="008279A9">
        <w:rPr>
          <w:rFonts w:ascii="Calibri Light" w:hAnsi="Calibri Light" w:cs="Arial"/>
          <w:kern w:val="0"/>
          <w:szCs w:val="21"/>
        </w:rPr>
        <w:t xml:space="preserve">Les filles </w:t>
      </w:r>
      <w:r w:rsidRPr="008279A9">
        <w:rPr>
          <w:rFonts w:ascii="Calibri Light" w:hAnsi="Calibri Light" w:cs="Arial"/>
          <w:i/>
          <w:kern w:val="0"/>
          <w:szCs w:val="21"/>
        </w:rPr>
        <w:t xml:space="preserve">que </w:t>
      </w:r>
      <w:r w:rsidRPr="0070348E">
        <w:rPr>
          <w:rFonts w:ascii="Calibri Light" w:hAnsi="Calibri Light" w:cs="Arial"/>
          <w:i/>
          <w:kern w:val="0"/>
          <w:szCs w:val="21"/>
          <w:lang w:val="fr-CA"/>
        </w:rPr>
        <w:t>tu as vu</w:t>
      </w:r>
      <w:r w:rsidRPr="0070348E">
        <w:rPr>
          <w:rFonts w:ascii="Calibri Light" w:hAnsi="Calibri Light" w:cs="Arial"/>
          <w:i/>
          <w:color w:val="FF0000"/>
          <w:kern w:val="0"/>
          <w:szCs w:val="21"/>
          <w:lang w:val="fr-CA"/>
        </w:rPr>
        <w:t>es</w:t>
      </w:r>
      <w:r w:rsidRPr="008279A9">
        <w:rPr>
          <w:rFonts w:ascii="Calibri Light" w:hAnsi="Calibri Light" w:cs="Arial"/>
          <w:color w:val="FF0000"/>
          <w:kern w:val="0"/>
          <w:szCs w:val="21"/>
        </w:rPr>
        <w:t xml:space="preserve"> </w:t>
      </w:r>
      <w:r w:rsidRPr="008279A9">
        <w:rPr>
          <w:rFonts w:ascii="Calibri Light" w:hAnsi="Calibri Light" w:cs="Arial"/>
          <w:kern w:val="0"/>
          <w:szCs w:val="21"/>
        </w:rPr>
        <w:t>hier au Palais d</w:t>
      </w:r>
      <w:r w:rsidRPr="008279A9">
        <w:rPr>
          <w:rFonts w:ascii="Calibri Light" w:hAnsi="Calibri Light" w:cs="Times New Roman"/>
          <w:kern w:val="0"/>
          <w:szCs w:val="21"/>
        </w:rPr>
        <w:t>ʼ</w:t>
      </w:r>
      <w:r w:rsidRPr="008279A9">
        <w:rPr>
          <w:rFonts w:ascii="Calibri Light" w:hAnsi="Calibri Light" w:cs="Arial"/>
          <w:kern w:val="0"/>
          <w:szCs w:val="21"/>
        </w:rPr>
        <w:t xml:space="preserve">Eté sont </w:t>
      </w:r>
      <w:r>
        <w:rPr>
          <w:rFonts w:ascii="Calibri Light" w:hAnsi="Calibri Light" w:cs="Arial"/>
          <w:kern w:val="0"/>
          <w:szCs w:val="21"/>
          <w:lang w:val="fr-CA"/>
        </w:rPr>
        <w:t>françaises</w:t>
      </w:r>
      <w:r w:rsidRPr="008279A9">
        <w:rPr>
          <w:rFonts w:ascii="Calibri Light" w:hAnsi="Calibri Light" w:cs="Arial"/>
          <w:kern w:val="0"/>
          <w:szCs w:val="21"/>
        </w:rPr>
        <w:t>.</w:t>
      </w:r>
    </w:p>
    <w:p w14:paraId="5B2229B1" w14:textId="77777777" w:rsidR="00993BDD" w:rsidRPr="003A1994" w:rsidRDefault="00993BDD" w:rsidP="00993BDD">
      <w:pPr>
        <w:autoSpaceDE w:val="0"/>
        <w:autoSpaceDN w:val="0"/>
        <w:adjustRightInd w:val="0"/>
        <w:ind w:firstLineChars="550" w:firstLine="1155"/>
        <w:jc w:val="left"/>
        <w:rPr>
          <w:rFonts w:ascii="Calibri Light" w:hAnsi="Calibri Light" w:cs="Arial"/>
          <w:kern w:val="0"/>
          <w:szCs w:val="21"/>
          <w:lang w:val="zh-CN"/>
        </w:rPr>
      </w:pPr>
      <w:r>
        <w:rPr>
          <w:rFonts w:ascii="Calibri Light" w:hAnsi="Calibri Light" w:cs="Arial" w:hint="eastAsia"/>
          <w:kern w:val="0"/>
          <w:szCs w:val="21"/>
          <w:lang w:val="zh-CN"/>
        </w:rPr>
        <w:t>你</w:t>
      </w:r>
      <w:r w:rsidRPr="003A1994">
        <w:rPr>
          <w:rFonts w:ascii="Calibri Light" w:hAnsi="Calibri Light" w:cs="Arial"/>
          <w:kern w:val="0"/>
          <w:szCs w:val="21"/>
          <w:lang w:val="zh-CN"/>
        </w:rPr>
        <w:t>昨天在颐和园</w:t>
      </w:r>
      <w:r>
        <w:rPr>
          <w:rFonts w:ascii="Calibri Light" w:hAnsi="Calibri Light" w:cs="Arial" w:hint="eastAsia"/>
          <w:kern w:val="0"/>
          <w:szCs w:val="21"/>
          <w:lang w:val="zh-CN"/>
        </w:rPr>
        <w:t>看</w:t>
      </w:r>
      <w:r w:rsidRPr="003A1994">
        <w:rPr>
          <w:rFonts w:ascii="Calibri Light" w:hAnsi="Calibri Light" w:cs="Arial"/>
          <w:kern w:val="0"/>
          <w:szCs w:val="21"/>
          <w:lang w:val="zh-CN"/>
        </w:rPr>
        <w:t>到的那些</w:t>
      </w:r>
      <w:r>
        <w:rPr>
          <w:rFonts w:ascii="Calibri Light" w:hAnsi="Calibri Light" w:cs="Arial" w:hint="eastAsia"/>
          <w:kern w:val="0"/>
          <w:szCs w:val="21"/>
          <w:lang w:val="zh-CN"/>
        </w:rPr>
        <w:t>女孩儿</w:t>
      </w:r>
      <w:r w:rsidRPr="003A1994">
        <w:rPr>
          <w:rFonts w:ascii="Calibri Light" w:hAnsi="Calibri Light" w:cs="Arial"/>
          <w:kern w:val="0"/>
          <w:szCs w:val="21"/>
          <w:lang w:val="zh-CN"/>
        </w:rPr>
        <w:t>是</w:t>
      </w:r>
      <w:r>
        <w:rPr>
          <w:rFonts w:ascii="Calibri Light" w:hAnsi="Calibri Light" w:cs="Arial" w:hint="eastAsia"/>
          <w:kern w:val="0"/>
          <w:szCs w:val="21"/>
          <w:lang w:val="zh-CN"/>
        </w:rPr>
        <w:t>法国人</w:t>
      </w:r>
      <w:r w:rsidRPr="003A1994">
        <w:rPr>
          <w:rFonts w:ascii="Calibri Light" w:hAnsi="Calibri Light" w:cs="Arial"/>
          <w:kern w:val="0"/>
          <w:szCs w:val="21"/>
          <w:lang w:val="zh-CN"/>
        </w:rPr>
        <w:t>。</w:t>
      </w:r>
    </w:p>
    <w:p w14:paraId="48A6437E" w14:textId="77777777" w:rsidR="00993BDD" w:rsidRPr="008279A9" w:rsidRDefault="00993BDD" w:rsidP="00993BDD">
      <w:pPr>
        <w:autoSpaceDE w:val="0"/>
        <w:autoSpaceDN w:val="0"/>
        <w:adjustRightInd w:val="0"/>
        <w:ind w:firstLineChars="550" w:firstLine="1155"/>
        <w:jc w:val="left"/>
        <w:rPr>
          <w:rFonts w:ascii="Calibri Light" w:hAnsi="Calibri Light" w:cs="Arial"/>
          <w:kern w:val="0"/>
          <w:szCs w:val="21"/>
        </w:rPr>
      </w:pPr>
      <w:r w:rsidRPr="008279A9">
        <w:rPr>
          <w:rFonts w:ascii="Calibri Light" w:hAnsi="Calibri Light" w:cs="Arial"/>
          <w:kern w:val="0"/>
          <w:szCs w:val="21"/>
        </w:rPr>
        <w:t xml:space="preserve">La lettre </w:t>
      </w:r>
      <w:r w:rsidRPr="008279A9">
        <w:rPr>
          <w:rFonts w:ascii="Calibri Light" w:hAnsi="Calibri Light" w:cs="Arial"/>
          <w:i/>
          <w:kern w:val="0"/>
          <w:szCs w:val="21"/>
        </w:rPr>
        <w:t>qu</w:t>
      </w:r>
      <w:r w:rsidRPr="0070348E">
        <w:rPr>
          <w:rFonts w:ascii="Calibri Light" w:hAnsi="Calibri Light" w:cs="Arial"/>
          <w:i/>
          <w:kern w:val="0"/>
          <w:szCs w:val="21"/>
          <w:lang w:val="fr-CA"/>
        </w:rPr>
        <w:t>’il a</w:t>
      </w:r>
      <w:r w:rsidRPr="008279A9">
        <w:rPr>
          <w:rFonts w:ascii="Calibri Light" w:hAnsi="Calibri Light" w:cs="Arial"/>
          <w:i/>
          <w:kern w:val="0"/>
          <w:szCs w:val="21"/>
        </w:rPr>
        <w:t xml:space="preserve"> écrit</w:t>
      </w:r>
      <w:r w:rsidRPr="008279A9">
        <w:rPr>
          <w:rFonts w:ascii="Calibri Light" w:hAnsi="Calibri Light" w:cs="Arial"/>
          <w:i/>
          <w:color w:val="FF0000"/>
          <w:kern w:val="0"/>
          <w:szCs w:val="21"/>
        </w:rPr>
        <w:t>e</w:t>
      </w:r>
      <w:r w:rsidRPr="008279A9">
        <w:rPr>
          <w:rFonts w:ascii="Calibri Light" w:hAnsi="Calibri Light" w:cs="Arial"/>
          <w:kern w:val="0"/>
          <w:szCs w:val="21"/>
        </w:rPr>
        <w:t xml:space="preserve"> le mois dernier n</w:t>
      </w:r>
      <w:r w:rsidRPr="008279A9">
        <w:rPr>
          <w:rFonts w:ascii="Calibri Light" w:hAnsi="Calibri Light" w:cs="Times New Roman"/>
          <w:kern w:val="0"/>
          <w:szCs w:val="21"/>
        </w:rPr>
        <w:t>ʼ</w:t>
      </w:r>
      <w:r>
        <w:rPr>
          <w:rFonts w:ascii="Calibri Light" w:hAnsi="Calibri Light" w:cs="Arial"/>
          <w:kern w:val="0"/>
          <w:szCs w:val="21"/>
          <w:lang w:val="fr-CA"/>
        </w:rPr>
        <w:t>est</w:t>
      </w:r>
      <w:r w:rsidRPr="008279A9">
        <w:rPr>
          <w:rFonts w:ascii="Calibri Light" w:hAnsi="Calibri Light" w:cs="Arial"/>
          <w:kern w:val="0"/>
          <w:szCs w:val="21"/>
        </w:rPr>
        <w:t xml:space="preserve"> pas </w:t>
      </w:r>
      <w:r w:rsidRPr="008279A9">
        <w:rPr>
          <w:rFonts w:ascii="Calibri Light" w:hAnsi="Calibri Light" w:cs="Arial" w:hint="eastAsia"/>
          <w:kern w:val="0"/>
          <w:szCs w:val="21"/>
        </w:rPr>
        <w:t xml:space="preserve">encore </w:t>
      </w:r>
      <w:r w:rsidRPr="008279A9">
        <w:rPr>
          <w:rFonts w:ascii="Calibri Light" w:hAnsi="Calibri Light" w:cs="Arial"/>
          <w:kern w:val="0"/>
          <w:szCs w:val="21"/>
        </w:rPr>
        <w:t>envoyée.</w:t>
      </w:r>
    </w:p>
    <w:p w14:paraId="2D780A99" w14:textId="77777777" w:rsidR="00993BDD" w:rsidRPr="003A1994" w:rsidRDefault="00993BDD" w:rsidP="00993BDD">
      <w:pPr>
        <w:autoSpaceDE w:val="0"/>
        <w:autoSpaceDN w:val="0"/>
        <w:adjustRightInd w:val="0"/>
        <w:ind w:firstLineChars="550" w:firstLine="1155"/>
        <w:jc w:val="left"/>
        <w:rPr>
          <w:rFonts w:ascii="Calibri Light" w:hAnsi="Calibri Light" w:cs="Arial"/>
          <w:kern w:val="0"/>
          <w:szCs w:val="21"/>
          <w:lang w:val="zh-CN"/>
        </w:rPr>
      </w:pPr>
      <w:r>
        <w:rPr>
          <w:rFonts w:ascii="Calibri Light" w:hAnsi="Calibri Light" w:cs="Arial" w:hint="eastAsia"/>
          <w:kern w:val="0"/>
          <w:szCs w:val="21"/>
          <w:lang w:val="zh-CN"/>
        </w:rPr>
        <w:t>他</w:t>
      </w:r>
      <w:r w:rsidRPr="003A1994">
        <w:rPr>
          <w:rFonts w:ascii="Calibri Light" w:hAnsi="Calibri Light" w:cs="Arial"/>
          <w:kern w:val="0"/>
          <w:szCs w:val="21"/>
          <w:lang w:val="zh-CN"/>
        </w:rPr>
        <w:t>上个月写的那封信</w:t>
      </w:r>
      <w:r>
        <w:rPr>
          <w:rFonts w:ascii="Calibri Light" w:hAnsi="Calibri Light" w:cs="Arial" w:hint="eastAsia"/>
          <w:kern w:val="0"/>
          <w:szCs w:val="21"/>
          <w:lang w:val="fr-CA"/>
        </w:rPr>
        <w:t>还</w:t>
      </w:r>
      <w:r w:rsidRPr="003A1994">
        <w:rPr>
          <w:rFonts w:ascii="Calibri Light" w:hAnsi="Calibri Light" w:cs="Arial"/>
          <w:kern w:val="0"/>
          <w:szCs w:val="21"/>
          <w:lang w:val="zh-CN"/>
        </w:rPr>
        <w:t>没寄出</w:t>
      </w:r>
      <w:r>
        <w:rPr>
          <w:rFonts w:ascii="Calibri Light" w:hAnsi="Calibri Light" w:cs="Arial" w:hint="eastAsia"/>
          <w:kern w:val="0"/>
          <w:szCs w:val="21"/>
          <w:lang w:val="zh-CN"/>
        </w:rPr>
        <w:t>去</w:t>
      </w:r>
      <w:r w:rsidRPr="003A1994">
        <w:rPr>
          <w:rFonts w:ascii="Calibri Light" w:hAnsi="Calibri Light" w:cs="Arial"/>
          <w:kern w:val="0"/>
          <w:szCs w:val="21"/>
          <w:lang w:val="zh-CN"/>
        </w:rPr>
        <w:t>。</w:t>
      </w:r>
    </w:p>
    <w:p w14:paraId="713B508B" w14:textId="77777777" w:rsidR="00993BDD" w:rsidRPr="008279A9" w:rsidRDefault="00993BDD" w:rsidP="00993BDD">
      <w:pPr>
        <w:autoSpaceDE w:val="0"/>
        <w:autoSpaceDN w:val="0"/>
        <w:adjustRightInd w:val="0"/>
        <w:ind w:left="735" w:firstLine="420"/>
        <w:jc w:val="left"/>
        <w:rPr>
          <w:rFonts w:ascii="Calibri Light" w:hAnsi="Calibri Light" w:cs="Arial"/>
          <w:kern w:val="0"/>
          <w:szCs w:val="21"/>
        </w:rPr>
      </w:pPr>
      <w:r>
        <w:rPr>
          <w:rFonts w:ascii="Calibri Light" w:hAnsi="Calibri Light" w:cs="Arial"/>
          <w:kern w:val="0"/>
          <w:szCs w:val="21"/>
          <w:lang w:val="fr-CA"/>
        </w:rPr>
        <w:t xml:space="preserve">Sophie </w:t>
      </w:r>
      <w:r w:rsidRPr="008279A9">
        <w:rPr>
          <w:rFonts w:ascii="Calibri Light" w:hAnsi="Calibri Light" w:cs="Arial" w:hint="eastAsia"/>
          <w:kern w:val="0"/>
          <w:szCs w:val="21"/>
        </w:rPr>
        <w:t>a</w:t>
      </w:r>
      <w:r>
        <w:rPr>
          <w:rFonts w:ascii="Calibri Light" w:hAnsi="Calibri Light" w:cs="Arial"/>
          <w:kern w:val="0"/>
          <w:szCs w:val="21"/>
          <w:lang w:val="fr-CA"/>
        </w:rPr>
        <w:t>ime</w:t>
      </w:r>
      <w:r w:rsidRPr="008279A9">
        <w:rPr>
          <w:rFonts w:ascii="Calibri Light" w:hAnsi="Calibri Light" w:cs="Arial"/>
          <w:kern w:val="0"/>
          <w:szCs w:val="21"/>
        </w:rPr>
        <w:t xml:space="preserve"> beaucoup la soupe </w:t>
      </w:r>
      <w:r w:rsidRPr="008279A9">
        <w:rPr>
          <w:rFonts w:ascii="Calibri Light" w:hAnsi="Calibri Light" w:cs="Arial"/>
          <w:i/>
          <w:kern w:val="0"/>
          <w:szCs w:val="21"/>
        </w:rPr>
        <w:t>que ma mère l</w:t>
      </w:r>
      <w:r w:rsidRPr="008279A9">
        <w:rPr>
          <w:rFonts w:ascii="Calibri Light" w:hAnsi="Calibri Light" w:cs="Arial" w:hint="eastAsia"/>
          <w:i/>
          <w:kern w:val="0"/>
          <w:szCs w:val="21"/>
        </w:rPr>
        <w:t>ui</w:t>
      </w:r>
      <w:r w:rsidRPr="008279A9">
        <w:rPr>
          <w:rFonts w:ascii="Calibri Light" w:hAnsi="Calibri Light" w:cs="Arial"/>
          <w:i/>
          <w:kern w:val="0"/>
          <w:szCs w:val="21"/>
        </w:rPr>
        <w:t xml:space="preserve"> a fait</w:t>
      </w:r>
      <w:r w:rsidRPr="008279A9">
        <w:rPr>
          <w:rFonts w:ascii="Calibri Light" w:hAnsi="Calibri Light" w:cs="Arial"/>
          <w:i/>
          <w:color w:val="FF0000"/>
          <w:kern w:val="0"/>
          <w:szCs w:val="21"/>
        </w:rPr>
        <w:t>e</w:t>
      </w:r>
      <w:r w:rsidRPr="008279A9">
        <w:rPr>
          <w:rFonts w:ascii="Calibri Light" w:hAnsi="Calibri Light" w:cs="Arial"/>
          <w:kern w:val="0"/>
          <w:szCs w:val="21"/>
        </w:rPr>
        <w:t>.</w:t>
      </w:r>
    </w:p>
    <w:p w14:paraId="0B8DD0D9" w14:textId="77777777" w:rsidR="00993BDD" w:rsidRPr="003A1994" w:rsidRDefault="00993BDD" w:rsidP="00993BDD">
      <w:pPr>
        <w:autoSpaceDE w:val="0"/>
        <w:autoSpaceDN w:val="0"/>
        <w:adjustRightInd w:val="0"/>
        <w:ind w:firstLineChars="550" w:firstLine="1155"/>
        <w:jc w:val="left"/>
        <w:rPr>
          <w:rFonts w:ascii="Calibri Light" w:hAnsi="Calibri Light" w:cs="Arial"/>
          <w:kern w:val="0"/>
          <w:szCs w:val="21"/>
          <w:lang w:val="zh-CN"/>
        </w:rPr>
      </w:pPr>
      <w:r>
        <w:rPr>
          <w:rFonts w:ascii="Calibri Light" w:hAnsi="Calibri Light" w:cs="Arial" w:hint="eastAsia"/>
          <w:kern w:val="0"/>
          <w:szCs w:val="21"/>
          <w:lang w:val="zh-CN"/>
        </w:rPr>
        <w:t>索菲特别</w:t>
      </w:r>
      <w:r w:rsidRPr="003A1994">
        <w:rPr>
          <w:rFonts w:ascii="Calibri Light" w:hAnsi="Calibri Light" w:cs="Arial"/>
          <w:kern w:val="0"/>
          <w:szCs w:val="21"/>
          <w:lang w:val="zh-CN"/>
        </w:rPr>
        <w:t>爱喝我母亲</w:t>
      </w:r>
      <w:r>
        <w:rPr>
          <w:rFonts w:ascii="Calibri Light" w:hAnsi="Calibri Light" w:cs="Arial" w:hint="eastAsia"/>
          <w:kern w:val="0"/>
          <w:szCs w:val="21"/>
          <w:lang w:val="zh-CN"/>
        </w:rPr>
        <w:t>给她</w:t>
      </w:r>
      <w:r w:rsidRPr="003A1994">
        <w:rPr>
          <w:rFonts w:ascii="Calibri Light" w:hAnsi="Calibri Light" w:cs="Arial"/>
          <w:kern w:val="0"/>
          <w:szCs w:val="21"/>
          <w:lang w:val="zh-CN"/>
        </w:rPr>
        <w:t>做的汤。</w:t>
      </w:r>
    </w:p>
    <w:p w14:paraId="5A91BB1E" w14:textId="77777777" w:rsidR="00993BDD" w:rsidRDefault="00993BDD" w:rsidP="00993BDD">
      <w:pPr>
        <w:ind w:firstLineChars="270" w:firstLine="567"/>
        <w:rPr>
          <w:rFonts w:ascii="Calibri Light" w:hAnsi="Calibri Light"/>
          <w:kern w:val="0"/>
          <w:szCs w:val="21"/>
          <w:lang w:val="fr-FR"/>
        </w:rPr>
      </w:pPr>
      <w:r w:rsidRPr="003A1994">
        <w:rPr>
          <w:rFonts w:ascii="Calibri Light" w:hAnsi="Calibri Light"/>
          <w:kern w:val="0"/>
          <w:szCs w:val="21"/>
          <w:lang w:val="fr-FR"/>
        </w:rPr>
        <w:t xml:space="preserve"> </w:t>
      </w:r>
    </w:p>
    <w:p w14:paraId="23C46722" w14:textId="77777777" w:rsidR="00993BDD" w:rsidRPr="0070348E" w:rsidRDefault="00993BDD" w:rsidP="00993BDD">
      <w:pPr>
        <w:ind w:firstLineChars="270" w:firstLine="567"/>
        <w:rPr>
          <w:rFonts w:ascii="Calibri Light" w:hAnsi="Calibri Light" w:cs="Arial"/>
          <w:kern w:val="0"/>
          <w:szCs w:val="21"/>
          <w:lang w:val="fr-CA"/>
        </w:rPr>
      </w:pPr>
      <w:r>
        <w:rPr>
          <w:rFonts w:hint="eastAsia"/>
          <w:lang w:val="fr-CA"/>
        </w:rPr>
        <w:t>3</w:t>
      </w:r>
      <w:r>
        <w:rPr>
          <w:lang w:val="fr-CA"/>
        </w:rPr>
        <w:t>)</w:t>
      </w:r>
      <w:r>
        <w:rPr>
          <w:rFonts w:hint="eastAsia"/>
          <w:lang w:val="fr-CA"/>
        </w:rPr>
        <w:t xml:space="preserve"> </w:t>
      </w:r>
      <w:r>
        <w:rPr>
          <w:rFonts w:ascii="Calibri Light" w:hAnsi="Calibri Light" w:cs="Arial" w:hint="eastAsia"/>
          <w:kern w:val="0"/>
          <w:szCs w:val="21"/>
          <w:lang w:val="zh-CN"/>
        </w:rPr>
        <w:t>注意：在元音或哑音</w:t>
      </w:r>
      <w:r>
        <w:rPr>
          <w:rFonts w:ascii="Calibri Light" w:hAnsi="Calibri Light" w:cs="Arial" w:hint="eastAsia"/>
          <w:kern w:val="0"/>
          <w:szCs w:val="21"/>
          <w:lang w:val="zh-CN"/>
        </w:rPr>
        <w:t>h</w:t>
      </w:r>
      <w:r>
        <w:rPr>
          <w:rFonts w:ascii="Calibri Light" w:hAnsi="Calibri Light" w:cs="Arial" w:hint="eastAsia"/>
          <w:kern w:val="0"/>
          <w:szCs w:val="21"/>
          <w:lang w:val="zh-CN"/>
        </w:rPr>
        <w:t>前，</w:t>
      </w:r>
      <w:r w:rsidRPr="00856C49">
        <w:rPr>
          <w:rFonts w:ascii="Calibri Light" w:hAnsi="Calibri Light" w:cs="Arial" w:hint="eastAsia"/>
          <w:b/>
          <w:i/>
          <w:kern w:val="0"/>
          <w:szCs w:val="21"/>
          <w:lang w:val="zh-CN"/>
        </w:rPr>
        <w:t>que</w:t>
      </w:r>
      <w:r>
        <w:rPr>
          <w:rFonts w:ascii="Calibri Light" w:hAnsi="Calibri Light" w:cs="Arial" w:hint="eastAsia"/>
          <w:kern w:val="0"/>
          <w:szCs w:val="21"/>
          <w:lang w:val="zh-CN"/>
        </w:rPr>
        <w:t>要省音并改为</w:t>
      </w:r>
      <w:r>
        <w:rPr>
          <w:rFonts w:ascii="Calibri Light" w:hAnsi="Calibri Light" w:cs="Arial" w:hint="eastAsia"/>
          <w:kern w:val="0"/>
          <w:szCs w:val="21"/>
          <w:lang w:val="zh-CN"/>
        </w:rPr>
        <w:t xml:space="preserve"> </w:t>
      </w:r>
      <w:r w:rsidRPr="0070348E">
        <w:rPr>
          <w:rFonts w:ascii="Calibri Light" w:hAnsi="Calibri Light" w:cs="Arial" w:hint="eastAsia"/>
          <w:b/>
          <w:i/>
          <w:kern w:val="0"/>
          <w:szCs w:val="21"/>
          <w:lang w:val="zh-CN"/>
        </w:rPr>
        <w:t>qu</w:t>
      </w:r>
      <w:r w:rsidRPr="0070348E">
        <w:rPr>
          <w:rFonts w:ascii="Calibri Light" w:hAnsi="Calibri Light" w:cs="Arial"/>
          <w:b/>
          <w:i/>
          <w:kern w:val="0"/>
          <w:szCs w:val="21"/>
          <w:lang w:val="zh-CN"/>
        </w:rPr>
        <w:t>’</w:t>
      </w:r>
      <w:r>
        <w:rPr>
          <w:rFonts w:ascii="Calibri Light" w:hAnsi="Calibri Light" w:cs="Arial"/>
          <w:kern w:val="0"/>
          <w:szCs w:val="21"/>
          <w:lang w:val="fr-CA"/>
        </w:rPr>
        <w:t>,</w:t>
      </w:r>
      <w:r>
        <w:rPr>
          <w:rFonts w:ascii="Calibri Light" w:hAnsi="Calibri Light" w:cs="Arial" w:hint="eastAsia"/>
          <w:kern w:val="0"/>
          <w:szCs w:val="21"/>
          <w:lang w:val="fr-CA"/>
        </w:rPr>
        <w:t xml:space="preserve">  </w:t>
      </w:r>
      <w:r w:rsidRPr="00856C49">
        <w:rPr>
          <w:rFonts w:ascii="Calibri Light" w:hAnsi="Calibri Light" w:cs="Arial"/>
          <w:b/>
          <w:i/>
          <w:kern w:val="0"/>
          <w:szCs w:val="21"/>
          <w:lang w:val="zh-CN"/>
        </w:rPr>
        <w:t>qui</w:t>
      </w:r>
      <w:r>
        <w:rPr>
          <w:rFonts w:ascii="Calibri Light" w:hAnsi="Calibri Light" w:cs="Arial" w:hint="eastAsia"/>
          <w:kern w:val="0"/>
          <w:szCs w:val="21"/>
          <w:lang w:val="fr-CA"/>
        </w:rPr>
        <w:t>保持不变。</w:t>
      </w:r>
    </w:p>
    <w:p w14:paraId="40B55925" w14:textId="77777777" w:rsidR="00993BDD" w:rsidRPr="003A1994" w:rsidRDefault="00993BDD" w:rsidP="00993BDD">
      <w:pPr>
        <w:tabs>
          <w:tab w:val="left" w:pos="720"/>
        </w:tabs>
        <w:autoSpaceDE w:val="0"/>
        <w:autoSpaceDN w:val="0"/>
        <w:adjustRightInd w:val="0"/>
        <w:spacing w:line="400" w:lineRule="exact"/>
        <w:ind w:firstLine="420"/>
        <w:rPr>
          <w:rFonts w:ascii="Calibri Light" w:hAnsi="Calibri Light"/>
          <w:kern w:val="0"/>
          <w:szCs w:val="21"/>
          <w:lang w:val="fr-FR"/>
        </w:rPr>
      </w:pPr>
    </w:p>
    <w:p w14:paraId="0829B976" w14:textId="77777777" w:rsidR="00993BDD" w:rsidRDefault="00993BDD" w:rsidP="00993BDD">
      <w:pPr>
        <w:rPr>
          <w:lang w:val="fr-CA"/>
        </w:rPr>
      </w:pPr>
      <w:bookmarkStart w:id="139" w:name="OLE_LINK172"/>
      <w:bookmarkStart w:id="140" w:name="OLE_LINK173"/>
      <w:r>
        <w:rPr>
          <w:rFonts w:hint="eastAsia"/>
          <w:b/>
          <w:sz w:val="32"/>
          <w:szCs w:val="32"/>
          <w:lang w:val="fr-CA"/>
        </w:rPr>
        <w:t>IX</w:t>
      </w:r>
      <w:r>
        <w:rPr>
          <w:b/>
          <w:sz w:val="32"/>
          <w:szCs w:val="32"/>
          <w:lang w:val="fr-CA"/>
        </w:rPr>
        <w:t xml:space="preserve">. Unité </w:t>
      </w:r>
      <w:r>
        <w:rPr>
          <w:rFonts w:hint="eastAsia"/>
          <w:b/>
          <w:sz w:val="32"/>
          <w:szCs w:val="32"/>
          <w:lang w:val="fr-CA"/>
        </w:rPr>
        <w:t>8</w:t>
      </w:r>
      <w:r>
        <w:rPr>
          <w:b/>
          <w:sz w:val="32"/>
          <w:szCs w:val="32"/>
          <w:lang w:val="fr-CA"/>
        </w:rPr>
        <w:t xml:space="preserve"> </w:t>
      </w:r>
      <w:r>
        <w:rPr>
          <w:lang w:val="fr-CA"/>
        </w:rPr>
        <w:t xml:space="preserve"> ( </w:t>
      </w:r>
      <w:r>
        <w:rPr>
          <w:rFonts w:hint="eastAsia"/>
          <w:lang w:val="fr-CA"/>
        </w:rPr>
        <w:t>第</w:t>
      </w:r>
      <w:r>
        <w:rPr>
          <w:lang w:val="fr-CA"/>
        </w:rPr>
        <w:t>165</w:t>
      </w:r>
      <w:r>
        <w:rPr>
          <w:rFonts w:hint="eastAsia"/>
          <w:lang w:val="fr-CA"/>
        </w:rPr>
        <w:t>页</w:t>
      </w:r>
      <w:r>
        <w:rPr>
          <w:lang w:val="fr-CA"/>
        </w:rPr>
        <w:t xml:space="preserve"> )</w:t>
      </w:r>
    </w:p>
    <w:p w14:paraId="43BC8F40" w14:textId="77777777" w:rsidR="00993BDD" w:rsidRPr="00042CD5" w:rsidRDefault="00993BDD" w:rsidP="00993BDD">
      <w:pPr>
        <w:tabs>
          <w:tab w:val="left" w:pos="284"/>
          <w:tab w:val="left" w:pos="426"/>
        </w:tabs>
        <w:autoSpaceDE w:val="0"/>
        <w:autoSpaceDN w:val="0"/>
        <w:adjustRightInd w:val="0"/>
        <w:jc w:val="left"/>
        <w:rPr>
          <w:kern w:val="0"/>
          <w:szCs w:val="20"/>
          <w:lang w:val="fr-FR"/>
        </w:rPr>
      </w:pPr>
      <w:r>
        <w:rPr>
          <w:lang w:val="fr-CA"/>
        </w:rPr>
        <w:t xml:space="preserve">  </w:t>
      </w:r>
      <w:bookmarkStart w:id="141" w:name="OLE_LINK140"/>
      <w:bookmarkStart w:id="142" w:name="OLE_LINK141"/>
      <w:r>
        <w:rPr>
          <w:lang w:val="fr-CA"/>
        </w:rPr>
        <w:t xml:space="preserve"> </w:t>
      </w:r>
      <w:r>
        <w:rPr>
          <w:b/>
          <w:lang w:val="fr-CA"/>
        </w:rPr>
        <w:t xml:space="preserve">1. </w:t>
      </w:r>
      <w:r w:rsidRPr="00F74C05">
        <w:rPr>
          <w:rFonts w:hint="eastAsia"/>
          <w:b/>
          <w:bCs/>
          <w:kern w:val="0"/>
          <w:szCs w:val="20"/>
          <w:lang w:val="zh-CN"/>
        </w:rPr>
        <w:t>最近过去时</w:t>
      </w:r>
      <w:r w:rsidRPr="00042CD5">
        <w:rPr>
          <w:rFonts w:hint="eastAsia"/>
          <w:kern w:val="0"/>
          <w:szCs w:val="20"/>
          <w:lang w:val="fr-FR"/>
        </w:rPr>
        <w:t xml:space="preserve"> </w:t>
      </w:r>
      <w:r w:rsidRPr="00042CD5">
        <w:rPr>
          <w:kern w:val="0"/>
          <w:szCs w:val="20"/>
          <w:lang w:val="fr-FR"/>
        </w:rPr>
        <w:t>(</w:t>
      </w:r>
      <w:r w:rsidRPr="00042CD5">
        <w:rPr>
          <w:rFonts w:hint="eastAsia"/>
          <w:kern w:val="0"/>
          <w:szCs w:val="20"/>
          <w:lang w:val="fr-FR"/>
        </w:rPr>
        <w:t>l</w:t>
      </w:r>
      <w:r w:rsidRPr="00042CD5">
        <w:rPr>
          <w:kern w:val="0"/>
          <w:szCs w:val="20"/>
          <w:lang w:val="fr-FR"/>
        </w:rPr>
        <w:t xml:space="preserve">e passé récent / le passé immédiat) </w:t>
      </w:r>
    </w:p>
    <w:p w14:paraId="33D06A9C" w14:textId="77777777" w:rsidR="00993BDD" w:rsidRDefault="00993BDD" w:rsidP="00993BDD">
      <w:pPr>
        <w:pStyle w:val="a6"/>
        <w:ind w:leftChars="272" w:left="848" w:hangingChars="132" w:hanging="277"/>
        <w:rPr>
          <w:rFonts w:ascii="Calibri Light" w:hAnsi="Calibri Light" w:cs="Times New Roman"/>
          <w:lang w:val="fr-FR"/>
        </w:rPr>
      </w:pPr>
      <w:bookmarkStart w:id="143" w:name="OLE_LINK138"/>
      <w:bookmarkStart w:id="144" w:name="OLE_LINK139"/>
      <w:r>
        <w:rPr>
          <w:rFonts w:ascii="Calibri Light" w:hAnsi="Calibri Light" w:cs="Times New Roman" w:hint="eastAsia"/>
          <w:lang w:val="fr-FR"/>
        </w:rPr>
        <w:t>最近过去时</w:t>
      </w:r>
      <w:bookmarkEnd w:id="143"/>
      <w:bookmarkEnd w:id="144"/>
      <w:r>
        <w:rPr>
          <w:rFonts w:ascii="Calibri Light" w:hAnsi="Calibri Light" w:cs="Times New Roman" w:hint="eastAsia"/>
          <w:lang w:val="fr-FR"/>
        </w:rPr>
        <w:t>也称“现在最近过去时”。它用</w:t>
      </w:r>
      <w:bookmarkEnd w:id="141"/>
      <w:bookmarkEnd w:id="142"/>
      <w:r>
        <w:rPr>
          <w:rFonts w:ascii="Calibri Light" w:hAnsi="Calibri Light" w:cs="Times New Roman" w:hint="eastAsia"/>
          <w:lang w:val="fr-FR"/>
        </w:rPr>
        <w:t>来表达一个就现在而言刚刚发生的动作。</w:t>
      </w:r>
    </w:p>
    <w:bookmarkEnd w:id="139"/>
    <w:bookmarkEnd w:id="140"/>
    <w:p w14:paraId="5D96ACC6" w14:textId="77777777" w:rsidR="00993BDD" w:rsidRDefault="00993BDD" w:rsidP="00993BDD">
      <w:pPr>
        <w:pStyle w:val="a6"/>
        <w:ind w:leftChars="272" w:left="848" w:hangingChars="132" w:hanging="277"/>
        <w:rPr>
          <w:rFonts w:ascii="Calibri Light" w:hAnsi="Calibri Light" w:cs="Times New Roman"/>
          <w:lang w:val="fr-FR"/>
        </w:rPr>
      </w:pPr>
    </w:p>
    <w:p w14:paraId="786F1A6B" w14:textId="77777777" w:rsidR="00993BDD" w:rsidRPr="00713E86" w:rsidRDefault="00993BDD" w:rsidP="00993BDD">
      <w:pPr>
        <w:pStyle w:val="1"/>
        <w:tabs>
          <w:tab w:val="left" w:pos="540"/>
        </w:tabs>
        <w:ind w:leftChars="-3" w:left="-6" w:firstLineChars="250" w:firstLine="525"/>
        <w:rPr>
          <w:rFonts w:ascii="Calibri Light" w:hAnsi="Times New Roman"/>
          <w:color w:val="000000"/>
          <w:sz w:val="21"/>
          <w:szCs w:val="21"/>
        </w:rPr>
      </w:pPr>
      <w:r w:rsidRPr="0073278B">
        <w:rPr>
          <w:rFonts w:ascii="Calibri Light" w:hAnsi="Times New Roman" w:hint="eastAsia"/>
          <w:color w:val="000000"/>
          <w:sz w:val="21"/>
          <w:szCs w:val="21"/>
        </w:rPr>
        <w:t xml:space="preserve"> </w:t>
      </w:r>
      <w:r w:rsidRPr="00042CD5">
        <w:rPr>
          <w:rFonts w:asciiTheme="minorHAnsi" w:eastAsiaTheme="minorEastAsia" w:hAnsiTheme="minorHAnsi" w:cstheme="minorBidi" w:hint="eastAsia"/>
          <w:sz w:val="21"/>
          <w:lang w:val="fr-FR"/>
        </w:rPr>
        <w:t xml:space="preserve">  </w:t>
      </w:r>
      <w:r w:rsidRPr="00042CD5">
        <w:rPr>
          <w:rFonts w:asciiTheme="minorHAnsi" w:eastAsiaTheme="minorEastAsia" w:hAnsiTheme="minorHAnsi" w:cstheme="minorBidi" w:hint="eastAsia"/>
          <w:sz w:val="21"/>
          <w:lang w:val="fr-FR"/>
        </w:rPr>
        <w:t>复合过去时</w:t>
      </w:r>
      <w:r w:rsidRPr="00042CD5">
        <w:rPr>
          <w:rFonts w:asciiTheme="minorHAnsi" w:eastAsiaTheme="minorEastAsia" w:hAnsiTheme="minorHAnsi" w:cstheme="minorBidi"/>
          <w:sz w:val="21"/>
          <w:lang w:val="fr-FR"/>
        </w:rPr>
        <w:t>(Hier...)</w:t>
      </w:r>
      <w:r w:rsidRPr="00042CD5">
        <w:rPr>
          <w:rFonts w:asciiTheme="minorHAnsi" w:eastAsiaTheme="minorEastAsia" w:hAnsiTheme="minorHAnsi" w:cstheme="minorBidi" w:hint="eastAsia"/>
          <w:sz w:val="21"/>
          <w:lang w:val="fr-FR"/>
        </w:rPr>
        <w:t xml:space="preserve">       </w:t>
      </w:r>
      <w:r w:rsidRPr="00042CD5">
        <w:rPr>
          <w:rFonts w:asciiTheme="minorHAnsi" w:eastAsiaTheme="minorEastAsia" w:hAnsiTheme="minorHAnsi" w:cstheme="minorBidi" w:hint="eastAsia"/>
          <w:sz w:val="21"/>
          <w:lang w:val="fr-FR"/>
        </w:rPr>
        <w:t>最近过去时</w:t>
      </w:r>
      <w:r w:rsidRPr="00042CD5">
        <w:rPr>
          <w:rFonts w:asciiTheme="minorHAnsi" w:eastAsiaTheme="minorEastAsia" w:hAnsiTheme="minorHAnsi" w:cstheme="minorBidi"/>
          <w:sz w:val="21"/>
          <w:lang w:val="fr-FR"/>
        </w:rPr>
        <w:t>(Tout à l’heure...)</w:t>
      </w:r>
    </w:p>
    <w:p w14:paraId="595569B0" w14:textId="77777777" w:rsidR="00993BDD" w:rsidRPr="0073278B" w:rsidRDefault="00EF093F" w:rsidP="00993BDD">
      <w:pPr>
        <w:pStyle w:val="1"/>
        <w:tabs>
          <w:tab w:val="left" w:pos="540"/>
        </w:tabs>
        <w:ind w:leftChars="-3" w:left="-6" w:firstLineChars="600" w:firstLine="1260"/>
        <w:rPr>
          <w:rFonts w:ascii="Calibri Light" w:hAnsi="Calibri Light"/>
          <w:sz w:val="21"/>
          <w:szCs w:val="21"/>
        </w:rPr>
      </w:pPr>
      <w:r>
        <w:rPr>
          <w:rFonts w:ascii="Calibri Light" w:hAnsi="Calibri Light"/>
          <w:noProof/>
          <w:sz w:val="21"/>
          <w:szCs w:val="21"/>
          <w:lang w:val="en-US"/>
        </w:rPr>
        <w:pict w14:anchorId="22C41851">
          <v:shape id="_x0000_s1062" type="#_x0000_t32" style="position:absolute;left:0;text-align:left;margin-left:343pt;margin-top:2.3pt;width:0;height:11pt;z-index:251716608" o:connectortype="straight"/>
        </w:pict>
      </w:r>
      <w:r>
        <w:rPr>
          <w:rFonts w:ascii="Calibri Light" w:hAnsi="Calibri Light"/>
          <w:noProof/>
          <w:sz w:val="21"/>
          <w:szCs w:val="21"/>
          <w:lang w:val="en-US"/>
        </w:rPr>
        <w:pict w14:anchorId="57E58F33">
          <v:shape id="_x0000_s1061" type="#_x0000_t32" style="position:absolute;left:0;text-align:left;margin-left:28.5pt;margin-top:6.8pt;width:379.5pt;height:1pt;flip:y;z-index:251715584" o:connectortype="straight">
            <v:stroke endarrow="block"/>
          </v:shape>
        </w:pict>
      </w:r>
      <w:r w:rsidR="00993BDD">
        <w:rPr>
          <w:rFonts w:ascii="Calibri Light" w:hAnsi="Times New Roman" w:hint="eastAsia"/>
          <w:color w:val="000000"/>
          <w:sz w:val="21"/>
          <w:szCs w:val="21"/>
        </w:rPr>
        <w:sym w:font="Webdings" w:char="F072"/>
      </w:r>
      <w:r w:rsidR="00993BDD">
        <w:rPr>
          <w:rFonts w:ascii="Calibri Light" w:hAnsi="Calibri Light" w:hint="eastAsia"/>
          <w:sz w:val="21"/>
          <w:szCs w:val="21"/>
        </w:rPr>
        <w:t xml:space="preserve">         </w:t>
      </w:r>
      <w:bookmarkStart w:id="145" w:name="OLE_LINK122"/>
      <w:bookmarkStart w:id="146" w:name="OLE_LINK123"/>
      <w:r w:rsidR="00993BDD">
        <w:rPr>
          <w:rFonts w:ascii="Calibri Light" w:hAnsi="Calibri Light" w:hint="eastAsia"/>
          <w:sz w:val="21"/>
          <w:szCs w:val="21"/>
        </w:rPr>
        <w:t xml:space="preserve">             </w:t>
      </w:r>
      <w:r w:rsidR="00993BDD">
        <w:rPr>
          <w:rFonts w:ascii="Calibri Light" w:hAnsi="Calibri Light"/>
          <w:sz w:val="21"/>
          <w:szCs w:val="21"/>
        </w:rPr>
        <w:t xml:space="preserve">      </w:t>
      </w:r>
      <w:r w:rsidR="00993BDD">
        <w:rPr>
          <w:rFonts w:ascii="Calibri Light" w:hAnsi="Times New Roman" w:hint="eastAsia"/>
          <w:color w:val="000000"/>
          <w:sz w:val="21"/>
          <w:szCs w:val="21"/>
        </w:rPr>
        <w:sym w:font="Webdings" w:char="F072"/>
      </w:r>
      <w:bookmarkEnd w:id="145"/>
      <w:bookmarkEnd w:id="146"/>
      <w:r w:rsidR="00993BDD" w:rsidRPr="0073278B">
        <w:rPr>
          <w:rFonts w:ascii="Calibri Light" w:hAnsi="Calibri Light" w:hint="eastAsia"/>
          <w:sz w:val="21"/>
          <w:szCs w:val="21"/>
        </w:rPr>
        <w:t xml:space="preserve">                                                                 </w:t>
      </w:r>
    </w:p>
    <w:p w14:paraId="3CC477A7" w14:textId="77777777" w:rsidR="00993BDD" w:rsidRPr="004F487F" w:rsidRDefault="00993BDD" w:rsidP="00993BDD">
      <w:pPr>
        <w:pStyle w:val="a6"/>
        <w:ind w:leftChars="272" w:left="848" w:hangingChars="132" w:hanging="277"/>
        <w:rPr>
          <w:rFonts w:ascii="Calibri Light" w:hAnsi="Calibri Light" w:cs="Arial"/>
          <w:kern w:val="0"/>
        </w:rPr>
      </w:pPr>
      <w:r w:rsidRPr="0073278B">
        <w:rPr>
          <w:rFonts w:ascii="Calibri Light" w:hAnsi="Calibri Light" w:hint="eastAsia"/>
        </w:rPr>
        <w:t xml:space="preserve">                               </w:t>
      </w:r>
      <w:r>
        <w:rPr>
          <w:rFonts w:ascii="Calibri Light" w:hAnsi="Calibri Light" w:hint="eastAsia"/>
        </w:rPr>
        <w:t xml:space="preserve">           </w:t>
      </w:r>
      <w:r>
        <w:rPr>
          <w:rFonts w:ascii="Calibri Light" w:hAnsi="Calibri Light"/>
        </w:rPr>
        <w:t xml:space="preserve">               </w:t>
      </w:r>
      <w:r w:rsidRPr="00674E80">
        <w:rPr>
          <w:rFonts w:ascii="Calibri Light" w:hAnsi="Calibri Light" w:hint="eastAsia"/>
          <w:b/>
        </w:rPr>
        <w:t xml:space="preserve">PRÉSENT  </w:t>
      </w:r>
    </w:p>
    <w:p w14:paraId="582F1F07" w14:textId="77777777" w:rsidR="00993BDD" w:rsidRDefault="00993BDD" w:rsidP="00993BDD">
      <w:pPr>
        <w:autoSpaceDE w:val="0"/>
        <w:autoSpaceDN w:val="0"/>
        <w:adjustRightInd w:val="0"/>
        <w:ind w:leftChars="171" w:left="362" w:hanging="3"/>
        <w:jc w:val="left"/>
        <w:rPr>
          <w:kern w:val="0"/>
          <w:szCs w:val="20"/>
          <w:lang w:val="fr-CA"/>
        </w:rPr>
      </w:pPr>
    </w:p>
    <w:p w14:paraId="22C635D2" w14:textId="77777777" w:rsidR="00993BDD" w:rsidRPr="00F00E78" w:rsidRDefault="00993BDD" w:rsidP="00993BDD">
      <w:pPr>
        <w:tabs>
          <w:tab w:val="left" w:pos="567"/>
        </w:tabs>
        <w:autoSpaceDE w:val="0"/>
        <w:autoSpaceDN w:val="0"/>
        <w:adjustRightInd w:val="0"/>
        <w:ind w:leftChars="171" w:left="359" w:firstLineChars="100" w:firstLine="210"/>
        <w:jc w:val="left"/>
        <w:rPr>
          <w:bCs/>
          <w:kern w:val="0"/>
          <w:szCs w:val="20"/>
          <w:lang w:val="fr-CA"/>
        </w:rPr>
      </w:pPr>
      <w:r>
        <w:rPr>
          <w:rFonts w:hint="eastAsia"/>
          <w:kern w:val="0"/>
          <w:szCs w:val="20"/>
          <w:lang w:val="fr-CA"/>
        </w:rPr>
        <w:t>1</w:t>
      </w:r>
      <w:r>
        <w:rPr>
          <w:kern w:val="0"/>
          <w:szCs w:val="20"/>
          <w:lang w:val="fr-CA"/>
        </w:rPr>
        <w:t xml:space="preserve">) </w:t>
      </w:r>
      <w:r w:rsidRPr="00F53814">
        <w:rPr>
          <w:rFonts w:hint="eastAsia"/>
          <w:bCs/>
          <w:kern w:val="0"/>
          <w:szCs w:val="20"/>
          <w:lang w:val="zh-CN"/>
        </w:rPr>
        <w:t>最近过去时</w:t>
      </w:r>
      <w:r>
        <w:rPr>
          <w:rFonts w:hint="eastAsia"/>
          <w:bCs/>
          <w:kern w:val="0"/>
          <w:szCs w:val="20"/>
          <w:lang w:val="zh-CN"/>
        </w:rPr>
        <w:t>的构成</w:t>
      </w:r>
    </w:p>
    <w:p w14:paraId="290B90CF" w14:textId="77777777" w:rsidR="00993BDD" w:rsidRDefault="00993BDD" w:rsidP="00993BDD">
      <w:pPr>
        <w:autoSpaceDE w:val="0"/>
        <w:autoSpaceDN w:val="0"/>
        <w:adjustRightInd w:val="0"/>
        <w:ind w:leftChars="321" w:left="674" w:firstLineChars="84" w:firstLine="176"/>
        <w:jc w:val="left"/>
        <w:rPr>
          <w:kern w:val="0"/>
          <w:szCs w:val="20"/>
          <w:lang w:val="fr-CA"/>
        </w:rPr>
      </w:pPr>
      <w:r>
        <w:rPr>
          <w:rFonts w:hint="eastAsia"/>
          <w:kern w:val="0"/>
          <w:szCs w:val="20"/>
          <w:lang w:val="zh-CN"/>
        </w:rPr>
        <w:t>形式上，最近过去时与最近将来时相仿，</w:t>
      </w:r>
      <w:r>
        <w:rPr>
          <w:rFonts w:hint="eastAsia"/>
          <w:kern w:val="0"/>
          <w:szCs w:val="20"/>
          <w:lang w:val="fr-CA"/>
        </w:rPr>
        <w:t>均</w:t>
      </w:r>
      <w:r>
        <w:rPr>
          <w:rFonts w:hint="eastAsia"/>
          <w:kern w:val="0"/>
          <w:szCs w:val="20"/>
          <w:lang w:val="zh-CN"/>
        </w:rPr>
        <w:t>由一个助动词加主动词构成。</w:t>
      </w:r>
    </w:p>
    <w:p w14:paraId="3BBF0EAB" w14:textId="77777777" w:rsidR="00993BDD" w:rsidRDefault="00993BDD" w:rsidP="00993BDD">
      <w:pPr>
        <w:autoSpaceDE w:val="0"/>
        <w:autoSpaceDN w:val="0"/>
        <w:adjustRightInd w:val="0"/>
        <w:ind w:leftChars="321" w:left="674" w:firstLineChars="84" w:firstLine="176"/>
        <w:jc w:val="left"/>
        <w:rPr>
          <w:kern w:val="0"/>
          <w:szCs w:val="20"/>
          <w:lang w:val="zh-CN"/>
        </w:rPr>
      </w:pPr>
      <w:r>
        <w:rPr>
          <w:rFonts w:hint="eastAsia"/>
          <w:kern w:val="0"/>
          <w:szCs w:val="20"/>
          <w:lang w:val="zh-CN"/>
        </w:rPr>
        <w:t>最近过去时的构成是</w:t>
      </w:r>
      <w:r>
        <w:rPr>
          <w:rFonts w:hint="eastAsia"/>
          <w:kern w:val="0"/>
          <w:szCs w:val="20"/>
          <w:lang w:val="fr-CA"/>
        </w:rPr>
        <w:t>：</w:t>
      </w:r>
    </w:p>
    <w:p w14:paraId="2BA29C2D" w14:textId="77777777" w:rsidR="00993BDD" w:rsidRPr="00F53814" w:rsidRDefault="00EF093F" w:rsidP="00993BDD">
      <w:pPr>
        <w:autoSpaceDE w:val="0"/>
        <w:autoSpaceDN w:val="0"/>
        <w:adjustRightInd w:val="0"/>
        <w:spacing w:line="360" w:lineRule="auto"/>
        <w:ind w:leftChars="173" w:left="363"/>
        <w:jc w:val="left"/>
        <w:rPr>
          <w:b/>
          <w:kern w:val="0"/>
          <w:szCs w:val="20"/>
          <w:lang w:val="fr-CA"/>
        </w:rPr>
      </w:pPr>
      <w:r>
        <w:rPr>
          <w:noProof/>
          <w:kern w:val="0"/>
          <w:szCs w:val="20"/>
        </w:rPr>
        <w:pict w14:anchorId="1CB38513">
          <v:rect id="_x0000_s1063" style="position:absolute;left:0;text-align:left;margin-left:43.5pt;margin-top:2.8pt;width:359.5pt;height:20.6pt;z-index:251717632" fillcolor="#fc0">
            <v:fill opacity="14418f" color2="#333" o:opacity2="13763f" rotate="t" focus="100%" type="gradient"/>
            <v:textbox style="mso-next-textbox:#_x0000_s1063">
              <w:txbxContent>
                <w:p w14:paraId="01A5F79D" w14:textId="77777777" w:rsidR="003F180D" w:rsidRPr="00F53814" w:rsidRDefault="003F180D" w:rsidP="00993BDD">
                  <w:pPr>
                    <w:autoSpaceDE w:val="0"/>
                    <w:autoSpaceDN w:val="0"/>
                    <w:adjustRightInd w:val="0"/>
                    <w:ind w:leftChars="173" w:left="363"/>
                    <w:jc w:val="left"/>
                    <w:rPr>
                      <w:b/>
                      <w:kern w:val="0"/>
                      <w:szCs w:val="20"/>
                      <w:lang w:val="fr-CA"/>
                    </w:rPr>
                  </w:pPr>
                  <w:r>
                    <w:rPr>
                      <w:rFonts w:hint="eastAsia"/>
                      <w:b/>
                      <w:kern w:val="0"/>
                      <w:szCs w:val="20"/>
                      <w:lang w:val="fr-CA"/>
                    </w:rPr>
                    <w:t>主语</w:t>
                  </w:r>
                  <w:r>
                    <w:rPr>
                      <w:rFonts w:hint="eastAsia"/>
                      <w:b/>
                      <w:kern w:val="0"/>
                      <w:szCs w:val="20"/>
                      <w:lang w:val="fr-CA"/>
                    </w:rPr>
                    <w:t xml:space="preserve">  +  </w:t>
                  </w:r>
                  <w:r w:rsidRPr="00F53814">
                    <w:rPr>
                      <w:rFonts w:hint="eastAsia"/>
                      <w:b/>
                      <w:kern w:val="0"/>
                      <w:szCs w:val="20"/>
                      <w:lang w:val="fr-CA"/>
                    </w:rPr>
                    <w:t>venir</w:t>
                  </w:r>
                  <w:r>
                    <w:rPr>
                      <w:rFonts w:hint="eastAsia"/>
                      <w:b/>
                      <w:kern w:val="0"/>
                      <w:szCs w:val="20"/>
                      <w:lang w:val="fr-CA"/>
                    </w:rPr>
                    <w:t>（直陈式现在时变位）</w:t>
                  </w:r>
                  <w:r>
                    <w:rPr>
                      <w:rFonts w:hint="eastAsia"/>
                      <w:b/>
                      <w:kern w:val="0"/>
                      <w:szCs w:val="20"/>
                      <w:lang w:val="fr-CA"/>
                    </w:rPr>
                    <w:t>de  +  inf</w:t>
                  </w:r>
                  <w:r w:rsidRPr="00F53814">
                    <w:rPr>
                      <w:rFonts w:hint="eastAsia"/>
                      <w:b/>
                      <w:kern w:val="0"/>
                      <w:szCs w:val="20"/>
                      <w:lang w:val="fr-CA"/>
                    </w:rPr>
                    <w:t>initif</w:t>
                  </w:r>
                  <w:r>
                    <w:rPr>
                      <w:rFonts w:hint="eastAsia"/>
                      <w:b/>
                      <w:kern w:val="0"/>
                      <w:szCs w:val="20"/>
                      <w:lang w:val="fr-CA"/>
                    </w:rPr>
                    <w:t>（动词不定式）</w:t>
                  </w:r>
                </w:p>
                <w:p w14:paraId="5718F223" w14:textId="77777777" w:rsidR="003F180D" w:rsidRDefault="003F180D" w:rsidP="00993BDD"/>
              </w:txbxContent>
            </v:textbox>
          </v:rect>
        </w:pict>
      </w:r>
      <w:r w:rsidR="00993BDD">
        <w:rPr>
          <w:rFonts w:hint="eastAsia"/>
          <w:kern w:val="0"/>
          <w:szCs w:val="20"/>
          <w:lang w:val="fr-CA"/>
        </w:rPr>
        <w:t xml:space="preserve"> </w:t>
      </w:r>
    </w:p>
    <w:p w14:paraId="184E2CF6" w14:textId="77777777" w:rsidR="00993BDD" w:rsidRDefault="00993BDD" w:rsidP="00993BDD">
      <w:pPr>
        <w:autoSpaceDE w:val="0"/>
        <w:autoSpaceDN w:val="0"/>
        <w:adjustRightInd w:val="0"/>
        <w:ind w:leftChars="153" w:left="321" w:firstLine="56"/>
        <w:jc w:val="left"/>
        <w:rPr>
          <w:kern w:val="0"/>
          <w:szCs w:val="20"/>
          <w:lang w:val="zh-CN"/>
        </w:rPr>
      </w:pPr>
    </w:p>
    <w:p w14:paraId="0A1F9F34" w14:textId="77777777" w:rsidR="00993BDD" w:rsidRDefault="00993BDD" w:rsidP="00993BDD">
      <w:pPr>
        <w:autoSpaceDE w:val="0"/>
        <w:autoSpaceDN w:val="0"/>
        <w:adjustRightInd w:val="0"/>
        <w:ind w:leftChars="153" w:left="321" w:firstLineChars="120" w:firstLine="252"/>
        <w:jc w:val="left"/>
        <w:rPr>
          <w:bCs/>
          <w:kern w:val="0"/>
          <w:szCs w:val="20"/>
          <w:lang w:val="fr-CA"/>
        </w:rPr>
      </w:pPr>
      <w:r>
        <w:rPr>
          <w:rFonts w:hint="eastAsia"/>
          <w:kern w:val="0"/>
          <w:szCs w:val="20"/>
          <w:lang w:val="zh-CN"/>
        </w:rPr>
        <w:t>2</w:t>
      </w:r>
      <w:r>
        <w:rPr>
          <w:kern w:val="0"/>
          <w:szCs w:val="20"/>
          <w:lang w:val="fr-CA"/>
        </w:rPr>
        <w:t xml:space="preserve">) </w:t>
      </w:r>
      <w:r w:rsidRPr="00F53814">
        <w:rPr>
          <w:rFonts w:hint="eastAsia"/>
          <w:bCs/>
          <w:kern w:val="0"/>
          <w:szCs w:val="20"/>
          <w:lang w:val="zh-CN"/>
        </w:rPr>
        <w:t>最近过去时</w:t>
      </w:r>
      <w:r>
        <w:rPr>
          <w:rFonts w:hint="eastAsia"/>
          <w:bCs/>
          <w:kern w:val="0"/>
          <w:szCs w:val="20"/>
          <w:lang w:val="zh-CN"/>
        </w:rPr>
        <w:t>用法</w:t>
      </w:r>
    </w:p>
    <w:p w14:paraId="7A2B4C74" w14:textId="77777777" w:rsidR="00993BDD" w:rsidRDefault="00993BDD" w:rsidP="00993BDD">
      <w:pPr>
        <w:autoSpaceDE w:val="0"/>
        <w:autoSpaceDN w:val="0"/>
        <w:adjustRightInd w:val="0"/>
        <w:ind w:leftChars="153" w:left="321" w:firstLineChars="252" w:firstLine="529"/>
        <w:jc w:val="left"/>
        <w:rPr>
          <w:kern w:val="0"/>
          <w:szCs w:val="20"/>
          <w:lang w:val="fr-CA"/>
        </w:rPr>
      </w:pPr>
      <w:r w:rsidRPr="00F53814">
        <w:rPr>
          <w:rFonts w:hint="eastAsia"/>
          <w:bCs/>
          <w:kern w:val="0"/>
          <w:szCs w:val="20"/>
          <w:lang w:val="zh-CN"/>
        </w:rPr>
        <w:t>最近过去时</w:t>
      </w:r>
      <w:r>
        <w:rPr>
          <w:rFonts w:hint="eastAsia"/>
          <w:kern w:val="0"/>
          <w:szCs w:val="20"/>
          <w:lang w:val="zh-CN"/>
        </w:rPr>
        <w:t>表示“刚刚……；才……”的概念。如</w:t>
      </w:r>
      <w:r w:rsidRPr="008279A9">
        <w:rPr>
          <w:rFonts w:hint="eastAsia"/>
          <w:kern w:val="0"/>
          <w:szCs w:val="20"/>
        </w:rPr>
        <w:t>：</w:t>
      </w:r>
    </w:p>
    <w:p w14:paraId="6A20F1AE" w14:textId="77777777" w:rsidR="00993BDD" w:rsidRDefault="00993BDD" w:rsidP="00993BDD">
      <w:pPr>
        <w:autoSpaceDE w:val="0"/>
        <w:autoSpaceDN w:val="0"/>
        <w:adjustRightInd w:val="0"/>
        <w:ind w:leftChars="153" w:left="321" w:firstLineChars="252" w:firstLine="529"/>
        <w:jc w:val="left"/>
        <w:rPr>
          <w:kern w:val="0"/>
          <w:szCs w:val="20"/>
          <w:lang w:val="fr-CA"/>
        </w:rPr>
      </w:pPr>
      <w:r>
        <w:rPr>
          <w:kern w:val="0"/>
          <w:szCs w:val="20"/>
          <w:lang w:val="fr-FR"/>
        </w:rPr>
        <w:t xml:space="preserve">L’automne </w:t>
      </w:r>
      <w:r>
        <w:rPr>
          <w:i/>
          <w:iCs/>
          <w:kern w:val="0"/>
          <w:szCs w:val="20"/>
          <w:lang w:val="fr-FR"/>
        </w:rPr>
        <w:t>vient de</w:t>
      </w:r>
      <w:r>
        <w:rPr>
          <w:kern w:val="0"/>
          <w:szCs w:val="20"/>
          <w:lang w:val="fr-FR"/>
        </w:rPr>
        <w:t xml:space="preserve"> partir quand l’hiver </w:t>
      </w:r>
      <w:r>
        <w:rPr>
          <w:rFonts w:hint="eastAsia"/>
          <w:kern w:val="0"/>
          <w:szCs w:val="20"/>
          <w:lang w:val="fr-FR"/>
        </w:rPr>
        <w:t>arrive</w:t>
      </w:r>
      <w:r>
        <w:rPr>
          <w:kern w:val="0"/>
          <w:szCs w:val="20"/>
          <w:lang w:val="fr-FR"/>
        </w:rPr>
        <w:t xml:space="preserve">. </w:t>
      </w:r>
      <w:r>
        <w:rPr>
          <w:kern w:val="0"/>
          <w:szCs w:val="20"/>
          <w:lang w:val="fr-FR"/>
        </w:rPr>
        <w:tab/>
      </w:r>
      <w:r>
        <w:rPr>
          <w:rFonts w:hint="eastAsia"/>
          <w:kern w:val="0"/>
          <w:szCs w:val="20"/>
          <w:lang w:val="zh-CN"/>
        </w:rPr>
        <w:t>秋天刚刚离去，冬天便降临了。</w:t>
      </w:r>
    </w:p>
    <w:p w14:paraId="0CE47DA6" w14:textId="77777777" w:rsidR="00993BDD" w:rsidRDefault="00993BDD" w:rsidP="00993BDD">
      <w:pPr>
        <w:autoSpaceDE w:val="0"/>
        <w:autoSpaceDN w:val="0"/>
        <w:adjustRightInd w:val="0"/>
        <w:ind w:leftChars="153" w:left="321" w:firstLineChars="252" w:firstLine="529"/>
        <w:jc w:val="left"/>
        <w:rPr>
          <w:kern w:val="0"/>
          <w:szCs w:val="20"/>
          <w:lang w:val="fr-FR"/>
        </w:rPr>
      </w:pPr>
      <w:r>
        <w:rPr>
          <w:kern w:val="0"/>
          <w:szCs w:val="20"/>
          <w:lang w:val="fr-FR"/>
        </w:rPr>
        <w:t xml:space="preserve">Elle </w:t>
      </w:r>
      <w:r w:rsidRPr="0040164D">
        <w:rPr>
          <w:i/>
          <w:kern w:val="0"/>
          <w:szCs w:val="20"/>
          <w:lang w:val="fr-FR"/>
        </w:rPr>
        <w:t>vient de</w:t>
      </w:r>
      <w:r>
        <w:rPr>
          <w:kern w:val="0"/>
          <w:szCs w:val="20"/>
          <w:lang w:val="fr-FR"/>
        </w:rPr>
        <w:t xml:space="preserve"> finir ses études.    </w:t>
      </w:r>
      <w:r>
        <w:rPr>
          <w:kern w:val="0"/>
          <w:szCs w:val="20"/>
          <w:lang w:val="fr-FR"/>
        </w:rPr>
        <w:tab/>
      </w:r>
      <w:r>
        <w:rPr>
          <w:kern w:val="0"/>
          <w:szCs w:val="20"/>
          <w:lang w:val="fr-FR"/>
        </w:rPr>
        <w:tab/>
      </w:r>
      <w:r>
        <w:rPr>
          <w:kern w:val="0"/>
          <w:szCs w:val="20"/>
          <w:lang w:val="fr-FR"/>
        </w:rPr>
        <w:tab/>
      </w:r>
      <w:r>
        <w:rPr>
          <w:kern w:val="0"/>
          <w:szCs w:val="20"/>
          <w:lang w:val="fr-FR"/>
        </w:rPr>
        <w:tab/>
      </w:r>
      <w:r>
        <w:rPr>
          <w:rFonts w:hint="eastAsia"/>
          <w:kern w:val="0"/>
          <w:szCs w:val="20"/>
          <w:lang w:val="fr-FR"/>
        </w:rPr>
        <w:t>她刚刚完成学业。</w:t>
      </w:r>
    </w:p>
    <w:p w14:paraId="34B51030" w14:textId="77777777" w:rsidR="00993BDD" w:rsidRDefault="00993BDD" w:rsidP="00993BDD">
      <w:pPr>
        <w:autoSpaceDE w:val="0"/>
        <w:autoSpaceDN w:val="0"/>
        <w:adjustRightInd w:val="0"/>
        <w:ind w:leftChars="153" w:left="321" w:firstLineChars="252" w:firstLine="529"/>
        <w:jc w:val="left"/>
        <w:rPr>
          <w:kern w:val="0"/>
          <w:szCs w:val="20"/>
          <w:lang w:val="fr-CA"/>
        </w:rPr>
      </w:pPr>
      <w:r>
        <w:rPr>
          <w:kern w:val="0"/>
          <w:szCs w:val="20"/>
          <w:lang w:val="fr-FR"/>
        </w:rPr>
        <w:t xml:space="preserve">Je </w:t>
      </w:r>
      <w:r>
        <w:rPr>
          <w:i/>
          <w:iCs/>
          <w:kern w:val="0"/>
          <w:szCs w:val="20"/>
          <w:lang w:val="fr-FR"/>
        </w:rPr>
        <w:t>viens d’</w:t>
      </w:r>
      <w:r>
        <w:rPr>
          <w:kern w:val="0"/>
          <w:szCs w:val="20"/>
          <w:lang w:val="fr-FR"/>
        </w:rPr>
        <w:t xml:space="preserve">écrire une lettre à mes parents.     </w:t>
      </w:r>
      <w:r>
        <w:rPr>
          <w:kern w:val="0"/>
          <w:szCs w:val="20"/>
          <w:lang w:val="fr-FR"/>
        </w:rPr>
        <w:tab/>
      </w:r>
      <w:r>
        <w:rPr>
          <w:rFonts w:hint="eastAsia"/>
          <w:kern w:val="0"/>
          <w:szCs w:val="20"/>
          <w:lang w:val="zh-CN"/>
        </w:rPr>
        <w:t>我才给父母去过信。</w:t>
      </w:r>
    </w:p>
    <w:p w14:paraId="213AD4D6" w14:textId="77777777" w:rsidR="00993BDD" w:rsidRDefault="00993BDD" w:rsidP="00993BDD">
      <w:pPr>
        <w:autoSpaceDE w:val="0"/>
        <w:autoSpaceDN w:val="0"/>
        <w:adjustRightInd w:val="0"/>
        <w:ind w:leftChars="153" w:left="321" w:firstLineChars="252" w:firstLine="529"/>
        <w:jc w:val="left"/>
        <w:rPr>
          <w:kern w:val="0"/>
          <w:szCs w:val="20"/>
          <w:lang w:val="fr-CA"/>
        </w:rPr>
      </w:pPr>
      <w:r>
        <w:rPr>
          <w:kern w:val="0"/>
          <w:szCs w:val="20"/>
          <w:lang w:val="fr-CA"/>
        </w:rPr>
        <w:t xml:space="preserve">Nous </w:t>
      </w:r>
      <w:r>
        <w:rPr>
          <w:i/>
          <w:iCs/>
          <w:kern w:val="0"/>
          <w:szCs w:val="20"/>
          <w:lang w:val="fr-CA"/>
        </w:rPr>
        <w:t>venons de</w:t>
      </w:r>
      <w:r>
        <w:rPr>
          <w:kern w:val="0"/>
          <w:szCs w:val="20"/>
          <w:lang w:val="fr-CA"/>
        </w:rPr>
        <w:t xml:space="preserve"> </w:t>
      </w:r>
      <w:r>
        <w:rPr>
          <w:rFonts w:hint="eastAsia"/>
          <w:kern w:val="0"/>
          <w:szCs w:val="20"/>
          <w:lang w:val="fr-CA"/>
        </w:rPr>
        <w:t xml:space="preserve">le </w:t>
      </w:r>
      <w:r>
        <w:rPr>
          <w:kern w:val="0"/>
          <w:szCs w:val="20"/>
          <w:lang w:val="fr-CA"/>
        </w:rPr>
        <w:t xml:space="preserve">rencontrer dans la rue.     </w:t>
      </w:r>
      <w:r>
        <w:rPr>
          <w:kern w:val="0"/>
          <w:szCs w:val="20"/>
          <w:lang w:val="fr-CA"/>
        </w:rPr>
        <w:tab/>
      </w:r>
      <w:r>
        <w:rPr>
          <w:rFonts w:hint="eastAsia"/>
          <w:kern w:val="0"/>
          <w:szCs w:val="20"/>
          <w:lang w:val="fr-CA"/>
        </w:rPr>
        <w:t>我们刚在街上遇见他。</w:t>
      </w:r>
    </w:p>
    <w:p w14:paraId="6903CF96" w14:textId="77777777" w:rsidR="00993BDD" w:rsidRDefault="00993BDD" w:rsidP="00993BDD">
      <w:pPr>
        <w:autoSpaceDE w:val="0"/>
        <w:autoSpaceDN w:val="0"/>
        <w:adjustRightInd w:val="0"/>
        <w:ind w:firstLineChars="350" w:firstLine="735"/>
        <w:jc w:val="left"/>
        <w:rPr>
          <w:kern w:val="0"/>
          <w:szCs w:val="20"/>
          <w:lang w:val="fr-FR"/>
        </w:rPr>
      </w:pPr>
      <w:bookmarkStart w:id="147" w:name="OLE_LINK144"/>
      <w:bookmarkStart w:id="148" w:name="OLE_LINK145"/>
    </w:p>
    <w:p w14:paraId="523F9006" w14:textId="77777777" w:rsidR="00993BDD" w:rsidRDefault="00993BDD" w:rsidP="00993BDD">
      <w:pPr>
        <w:autoSpaceDE w:val="0"/>
        <w:autoSpaceDN w:val="0"/>
        <w:adjustRightInd w:val="0"/>
        <w:ind w:firstLineChars="350" w:firstLine="735"/>
        <w:jc w:val="left"/>
        <w:rPr>
          <w:kern w:val="0"/>
          <w:szCs w:val="20"/>
          <w:lang w:val="fr-CA"/>
        </w:rPr>
      </w:pPr>
      <w:r>
        <w:rPr>
          <w:rFonts w:hint="eastAsia"/>
          <w:kern w:val="0"/>
          <w:szCs w:val="20"/>
          <w:lang w:val="fr-FR"/>
        </w:rPr>
        <w:t>（</w:t>
      </w:r>
      <w:r>
        <w:rPr>
          <w:noProof/>
          <w:kern w:val="0"/>
          <w:szCs w:val="20"/>
        </w:rPr>
        <w:drawing>
          <wp:inline distT="0" distB="0" distL="0" distR="0" wp14:anchorId="2E04F2CF" wp14:editId="0EE3BEED">
            <wp:extent cx="114300" cy="114300"/>
            <wp:effectExtent l="19050" t="0" r="0" b="0"/>
            <wp:docPr id="65" name="图片 8" descr="BD06009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BD06009_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contrast="18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06238">
        <w:rPr>
          <w:rFonts w:hint="eastAsia"/>
          <w:kern w:val="0"/>
          <w:szCs w:val="20"/>
          <w:lang w:val="fr-CA"/>
        </w:rPr>
        <w:t xml:space="preserve"> </w:t>
      </w:r>
      <w:r>
        <w:rPr>
          <w:rFonts w:hint="eastAsia"/>
          <w:kern w:val="0"/>
          <w:szCs w:val="20"/>
          <w:lang w:val="fr-CA"/>
        </w:rPr>
        <w:t>如例句</w:t>
      </w:r>
      <w:r>
        <w:rPr>
          <w:rFonts w:hint="eastAsia"/>
          <w:kern w:val="0"/>
          <w:szCs w:val="20"/>
          <w:lang w:val="fr-CA"/>
        </w:rPr>
        <w:t>3</w:t>
      </w:r>
      <w:r>
        <w:rPr>
          <w:rFonts w:hint="eastAsia"/>
          <w:kern w:val="0"/>
          <w:szCs w:val="20"/>
          <w:lang w:val="fr-CA"/>
        </w:rPr>
        <w:t>，</w:t>
      </w:r>
      <w:r>
        <w:rPr>
          <w:kern w:val="0"/>
          <w:szCs w:val="20"/>
          <w:lang w:val="fr-FR"/>
        </w:rPr>
        <w:t xml:space="preserve">venir de </w:t>
      </w:r>
      <w:r>
        <w:rPr>
          <w:rFonts w:hint="eastAsia"/>
          <w:kern w:val="0"/>
          <w:szCs w:val="20"/>
          <w:lang w:val="zh-CN"/>
        </w:rPr>
        <w:t>后动词不定式</w:t>
      </w:r>
      <w:r>
        <w:rPr>
          <w:rFonts w:hint="eastAsia"/>
          <w:kern w:val="0"/>
          <w:szCs w:val="20"/>
          <w:lang w:val="fr-CA"/>
        </w:rPr>
        <w:t>若</w:t>
      </w:r>
      <w:r>
        <w:rPr>
          <w:rFonts w:hint="eastAsia"/>
          <w:kern w:val="0"/>
          <w:szCs w:val="20"/>
          <w:lang w:val="zh-CN"/>
        </w:rPr>
        <w:t>以元音或哑音</w:t>
      </w:r>
      <w:r>
        <w:rPr>
          <w:rFonts w:hint="eastAsia"/>
          <w:kern w:val="0"/>
          <w:szCs w:val="20"/>
          <w:lang w:val="fr-FR"/>
        </w:rPr>
        <w:t xml:space="preserve"> </w:t>
      </w:r>
      <w:r>
        <w:rPr>
          <w:kern w:val="0"/>
          <w:szCs w:val="20"/>
          <w:lang w:val="fr-FR"/>
        </w:rPr>
        <w:t>h</w:t>
      </w:r>
      <w:r>
        <w:rPr>
          <w:rFonts w:hint="eastAsia"/>
          <w:kern w:val="0"/>
          <w:szCs w:val="20"/>
          <w:lang w:val="fr-FR"/>
        </w:rPr>
        <w:t xml:space="preserve"> </w:t>
      </w:r>
      <w:r>
        <w:rPr>
          <w:rFonts w:hint="eastAsia"/>
          <w:kern w:val="0"/>
          <w:szCs w:val="20"/>
          <w:lang w:val="zh-CN"/>
        </w:rPr>
        <w:t>起始</w:t>
      </w:r>
      <w:r>
        <w:rPr>
          <w:rFonts w:hint="eastAsia"/>
          <w:kern w:val="0"/>
          <w:szCs w:val="20"/>
          <w:lang w:val="fr-CA"/>
        </w:rPr>
        <w:t>，</w:t>
      </w:r>
      <w:r>
        <w:rPr>
          <w:rFonts w:hint="eastAsia"/>
          <w:kern w:val="0"/>
          <w:szCs w:val="20"/>
          <w:lang w:val="fr-CA"/>
        </w:rPr>
        <w:t xml:space="preserve">de </w:t>
      </w:r>
      <w:r>
        <w:rPr>
          <w:rFonts w:hint="eastAsia"/>
          <w:kern w:val="0"/>
          <w:szCs w:val="20"/>
          <w:lang w:val="fr-CA"/>
        </w:rPr>
        <w:t>要改为</w:t>
      </w:r>
      <w:r>
        <w:rPr>
          <w:rFonts w:hint="eastAsia"/>
          <w:kern w:val="0"/>
          <w:szCs w:val="20"/>
          <w:lang w:val="fr-CA"/>
        </w:rPr>
        <w:t xml:space="preserve"> </w:t>
      </w:r>
      <w:r>
        <w:rPr>
          <w:kern w:val="0"/>
          <w:szCs w:val="20"/>
          <w:lang w:val="fr-CA"/>
        </w:rPr>
        <w:t>d’</w:t>
      </w:r>
      <w:r>
        <w:rPr>
          <w:rFonts w:hint="eastAsia"/>
          <w:kern w:val="0"/>
          <w:szCs w:val="20"/>
          <w:lang w:val="fr-CA"/>
        </w:rPr>
        <w:t xml:space="preserve"> </w:t>
      </w:r>
      <w:r>
        <w:rPr>
          <w:rFonts w:hint="eastAsia"/>
          <w:kern w:val="0"/>
          <w:szCs w:val="20"/>
          <w:lang w:val="fr-CA"/>
        </w:rPr>
        <w:t>）</w:t>
      </w:r>
      <w:bookmarkEnd w:id="147"/>
      <w:bookmarkEnd w:id="148"/>
    </w:p>
    <w:p w14:paraId="6B850A8C" w14:textId="77777777" w:rsidR="00993BDD" w:rsidRDefault="00993BDD" w:rsidP="00993BDD">
      <w:pPr>
        <w:tabs>
          <w:tab w:val="left" w:pos="720"/>
        </w:tabs>
        <w:autoSpaceDE w:val="0"/>
        <w:autoSpaceDN w:val="0"/>
        <w:adjustRightInd w:val="0"/>
        <w:spacing w:line="400" w:lineRule="exact"/>
        <w:ind w:firstLine="420"/>
        <w:rPr>
          <w:rFonts w:ascii="Calibri Light" w:hAnsi="Calibri Light"/>
          <w:kern w:val="0"/>
          <w:szCs w:val="21"/>
          <w:lang w:val="fr-FR"/>
        </w:rPr>
      </w:pPr>
    </w:p>
    <w:p w14:paraId="69F28AED" w14:textId="77777777" w:rsidR="00993BDD" w:rsidRDefault="00993BDD" w:rsidP="00993BDD">
      <w:pPr>
        <w:tabs>
          <w:tab w:val="left" w:pos="720"/>
        </w:tabs>
        <w:autoSpaceDE w:val="0"/>
        <w:autoSpaceDN w:val="0"/>
        <w:adjustRightInd w:val="0"/>
        <w:spacing w:line="400" w:lineRule="exact"/>
        <w:ind w:firstLine="420"/>
        <w:rPr>
          <w:rFonts w:ascii="Calibri Light" w:hAnsi="Calibri Light"/>
          <w:kern w:val="0"/>
          <w:szCs w:val="21"/>
          <w:lang w:val="fr-FR"/>
        </w:rPr>
      </w:pPr>
    </w:p>
    <w:p w14:paraId="18C89FDC" w14:textId="77777777" w:rsidR="00993BDD" w:rsidRPr="00F74C05" w:rsidRDefault="00993BDD" w:rsidP="00993BDD">
      <w:pPr>
        <w:autoSpaceDE w:val="0"/>
        <w:autoSpaceDN w:val="0"/>
        <w:adjustRightInd w:val="0"/>
        <w:ind w:firstLineChars="150" w:firstLine="316"/>
        <w:jc w:val="left"/>
        <w:rPr>
          <w:b/>
          <w:kern w:val="0"/>
          <w:szCs w:val="20"/>
          <w:lang w:val="fr-CA"/>
        </w:rPr>
      </w:pPr>
      <w:bookmarkStart w:id="149" w:name="OLE_LINK146"/>
      <w:bookmarkStart w:id="150" w:name="OLE_LINK147"/>
      <w:r>
        <w:rPr>
          <w:rFonts w:hint="eastAsia"/>
          <w:b/>
          <w:lang w:val="fr-CA"/>
        </w:rPr>
        <w:t>2</w:t>
      </w:r>
      <w:r>
        <w:rPr>
          <w:b/>
          <w:lang w:val="fr-CA"/>
        </w:rPr>
        <w:t xml:space="preserve">. </w:t>
      </w:r>
      <w:r>
        <w:rPr>
          <w:rFonts w:hint="eastAsia"/>
          <w:b/>
          <w:bCs/>
          <w:kern w:val="0"/>
          <w:szCs w:val="20"/>
          <w:lang w:val="zh-CN"/>
        </w:rPr>
        <w:t>目的</w:t>
      </w:r>
      <w:r w:rsidRPr="00F74C05">
        <w:rPr>
          <w:rFonts w:hint="eastAsia"/>
          <w:b/>
          <w:kern w:val="0"/>
          <w:szCs w:val="20"/>
          <w:lang w:val="fr-CA"/>
        </w:rPr>
        <w:t xml:space="preserve"> </w:t>
      </w:r>
      <w:r w:rsidRPr="00042CD5">
        <w:rPr>
          <w:kern w:val="0"/>
          <w:szCs w:val="20"/>
          <w:lang w:val="fr-FR"/>
        </w:rPr>
        <w:t>(</w:t>
      </w:r>
      <w:r w:rsidRPr="00042CD5">
        <w:rPr>
          <w:rFonts w:hint="eastAsia"/>
          <w:kern w:val="0"/>
          <w:szCs w:val="20"/>
          <w:lang w:val="fr-FR"/>
        </w:rPr>
        <w:t>le but</w:t>
      </w:r>
      <w:r w:rsidRPr="00042CD5">
        <w:rPr>
          <w:kern w:val="0"/>
          <w:szCs w:val="20"/>
          <w:lang w:val="fr-FR"/>
        </w:rPr>
        <w:t xml:space="preserve">) </w:t>
      </w:r>
    </w:p>
    <w:p w14:paraId="63A974C4" w14:textId="77777777" w:rsidR="00993BDD" w:rsidRPr="00042CD5" w:rsidRDefault="00993BDD" w:rsidP="00993BDD">
      <w:pPr>
        <w:tabs>
          <w:tab w:val="left" w:pos="720"/>
        </w:tabs>
        <w:autoSpaceDE w:val="0"/>
        <w:autoSpaceDN w:val="0"/>
        <w:adjustRightInd w:val="0"/>
        <w:spacing w:line="400" w:lineRule="exact"/>
        <w:ind w:firstLineChars="300" w:firstLine="630"/>
        <w:rPr>
          <w:rFonts w:ascii="Calibri Light" w:hAnsi="Calibri Light" w:cs="Times New Roman"/>
          <w:lang w:val="fr-CA"/>
        </w:rPr>
      </w:pPr>
      <w:r w:rsidRPr="00042CD5">
        <w:rPr>
          <w:rFonts w:ascii="Calibri Light" w:hAnsi="Calibri Light" w:cs="Times New Roman"/>
          <w:lang w:val="fr-CA"/>
        </w:rPr>
        <w:t>法语中表达目的时，通常使用介词</w:t>
      </w:r>
      <w:r w:rsidRPr="00042CD5">
        <w:rPr>
          <w:rFonts w:ascii="Calibri Light" w:hAnsi="Calibri Light" w:cs="Times New Roman"/>
          <w:lang w:val="fr-CA"/>
        </w:rPr>
        <w:t xml:space="preserve"> </w:t>
      </w:r>
      <w:r w:rsidRPr="00042CD5">
        <w:rPr>
          <w:kern w:val="0"/>
          <w:szCs w:val="20"/>
          <w:lang w:val="fr-FR"/>
        </w:rPr>
        <w:t xml:space="preserve">pour </w:t>
      </w:r>
      <w:r w:rsidRPr="00042CD5">
        <w:rPr>
          <w:kern w:val="0"/>
          <w:szCs w:val="20"/>
          <w:lang w:val="fr-FR"/>
        </w:rPr>
        <w:t>或介词短语</w:t>
      </w:r>
      <w:r w:rsidRPr="00042CD5">
        <w:rPr>
          <w:kern w:val="0"/>
          <w:szCs w:val="20"/>
          <w:lang w:val="fr-FR"/>
        </w:rPr>
        <w:t xml:space="preserve"> afin de, </w:t>
      </w:r>
      <w:r w:rsidRPr="00042CD5">
        <w:rPr>
          <w:kern w:val="0"/>
          <w:szCs w:val="20"/>
          <w:lang w:val="fr-FR"/>
        </w:rPr>
        <w:t>后</w:t>
      </w:r>
      <w:r w:rsidRPr="00042CD5">
        <w:rPr>
          <w:rFonts w:ascii="Calibri Light" w:hAnsi="Calibri Light" w:cs="Times New Roman"/>
          <w:lang w:val="fr-CA"/>
        </w:rPr>
        <w:t>接动词不定式。</w:t>
      </w:r>
    </w:p>
    <w:p w14:paraId="76F165BB" w14:textId="77777777" w:rsidR="00993BDD" w:rsidRDefault="00993BDD" w:rsidP="00993BDD">
      <w:pPr>
        <w:autoSpaceDE w:val="0"/>
        <w:autoSpaceDN w:val="0"/>
        <w:adjustRightInd w:val="0"/>
        <w:ind w:firstLineChars="300" w:firstLine="630"/>
        <w:jc w:val="left"/>
        <w:rPr>
          <w:kern w:val="0"/>
          <w:szCs w:val="20"/>
          <w:lang w:val="fr-FR"/>
        </w:rPr>
      </w:pPr>
      <w:r w:rsidRPr="00042CD5">
        <w:rPr>
          <w:kern w:val="0"/>
          <w:szCs w:val="20"/>
          <w:lang w:val="fr-FR"/>
        </w:rPr>
        <w:t>1) pour</w:t>
      </w:r>
      <w:r>
        <w:rPr>
          <w:kern w:val="0"/>
          <w:szCs w:val="20"/>
          <w:lang w:val="fr-FR"/>
        </w:rPr>
        <w:t xml:space="preserve"> + infinitif</w:t>
      </w:r>
    </w:p>
    <w:p w14:paraId="25D8B1AB" w14:textId="77777777" w:rsidR="00993BDD" w:rsidRDefault="00993BDD" w:rsidP="00993BDD">
      <w:pPr>
        <w:autoSpaceDE w:val="0"/>
        <w:autoSpaceDN w:val="0"/>
        <w:adjustRightInd w:val="0"/>
        <w:ind w:firstLineChars="400" w:firstLine="840"/>
        <w:jc w:val="left"/>
        <w:rPr>
          <w:kern w:val="0"/>
          <w:szCs w:val="20"/>
          <w:lang w:val="fr-FR"/>
        </w:rPr>
      </w:pPr>
      <w:r w:rsidRPr="00042CD5">
        <w:rPr>
          <w:kern w:val="0"/>
          <w:szCs w:val="20"/>
          <w:lang w:val="fr-FR"/>
        </w:rPr>
        <w:t xml:space="preserve">Elle fait tout </w:t>
      </w:r>
      <w:r w:rsidRPr="00042CD5">
        <w:rPr>
          <w:i/>
          <w:kern w:val="0"/>
          <w:szCs w:val="20"/>
          <w:lang w:val="fr-FR"/>
        </w:rPr>
        <w:t>pour</w:t>
      </w:r>
      <w:r w:rsidRPr="00042CD5">
        <w:rPr>
          <w:kern w:val="0"/>
          <w:szCs w:val="20"/>
          <w:lang w:val="fr-FR"/>
        </w:rPr>
        <w:t xml:space="preserve"> bien </w:t>
      </w:r>
      <w:r w:rsidRPr="00FB1BB3">
        <w:rPr>
          <w:kern w:val="0"/>
          <w:szCs w:val="20"/>
          <w:u w:val="single"/>
          <w:lang w:val="fr-FR"/>
        </w:rPr>
        <w:t>apprendre le français</w:t>
      </w:r>
      <w:r w:rsidRPr="00042CD5">
        <w:rPr>
          <w:kern w:val="0"/>
          <w:szCs w:val="20"/>
          <w:lang w:val="fr-FR"/>
        </w:rPr>
        <w:t>.</w:t>
      </w:r>
      <w:r w:rsidRPr="00042CD5">
        <w:rPr>
          <w:kern w:val="0"/>
          <w:szCs w:val="20"/>
          <w:lang w:val="fr-FR"/>
        </w:rPr>
        <w:tab/>
      </w:r>
      <w:r w:rsidRPr="00042CD5">
        <w:rPr>
          <w:kern w:val="0"/>
          <w:szCs w:val="20"/>
          <w:lang w:val="fr-FR"/>
        </w:rPr>
        <w:t>为学好法语她竭尽全力。</w:t>
      </w:r>
    </w:p>
    <w:p w14:paraId="0524B4FB" w14:textId="77777777" w:rsidR="00993BDD" w:rsidRDefault="00993BDD" w:rsidP="00993BDD">
      <w:pPr>
        <w:autoSpaceDE w:val="0"/>
        <w:autoSpaceDN w:val="0"/>
        <w:adjustRightInd w:val="0"/>
        <w:ind w:firstLineChars="400" w:firstLine="840"/>
        <w:jc w:val="left"/>
        <w:rPr>
          <w:kern w:val="0"/>
          <w:szCs w:val="20"/>
          <w:lang w:val="fr-FR"/>
        </w:rPr>
      </w:pPr>
      <w:r w:rsidRPr="00042CD5">
        <w:rPr>
          <w:kern w:val="0"/>
          <w:szCs w:val="20"/>
          <w:lang w:val="fr-FR"/>
        </w:rPr>
        <w:t xml:space="preserve">Ils sont partis </w:t>
      </w:r>
      <w:r w:rsidRPr="00042CD5">
        <w:rPr>
          <w:i/>
          <w:kern w:val="0"/>
          <w:szCs w:val="20"/>
          <w:lang w:val="fr-FR"/>
        </w:rPr>
        <w:t>pour</w:t>
      </w:r>
      <w:r w:rsidRPr="00042CD5">
        <w:rPr>
          <w:kern w:val="0"/>
          <w:szCs w:val="20"/>
          <w:lang w:val="fr-FR"/>
        </w:rPr>
        <w:t xml:space="preserve"> </w:t>
      </w:r>
      <w:r w:rsidRPr="00FB1BB3">
        <w:rPr>
          <w:kern w:val="0"/>
          <w:szCs w:val="20"/>
          <w:u w:val="single"/>
          <w:lang w:val="fr-FR"/>
        </w:rPr>
        <w:t>construire une nouvelle vie</w:t>
      </w:r>
      <w:r w:rsidRPr="00042CD5">
        <w:rPr>
          <w:kern w:val="0"/>
          <w:szCs w:val="20"/>
          <w:lang w:val="fr-FR"/>
        </w:rPr>
        <w:t>.</w:t>
      </w:r>
      <w:bookmarkEnd w:id="149"/>
      <w:bookmarkEnd w:id="150"/>
      <w:r w:rsidRPr="00042CD5">
        <w:rPr>
          <w:kern w:val="0"/>
          <w:szCs w:val="20"/>
          <w:lang w:val="fr-FR"/>
        </w:rPr>
        <w:tab/>
      </w:r>
      <w:r>
        <w:rPr>
          <w:rFonts w:hint="eastAsia"/>
          <w:kern w:val="0"/>
          <w:szCs w:val="20"/>
          <w:lang w:val="fr-FR"/>
        </w:rPr>
        <w:t>他们为开创新生活背井离乡。</w:t>
      </w:r>
    </w:p>
    <w:p w14:paraId="6C3FBC13" w14:textId="77777777" w:rsidR="00993BDD" w:rsidRDefault="00993BDD" w:rsidP="00993BDD">
      <w:pPr>
        <w:autoSpaceDE w:val="0"/>
        <w:autoSpaceDN w:val="0"/>
        <w:adjustRightInd w:val="0"/>
        <w:ind w:firstLineChars="400" w:firstLine="840"/>
        <w:jc w:val="left"/>
        <w:rPr>
          <w:kern w:val="0"/>
          <w:szCs w:val="20"/>
          <w:lang w:val="fr-FR"/>
        </w:rPr>
      </w:pPr>
    </w:p>
    <w:p w14:paraId="641F1C43" w14:textId="77777777" w:rsidR="00993BDD" w:rsidRPr="00FB1BB3" w:rsidRDefault="00993BDD" w:rsidP="00993BDD">
      <w:pPr>
        <w:autoSpaceDE w:val="0"/>
        <w:autoSpaceDN w:val="0"/>
        <w:adjustRightInd w:val="0"/>
        <w:ind w:firstLineChars="300" w:firstLine="630"/>
        <w:jc w:val="left"/>
        <w:rPr>
          <w:kern w:val="0"/>
          <w:szCs w:val="20"/>
          <w:lang w:val="fr-CA"/>
        </w:rPr>
      </w:pPr>
      <w:r>
        <w:rPr>
          <w:rFonts w:hint="eastAsia"/>
          <w:kern w:val="0"/>
          <w:szCs w:val="20"/>
          <w:lang w:val="fr-FR"/>
        </w:rPr>
        <w:t>2</w:t>
      </w:r>
      <w:r w:rsidRPr="00042CD5">
        <w:rPr>
          <w:kern w:val="0"/>
          <w:szCs w:val="20"/>
          <w:lang w:val="fr-FR"/>
        </w:rPr>
        <w:t xml:space="preserve">) </w:t>
      </w:r>
      <w:bookmarkStart w:id="151" w:name="OLE_LINK142"/>
      <w:bookmarkStart w:id="152" w:name="OLE_LINK143"/>
      <w:r>
        <w:rPr>
          <w:kern w:val="0"/>
          <w:szCs w:val="20"/>
          <w:lang w:val="fr-CA"/>
        </w:rPr>
        <w:t>afin de</w:t>
      </w:r>
      <w:bookmarkEnd w:id="151"/>
      <w:bookmarkEnd w:id="152"/>
      <w:r>
        <w:rPr>
          <w:kern w:val="0"/>
          <w:szCs w:val="20"/>
          <w:lang w:val="fr-CA"/>
        </w:rPr>
        <w:t xml:space="preserve"> + infinitif</w:t>
      </w:r>
    </w:p>
    <w:p w14:paraId="188C1DD2" w14:textId="77777777" w:rsidR="00993BDD" w:rsidRDefault="00993BDD" w:rsidP="00993BDD">
      <w:pPr>
        <w:autoSpaceDE w:val="0"/>
        <w:autoSpaceDN w:val="0"/>
        <w:adjustRightInd w:val="0"/>
        <w:ind w:firstLineChars="400" w:firstLine="840"/>
        <w:jc w:val="left"/>
        <w:rPr>
          <w:kern w:val="0"/>
          <w:szCs w:val="20"/>
          <w:lang w:val="fr-FR"/>
        </w:rPr>
      </w:pPr>
      <w:r>
        <w:rPr>
          <w:kern w:val="0"/>
          <w:szCs w:val="20"/>
          <w:lang w:val="fr-FR"/>
        </w:rPr>
        <w:t>A</w:t>
      </w:r>
      <w:r w:rsidRPr="006F7E52">
        <w:rPr>
          <w:kern w:val="0"/>
          <w:szCs w:val="20"/>
          <w:lang w:val="fr-FR"/>
        </w:rPr>
        <w:t xml:space="preserve">u feu vert, </w:t>
      </w:r>
      <w:r>
        <w:rPr>
          <w:kern w:val="0"/>
          <w:szCs w:val="20"/>
          <w:lang w:val="fr-FR"/>
        </w:rPr>
        <w:t>passez vite</w:t>
      </w:r>
      <w:r w:rsidRPr="006F7E52">
        <w:rPr>
          <w:kern w:val="0"/>
          <w:szCs w:val="20"/>
          <w:lang w:val="fr-FR"/>
        </w:rPr>
        <w:t> </w:t>
      </w:r>
      <w:r w:rsidRPr="006F7E52">
        <w:rPr>
          <w:i/>
          <w:kern w:val="0"/>
          <w:szCs w:val="20"/>
          <w:lang w:val="fr-FR"/>
        </w:rPr>
        <w:t>afin de</w:t>
      </w:r>
      <w:r w:rsidRPr="006F7E52">
        <w:rPr>
          <w:kern w:val="0"/>
          <w:szCs w:val="20"/>
          <w:lang w:val="fr-FR"/>
        </w:rPr>
        <w:t xml:space="preserve"> </w:t>
      </w:r>
      <w:r w:rsidRPr="006F7E52">
        <w:rPr>
          <w:kern w:val="0"/>
          <w:szCs w:val="20"/>
          <w:u w:val="single"/>
          <w:lang w:val="fr-FR"/>
        </w:rPr>
        <w:t>ne pas retarder la circulation</w:t>
      </w:r>
      <w:r>
        <w:rPr>
          <w:kern w:val="0"/>
          <w:szCs w:val="20"/>
          <w:lang w:val="fr-FR"/>
        </w:rPr>
        <w:t>.</w:t>
      </w:r>
      <w:r w:rsidRPr="00042CD5">
        <w:rPr>
          <w:kern w:val="0"/>
          <w:szCs w:val="20"/>
          <w:lang w:val="fr-FR"/>
        </w:rPr>
        <w:tab/>
      </w:r>
    </w:p>
    <w:p w14:paraId="5260AED8" w14:textId="77777777" w:rsidR="00993BDD" w:rsidRDefault="00993BDD" w:rsidP="00993BDD">
      <w:pPr>
        <w:autoSpaceDE w:val="0"/>
        <w:autoSpaceDN w:val="0"/>
        <w:adjustRightInd w:val="0"/>
        <w:ind w:firstLineChars="400" w:firstLine="840"/>
        <w:jc w:val="left"/>
        <w:rPr>
          <w:kern w:val="0"/>
          <w:szCs w:val="20"/>
          <w:lang w:val="fr-FR"/>
        </w:rPr>
      </w:pPr>
      <w:r>
        <w:rPr>
          <w:rFonts w:hint="eastAsia"/>
          <w:kern w:val="0"/>
          <w:szCs w:val="20"/>
          <w:lang w:val="fr-FR"/>
        </w:rPr>
        <w:t>绿灯时快速通过以免妨碍交通。</w:t>
      </w:r>
    </w:p>
    <w:p w14:paraId="62207F17" w14:textId="77777777" w:rsidR="00993BDD" w:rsidRDefault="00993BDD" w:rsidP="00993BDD">
      <w:pPr>
        <w:autoSpaceDE w:val="0"/>
        <w:autoSpaceDN w:val="0"/>
        <w:adjustRightInd w:val="0"/>
        <w:ind w:firstLineChars="400" w:firstLine="840"/>
        <w:jc w:val="left"/>
        <w:rPr>
          <w:kern w:val="0"/>
          <w:szCs w:val="20"/>
          <w:lang w:val="fr-FR"/>
        </w:rPr>
      </w:pPr>
      <w:r>
        <w:rPr>
          <w:kern w:val="0"/>
          <w:szCs w:val="20"/>
          <w:lang w:val="fr-FR"/>
        </w:rPr>
        <w:t xml:space="preserve">Elle a quitté son travail </w:t>
      </w:r>
      <w:r w:rsidRPr="006F7E52">
        <w:rPr>
          <w:i/>
          <w:kern w:val="0"/>
          <w:szCs w:val="20"/>
          <w:lang w:val="fr-FR"/>
        </w:rPr>
        <w:t>afin de</w:t>
      </w:r>
      <w:r>
        <w:rPr>
          <w:kern w:val="0"/>
          <w:szCs w:val="20"/>
          <w:lang w:val="fr-FR"/>
        </w:rPr>
        <w:t xml:space="preserve"> </w:t>
      </w:r>
      <w:r w:rsidRPr="006F7E52">
        <w:rPr>
          <w:kern w:val="0"/>
          <w:szCs w:val="20"/>
          <w:u w:val="single"/>
          <w:lang w:val="fr-FR"/>
        </w:rPr>
        <w:t>créer son entreprise au Brésil</w:t>
      </w:r>
      <w:r w:rsidRPr="00042CD5">
        <w:rPr>
          <w:kern w:val="0"/>
          <w:szCs w:val="20"/>
          <w:lang w:val="fr-FR"/>
        </w:rPr>
        <w:t>.</w:t>
      </w:r>
      <w:r w:rsidRPr="00042CD5">
        <w:rPr>
          <w:kern w:val="0"/>
          <w:szCs w:val="20"/>
          <w:lang w:val="fr-FR"/>
        </w:rPr>
        <w:tab/>
      </w:r>
    </w:p>
    <w:p w14:paraId="13B88168" w14:textId="77777777" w:rsidR="00993BDD" w:rsidRPr="00042CD5" w:rsidRDefault="00993BDD" w:rsidP="00993BDD">
      <w:pPr>
        <w:autoSpaceDE w:val="0"/>
        <w:autoSpaceDN w:val="0"/>
        <w:adjustRightInd w:val="0"/>
        <w:ind w:firstLineChars="400" w:firstLine="840"/>
        <w:jc w:val="left"/>
        <w:rPr>
          <w:kern w:val="0"/>
          <w:szCs w:val="20"/>
          <w:lang w:val="fr-FR"/>
        </w:rPr>
      </w:pPr>
      <w:r>
        <w:rPr>
          <w:rFonts w:hint="eastAsia"/>
          <w:kern w:val="0"/>
          <w:szCs w:val="20"/>
          <w:lang w:val="fr-FR"/>
        </w:rPr>
        <w:t>她为在巴西创办自己的企业而离了职。</w:t>
      </w:r>
    </w:p>
    <w:p w14:paraId="28492369" w14:textId="77777777" w:rsidR="00993BDD" w:rsidRDefault="00993BDD" w:rsidP="00993BDD">
      <w:pPr>
        <w:autoSpaceDE w:val="0"/>
        <w:autoSpaceDN w:val="0"/>
        <w:adjustRightInd w:val="0"/>
        <w:ind w:firstLineChars="400" w:firstLine="840"/>
        <w:jc w:val="left"/>
        <w:rPr>
          <w:kern w:val="0"/>
          <w:szCs w:val="20"/>
          <w:lang w:val="fr-FR"/>
        </w:rPr>
      </w:pPr>
    </w:p>
    <w:p w14:paraId="18E04891" w14:textId="77777777" w:rsidR="00993BDD" w:rsidRDefault="00993BDD" w:rsidP="00993BDD">
      <w:pPr>
        <w:autoSpaceDE w:val="0"/>
        <w:autoSpaceDN w:val="0"/>
        <w:adjustRightInd w:val="0"/>
        <w:ind w:firstLineChars="400" w:firstLine="840"/>
        <w:jc w:val="left"/>
        <w:rPr>
          <w:kern w:val="0"/>
          <w:szCs w:val="20"/>
          <w:lang w:val="fr-CA"/>
        </w:rPr>
      </w:pPr>
      <w:r>
        <w:rPr>
          <w:rFonts w:hint="eastAsia"/>
          <w:kern w:val="0"/>
          <w:szCs w:val="20"/>
          <w:lang w:val="fr-FR"/>
        </w:rPr>
        <w:t>（</w:t>
      </w:r>
      <w:r>
        <w:rPr>
          <w:noProof/>
          <w:kern w:val="0"/>
          <w:szCs w:val="20"/>
        </w:rPr>
        <w:drawing>
          <wp:inline distT="0" distB="0" distL="0" distR="0" wp14:anchorId="522047C3" wp14:editId="3B6DF07D">
            <wp:extent cx="114300" cy="114300"/>
            <wp:effectExtent l="19050" t="0" r="0" b="0"/>
            <wp:docPr id="66" name="图片 8" descr="BD06009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BD06009_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contrast="18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06238">
        <w:rPr>
          <w:rFonts w:hint="eastAsia"/>
          <w:kern w:val="0"/>
          <w:szCs w:val="20"/>
          <w:lang w:val="fr-CA"/>
        </w:rPr>
        <w:t xml:space="preserve"> </w:t>
      </w:r>
      <w:r>
        <w:rPr>
          <w:rFonts w:hint="eastAsia"/>
          <w:kern w:val="0"/>
          <w:szCs w:val="20"/>
          <w:lang w:val="fr-CA"/>
        </w:rPr>
        <w:t xml:space="preserve">afin </w:t>
      </w:r>
      <w:r>
        <w:rPr>
          <w:kern w:val="0"/>
          <w:szCs w:val="20"/>
          <w:lang w:val="fr-FR"/>
        </w:rPr>
        <w:t xml:space="preserve">de </w:t>
      </w:r>
      <w:r>
        <w:rPr>
          <w:rFonts w:hint="eastAsia"/>
          <w:kern w:val="0"/>
          <w:szCs w:val="20"/>
          <w:lang w:val="zh-CN"/>
        </w:rPr>
        <w:t>后动词不定式</w:t>
      </w:r>
      <w:r>
        <w:rPr>
          <w:rFonts w:hint="eastAsia"/>
          <w:kern w:val="0"/>
          <w:szCs w:val="20"/>
          <w:lang w:val="fr-CA"/>
        </w:rPr>
        <w:t>若</w:t>
      </w:r>
      <w:r>
        <w:rPr>
          <w:rFonts w:hint="eastAsia"/>
          <w:kern w:val="0"/>
          <w:szCs w:val="20"/>
          <w:lang w:val="zh-CN"/>
        </w:rPr>
        <w:t>以元音或哑音</w:t>
      </w:r>
      <w:r>
        <w:rPr>
          <w:rFonts w:hint="eastAsia"/>
          <w:kern w:val="0"/>
          <w:szCs w:val="20"/>
          <w:lang w:val="fr-FR"/>
        </w:rPr>
        <w:t xml:space="preserve"> </w:t>
      </w:r>
      <w:r>
        <w:rPr>
          <w:kern w:val="0"/>
          <w:szCs w:val="20"/>
          <w:lang w:val="fr-FR"/>
        </w:rPr>
        <w:t>h</w:t>
      </w:r>
      <w:r>
        <w:rPr>
          <w:rFonts w:hint="eastAsia"/>
          <w:kern w:val="0"/>
          <w:szCs w:val="20"/>
          <w:lang w:val="fr-FR"/>
        </w:rPr>
        <w:t xml:space="preserve"> </w:t>
      </w:r>
      <w:r>
        <w:rPr>
          <w:rFonts w:hint="eastAsia"/>
          <w:kern w:val="0"/>
          <w:szCs w:val="20"/>
          <w:lang w:val="zh-CN"/>
        </w:rPr>
        <w:t>起始</w:t>
      </w:r>
      <w:r>
        <w:rPr>
          <w:rFonts w:hint="eastAsia"/>
          <w:kern w:val="0"/>
          <w:szCs w:val="20"/>
          <w:lang w:val="fr-CA"/>
        </w:rPr>
        <w:t>，</w:t>
      </w:r>
      <w:r>
        <w:rPr>
          <w:rFonts w:hint="eastAsia"/>
          <w:kern w:val="0"/>
          <w:szCs w:val="20"/>
          <w:lang w:val="fr-CA"/>
        </w:rPr>
        <w:t xml:space="preserve">de </w:t>
      </w:r>
      <w:r>
        <w:rPr>
          <w:rFonts w:hint="eastAsia"/>
          <w:kern w:val="0"/>
          <w:szCs w:val="20"/>
          <w:lang w:val="fr-CA"/>
        </w:rPr>
        <w:t>要改为</w:t>
      </w:r>
      <w:r>
        <w:rPr>
          <w:rFonts w:hint="eastAsia"/>
          <w:kern w:val="0"/>
          <w:szCs w:val="20"/>
          <w:lang w:val="fr-CA"/>
        </w:rPr>
        <w:t xml:space="preserve"> </w:t>
      </w:r>
      <w:r>
        <w:rPr>
          <w:kern w:val="0"/>
          <w:szCs w:val="20"/>
          <w:lang w:val="fr-CA"/>
        </w:rPr>
        <w:t>d’</w:t>
      </w:r>
      <w:r>
        <w:rPr>
          <w:rFonts w:hint="eastAsia"/>
          <w:kern w:val="0"/>
          <w:szCs w:val="20"/>
          <w:lang w:val="fr-CA"/>
        </w:rPr>
        <w:t xml:space="preserve"> </w:t>
      </w:r>
      <w:r>
        <w:rPr>
          <w:rFonts w:hint="eastAsia"/>
          <w:kern w:val="0"/>
          <w:szCs w:val="20"/>
          <w:lang w:val="fr-CA"/>
        </w:rPr>
        <w:t>）</w:t>
      </w:r>
    </w:p>
    <w:p w14:paraId="6F4C98D9" w14:textId="77777777" w:rsidR="00993BDD" w:rsidRDefault="00993BDD" w:rsidP="00993BDD">
      <w:pPr>
        <w:autoSpaceDE w:val="0"/>
        <w:autoSpaceDN w:val="0"/>
        <w:adjustRightInd w:val="0"/>
        <w:ind w:firstLineChars="400" w:firstLine="840"/>
        <w:jc w:val="left"/>
        <w:rPr>
          <w:kern w:val="0"/>
          <w:szCs w:val="20"/>
          <w:lang w:val="fr-CA"/>
        </w:rPr>
      </w:pPr>
    </w:p>
    <w:p w14:paraId="6890A32F" w14:textId="77777777" w:rsidR="00993BDD" w:rsidRDefault="00993BDD" w:rsidP="00993BDD">
      <w:pPr>
        <w:autoSpaceDE w:val="0"/>
        <w:autoSpaceDN w:val="0"/>
        <w:adjustRightInd w:val="0"/>
        <w:ind w:firstLineChars="400" w:firstLine="840"/>
        <w:jc w:val="left"/>
        <w:rPr>
          <w:kern w:val="0"/>
          <w:szCs w:val="20"/>
          <w:lang w:val="fr-CA"/>
        </w:rPr>
      </w:pPr>
    </w:p>
    <w:p w14:paraId="0FD120B6" w14:textId="77777777" w:rsidR="00993BDD" w:rsidRDefault="00993BDD" w:rsidP="00993BDD">
      <w:pPr>
        <w:autoSpaceDE w:val="0"/>
        <w:autoSpaceDN w:val="0"/>
        <w:adjustRightInd w:val="0"/>
        <w:ind w:firstLineChars="400" w:firstLine="840"/>
        <w:jc w:val="left"/>
        <w:rPr>
          <w:kern w:val="0"/>
          <w:szCs w:val="20"/>
          <w:lang w:val="fr-CA"/>
        </w:rPr>
      </w:pPr>
    </w:p>
    <w:p w14:paraId="64E0A967" w14:textId="77777777" w:rsidR="00993BDD" w:rsidRDefault="00993BDD" w:rsidP="00993BDD">
      <w:pPr>
        <w:autoSpaceDE w:val="0"/>
        <w:autoSpaceDN w:val="0"/>
        <w:adjustRightInd w:val="0"/>
        <w:ind w:firstLineChars="400" w:firstLine="840"/>
        <w:jc w:val="left"/>
        <w:rPr>
          <w:kern w:val="0"/>
          <w:szCs w:val="20"/>
          <w:lang w:val="fr-CA"/>
        </w:rPr>
      </w:pPr>
    </w:p>
    <w:p w14:paraId="19CFB29B" w14:textId="77777777" w:rsidR="00993BDD" w:rsidRDefault="00993BDD" w:rsidP="00993BDD">
      <w:pPr>
        <w:autoSpaceDE w:val="0"/>
        <w:autoSpaceDN w:val="0"/>
        <w:adjustRightInd w:val="0"/>
        <w:ind w:firstLineChars="400" w:firstLine="840"/>
        <w:jc w:val="left"/>
        <w:rPr>
          <w:kern w:val="0"/>
          <w:szCs w:val="20"/>
          <w:lang w:val="fr-CA"/>
        </w:rPr>
      </w:pPr>
    </w:p>
    <w:p w14:paraId="5003A426" w14:textId="77777777" w:rsidR="00993BDD" w:rsidRDefault="00993BDD" w:rsidP="00993BDD">
      <w:pPr>
        <w:autoSpaceDE w:val="0"/>
        <w:autoSpaceDN w:val="0"/>
        <w:adjustRightInd w:val="0"/>
        <w:ind w:firstLineChars="400" w:firstLine="840"/>
        <w:jc w:val="left"/>
        <w:rPr>
          <w:kern w:val="0"/>
          <w:szCs w:val="20"/>
          <w:lang w:val="fr-CA"/>
        </w:rPr>
      </w:pPr>
    </w:p>
    <w:p w14:paraId="36BD165A" w14:textId="77777777" w:rsidR="00993BDD" w:rsidRPr="00F74C05" w:rsidRDefault="00993BDD" w:rsidP="00993BDD">
      <w:pPr>
        <w:autoSpaceDE w:val="0"/>
        <w:autoSpaceDN w:val="0"/>
        <w:adjustRightInd w:val="0"/>
        <w:ind w:firstLineChars="150" w:firstLine="316"/>
        <w:jc w:val="left"/>
        <w:rPr>
          <w:b/>
          <w:kern w:val="0"/>
          <w:szCs w:val="20"/>
          <w:lang w:val="fr-CA"/>
        </w:rPr>
      </w:pPr>
      <w:bookmarkStart w:id="153" w:name="OLE_LINK168"/>
      <w:bookmarkStart w:id="154" w:name="OLE_LINK169"/>
      <w:r>
        <w:rPr>
          <w:rFonts w:hint="eastAsia"/>
          <w:b/>
          <w:lang w:val="fr-CA"/>
        </w:rPr>
        <w:t>3</w:t>
      </w:r>
      <w:r>
        <w:rPr>
          <w:b/>
          <w:lang w:val="fr-CA"/>
        </w:rPr>
        <w:t xml:space="preserve">. </w:t>
      </w:r>
      <w:r>
        <w:rPr>
          <w:rFonts w:hint="eastAsia"/>
          <w:b/>
          <w:lang w:val="fr-CA"/>
        </w:rPr>
        <w:t>简单</w:t>
      </w:r>
      <w:r>
        <w:rPr>
          <w:rFonts w:hint="eastAsia"/>
          <w:b/>
          <w:bCs/>
          <w:kern w:val="0"/>
          <w:szCs w:val="20"/>
          <w:lang w:val="zh-CN"/>
        </w:rPr>
        <w:t>将来时</w:t>
      </w:r>
      <w:r w:rsidRPr="00F74C05">
        <w:rPr>
          <w:rFonts w:hint="eastAsia"/>
          <w:b/>
          <w:kern w:val="0"/>
          <w:szCs w:val="20"/>
          <w:lang w:val="fr-CA"/>
        </w:rPr>
        <w:t xml:space="preserve"> </w:t>
      </w:r>
      <w:r w:rsidRPr="00042CD5">
        <w:rPr>
          <w:kern w:val="0"/>
          <w:szCs w:val="20"/>
          <w:lang w:val="fr-FR"/>
        </w:rPr>
        <w:t>(</w:t>
      </w:r>
      <w:r w:rsidRPr="00042CD5">
        <w:rPr>
          <w:rFonts w:hint="eastAsia"/>
          <w:kern w:val="0"/>
          <w:szCs w:val="20"/>
          <w:lang w:val="fr-FR"/>
        </w:rPr>
        <w:t xml:space="preserve">le </w:t>
      </w:r>
      <w:r>
        <w:rPr>
          <w:rFonts w:hint="eastAsia"/>
          <w:kern w:val="0"/>
          <w:szCs w:val="20"/>
          <w:lang w:val="fr-FR"/>
        </w:rPr>
        <w:t>f</w:t>
      </w:r>
      <w:r w:rsidRPr="00042CD5">
        <w:rPr>
          <w:rFonts w:hint="eastAsia"/>
          <w:kern w:val="0"/>
          <w:szCs w:val="20"/>
          <w:lang w:val="fr-FR"/>
        </w:rPr>
        <w:t>ut</w:t>
      </w:r>
      <w:r>
        <w:rPr>
          <w:rFonts w:hint="eastAsia"/>
          <w:kern w:val="0"/>
          <w:szCs w:val="20"/>
          <w:lang w:val="fr-FR"/>
        </w:rPr>
        <w:t>ur simple</w:t>
      </w:r>
      <w:r w:rsidRPr="00042CD5">
        <w:rPr>
          <w:kern w:val="0"/>
          <w:szCs w:val="20"/>
          <w:lang w:val="fr-FR"/>
        </w:rPr>
        <w:t xml:space="preserve">) </w:t>
      </w:r>
    </w:p>
    <w:p w14:paraId="0F0F5EA7" w14:textId="77777777" w:rsidR="00993BDD" w:rsidRDefault="00993BDD" w:rsidP="00993BDD">
      <w:pPr>
        <w:autoSpaceDE w:val="0"/>
        <w:autoSpaceDN w:val="0"/>
        <w:adjustRightInd w:val="0"/>
        <w:ind w:firstLineChars="280" w:firstLine="588"/>
        <w:jc w:val="left"/>
        <w:rPr>
          <w:kern w:val="0"/>
          <w:szCs w:val="20"/>
          <w:lang w:val="fr-CA"/>
        </w:rPr>
      </w:pPr>
      <w:r>
        <w:rPr>
          <w:kern w:val="0"/>
          <w:szCs w:val="20"/>
          <w:lang w:val="fr-FR"/>
        </w:rPr>
        <w:t xml:space="preserve">1) </w:t>
      </w:r>
      <w:r>
        <w:rPr>
          <w:rFonts w:hint="eastAsia"/>
          <w:kern w:val="0"/>
          <w:szCs w:val="20"/>
          <w:lang w:val="fr-CA"/>
        </w:rPr>
        <w:t>意义</w:t>
      </w:r>
      <w:r>
        <w:rPr>
          <w:rFonts w:hint="eastAsia"/>
          <w:kern w:val="0"/>
          <w:szCs w:val="20"/>
          <w:lang w:val="fr-CA"/>
        </w:rPr>
        <w:t xml:space="preserve"> </w:t>
      </w:r>
    </w:p>
    <w:p w14:paraId="5BAEEBFB" w14:textId="77777777" w:rsidR="00993BDD" w:rsidRDefault="00993BDD" w:rsidP="00993BDD">
      <w:pPr>
        <w:autoSpaceDE w:val="0"/>
        <w:autoSpaceDN w:val="0"/>
        <w:adjustRightInd w:val="0"/>
        <w:ind w:firstLineChars="405" w:firstLine="850"/>
        <w:jc w:val="left"/>
        <w:rPr>
          <w:kern w:val="0"/>
          <w:szCs w:val="20"/>
          <w:lang w:val="fr-CA"/>
        </w:rPr>
      </w:pPr>
      <w:r>
        <w:rPr>
          <w:rFonts w:hint="eastAsia"/>
          <w:kern w:val="0"/>
          <w:szCs w:val="20"/>
          <w:lang w:val="fr-CA"/>
        </w:rPr>
        <w:t>简单将来时用来表示将要发生的意料之中或确定无疑动作。</w:t>
      </w:r>
    </w:p>
    <w:p w14:paraId="609FE8AE" w14:textId="77777777" w:rsidR="00993BDD" w:rsidRDefault="00993BDD" w:rsidP="00993BDD">
      <w:pPr>
        <w:autoSpaceDE w:val="0"/>
        <w:autoSpaceDN w:val="0"/>
        <w:adjustRightInd w:val="0"/>
        <w:ind w:firstLineChars="405" w:firstLine="850"/>
        <w:jc w:val="left"/>
        <w:rPr>
          <w:kern w:val="0"/>
          <w:szCs w:val="20"/>
          <w:lang w:val="fr-CA"/>
        </w:rPr>
      </w:pPr>
    </w:p>
    <w:p w14:paraId="71AE35A6" w14:textId="77777777" w:rsidR="00993BDD" w:rsidRDefault="00993BDD" w:rsidP="00993BDD">
      <w:pPr>
        <w:autoSpaceDE w:val="0"/>
        <w:autoSpaceDN w:val="0"/>
        <w:adjustRightInd w:val="0"/>
        <w:ind w:firstLineChars="280" w:firstLine="588"/>
        <w:jc w:val="left"/>
        <w:rPr>
          <w:kern w:val="0"/>
          <w:szCs w:val="20"/>
          <w:lang w:val="fr-FR"/>
        </w:rPr>
      </w:pPr>
      <w:r>
        <w:rPr>
          <w:rFonts w:hint="eastAsia"/>
          <w:kern w:val="0"/>
          <w:szCs w:val="20"/>
          <w:lang w:val="fr-FR"/>
        </w:rPr>
        <w:lastRenderedPageBreak/>
        <w:t>2</w:t>
      </w:r>
      <w:r>
        <w:rPr>
          <w:kern w:val="0"/>
          <w:szCs w:val="20"/>
          <w:lang w:val="fr-CA"/>
        </w:rPr>
        <w:t xml:space="preserve">) </w:t>
      </w:r>
      <w:r>
        <w:rPr>
          <w:rFonts w:hint="eastAsia"/>
          <w:kern w:val="0"/>
          <w:szCs w:val="20"/>
          <w:lang w:val="zh-CN"/>
        </w:rPr>
        <w:t>构成</w:t>
      </w:r>
      <w:r>
        <w:rPr>
          <w:kern w:val="0"/>
          <w:szCs w:val="20"/>
          <w:lang w:val="fr-FR"/>
        </w:rPr>
        <w:t xml:space="preserve"> </w:t>
      </w:r>
    </w:p>
    <w:bookmarkEnd w:id="153"/>
    <w:bookmarkEnd w:id="154"/>
    <w:p w14:paraId="434D045C" w14:textId="77777777" w:rsidR="00993BDD" w:rsidRDefault="00993BDD" w:rsidP="00993BDD">
      <w:pPr>
        <w:autoSpaceDE w:val="0"/>
        <w:autoSpaceDN w:val="0"/>
        <w:adjustRightInd w:val="0"/>
        <w:ind w:leftChars="385" w:left="808" w:firstLineChars="20" w:firstLine="42"/>
        <w:jc w:val="left"/>
        <w:rPr>
          <w:kern w:val="0"/>
          <w:szCs w:val="20"/>
          <w:lang w:val="fr-CA"/>
        </w:rPr>
      </w:pPr>
      <w:r>
        <w:rPr>
          <w:rFonts w:hint="eastAsia"/>
          <w:kern w:val="0"/>
          <w:szCs w:val="20"/>
          <w:lang w:val="fr-CA"/>
        </w:rPr>
        <w:t>除少数第三组不规则动词外，多数动词的简单将来时形式以动词不定式为词干构成。</w:t>
      </w:r>
      <w:r>
        <w:rPr>
          <w:rFonts w:hint="eastAsia"/>
          <w:kern w:val="0"/>
          <w:szCs w:val="20"/>
          <w:lang w:val="zh-CN"/>
        </w:rPr>
        <w:t>所有动词的</w:t>
      </w:r>
      <w:r>
        <w:rPr>
          <w:rFonts w:hint="eastAsia"/>
          <w:kern w:val="0"/>
          <w:szCs w:val="20"/>
          <w:lang w:val="fr-CA"/>
        </w:rPr>
        <w:t>简单将来时</w:t>
      </w:r>
      <w:r>
        <w:rPr>
          <w:rFonts w:hint="eastAsia"/>
          <w:kern w:val="0"/>
          <w:szCs w:val="20"/>
          <w:lang w:val="zh-CN"/>
        </w:rPr>
        <w:t>词尾均相同</w:t>
      </w:r>
      <w:r>
        <w:rPr>
          <w:rFonts w:hint="eastAsia"/>
          <w:kern w:val="0"/>
          <w:szCs w:val="20"/>
          <w:lang w:val="fr-FR"/>
        </w:rPr>
        <w:t>：</w:t>
      </w:r>
      <w:r>
        <w:rPr>
          <w:rFonts w:hint="eastAsia"/>
          <w:kern w:val="0"/>
          <w:szCs w:val="20"/>
          <w:lang w:val="fr-FR"/>
        </w:rPr>
        <w:t xml:space="preserve"> </w:t>
      </w:r>
      <w:r w:rsidRPr="00822312">
        <w:rPr>
          <w:rFonts w:hint="eastAsia"/>
          <w:kern w:val="0"/>
          <w:szCs w:val="20"/>
          <w:lang w:val="fr-FR"/>
        </w:rPr>
        <w:t>-</w:t>
      </w:r>
      <w:r w:rsidRPr="00822312">
        <w:rPr>
          <w:kern w:val="0"/>
          <w:szCs w:val="20"/>
          <w:lang w:val="fr-FR"/>
        </w:rPr>
        <w:t xml:space="preserve">ai, -as, -a, -a, -ons, -ez, -ont, -ont </w:t>
      </w:r>
      <w:r w:rsidRPr="00822312">
        <w:rPr>
          <w:rFonts w:hint="eastAsia"/>
          <w:kern w:val="0"/>
          <w:szCs w:val="20"/>
          <w:lang w:val="fr-FR"/>
        </w:rPr>
        <w:t>。</w:t>
      </w:r>
      <w:r>
        <w:rPr>
          <w:rFonts w:hint="eastAsia"/>
          <w:kern w:val="0"/>
          <w:szCs w:val="20"/>
          <w:lang w:val="fr-CA"/>
        </w:rPr>
        <w:t>大部分动词简单将来时的变位是规则的。</w:t>
      </w:r>
      <w:bookmarkStart w:id="155" w:name="OLE_LINK206"/>
      <w:bookmarkStart w:id="156" w:name="OLE_LINK207"/>
      <w:r>
        <w:rPr>
          <w:rFonts w:hint="eastAsia"/>
          <w:kern w:val="0"/>
          <w:szCs w:val="20"/>
          <w:lang w:val="fr-FR"/>
        </w:rPr>
        <w:t>牢记：所有</w:t>
      </w:r>
      <w:r>
        <w:rPr>
          <w:rFonts w:hint="eastAsia"/>
          <w:kern w:val="0"/>
          <w:szCs w:val="20"/>
          <w:lang w:val="fr-CA"/>
        </w:rPr>
        <w:t>简单将来时</w:t>
      </w:r>
      <w:r>
        <w:rPr>
          <w:rFonts w:hint="eastAsia"/>
          <w:kern w:val="0"/>
          <w:szCs w:val="20"/>
          <w:lang w:val="zh-CN"/>
        </w:rPr>
        <w:t>词尾前均有字母</w:t>
      </w:r>
      <w:r w:rsidRPr="00C731A2">
        <w:rPr>
          <w:b/>
          <w:kern w:val="0"/>
          <w:szCs w:val="20"/>
          <w:lang w:val="fr-FR"/>
        </w:rPr>
        <w:t>–</w:t>
      </w:r>
      <w:r w:rsidRPr="00C731A2">
        <w:rPr>
          <w:b/>
          <w:kern w:val="0"/>
          <w:szCs w:val="20"/>
          <w:lang w:val="fr-CA"/>
        </w:rPr>
        <w:t>r</w:t>
      </w:r>
      <w:r>
        <w:rPr>
          <w:rFonts w:hint="eastAsia"/>
          <w:b/>
          <w:kern w:val="0"/>
          <w:szCs w:val="20"/>
          <w:lang w:val="fr-CA"/>
        </w:rPr>
        <w:t xml:space="preserve"> </w:t>
      </w:r>
      <w:r w:rsidRPr="00C731A2">
        <w:rPr>
          <w:kern w:val="0"/>
          <w:szCs w:val="20"/>
          <w:lang w:val="fr-CA"/>
        </w:rPr>
        <w:t>；</w:t>
      </w:r>
      <w:r>
        <w:rPr>
          <w:rFonts w:hint="eastAsia"/>
          <w:kern w:val="0"/>
          <w:szCs w:val="20"/>
          <w:lang w:val="fr-CA"/>
        </w:rPr>
        <w:t>即</w:t>
      </w:r>
    </w:p>
    <w:p w14:paraId="7CAD1C5A" w14:textId="77777777" w:rsidR="00993BDD" w:rsidRPr="00822312" w:rsidRDefault="00993BDD" w:rsidP="00993BDD">
      <w:pPr>
        <w:autoSpaceDE w:val="0"/>
        <w:autoSpaceDN w:val="0"/>
        <w:adjustRightInd w:val="0"/>
        <w:ind w:leftChars="385" w:left="808" w:firstLineChars="20" w:firstLine="42"/>
        <w:jc w:val="left"/>
        <w:rPr>
          <w:kern w:val="0"/>
          <w:szCs w:val="20"/>
          <w:lang w:val="fr-CA"/>
        </w:rPr>
      </w:pPr>
      <w:r w:rsidRPr="00822312">
        <w:rPr>
          <w:rFonts w:hint="eastAsia"/>
          <w:kern w:val="0"/>
          <w:szCs w:val="20"/>
          <w:lang w:val="fr-CA"/>
        </w:rPr>
        <w:t>【</w:t>
      </w:r>
      <w:r w:rsidRPr="00822312">
        <w:rPr>
          <w:kern w:val="0"/>
          <w:szCs w:val="20"/>
          <w:lang w:val="fr-CA"/>
        </w:rPr>
        <w:t xml:space="preserve">...r + </w:t>
      </w:r>
      <w:r w:rsidRPr="00822312">
        <w:rPr>
          <w:rFonts w:hint="eastAsia"/>
          <w:kern w:val="0"/>
          <w:szCs w:val="20"/>
          <w:lang w:val="fr-FR"/>
        </w:rPr>
        <w:t>-</w:t>
      </w:r>
      <w:r w:rsidRPr="00822312">
        <w:rPr>
          <w:kern w:val="0"/>
          <w:szCs w:val="20"/>
          <w:lang w:val="fr-FR"/>
        </w:rPr>
        <w:t xml:space="preserve">ai, -as, -a, -a, -ons, -ez, -ont, -ont </w:t>
      </w:r>
      <w:r w:rsidRPr="00822312">
        <w:rPr>
          <w:rFonts w:hint="eastAsia"/>
          <w:kern w:val="0"/>
          <w:szCs w:val="20"/>
          <w:lang w:val="fr-CA"/>
        </w:rPr>
        <w:t>】</w:t>
      </w:r>
      <w:r w:rsidRPr="00822312">
        <w:rPr>
          <w:kern w:val="0"/>
          <w:szCs w:val="20"/>
          <w:lang w:val="fr-CA"/>
        </w:rPr>
        <w:t>!</w:t>
      </w:r>
    </w:p>
    <w:bookmarkEnd w:id="155"/>
    <w:bookmarkEnd w:id="156"/>
    <w:p w14:paraId="1825AE38" w14:textId="77777777" w:rsidR="00993BDD" w:rsidRDefault="00993BDD" w:rsidP="00993BDD">
      <w:pPr>
        <w:autoSpaceDE w:val="0"/>
        <w:autoSpaceDN w:val="0"/>
        <w:adjustRightInd w:val="0"/>
        <w:ind w:leftChars="335" w:left="703" w:firstLineChars="50" w:firstLine="105"/>
        <w:jc w:val="left"/>
        <w:rPr>
          <w:kern w:val="0"/>
          <w:szCs w:val="20"/>
          <w:lang w:val="fr-FR"/>
        </w:rPr>
      </w:pPr>
      <w:r>
        <w:rPr>
          <w:rFonts w:hint="eastAsia"/>
          <w:kern w:val="0"/>
          <w:szCs w:val="20"/>
          <w:lang w:val="zh-CN"/>
        </w:rPr>
        <w:t>请看下</w:t>
      </w:r>
      <w:r>
        <w:rPr>
          <w:rFonts w:hint="eastAsia"/>
          <w:kern w:val="0"/>
          <w:szCs w:val="20"/>
          <w:lang w:val="fr-CA"/>
        </w:rPr>
        <w:t>列各</w:t>
      </w:r>
      <w:r>
        <w:rPr>
          <w:rFonts w:hint="eastAsia"/>
          <w:kern w:val="0"/>
          <w:szCs w:val="20"/>
          <w:lang w:val="zh-CN"/>
        </w:rPr>
        <w:t>表</w:t>
      </w:r>
      <w:r>
        <w:rPr>
          <w:rFonts w:hint="eastAsia"/>
          <w:kern w:val="0"/>
          <w:szCs w:val="20"/>
          <w:lang w:val="fr-FR"/>
        </w:rPr>
        <w:t>：</w:t>
      </w:r>
      <w:r>
        <w:rPr>
          <w:rFonts w:hint="eastAsia"/>
          <w:kern w:val="0"/>
          <w:szCs w:val="20"/>
          <w:lang w:val="fr-FR"/>
        </w:rPr>
        <w:t xml:space="preserve">          </w:t>
      </w:r>
    </w:p>
    <w:p w14:paraId="78996831" w14:textId="77777777" w:rsidR="00993BDD" w:rsidRPr="009F78C3" w:rsidRDefault="00993BDD" w:rsidP="00993BDD">
      <w:pPr>
        <w:autoSpaceDE w:val="0"/>
        <w:autoSpaceDN w:val="0"/>
        <w:adjustRightInd w:val="0"/>
        <w:ind w:leftChars="335" w:left="703" w:firstLineChars="50" w:firstLine="105"/>
        <w:jc w:val="left"/>
        <w:rPr>
          <w:kern w:val="0"/>
          <w:szCs w:val="20"/>
          <w:lang w:val="fr-CA"/>
        </w:rPr>
      </w:pPr>
      <w:r>
        <w:rPr>
          <w:rFonts w:hint="eastAsia"/>
          <w:kern w:val="0"/>
          <w:szCs w:val="20"/>
          <w:lang w:val="fr-FR"/>
        </w:rPr>
        <w:t xml:space="preserve"> </w:t>
      </w:r>
      <w:r w:rsidRPr="00D67AC7">
        <w:rPr>
          <w:rFonts w:hint="eastAsia"/>
          <w:b/>
          <w:kern w:val="0"/>
          <w:szCs w:val="20"/>
          <w:shd w:val="pct15" w:color="auto" w:fill="FFFFFF"/>
          <w:lang w:val="fr-FR"/>
        </w:rPr>
        <w:t>表</w:t>
      </w:r>
      <w:r w:rsidRPr="00D67AC7">
        <w:rPr>
          <w:rFonts w:hint="eastAsia"/>
          <w:b/>
          <w:kern w:val="0"/>
          <w:szCs w:val="20"/>
          <w:shd w:val="pct15" w:color="auto" w:fill="FFFFFF"/>
          <w:lang w:val="fr-FR"/>
        </w:rPr>
        <w:t xml:space="preserve"> 1</w:t>
      </w:r>
      <w:r w:rsidRPr="00D67AC7">
        <w:rPr>
          <w:b/>
          <w:kern w:val="0"/>
          <w:szCs w:val="20"/>
          <w:shd w:val="pct15" w:color="auto" w:fill="FFFFFF"/>
          <w:lang w:val="fr-FR"/>
        </w:rPr>
        <w:t xml:space="preserve"> </w:t>
      </w:r>
      <w:r>
        <w:rPr>
          <w:b/>
          <w:kern w:val="0"/>
          <w:szCs w:val="20"/>
          <w:lang w:val="fr-FR"/>
        </w:rPr>
        <w:t xml:space="preserve">   </w:t>
      </w:r>
      <w:bookmarkStart w:id="157" w:name="OLE_LINK148"/>
      <w:bookmarkStart w:id="158" w:name="OLE_LINK149"/>
      <w:r w:rsidRPr="00FE212C">
        <w:rPr>
          <w:rFonts w:hint="eastAsia"/>
          <w:b/>
          <w:color w:val="FF0000"/>
          <w:kern w:val="0"/>
          <w:szCs w:val="20"/>
          <w:lang w:val="fr-FR"/>
        </w:rPr>
        <w:t>(facultatif)</w:t>
      </w:r>
      <w:bookmarkEnd w:id="157"/>
      <w:bookmarkEnd w:id="158"/>
    </w:p>
    <w:tbl>
      <w:tblPr>
        <w:tblStyle w:val="a4"/>
        <w:tblW w:w="8984" w:type="dxa"/>
        <w:tblInd w:w="108" w:type="dxa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single" w:sz="6" w:space="0" w:color="auto"/>
          <w:insideV w:val="single" w:sz="6" w:space="0" w:color="auto"/>
        </w:tblBorders>
        <w:tblLayout w:type="fixed"/>
        <w:tblLook w:val="00A0" w:firstRow="1" w:lastRow="0" w:firstColumn="1" w:lastColumn="0" w:noHBand="0" w:noVBand="0"/>
      </w:tblPr>
      <w:tblGrid>
        <w:gridCol w:w="1260"/>
        <w:gridCol w:w="2160"/>
        <w:gridCol w:w="2700"/>
        <w:gridCol w:w="2864"/>
      </w:tblGrid>
      <w:tr w:rsidR="00993BDD" w14:paraId="7B01D7D0" w14:textId="77777777" w:rsidTr="00FB3D8F">
        <w:tc>
          <w:tcPr>
            <w:tcW w:w="8984" w:type="dxa"/>
            <w:gridSpan w:val="4"/>
            <w:tcBorders>
              <w:bottom w:val="single" w:sz="18" w:space="0" w:color="auto"/>
            </w:tcBorders>
            <w:shd w:val="clear" w:color="auto" w:fill="993366"/>
          </w:tcPr>
          <w:p w14:paraId="303F1571" w14:textId="77777777" w:rsidR="00993BDD" w:rsidRDefault="00993BDD" w:rsidP="00FB3D8F"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b/>
                <w:color w:val="FFFFFF"/>
                <w:w w:val="150"/>
                <w:kern w:val="0"/>
                <w:szCs w:val="20"/>
                <w:lang w:val="zh-CN"/>
              </w:rPr>
            </w:pPr>
            <w:r>
              <w:rPr>
                <w:rFonts w:hint="eastAsia"/>
                <w:b/>
                <w:color w:val="FFFFFF"/>
                <w:w w:val="150"/>
                <w:kern w:val="0"/>
                <w:szCs w:val="20"/>
                <w:lang w:val="zh-CN"/>
              </w:rPr>
              <w:t>简</w:t>
            </w:r>
            <w:r>
              <w:rPr>
                <w:rFonts w:hint="eastAsia"/>
                <w:b/>
                <w:color w:val="FFFFFF"/>
                <w:w w:val="150"/>
                <w:kern w:val="0"/>
                <w:szCs w:val="20"/>
                <w:lang w:val="zh-CN"/>
              </w:rPr>
              <w:t xml:space="preserve"> </w:t>
            </w:r>
            <w:r>
              <w:rPr>
                <w:rFonts w:hint="eastAsia"/>
                <w:b/>
                <w:color w:val="FFFFFF"/>
                <w:w w:val="150"/>
                <w:kern w:val="0"/>
                <w:szCs w:val="20"/>
                <w:lang w:val="zh-CN"/>
              </w:rPr>
              <w:t>单</w:t>
            </w:r>
            <w:r>
              <w:rPr>
                <w:rFonts w:hint="eastAsia"/>
                <w:b/>
                <w:color w:val="FFFFFF"/>
                <w:w w:val="150"/>
                <w:kern w:val="0"/>
                <w:szCs w:val="20"/>
                <w:lang w:val="zh-CN"/>
              </w:rPr>
              <w:t xml:space="preserve"> </w:t>
            </w:r>
            <w:r>
              <w:rPr>
                <w:rFonts w:hint="eastAsia"/>
                <w:b/>
                <w:color w:val="FFFFFF"/>
                <w:w w:val="150"/>
                <w:kern w:val="0"/>
                <w:szCs w:val="20"/>
                <w:lang w:val="zh-CN"/>
              </w:rPr>
              <w:t>将</w:t>
            </w:r>
            <w:r>
              <w:rPr>
                <w:rFonts w:hint="eastAsia"/>
                <w:b/>
                <w:color w:val="FFFFFF"/>
                <w:w w:val="150"/>
                <w:kern w:val="0"/>
                <w:szCs w:val="20"/>
                <w:lang w:val="zh-CN"/>
              </w:rPr>
              <w:t xml:space="preserve"> </w:t>
            </w:r>
            <w:r>
              <w:rPr>
                <w:rFonts w:hint="eastAsia"/>
                <w:b/>
                <w:color w:val="FFFFFF"/>
                <w:w w:val="150"/>
                <w:kern w:val="0"/>
                <w:szCs w:val="20"/>
                <w:lang w:val="zh-CN"/>
              </w:rPr>
              <w:t>来</w:t>
            </w:r>
            <w:r w:rsidRPr="002275E5">
              <w:rPr>
                <w:rFonts w:hint="eastAsia"/>
                <w:b/>
                <w:color w:val="FFFFFF"/>
                <w:w w:val="150"/>
                <w:kern w:val="0"/>
                <w:szCs w:val="20"/>
                <w:lang w:val="zh-CN"/>
              </w:rPr>
              <w:t xml:space="preserve"> </w:t>
            </w:r>
            <w:r w:rsidRPr="002275E5">
              <w:rPr>
                <w:rFonts w:hint="eastAsia"/>
                <w:b/>
                <w:color w:val="FFFFFF"/>
                <w:w w:val="150"/>
                <w:kern w:val="0"/>
                <w:szCs w:val="20"/>
                <w:lang w:val="zh-CN"/>
              </w:rPr>
              <w:t>时</w:t>
            </w:r>
            <w:r w:rsidRPr="002275E5">
              <w:rPr>
                <w:rFonts w:hint="eastAsia"/>
                <w:b/>
                <w:color w:val="FFFFFF"/>
                <w:w w:val="150"/>
                <w:kern w:val="0"/>
                <w:szCs w:val="20"/>
                <w:lang w:val="zh-CN"/>
              </w:rPr>
              <w:t xml:space="preserve"> </w:t>
            </w:r>
            <w:r w:rsidRPr="002275E5">
              <w:rPr>
                <w:rFonts w:hint="eastAsia"/>
                <w:b/>
                <w:color w:val="FFFFFF"/>
                <w:w w:val="150"/>
                <w:kern w:val="0"/>
                <w:szCs w:val="20"/>
                <w:lang w:val="zh-CN"/>
              </w:rPr>
              <w:t>构</w:t>
            </w:r>
            <w:r w:rsidRPr="002275E5">
              <w:rPr>
                <w:rFonts w:hint="eastAsia"/>
                <w:b/>
                <w:color w:val="FFFFFF"/>
                <w:w w:val="150"/>
                <w:kern w:val="0"/>
                <w:szCs w:val="20"/>
                <w:lang w:val="zh-CN"/>
              </w:rPr>
              <w:t xml:space="preserve"> </w:t>
            </w:r>
            <w:r w:rsidRPr="002275E5">
              <w:rPr>
                <w:rFonts w:hint="eastAsia"/>
                <w:b/>
                <w:color w:val="FFFFFF"/>
                <w:w w:val="150"/>
                <w:kern w:val="0"/>
                <w:szCs w:val="20"/>
                <w:lang w:val="zh-CN"/>
              </w:rPr>
              <w:t>成</w:t>
            </w:r>
            <w:r w:rsidRPr="002275E5">
              <w:rPr>
                <w:rFonts w:hint="eastAsia"/>
                <w:b/>
                <w:color w:val="FFFFFF"/>
                <w:w w:val="150"/>
                <w:kern w:val="0"/>
                <w:szCs w:val="20"/>
                <w:lang w:val="zh-CN"/>
              </w:rPr>
              <w:t xml:space="preserve"> </w:t>
            </w:r>
            <w:r w:rsidRPr="002275E5">
              <w:rPr>
                <w:rFonts w:hint="eastAsia"/>
                <w:b/>
                <w:color w:val="FFFFFF"/>
                <w:w w:val="150"/>
                <w:kern w:val="0"/>
                <w:szCs w:val="20"/>
                <w:lang w:val="zh-CN"/>
              </w:rPr>
              <w:t>表</w:t>
            </w:r>
            <w:r>
              <w:rPr>
                <w:rFonts w:hint="eastAsia"/>
                <w:b/>
                <w:color w:val="FFFFFF"/>
                <w:w w:val="150"/>
                <w:kern w:val="0"/>
                <w:szCs w:val="20"/>
                <w:lang w:val="zh-CN"/>
              </w:rPr>
              <w:t>（</w:t>
            </w:r>
            <w:r>
              <w:rPr>
                <w:rFonts w:hint="eastAsia"/>
                <w:b/>
                <w:color w:val="FFFFFF"/>
                <w:w w:val="150"/>
                <w:kern w:val="0"/>
                <w:szCs w:val="20"/>
                <w:lang w:val="zh-CN"/>
              </w:rPr>
              <w:t>1</w:t>
            </w:r>
            <w:r>
              <w:rPr>
                <w:rFonts w:hint="eastAsia"/>
                <w:b/>
                <w:color w:val="FFFFFF"/>
                <w:w w:val="150"/>
                <w:kern w:val="0"/>
                <w:szCs w:val="20"/>
                <w:lang w:val="zh-CN"/>
              </w:rPr>
              <w:t>）</w:t>
            </w:r>
          </w:p>
          <w:p w14:paraId="7F264A6B" w14:textId="77777777" w:rsidR="00993BDD" w:rsidRPr="002275E5" w:rsidRDefault="00993BDD" w:rsidP="00FB3D8F">
            <w:pPr>
              <w:autoSpaceDE w:val="0"/>
              <w:autoSpaceDN w:val="0"/>
              <w:adjustRightInd w:val="0"/>
              <w:spacing w:line="80" w:lineRule="exact"/>
              <w:jc w:val="center"/>
              <w:rPr>
                <w:b/>
                <w:color w:val="FFFFFF"/>
                <w:w w:val="150"/>
                <w:kern w:val="0"/>
                <w:szCs w:val="20"/>
                <w:lang w:val="zh-CN"/>
              </w:rPr>
            </w:pPr>
          </w:p>
        </w:tc>
      </w:tr>
      <w:tr w:rsidR="00993BDD" w14:paraId="22935DA8" w14:textId="77777777" w:rsidTr="00FB3D8F">
        <w:trPr>
          <w:trHeight w:val="359"/>
        </w:trPr>
        <w:tc>
          <w:tcPr>
            <w:tcW w:w="1260" w:type="dxa"/>
            <w:tcBorders>
              <w:top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FFFF99"/>
          </w:tcPr>
          <w:p w14:paraId="10C14AF7" w14:textId="77777777" w:rsidR="00993BDD" w:rsidRPr="00C249C9" w:rsidRDefault="00993BDD" w:rsidP="00FB3D8F">
            <w:pPr>
              <w:autoSpaceDE w:val="0"/>
              <w:autoSpaceDN w:val="0"/>
              <w:adjustRightInd w:val="0"/>
              <w:jc w:val="center"/>
              <w:rPr>
                <w:rFonts w:ascii="楷体_GB2312" w:eastAsia="楷体_GB2312"/>
                <w:b/>
                <w:kern w:val="0"/>
                <w:szCs w:val="20"/>
                <w:lang w:val="fr-FR"/>
              </w:rPr>
            </w:pPr>
            <w:r>
              <w:rPr>
                <w:rFonts w:ascii="楷体_GB2312" w:eastAsia="楷体_GB2312" w:hint="eastAsia"/>
                <w:b/>
                <w:kern w:val="0"/>
                <w:szCs w:val="20"/>
                <w:lang w:val="fr-FR"/>
              </w:rPr>
              <w:t>动词类别</w:t>
            </w:r>
          </w:p>
        </w:tc>
        <w:tc>
          <w:tcPr>
            <w:tcW w:w="2160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99"/>
          </w:tcPr>
          <w:p w14:paraId="626597B5" w14:textId="77777777" w:rsidR="00993BDD" w:rsidRPr="00D62DEA" w:rsidRDefault="00993BDD" w:rsidP="00FB3D8F">
            <w:pPr>
              <w:autoSpaceDE w:val="0"/>
              <w:autoSpaceDN w:val="0"/>
              <w:adjustRightInd w:val="0"/>
              <w:jc w:val="center"/>
              <w:rPr>
                <w:rFonts w:ascii="楷体_GB2312" w:eastAsia="楷体_GB2312"/>
                <w:b/>
                <w:kern w:val="0"/>
                <w:szCs w:val="20"/>
                <w:lang w:val="fr-FR"/>
              </w:rPr>
            </w:pPr>
            <w:r w:rsidRPr="00D62DEA">
              <w:rPr>
                <w:rFonts w:ascii="楷体_GB2312" w:eastAsia="楷体_GB2312" w:hint="eastAsia"/>
                <w:b/>
                <w:kern w:val="0"/>
                <w:szCs w:val="20"/>
                <w:lang w:val="fr-FR"/>
              </w:rPr>
              <w:t>动词不定式</w:t>
            </w:r>
          </w:p>
        </w:tc>
        <w:tc>
          <w:tcPr>
            <w:tcW w:w="2700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99"/>
          </w:tcPr>
          <w:p w14:paraId="6E79DA82" w14:textId="77777777" w:rsidR="00993BDD" w:rsidRPr="00D62DEA" w:rsidRDefault="00993BDD" w:rsidP="00FB3D8F">
            <w:pPr>
              <w:autoSpaceDE w:val="0"/>
              <w:autoSpaceDN w:val="0"/>
              <w:adjustRightInd w:val="0"/>
              <w:jc w:val="center"/>
              <w:rPr>
                <w:rFonts w:ascii="楷体_GB2312" w:eastAsia="楷体_GB2312"/>
                <w:b/>
                <w:kern w:val="0"/>
                <w:szCs w:val="20"/>
                <w:lang w:val="fr-FR"/>
              </w:rPr>
            </w:pPr>
            <w:r w:rsidRPr="00D62DEA">
              <w:rPr>
                <w:rFonts w:ascii="楷体_GB2312" w:eastAsia="楷体_GB2312" w:hint="eastAsia"/>
                <w:b/>
                <w:kern w:val="0"/>
                <w:szCs w:val="20"/>
                <w:lang w:val="fr-FR"/>
              </w:rPr>
              <w:t>变</w:t>
            </w:r>
            <w:r>
              <w:rPr>
                <w:rFonts w:ascii="楷体_GB2312" w:eastAsia="楷体_GB2312"/>
                <w:b/>
                <w:kern w:val="0"/>
                <w:szCs w:val="20"/>
                <w:lang w:val="fr-FR"/>
              </w:rPr>
              <w:t xml:space="preserve">  </w:t>
            </w:r>
            <w:r w:rsidRPr="00D62DEA">
              <w:rPr>
                <w:rFonts w:ascii="楷体_GB2312" w:eastAsia="楷体_GB2312" w:hint="eastAsia"/>
                <w:b/>
                <w:kern w:val="0"/>
                <w:szCs w:val="20"/>
                <w:lang w:val="fr-FR"/>
              </w:rPr>
              <w:t>化</w:t>
            </w:r>
            <w:r>
              <w:rPr>
                <w:rFonts w:ascii="楷体_GB2312" w:eastAsia="楷体_GB2312"/>
                <w:b/>
                <w:kern w:val="0"/>
                <w:szCs w:val="20"/>
                <w:lang w:val="fr-FR"/>
              </w:rPr>
              <w:t xml:space="preserve">  </w:t>
            </w:r>
            <w:r w:rsidRPr="00D62DEA">
              <w:rPr>
                <w:rFonts w:ascii="楷体_GB2312" w:eastAsia="楷体_GB2312" w:hint="eastAsia"/>
                <w:b/>
                <w:kern w:val="0"/>
                <w:szCs w:val="20"/>
                <w:lang w:val="fr-FR"/>
              </w:rPr>
              <w:t>规</w:t>
            </w:r>
            <w:r>
              <w:rPr>
                <w:rFonts w:ascii="楷体_GB2312" w:eastAsia="楷体_GB2312"/>
                <w:b/>
                <w:kern w:val="0"/>
                <w:szCs w:val="20"/>
                <w:lang w:val="fr-FR"/>
              </w:rPr>
              <w:t xml:space="preserve">  </w:t>
            </w:r>
            <w:r w:rsidRPr="00D62DEA">
              <w:rPr>
                <w:rFonts w:ascii="楷体_GB2312" w:eastAsia="楷体_GB2312" w:hint="eastAsia"/>
                <w:b/>
                <w:kern w:val="0"/>
                <w:szCs w:val="20"/>
                <w:lang w:val="fr-FR"/>
              </w:rPr>
              <w:t>则</w:t>
            </w:r>
          </w:p>
        </w:tc>
        <w:tc>
          <w:tcPr>
            <w:tcW w:w="2864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</w:tcBorders>
            <w:shd w:val="clear" w:color="auto" w:fill="FFFF99"/>
            <w:vAlign w:val="center"/>
          </w:tcPr>
          <w:p w14:paraId="53C0B2AC" w14:textId="77777777" w:rsidR="00993BDD" w:rsidRPr="00D62DEA" w:rsidRDefault="00993BDD" w:rsidP="00FB3D8F">
            <w:pPr>
              <w:autoSpaceDE w:val="0"/>
              <w:autoSpaceDN w:val="0"/>
              <w:adjustRightInd w:val="0"/>
              <w:jc w:val="center"/>
              <w:rPr>
                <w:rFonts w:ascii="楷体_GB2312" w:eastAsia="楷体_GB2312"/>
                <w:b/>
                <w:kern w:val="0"/>
                <w:szCs w:val="20"/>
                <w:lang w:val="fr-FR"/>
              </w:rPr>
            </w:pPr>
            <w:r w:rsidRPr="00D62DEA">
              <w:rPr>
                <w:rFonts w:ascii="楷体_GB2312" w:eastAsia="楷体_GB2312" w:hint="eastAsia"/>
                <w:b/>
                <w:kern w:val="0"/>
                <w:szCs w:val="20"/>
                <w:lang w:val="fr-FR"/>
              </w:rPr>
              <w:t>简单将来时样本</w:t>
            </w:r>
          </w:p>
        </w:tc>
      </w:tr>
      <w:tr w:rsidR="00993BDD" w14:paraId="48CAC3EC" w14:textId="77777777" w:rsidTr="00FB3D8F">
        <w:trPr>
          <w:trHeight w:val="359"/>
        </w:trPr>
        <w:tc>
          <w:tcPr>
            <w:tcW w:w="12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99"/>
          </w:tcPr>
          <w:p w14:paraId="0A7CC276" w14:textId="77777777" w:rsidR="00993BDD" w:rsidRPr="006045FA" w:rsidRDefault="00993BDD" w:rsidP="00FB3D8F">
            <w:pPr>
              <w:autoSpaceDE w:val="0"/>
              <w:autoSpaceDN w:val="0"/>
              <w:adjustRightInd w:val="0"/>
              <w:jc w:val="center"/>
              <w:rPr>
                <w:rFonts w:ascii="楷体_GB2312" w:eastAsia="楷体_GB2312"/>
                <w:kern w:val="0"/>
                <w:szCs w:val="20"/>
                <w:lang w:val="fr-FR"/>
              </w:rPr>
            </w:pPr>
            <w:r w:rsidRPr="006045FA">
              <w:rPr>
                <w:rFonts w:ascii="楷体_GB2312" w:eastAsia="楷体_GB2312" w:hint="eastAsia"/>
                <w:kern w:val="0"/>
                <w:szCs w:val="20"/>
                <w:lang w:val="fr-FR"/>
              </w:rPr>
              <w:t>第一组</w:t>
            </w:r>
          </w:p>
          <w:p w14:paraId="6F3CE6D5" w14:textId="77777777" w:rsidR="00993BDD" w:rsidRPr="006045FA" w:rsidRDefault="00993BDD" w:rsidP="00FB3D8F">
            <w:pPr>
              <w:autoSpaceDE w:val="0"/>
              <w:autoSpaceDN w:val="0"/>
              <w:adjustRightInd w:val="0"/>
              <w:jc w:val="center"/>
              <w:rPr>
                <w:rFonts w:ascii="楷体_GB2312" w:eastAsia="楷体_GB2312"/>
                <w:kern w:val="0"/>
                <w:szCs w:val="20"/>
                <w:lang w:val="fr-FR"/>
              </w:rPr>
            </w:pPr>
            <w:r w:rsidRPr="006045FA">
              <w:rPr>
                <w:rFonts w:ascii="楷体_GB2312" w:eastAsia="楷体_GB2312" w:hint="eastAsia"/>
                <w:kern w:val="0"/>
                <w:szCs w:val="20"/>
                <w:lang w:val="fr-FR"/>
              </w:rPr>
              <w:t>动  词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99"/>
          </w:tcPr>
          <w:p w14:paraId="0E705B8A" w14:textId="77777777" w:rsidR="00993BDD" w:rsidRPr="00D62DEA" w:rsidRDefault="00993BDD" w:rsidP="00FB3D8F">
            <w:pPr>
              <w:autoSpaceDE w:val="0"/>
              <w:autoSpaceDN w:val="0"/>
              <w:adjustRightInd w:val="0"/>
              <w:jc w:val="center"/>
              <w:rPr>
                <w:b/>
                <w:kern w:val="0"/>
                <w:position w:val="-20"/>
                <w:szCs w:val="21"/>
                <w:lang w:val="fr-CA"/>
              </w:rPr>
            </w:pPr>
            <w:r w:rsidRPr="00D62DEA">
              <w:rPr>
                <w:b/>
                <w:kern w:val="0"/>
                <w:position w:val="-20"/>
                <w:szCs w:val="21"/>
                <w:lang w:val="fr-CA"/>
              </w:rPr>
              <w:t>parler</w:t>
            </w:r>
          </w:p>
          <w:p w14:paraId="07746ED0" w14:textId="77777777" w:rsidR="00993BDD" w:rsidRPr="00D62DEA" w:rsidRDefault="00993BDD" w:rsidP="00FB3D8F">
            <w:pPr>
              <w:autoSpaceDE w:val="0"/>
              <w:autoSpaceDN w:val="0"/>
              <w:adjustRightInd w:val="0"/>
              <w:jc w:val="center"/>
              <w:rPr>
                <w:b/>
                <w:kern w:val="0"/>
                <w:position w:val="-20"/>
                <w:szCs w:val="21"/>
                <w:lang w:val="fr-CA"/>
              </w:rPr>
            </w:pPr>
          </w:p>
        </w:tc>
        <w:tc>
          <w:tcPr>
            <w:tcW w:w="2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FFFF99"/>
          </w:tcPr>
          <w:p w14:paraId="18CBE573" w14:textId="77777777" w:rsidR="00993BDD" w:rsidRDefault="00993BDD" w:rsidP="00FB3D8F">
            <w:pPr>
              <w:widowControl/>
              <w:ind w:left="630" w:hanging="630"/>
              <w:jc w:val="center"/>
              <w:rPr>
                <w:rFonts w:ascii="楷体_GB2312" w:eastAsia="楷体_GB2312"/>
                <w:spacing w:val="-18"/>
                <w:kern w:val="0"/>
                <w:szCs w:val="21"/>
                <w:lang w:val="fr-CA"/>
              </w:rPr>
            </w:pPr>
            <w:r w:rsidRPr="006045FA">
              <w:rPr>
                <w:rFonts w:ascii="楷体_GB2312" w:eastAsia="楷体_GB2312" w:hint="eastAsia"/>
                <w:spacing w:val="-18"/>
                <w:kern w:val="0"/>
                <w:szCs w:val="21"/>
                <w:lang w:val="fr-CA"/>
              </w:rPr>
              <w:t>直</w:t>
            </w:r>
            <w:r w:rsidRPr="008B235F">
              <w:rPr>
                <w:rFonts w:ascii="楷体_GB2312" w:eastAsia="楷体_GB2312"/>
                <w:spacing w:val="-18"/>
                <w:kern w:val="0"/>
                <w:szCs w:val="21"/>
                <w:lang w:val="fr-CA"/>
              </w:rPr>
              <w:t xml:space="preserve"> </w:t>
            </w:r>
            <w:r w:rsidRPr="006045FA">
              <w:rPr>
                <w:rFonts w:ascii="楷体_GB2312" w:eastAsia="楷体_GB2312" w:hint="eastAsia"/>
                <w:spacing w:val="-18"/>
                <w:kern w:val="0"/>
                <w:szCs w:val="21"/>
                <w:lang w:val="fr-CA"/>
              </w:rPr>
              <w:t>接</w:t>
            </w:r>
            <w:r w:rsidRPr="008B235F">
              <w:rPr>
                <w:rFonts w:ascii="楷体_GB2312" w:eastAsia="楷体_GB2312"/>
                <w:spacing w:val="-18"/>
                <w:kern w:val="0"/>
                <w:szCs w:val="21"/>
                <w:lang w:val="fr-CA"/>
              </w:rPr>
              <w:t xml:space="preserve"> </w:t>
            </w:r>
            <w:r w:rsidRPr="006045FA">
              <w:rPr>
                <w:rFonts w:ascii="楷体_GB2312" w:eastAsia="楷体_GB2312" w:hint="eastAsia"/>
                <w:spacing w:val="-18"/>
                <w:kern w:val="0"/>
                <w:szCs w:val="21"/>
                <w:lang w:val="fr-CA"/>
              </w:rPr>
              <w:t>加</w:t>
            </w:r>
            <w:r w:rsidRPr="008B235F">
              <w:rPr>
                <w:rFonts w:ascii="楷体_GB2312" w:eastAsia="楷体_GB2312"/>
                <w:spacing w:val="-18"/>
                <w:kern w:val="0"/>
                <w:szCs w:val="21"/>
                <w:lang w:val="fr-CA"/>
              </w:rPr>
              <w:t xml:space="preserve"> </w:t>
            </w:r>
            <w:r w:rsidRPr="006045FA">
              <w:rPr>
                <w:rFonts w:ascii="楷体_GB2312" w:eastAsia="楷体_GB2312" w:hint="eastAsia"/>
                <w:spacing w:val="-18"/>
                <w:kern w:val="0"/>
                <w:szCs w:val="21"/>
                <w:lang w:val="fr-CA"/>
              </w:rPr>
              <w:t>词</w:t>
            </w:r>
            <w:r w:rsidRPr="008B235F">
              <w:rPr>
                <w:rFonts w:ascii="楷体_GB2312" w:eastAsia="楷体_GB2312"/>
                <w:spacing w:val="-18"/>
                <w:kern w:val="0"/>
                <w:szCs w:val="21"/>
                <w:lang w:val="fr-CA"/>
              </w:rPr>
              <w:t xml:space="preserve"> </w:t>
            </w:r>
            <w:r w:rsidRPr="006045FA">
              <w:rPr>
                <w:rFonts w:ascii="楷体_GB2312" w:eastAsia="楷体_GB2312" w:hint="eastAsia"/>
                <w:spacing w:val="-18"/>
                <w:kern w:val="0"/>
                <w:szCs w:val="21"/>
                <w:lang w:val="fr-CA"/>
              </w:rPr>
              <w:t>尾</w:t>
            </w:r>
          </w:p>
          <w:p w14:paraId="612E35FB" w14:textId="77777777" w:rsidR="00993BDD" w:rsidRDefault="00993BDD" w:rsidP="00FB3D8F">
            <w:pPr>
              <w:widowControl/>
              <w:ind w:left="630" w:hanging="630"/>
              <w:rPr>
                <w:rFonts w:ascii="楷体_GB2312" w:eastAsia="楷体_GB2312"/>
                <w:spacing w:val="-18"/>
                <w:kern w:val="0"/>
                <w:szCs w:val="21"/>
                <w:lang w:val="fr-CA"/>
              </w:rPr>
            </w:pPr>
            <w:r w:rsidRPr="008B235F">
              <w:rPr>
                <w:rFonts w:ascii="楷体_GB2312" w:eastAsia="楷体_GB2312"/>
                <w:spacing w:val="-18"/>
                <w:kern w:val="0"/>
                <w:szCs w:val="21"/>
                <w:lang w:val="fr-CA"/>
              </w:rPr>
              <w:t>（</w:t>
            </w:r>
            <w:r>
              <w:rPr>
                <w:noProof/>
                <w:kern w:val="0"/>
                <w:szCs w:val="20"/>
              </w:rPr>
              <w:drawing>
                <wp:inline distT="0" distB="0" distL="0" distR="0" wp14:anchorId="03AFAD6D" wp14:editId="059CE30D">
                  <wp:extent cx="114300" cy="114300"/>
                  <wp:effectExtent l="19050" t="0" r="0" b="0"/>
                  <wp:docPr id="68" name="图片 4" descr="BD06009_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BD06009_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lum contrast="18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B235F">
              <w:rPr>
                <w:rFonts w:ascii="楷体_GB2312" w:eastAsia="楷体_GB2312" w:hint="eastAsia"/>
                <w:spacing w:val="-18"/>
                <w:kern w:val="0"/>
                <w:szCs w:val="21"/>
                <w:lang w:val="fr-CA"/>
              </w:rPr>
              <w:t>少数动词变化特殊</w:t>
            </w:r>
            <w:r>
              <w:rPr>
                <w:rFonts w:ascii="楷体_GB2312" w:eastAsia="楷体_GB2312" w:hint="eastAsia"/>
                <w:spacing w:val="-18"/>
                <w:kern w:val="0"/>
                <w:szCs w:val="21"/>
                <w:lang w:val="fr-CA"/>
              </w:rPr>
              <w:t>，</w:t>
            </w:r>
          </w:p>
          <w:p w14:paraId="44D9C9C8" w14:textId="77777777" w:rsidR="00993BDD" w:rsidRPr="008B235F" w:rsidRDefault="00993BDD" w:rsidP="00FB3D8F">
            <w:pPr>
              <w:widowControl/>
              <w:ind w:leftChars="50" w:left="105" w:firstLineChars="250" w:firstLine="435"/>
              <w:rPr>
                <w:rFonts w:ascii="楷体_GB2312" w:eastAsia="楷体_GB2312"/>
                <w:spacing w:val="-18"/>
                <w:kern w:val="0"/>
                <w:szCs w:val="21"/>
                <w:lang w:val="fr-CA"/>
              </w:rPr>
            </w:pPr>
            <w:r>
              <w:rPr>
                <w:rFonts w:ascii="楷体_GB2312" w:eastAsia="楷体_GB2312" w:hint="eastAsia"/>
                <w:spacing w:val="-18"/>
                <w:kern w:val="0"/>
                <w:szCs w:val="21"/>
                <w:lang w:val="fr-CA"/>
              </w:rPr>
              <w:t>见表2</w:t>
            </w:r>
            <w:r w:rsidRPr="008B235F">
              <w:rPr>
                <w:rFonts w:ascii="楷体_GB2312" w:eastAsia="楷体_GB2312"/>
                <w:spacing w:val="-18"/>
                <w:kern w:val="0"/>
                <w:szCs w:val="21"/>
                <w:lang w:val="fr-CA"/>
              </w:rPr>
              <w:t>）</w:t>
            </w:r>
          </w:p>
        </w:tc>
        <w:tc>
          <w:tcPr>
            <w:tcW w:w="28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FFFF99"/>
            <w:vAlign w:val="center"/>
          </w:tcPr>
          <w:p w14:paraId="721ED133" w14:textId="77777777" w:rsidR="00993BDD" w:rsidRPr="006045FA" w:rsidRDefault="00993BDD" w:rsidP="00FB3D8F">
            <w:pPr>
              <w:autoSpaceDE w:val="0"/>
              <w:autoSpaceDN w:val="0"/>
              <w:adjustRightInd w:val="0"/>
              <w:jc w:val="center"/>
              <w:rPr>
                <w:b/>
                <w:kern w:val="0"/>
                <w:szCs w:val="20"/>
                <w:lang w:val="fr-FR"/>
              </w:rPr>
            </w:pPr>
            <w:r>
              <w:rPr>
                <w:kern w:val="0"/>
                <w:szCs w:val="20"/>
                <w:lang w:val="fr-CA"/>
              </w:rPr>
              <w:t xml:space="preserve">je </w:t>
            </w:r>
            <w:r w:rsidRPr="006045FA">
              <w:rPr>
                <w:b/>
                <w:kern w:val="0"/>
                <w:szCs w:val="20"/>
                <w:lang w:val="fr-CA"/>
              </w:rPr>
              <w:t>parlerai</w:t>
            </w:r>
            <w:r w:rsidRPr="006045FA">
              <w:rPr>
                <w:b/>
                <w:kern w:val="0"/>
                <w:szCs w:val="20"/>
                <w:lang w:val="fr-FR"/>
              </w:rPr>
              <w:t xml:space="preserve"> </w:t>
            </w:r>
          </w:p>
          <w:p w14:paraId="234C7FAD" w14:textId="77777777" w:rsidR="00993BDD" w:rsidRDefault="00993BDD" w:rsidP="00FB3D8F">
            <w:pPr>
              <w:autoSpaceDE w:val="0"/>
              <w:autoSpaceDN w:val="0"/>
              <w:adjustRightInd w:val="0"/>
              <w:jc w:val="center"/>
              <w:rPr>
                <w:kern w:val="0"/>
                <w:szCs w:val="20"/>
                <w:lang w:val="fr-CA"/>
              </w:rPr>
            </w:pPr>
            <w:r>
              <w:rPr>
                <w:kern w:val="0"/>
                <w:szCs w:val="20"/>
                <w:lang w:val="fr-FR"/>
              </w:rPr>
              <w:t>nous</w:t>
            </w:r>
            <w:r w:rsidRPr="006045FA">
              <w:rPr>
                <w:b/>
                <w:kern w:val="0"/>
                <w:szCs w:val="20"/>
                <w:lang w:val="fr-CA"/>
              </w:rPr>
              <w:t xml:space="preserve"> parlerons</w:t>
            </w:r>
          </w:p>
        </w:tc>
      </w:tr>
      <w:tr w:rsidR="00993BDD" w14:paraId="3717F8EF" w14:textId="77777777" w:rsidTr="00FB3D8F">
        <w:trPr>
          <w:trHeight w:val="359"/>
        </w:trPr>
        <w:tc>
          <w:tcPr>
            <w:tcW w:w="12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99"/>
          </w:tcPr>
          <w:p w14:paraId="25CB17CB" w14:textId="77777777" w:rsidR="00993BDD" w:rsidRPr="006045FA" w:rsidRDefault="00993BDD" w:rsidP="00FB3D8F">
            <w:pPr>
              <w:autoSpaceDE w:val="0"/>
              <w:autoSpaceDN w:val="0"/>
              <w:adjustRightInd w:val="0"/>
              <w:jc w:val="center"/>
              <w:rPr>
                <w:rFonts w:ascii="楷体_GB2312" w:eastAsia="楷体_GB2312"/>
                <w:kern w:val="0"/>
                <w:szCs w:val="20"/>
                <w:lang w:val="fr-FR"/>
              </w:rPr>
            </w:pPr>
            <w:r w:rsidRPr="006045FA">
              <w:rPr>
                <w:rFonts w:ascii="楷体_GB2312" w:eastAsia="楷体_GB2312" w:hint="eastAsia"/>
                <w:kern w:val="0"/>
                <w:szCs w:val="20"/>
                <w:lang w:val="fr-FR"/>
              </w:rPr>
              <w:t>第二组</w:t>
            </w:r>
          </w:p>
          <w:p w14:paraId="7B5C7F2A" w14:textId="77777777" w:rsidR="00993BDD" w:rsidRPr="006045FA" w:rsidRDefault="00993BDD" w:rsidP="00FB3D8F">
            <w:pPr>
              <w:autoSpaceDE w:val="0"/>
              <w:autoSpaceDN w:val="0"/>
              <w:adjustRightInd w:val="0"/>
              <w:jc w:val="center"/>
              <w:rPr>
                <w:rFonts w:ascii="楷体_GB2312" w:eastAsia="楷体_GB2312"/>
                <w:kern w:val="0"/>
                <w:szCs w:val="20"/>
                <w:lang w:val="fr-FR"/>
              </w:rPr>
            </w:pPr>
            <w:r w:rsidRPr="006045FA">
              <w:rPr>
                <w:rFonts w:ascii="楷体_GB2312" w:eastAsia="楷体_GB2312" w:hint="eastAsia"/>
                <w:kern w:val="0"/>
                <w:szCs w:val="20"/>
                <w:lang w:val="fr-FR"/>
              </w:rPr>
              <w:t>动  词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99"/>
          </w:tcPr>
          <w:p w14:paraId="268765D8" w14:textId="77777777" w:rsidR="00993BDD" w:rsidRDefault="00993BDD" w:rsidP="00FB3D8F">
            <w:pPr>
              <w:autoSpaceDE w:val="0"/>
              <w:autoSpaceDN w:val="0"/>
              <w:adjustRightInd w:val="0"/>
              <w:jc w:val="center"/>
              <w:rPr>
                <w:b/>
                <w:kern w:val="0"/>
                <w:position w:val="-20"/>
                <w:szCs w:val="21"/>
                <w:lang w:val="fr-CA"/>
              </w:rPr>
            </w:pPr>
          </w:p>
          <w:p w14:paraId="335AE56A" w14:textId="77777777" w:rsidR="00993BDD" w:rsidRPr="00D62DEA" w:rsidRDefault="00993BDD" w:rsidP="00FB3D8F">
            <w:pPr>
              <w:autoSpaceDE w:val="0"/>
              <w:autoSpaceDN w:val="0"/>
              <w:adjustRightInd w:val="0"/>
              <w:jc w:val="center"/>
              <w:rPr>
                <w:b/>
                <w:kern w:val="0"/>
                <w:position w:val="-20"/>
                <w:szCs w:val="21"/>
                <w:lang w:val="fr-CA"/>
              </w:rPr>
            </w:pPr>
            <w:r w:rsidRPr="00D62DEA">
              <w:rPr>
                <w:b/>
                <w:kern w:val="0"/>
                <w:position w:val="-20"/>
                <w:szCs w:val="21"/>
                <w:lang w:val="fr-CA"/>
              </w:rPr>
              <w:t>finir</w:t>
            </w:r>
          </w:p>
          <w:p w14:paraId="411FD419" w14:textId="77777777" w:rsidR="00993BDD" w:rsidRPr="00D62DEA" w:rsidRDefault="00993BDD" w:rsidP="00FB3D8F">
            <w:pPr>
              <w:autoSpaceDE w:val="0"/>
              <w:autoSpaceDN w:val="0"/>
              <w:adjustRightInd w:val="0"/>
              <w:jc w:val="center"/>
              <w:rPr>
                <w:kern w:val="0"/>
                <w:position w:val="-20"/>
                <w:szCs w:val="21"/>
                <w:lang w:val="fr-FR"/>
              </w:rPr>
            </w:pPr>
          </w:p>
        </w:tc>
        <w:tc>
          <w:tcPr>
            <w:tcW w:w="2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FFFF99"/>
          </w:tcPr>
          <w:p w14:paraId="7D188C95" w14:textId="77777777" w:rsidR="00993BDD" w:rsidRPr="006045FA" w:rsidRDefault="00993BDD" w:rsidP="00FB3D8F">
            <w:pPr>
              <w:widowControl/>
              <w:ind w:left="630" w:hanging="630"/>
              <w:jc w:val="center"/>
              <w:rPr>
                <w:rFonts w:ascii="楷体_GB2312" w:eastAsia="楷体_GB2312"/>
                <w:spacing w:val="-18"/>
                <w:kern w:val="0"/>
                <w:szCs w:val="21"/>
                <w:lang w:val="fr-CA"/>
              </w:rPr>
            </w:pPr>
            <w:r w:rsidRPr="006045FA">
              <w:rPr>
                <w:rFonts w:ascii="楷体_GB2312" w:eastAsia="楷体_GB2312" w:hint="eastAsia"/>
                <w:spacing w:val="-18"/>
                <w:kern w:val="0"/>
                <w:szCs w:val="21"/>
                <w:lang w:val="fr-CA"/>
              </w:rPr>
              <w:t>直</w:t>
            </w:r>
            <w:r>
              <w:rPr>
                <w:rFonts w:eastAsia="楷体_GB2312"/>
                <w:spacing w:val="-18"/>
                <w:kern w:val="0"/>
                <w:szCs w:val="21"/>
                <w:lang w:val="fr-CA"/>
              </w:rPr>
              <w:t xml:space="preserve"> </w:t>
            </w:r>
            <w:r w:rsidRPr="006045FA">
              <w:rPr>
                <w:rFonts w:ascii="楷体_GB2312" w:eastAsia="楷体_GB2312" w:hint="eastAsia"/>
                <w:spacing w:val="-18"/>
                <w:kern w:val="0"/>
                <w:szCs w:val="21"/>
                <w:lang w:val="fr-CA"/>
              </w:rPr>
              <w:t>接</w:t>
            </w:r>
            <w:r>
              <w:rPr>
                <w:rFonts w:eastAsia="楷体_GB2312"/>
                <w:spacing w:val="-18"/>
                <w:kern w:val="0"/>
                <w:szCs w:val="21"/>
                <w:lang w:val="fr-CA"/>
              </w:rPr>
              <w:t xml:space="preserve"> </w:t>
            </w:r>
            <w:r w:rsidRPr="006045FA">
              <w:rPr>
                <w:rFonts w:ascii="楷体_GB2312" w:eastAsia="楷体_GB2312" w:hint="eastAsia"/>
                <w:spacing w:val="-18"/>
                <w:kern w:val="0"/>
                <w:szCs w:val="21"/>
                <w:lang w:val="fr-CA"/>
              </w:rPr>
              <w:t>加</w:t>
            </w:r>
            <w:r>
              <w:rPr>
                <w:rFonts w:eastAsia="楷体_GB2312"/>
                <w:spacing w:val="-18"/>
                <w:kern w:val="0"/>
                <w:szCs w:val="21"/>
                <w:lang w:val="fr-CA"/>
              </w:rPr>
              <w:t xml:space="preserve"> </w:t>
            </w:r>
            <w:r w:rsidRPr="006045FA">
              <w:rPr>
                <w:rFonts w:ascii="楷体_GB2312" w:eastAsia="楷体_GB2312" w:hint="eastAsia"/>
                <w:spacing w:val="-18"/>
                <w:kern w:val="0"/>
                <w:szCs w:val="21"/>
                <w:lang w:val="fr-CA"/>
              </w:rPr>
              <w:t>词</w:t>
            </w:r>
            <w:r>
              <w:rPr>
                <w:rFonts w:eastAsia="楷体_GB2312"/>
                <w:spacing w:val="-18"/>
                <w:kern w:val="0"/>
                <w:szCs w:val="21"/>
                <w:lang w:val="fr-CA"/>
              </w:rPr>
              <w:t xml:space="preserve"> </w:t>
            </w:r>
            <w:r w:rsidRPr="006045FA">
              <w:rPr>
                <w:rFonts w:ascii="楷体_GB2312" w:eastAsia="楷体_GB2312" w:hint="eastAsia"/>
                <w:spacing w:val="-18"/>
                <w:kern w:val="0"/>
                <w:szCs w:val="21"/>
                <w:lang w:val="fr-CA"/>
              </w:rPr>
              <w:t>尾</w:t>
            </w:r>
          </w:p>
          <w:p w14:paraId="31D6379A" w14:textId="77777777" w:rsidR="00993BDD" w:rsidRPr="00CB7DD2" w:rsidRDefault="00993BDD" w:rsidP="00FB3D8F">
            <w:pPr>
              <w:widowControl/>
              <w:ind w:firstLine="105"/>
              <w:jc w:val="left"/>
              <w:rPr>
                <w:rFonts w:eastAsia="楷体_GB2312"/>
                <w:b/>
                <w:spacing w:val="-18"/>
                <w:kern w:val="0"/>
                <w:szCs w:val="21"/>
                <w:lang w:val="fr-CA"/>
              </w:rPr>
            </w:pPr>
          </w:p>
        </w:tc>
        <w:tc>
          <w:tcPr>
            <w:tcW w:w="28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FFFF99"/>
            <w:vAlign w:val="center"/>
          </w:tcPr>
          <w:p w14:paraId="021FD203" w14:textId="77777777" w:rsidR="00993BDD" w:rsidRDefault="00993BDD" w:rsidP="00FB3D8F">
            <w:pPr>
              <w:autoSpaceDE w:val="0"/>
              <w:autoSpaceDN w:val="0"/>
              <w:adjustRightInd w:val="0"/>
              <w:jc w:val="center"/>
              <w:rPr>
                <w:kern w:val="0"/>
                <w:szCs w:val="20"/>
                <w:lang w:val="fr-FR"/>
              </w:rPr>
            </w:pPr>
            <w:r>
              <w:rPr>
                <w:kern w:val="0"/>
                <w:szCs w:val="20"/>
                <w:lang w:val="fr-FR"/>
              </w:rPr>
              <w:t xml:space="preserve">tu </w:t>
            </w:r>
            <w:r w:rsidRPr="006045FA">
              <w:rPr>
                <w:b/>
                <w:kern w:val="0"/>
                <w:szCs w:val="20"/>
                <w:lang w:val="fr-CA"/>
              </w:rPr>
              <w:t>finira</w:t>
            </w:r>
            <w:r>
              <w:rPr>
                <w:b/>
                <w:kern w:val="0"/>
                <w:szCs w:val="20"/>
                <w:lang w:val="fr-CA"/>
              </w:rPr>
              <w:t>s</w:t>
            </w:r>
          </w:p>
          <w:p w14:paraId="19C86002" w14:textId="77777777" w:rsidR="00993BDD" w:rsidRDefault="00993BDD" w:rsidP="00FB3D8F">
            <w:pPr>
              <w:autoSpaceDE w:val="0"/>
              <w:autoSpaceDN w:val="0"/>
              <w:adjustRightInd w:val="0"/>
              <w:jc w:val="center"/>
              <w:rPr>
                <w:kern w:val="0"/>
                <w:szCs w:val="20"/>
                <w:lang w:val="fr-FR"/>
              </w:rPr>
            </w:pPr>
            <w:r>
              <w:rPr>
                <w:kern w:val="0"/>
                <w:szCs w:val="20"/>
                <w:lang w:val="fr-FR"/>
              </w:rPr>
              <w:t>vous</w:t>
            </w:r>
            <w:r w:rsidRPr="006045FA">
              <w:rPr>
                <w:b/>
                <w:kern w:val="0"/>
                <w:szCs w:val="20"/>
                <w:lang w:val="fr-CA"/>
              </w:rPr>
              <w:t xml:space="preserve"> finir</w:t>
            </w:r>
            <w:r>
              <w:rPr>
                <w:b/>
                <w:kern w:val="0"/>
                <w:szCs w:val="20"/>
                <w:lang w:val="fr-CA"/>
              </w:rPr>
              <w:t>ez</w:t>
            </w:r>
          </w:p>
        </w:tc>
      </w:tr>
      <w:tr w:rsidR="00993BDD" w14:paraId="0FDED6E3" w14:textId="77777777" w:rsidTr="00FB3D8F">
        <w:trPr>
          <w:trHeight w:val="359"/>
        </w:trPr>
        <w:tc>
          <w:tcPr>
            <w:tcW w:w="12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99"/>
          </w:tcPr>
          <w:p w14:paraId="2DB5A8E4" w14:textId="77777777" w:rsidR="00993BDD" w:rsidRPr="006045FA" w:rsidRDefault="00993BDD" w:rsidP="00FB3D8F">
            <w:pPr>
              <w:autoSpaceDE w:val="0"/>
              <w:autoSpaceDN w:val="0"/>
              <w:adjustRightInd w:val="0"/>
              <w:jc w:val="center"/>
              <w:rPr>
                <w:rFonts w:ascii="楷体_GB2312" w:eastAsia="楷体_GB2312"/>
                <w:kern w:val="0"/>
                <w:szCs w:val="20"/>
                <w:lang w:val="fr-FR"/>
              </w:rPr>
            </w:pPr>
            <w:r w:rsidRPr="006045FA">
              <w:rPr>
                <w:rFonts w:ascii="楷体_GB2312" w:eastAsia="楷体_GB2312" w:hint="eastAsia"/>
                <w:kern w:val="0"/>
                <w:szCs w:val="20"/>
                <w:lang w:val="fr-FR"/>
              </w:rPr>
              <w:t>第三组</w:t>
            </w:r>
          </w:p>
          <w:p w14:paraId="2D1CF1EB" w14:textId="77777777" w:rsidR="00993BDD" w:rsidRPr="006045FA" w:rsidRDefault="00993BDD" w:rsidP="00FB3D8F">
            <w:pPr>
              <w:autoSpaceDE w:val="0"/>
              <w:autoSpaceDN w:val="0"/>
              <w:adjustRightInd w:val="0"/>
              <w:jc w:val="center"/>
              <w:rPr>
                <w:rFonts w:ascii="楷体_GB2312" w:eastAsia="楷体_GB2312"/>
                <w:kern w:val="0"/>
                <w:szCs w:val="20"/>
                <w:lang w:val="fr-FR"/>
              </w:rPr>
            </w:pPr>
            <w:r w:rsidRPr="006045FA">
              <w:rPr>
                <w:rFonts w:ascii="楷体_GB2312" w:eastAsia="楷体_GB2312" w:hint="eastAsia"/>
                <w:kern w:val="0"/>
                <w:szCs w:val="20"/>
                <w:lang w:val="fr-FR"/>
              </w:rPr>
              <w:t>动  词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99"/>
          </w:tcPr>
          <w:p w14:paraId="4A799BF6" w14:textId="77777777" w:rsidR="00993BDD" w:rsidRPr="00D70D83" w:rsidRDefault="00993BDD" w:rsidP="00FB3D8F">
            <w:pPr>
              <w:autoSpaceDE w:val="0"/>
              <w:autoSpaceDN w:val="0"/>
              <w:adjustRightInd w:val="0"/>
              <w:jc w:val="center"/>
              <w:rPr>
                <w:rFonts w:eastAsia="楷体_GB2312"/>
                <w:kern w:val="0"/>
                <w:szCs w:val="20"/>
                <w:lang w:val="fr-CA"/>
              </w:rPr>
            </w:pPr>
            <w:r w:rsidRPr="00A755F0">
              <w:rPr>
                <w:rFonts w:ascii="楷体_GB2312" w:eastAsia="楷体_GB2312" w:hint="eastAsia"/>
                <w:kern w:val="0"/>
                <w:szCs w:val="20"/>
                <w:lang w:val="fr-FR"/>
              </w:rPr>
              <w:t>以</w:t>
            </w:r>
            <w:r w:rsidRPr="00D70D83">
              <w:rPr>
                <w:rFonts w:eastAsia="楷体_GB2312"/>
                <w:b/>
                <w:kern w:val="0"/>
                <w:szCs w:val="20"/>
                <w:lang w:val="fr-CA"/>
              </w:rPr>
              <w:t>-re</w:t>
            </w:r>
            <w:r w:rsidRPr="00D70D83">
              <w:rPr>
                <w:rFonts w:ascii="楷体_GB2312" w:eastAsia="楷体_GB2312" w:hint="eastAsia"/>
                <w:b/>
                <w:kern w:val="0"/>
                <w:szCs w:val="20"/>
                <w:lang w:val="fr-CA"/>
              </w:rPr>
              <w:t xml:space="preserve"> </w:t>
            </w:r>
            <w:r w:rsidRPr="00A755F0">
              <w:rPr>
                <w:rFonts w:ascii="楷体_GB2312" w:eastAsia="楷体_GB2312" w:hint="eastAsia"/>
                <w:kern w:val="0"/>
                <w:szCs w:val="20"/>
                <w:lang w:val="fr-CA"/>
              </w:rPr>
              <w:t>结尾的动词</w:t>
            </w:r>
            <w:r>
              <w:rPr>
                <w:rFonts w:ascii="楷体_GB2312" w:eastAsia="楷体_GB2312"/>
                <w:kern w:val="0"/>
                <w:szCs w:val="20"/>
                <w:lang w:val="fr-CA"/>
              </w:rPr>
              <w:t> </w:t>
            </w:r>
            <w:r>
              <w:rPr>
                <w:rFonts w:eastAsia="楷体_GB2312" w:hint="eastAsia"/>
                <w:kern w:val="0"/>
                <w:szCs w:val="20"/>
                <w:lang w:val="fr-CA"/>
              </w:rPr>
              <w:t>：</w:t>
            </w:r>
          </w:p>
          <w:p w14:paraId="3661132B" w14:textId="77777777" w:rsidR="00993BDD" w:rsidRPr="00D70D83" w:rsidRDefault="00993BDD" w:rsidP="00FB3D8F">
            <w:pPr>
              <w:autoSpaceDE w:val="0"/>
              <w:autoSpaceDN w:val="0"/>
              <w:adjustRightInd w:val="0"/>
              <w:ind w:firstLine="105"/>
              <w:jc w:val="center"/>
              <w:rPr>
                <w:b/>
                <w:kern w:val="0"/>
                <w:szCs w:val="20"/>
                <w:lang w:val="fr-CA"/>
              </w:rPr>
            </w:pPr>
            <w:r w:rsidRPr="00D70D83">
              <w:rPr>
                <w:b/>
                <w:kern w:val="0"/>
                <w:szCs w:val="20"/>
                <w:lang w:val="fr-FR"/>
              </w:rPr>
              <w:t>mettre</w:t>
            </w:r>
            <w:r>
              <w:rPr>
                <w:b/>
                <w:kern w:val="0"/>
                <w:szCs w:val="20"/>
                <w:lang w:val="fr-CA"/>
              </w:rPr>
              <w:t>, prendre</w:t>
            </w:r>
          </w:p>
        </w:tc>
        <w:tc>
          <w:tcPr>
            <w:tcW w:w="2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FFFF99"/>
          </w:tcPr>
          <w:p w14:paraId="45293A8D" w14:textId="77777777" w:rsidR="00993BDD" w:rsidRDefault="00993BDD" w:rsidP="00FB3D8F">
            <w:pPr>
              <w:widowControl/>
              <w:jc w:val="center"/>
              <w:rPr>
                <w:rFonts w:ascii="楷体_GB2312" w:eastAsia="楷体_GB2312"/>
                <w:spacing w:val="-18"/>
                <w:kern w:val="0"/>
                <w:szCs w:val="21"/>
                <w:lang w:val="fr-CA"/>
              </w:rPr>
            </w:pPr>
            <w:r w:rsidRPr="006045FA">
              <w:rPr>
                <w:rFonts w:ascii="楷体_GB2312" w:eastAsia="楷体_GB2312" w:hint="eastAsia"/>
                <w:spacing w:val="-18"/>
                <w:kern w:val="0"/>
                <w:szCs w:val="21"/>
                <w:lang w:val="fr-CA"/>
              </w:rPr>
              <w:t>先</w:t>
            </w:r>
            <w:r>
              <w:rPr>
                <w:rFonts w:eastAsia="楷体_GB2312"/>
                <w:spacing w:val="-18"/>
                <w:kern w:val="0"/>
                <w:szCs w:val="21"/>
                <w:lang w:val="fr-CA"/>
              </w:rPr>
              <w:t xml:space="preserve"> </w:t>
            </w:r>
            <w:r w:rsidRPr="006045FA">
              <w:rPr>
                <w:rFonts w:ascii="楷体_GB2312" w:eastAsia="楷体_GB2312" w:hint="eastAsia"/>
                <w:spacing w:val="-18"/>
                <w:kern w:val="0"/>
                <w:szCs w:val="21"/>
                <w:lang w:val="fr-CA"/>
              </w:rPr>
              <w:t>去</w:t>
            </w:r>
            <w:r>
              <w:rPr>
                <w:rFonts w:eastAsia="楷体_GB2312"/>
                <w:spacing w:val="-18"/>
                <w:kern w:val="0"/>
                <w:szCs w:val="21"/>
                <w:lang w:val="fr-CA"/>
              </w:rPr>
              <w:t xml:space="preserve"> </w:t>
            </w:r>
            <w:r w:rsidRPr="006045FA">
              <w:rPr>
                <w:rFonts w:ascii="楷体_GB2312" w:eastAsia="楷体_GB2312" w:hint="eastAsia"/>
                <w:spacing w:val="-18"/>
                <w:kern w:val="0"/>
                <w:szCs w:val="21"/>
                <w:lang w:val="fr-CA"/>
              </w:rPr>
              <w:t>掉</w:t>
            </w:r>
            <w:r>
              <w:rPr>
                <w:rFonts w:eastAsia="楷体_GB2312"/>
                <w:spacing w:val="-18"/>
                <w:kern w:val="0"/>
                <w:szCs w:val="21"/>
                <w:lang w:val="fr-CA"/>
              </w:rPr>
              <w:t xml:space="preserve"> </w:t>
            </w:r>
            <w:r w:rsidRPr="00AF3D96">
              <w:rPr>
                <w:b/>
                <w:kern w:val="0"/>
                <w:szCs w:val="20"/>
                <w:lang w:val="fr-CA"/>
              </w:rPr>
              <w:t>e</w:t>
            </w:r>
            <w:r w:rsidRPr="006045FA">
              <w:rPr>
                <w:rFonts w:eastAsia="楷体_GB2312"/>
                <w:kern w:val="0"/>
                <w:szCs w:val="20"/>
                <w:lang w:val="fr-CA"/>
              </w:rPr>
              <w:t>,</w:t>
            </w:r>
            <w:r w:rsidRPr="006045FA">
              <w:rPr>
                <w:rFonts w:ascii="楷体_GB2312" w:eastAsia="楷体_GB2312" w:hint="eastAsia"/>
                <w:spacing w:val="-18"/>
                <w:kern w:val="0"/>
                <w:szCs w:val="21"/>
                <w:lang w:val="fr-CA"/>
              </w:rPr>
              <w:t xml:space="preserve"> </w:t>
            </w:r>
            <w:r>
              <w:rPr>
                <w:rFonts w:ascii="楷体_GB2312" w:eastAsia="楷体_GB2312" w:hint="eastAsia"/>
                <w:spacing w:val="-18"/>
                <w:kern w:val="0"/>
                <w:szCs w:val="21"/>
                <w:lang w:val="fr-CA"/>
              </w:rPr>
              <w:t>再</w:t>
            </w:r>
            <w:r>
              <w:rPr>
                <w:rFonts w:eastAsia="楷体_GB2312"/>
                <w:spacing w:val="-18"/>
                <w:kern w:val="0"/>
                <w:szCs w:val="21"/>
                <w:lang w:val="fr-CA"/>
              </w:rPr>
              <w:t xml:space="preserve"> </w:t>
            </w:r>
            <w:r w:rsidRPr="006045FA">
              <w:rPr>
                <w:rFonts w:ascii="楷体_GB2312" w:eastAsia="楷体_GB2312" w:hint="eastAsia"/>
                <w:spacing w:val="-18"/>
                <w:kern w:val="0"/>
                <w:szCs w:val="21"/>
                <w:lang w:val="fr-CA"/>
              </w:rPr>
              <w:t>加</w:t>
            </w:r>
            <w:r>
              <w:rPr>
                <w:rFonts w:eastAsia="楷体_GB2312"/>
                <w:spacing w:val="-18"/>
                <w:kern w:val="0"/>
                <w:szCs w:val="21"/>
                <w:lang w:val="fr-CA"/>
              </w:rPr>
              <w:t xml:space="preserve"> </w:t>
            </w:r>
            <w:r w:rsidRPr="006045FA">
              <w:rPr>
                <w:rFonts w:ascii="楷体_GB2312" w:eastAsia="楷体_GB2312" w:hint="eastAsia"/>
                <w:spacing w:val="-18"/>
                <w:kern w:val="0"/>
                <w:szCs w:val="21"/>
                <w:lang w:val="fr-CA"/>
              </w:rPr>
              <w:t>词</w:t>
            </w:r>
            <w:r>
              <w:rPr>
                <w:rFonts w:eastAsia="楷体_GB2312"/>
                <w:spacing w:val="-18"/>
                <w:kern w:val="0"/>
                <w:szCs w:val="21"/>
                <w:lang w:val="fr-CA"/>
              </w:rPr>
              <w:t xml:space="preserve"> </w:t>
            </w:r>
            <w:r w:rsidRPr="006045FA">
              <w:rPr>
                <w:rFonts w:ascii="楷体_GB2312" w:eastAsia="楷体_GB2312" w:hint="eastAsia"/>
                <w:spacing w:val="-18"/>
                <w:kern w:val="0"/>
                <w:szCs w:val="21"/>
                <w:lang w:val="fr-CA"/>
              </w:rPr>
              <w:t>尾</w:t>
            </w:r>
          </w:p>
          <w:p w14:paraId="59B81C92" w14:textId="77777777" w:rsidR="00993BDD" w:rsidRPr="00C249C9" w:rsidRDefault="00993BDD" w:rsidP="00FB3D8F">
            <w:pPr>
              <w:widowControl/>
              <w:ind w:firstLine="105"/>
              <w:jc w:val="left"/>
              <w:rPr>
                <w:b/>
                <w:kern w:val="0"/>
                <w:szCs w:val="20"/>
                <w:lang w:val="fr-CA"/>
              </w:rPr>
            </w:pPr>
          </w:p>
        </w:tc>
        <w:tc>
          <w:tcPr>
            <w:tcW w:w="28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FFFF99"/>
            <w:vAlign w:val="center"/>
          </w:tcPr>
          <w:p w14:paraId="072CF5B8" w14:textId="77777777" w:rsidR="00993BDD" w:rsidRPr="006045FA" w:rsidRDefault="00993BDD" w:rsidP="00FB3D8F">
            <w:pPr>
              <w:autoSpaceDE w:val="0"/>
              <w:autoSpaceDN w:val="0"/>
              <w:adjustRightInd w:val="0"/>
              <w:jc w:val="center"/>
              <w:rPr>
                <w:b/>
                <w:kern w:val="0"/>
                <w:szCs w:val="20"/>
                <w:lang w:val="fr-FR"/>
              </w:rPr>
            </w:pPr>
            <w:r>
              <w:rPr>
                <w:kern w:val="0"/>
                <w:szCs w:val="20"/>
                <w:lang w:val="fr-CA"/>
              </w:rPr>
              <w:t xml:space="preserve">je </w:t>
            </w:r>
            <w:r>
              <w:rPr>
                <w:b/>
                <w:kern w:val="0"/>
                <w:szCs w:val="20"/>
                <w:lang w:val="fr-CA"/>
              </w:rPr>
              <w:t xml:space="preserve">mettrai  </w:t>
            </w:r>
            <w:r>
              <w:rPr>
                <w:kern w:val="0"/>
                <w:szCs w:val="20"/>
                <w:lang w:val="fr-CA"/>
              </w:rPr>
              <w:t>nous</w:t>
            </w:r>
            <w:r>
              <w:rPr>
                <w:b/>
                <w:kern w:val="0"/>
                <w:szCs w:val="20"/>
                <w:lang w:val="fr-CA"/>
              </w:rPr>
              <w:t xml:space="preserve"> mettrons</w:t>
            </w:r>
          </w:p>
          <w:p w14:paraId="62DB3DCD" w14:textId="77777777" w:rsidR="00993BDD" w:rsidRDefault="00993BDD" w:rsidP="00FB3D8F">
            <w:pPr>
              <w:autoSpaceDE w:val="0"/>
              <w:autoSpaceDN w:val="0"/>
              <w:adjustRightInd w:val="0"/>
              <w:jc w:val="center"/>
              <w:rPr>
                <w:kern w:val="0"/>
                <w:szCs w:val="20"/>
                <w:lang w:val="fr-FR"/>
              </w:rPr>
            </w:pPr>
            <w:r>
              <w:rPr>
                <w:kern w:val="0"/>
                <w:szCs w:val="20"/>
                <w:lang w:val="fr-FR"/>
              </w:rPr>
              <w:t xml:space="preserve">il </w:t>
            </w:r>
            <w:r w:rsidRPr="00D70D83">
              <w:rPr>
                <w:b/>
                <w:kern w:val="0"/>
                <w:szCs w:val="20"/>
                <w:lang w:val="fr-FR"/>
              </w:rPr>
              <w:t>prendra</w:t>
            </w:r>
            <w:r>
              <w:rPr>
                <w:kern w:val="0"/>
                <w:szCs w:val="20"/>
                <w:lang w:val="fr-FR"/>
              </w:rPr>
              <w:t xml:space="preserve">  ils</w:t>
            </w:r>
            <w:r w:rsidRPr="006045FA">
              <w:rPr>
                <w:b/>
                <w:kern w:val="0"/>
                <w:szCs w:val="20"/>
                <w:lang w:val="fr-CA"/>
              </w:rPr>
              <w:t xml:space="preserve"> p</w:t>
            </w:r>
            <w:r>
              <w:rPr>
                <w:b/>
                <w:kern w:val="0"/>
                <w:szCs w:val="20"/>
                <w:lang w:val="fr-CA"/>
              </w:rPr>
              <w:t>rendrons</w:t>
            </w:r>
          </w:p>
        </w:tc>
      </w:tr>
      <w:tr w:rsidR="00993BDD" w14:paraId="73EAAA3E" w14:textId="77777777" w:rsidTr="00FB3D8F">
        <w:trPr>
          <w:trHeight w:val="359"/>
        </w:trPr>
        <w:tc>
          <w:tcPr>
            <w:tcW w:w="12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99"/>
          </w:tcPr>
          <w:p w14:paraId="72E68E24" w14:textId="77777777" w:rsidR="00993BDD" w:rsidRPr="00A755F0" w:rsidRDefault="00993BDD" w:rsidP="00FB3D8F">
            <w:pPr>
              <w:autoSpaceDE w:val="0"/>
              <w:autoSpaceDN w:val="0"/>
              <w:adjustRightInd w:val="0"/>
              <w:jc w:val="left"/>
              <w:rPr>
                <w:rFonts w:ascii="楷体_GB2312" w:eastAsia="楷体_GB2312"/>
                <w:kern w:val="0"/>
                <w:szCs w:val="20"/>
                <w:lang w:val="fr-CA"/>
              </w:rPr>
            </w:pP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99"/>
          </w:tcPr>
          <w:p w14:paraId="11E7E674" w14:textId="77777777" w:rsidR="00993BDD" w:rsidRPr="00D70D83" w:rsidRDefault="00993BDD" w:rsidP="00FB3D8F">
            <w:pPr>
              <w:autoSpaceDE w:val="0"/>
              <w:autoSpaceDN w:val="0"/>
              <w:adjustRightInd w:val="0"/>
              <w:jc w:val="center"/>
              <w:rPr>
                <w:rFonts w:eastAsia="楷体_GB2312"/>
                <w:kern w:val="0"/>
                <w:szCs w:val="20"/>
                <w:lang w:val="fr-CA"/>
              </w:rPr>
            </w:pPr>
            <w:r w:rsidRPr="00A755F0">
              <w:rPr>
                <w:rFonts w:ascii="楷体_GB2312" w:eastAsia="楷体_GB2312" w:hint="eastAsia"/>
                <w:kern w:val="0"/>
                <w:szCs w:val="20"/>
                <w:lang w:val="fr-FR"/>
              </w:rPr>
              <w:t>以</w:t>
            </w:r>
            <w:r w:rsidRPr="00D70D83">
              <w:rPr>
                <w:rFonts w:eastAsia="楷体_GB2312"/>
                <w:b/>
                <w:kern w:val="0"/>
                <w:szCs w:val="20"/>
                <w:lang w:val="fr-CA"/>
              </w:rPr>
              <w:t>-ir</w:t>
            </w:r>
            <w:r>
              <w:rPr>
                <w:rFonts w:ascii="楷体_GB2312" w:eastAsia="楷体_GB2312" w:hint="eastAsia"/>
                <w:kern w:val="0"/>
                <w:szCs w:val="20"/>
                <w:lang w:val="fr-CA"/>
              </w:rPr>
              <w:t xml:space="preserve"> </w:t>
            </w:r>
            <w:r w:rsidRPr="00A755F0">
              <w:rPr>
                <w:rFonts w:ascii="楷体_GB2312" w:eastAsia="楷体_GB2312" w:hint="eastAsia"/>
                <w:kern w:val="0"/>
                <w:szCs w:val="20"/>
                <w:lang w:val="fr-CA"/>
              </w:rPr>
              <w:t>结尾的动词</w:t>
            </w:r>
            <w:r>
              <w:rPr>
                <w:rFonts w:ascii="楷体_GB2312" w:eastAsia="楷体_GB2312"/>
                <w:kern w:val="0"/>
                <w:szCs w:val="20"/>
                <w:lang w:val="fr-CA"/>
              </w:rPr>
              <w:t> </w:t>
            </w:r>
            <w:r>
              <w:rPr>
                <w:rFonts w:eastAsia="楷体_GB2312" w:hint="eastAsia"/>
                <w:kern w:val="0"/>
                <w:szCs w:val="20"/>
                <w:lang w:val="fr-CA"/>
              </w:rPr>
              <w:t>：</w:t>
            </w:r>
          </w:p>
          <w:p w14:paraId="0880AEDC" w14:textId="77777777" w:rsidR="00993BDD" w:rsidRPr="00D70D83" w:rsidRDefault="00993BDD" w:rsidP="00FB3D8F">
            <w:pPr>
              <w:autoSpaceDE w:val="0"/>
              <w:autoSpaceDN w:val="0"/>
              <w:adjustRightInd w:val="0"/>
              <w:ind w:firstLine="105"/>
              <w:jc w:val="center"/>
              <w:rPr>
                <w:b/>
                <w:kern w:val="0"/>
                <w:szCs w:val="20"/>
                <w:lang w:val="fr-CA"/>
              </w:rPr>
            </w:pPr>
            <w:r>
              <w:rPr>
                <w:b/>
                <w:kern w:val="0"/>
                <w:szCs w:val="20"/>
                <w:lang w:val="fr-FR"/>
              </w:rPr>
              <w:t>sortir,  ouvrir</w:t>
            </w:r>
          </w:p>
        </w:tc>
        <w:tc>
          <w:tcPr>
            <w:tcW w:w="2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FFFF99"/>
          </w:tcPr>
          <w:p w14:paraId="4BC0E2AC" w14:textId="77777777" w:rsidR="00993BDD" w:rsidRPr="006045FA" w:rsidRDefault="00993BDD" w:rsidP="00FB3D8F">
            <w:pPr>
              <w:widowControl/>
              <w:ind w:left="630" w:hanging="630"/>
              <w:jc w:val="center"/>
              <w:rPr>
                <w:rFonts w:ascii="楷体_GB2312" w:eastAsia="楷体_GB2312"/>
                <w:spacing w:val="-18"/>
                <w:kern w:val="0"/>
                <w:szCs w:val="21"/>
                <w:lang w:val="fr-CA"/>
              </w:rPr>
            </w:pPr>
            <w:r w:rsidRPr="006045FA">
              <w:rPr>
                <w:rFonts w:ascii="楷体_GB2312" w:eastAsia="楷体_GB2312" w:hint="eastAsia"/>
                <w:spacing w:val="-18"/>
                <w:kern w:val="0"/>
                <w:szCs w:val="21"/>
                <w:lang w:val="fr-CA"/>
              </w:rPr>
              <w:t>直</w:t>
            </w:r>
            <w:r>
              <w:rPr>
                <w:rFonts w:eastAsia="楷体_GB2312"/>
                <w:spacing w:val="-18"/>
                <w:kern w:val="0"/>
                <w:szCs w:val="21"/>
                <w:lang w:val="fr-CA"/>
              </w:rPr>
              <w:t xml:space="preserve"> </w:t>
            </w:r>
            <w:r w:rsidRPr="006045FA">
              <w:rPr>
                <w:rFonts w:ascii="楷体_GB2312" w:eastAsia="楷体_GB2312" w:hint="eastAsia"/>
                <w:spacing w:val="-18"/>
                <w:kern w:val="0"/>
                <w:szCs w:val="21"/>
                <w:lang w:val="fr-CA"/>
              </w:rPr>
              <w:t>接</w:t>
            </w:r>
            <w:r>
              <w:rPr>
                <w:rFonts w:eastAsia="楷体_GB2312"/>
                <w:spacing w:val="-18"/>
                <w:kern w:val="0"/>
                <w:szCs w:val="21"/>
                <w:lang w:val="fr-CA"/>
              </w:rPr>
              <w:t xml:space="preserve"> </w:t>
            </w:r>
            <w:r w:rsidRPr="006045FA">
              <w:rPr>
                <w:rFonts w:ascii="楷体_GB2312" w:eastAsia="楷体_GB2312" w:hint="eastAsia"/>
                <w:spacing w:val="-18"/>
                <w:kern w:val="0"/>
                <w:szCs w:val="21"/>
                <w:lang w:val="fr-CA"/>
              </w:rPr>
              <w:t>加</w:t>
            </w:r>
            <w:r>
              <w:rPr>
                <w:rFonts w:eastAsia="楷体_GB2312"/>
                <w:spacing w:val="-18"/>
                <w:kern w:val="0"/>
                <w:szCs w:val="21"/>
                <w:lang w:val="fr-CA"/>
              </w:rPr>
              <w:t xml:space="preserve"> </w:t>
            </w:r>
            <w:r w:rsidRPr="006045FA">
              <w:rPr>
                <w:rFonts w:ascii="楷体_GB2312" w:eastAsia="楷体_GB2312" w:hint="eastAsia"/>
                <w:spacing w:val="-18"/>
                <w:kern w:val="0"/>
                <w:szCs w:val="21"/>
                <w:lang w:val="fr-CA"/>
              </w:rPr>
              <w:t>词</w:t>
            </w:r>
            <w:r>
              <w:rPr>
                <w:rFonts w:eastAsia="楷体_GB2312"/>
                <w:spacing w:val="-18"/>
                <w:kern w:val="0"/>
                <w:szCs w:val="21"/>
                <w:lang w:val="fr-CA"/>
              </w:rPr>
              <w:t xml:space="preserve"> </w:t>
            </w:r>
            <w:r w:rsidRPr="006045FA">
              <w:rPr>
                <w:rFonts w:ascii="楷体_GB2312" w:eastAsia="楷体_GB2312" w:hint="eastAsia"/>
                <w:spacing w:val="-18"/>
                <w:kern w:val="0"/>
                <w:szCs w:val="21"/>
                <w:lang w:val="fr-CA"/>
              </w:rPr>
              <w:t>尾</w:t>
            </w:r>
          </w:p>
          <w:p w14:paraId="41C4B587" w14:textId="77777777" w:rsidR="00993BDD" w:rsidRDefault="00993BDD" w:rsidP="00FB3D8F">
            <w:pPr>
              <w:autoSpaceDE w:val="0"/>
              <w:autoSpaceDN w:val="0"/>
              <w:adjustRightInd w:val="0"/>
              <w:jc w:val="center"/>
              <w:rPr>
                <w:kern w:val="0"/>
                <w:szCs w:val="20"/>
                <w:lang w:val="fr-FR"/>
              </w:rPr>
            </w:pPr>
          </w:p>
        </w:tc>
        <w:tc>
          <w:tcPr>
            <w:tcW w:w="28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FFFF99"/>
            <w:vAlign w:val="center"/>
          </w:tcPr>
          <w:p w14:paraId="3274DC1A" w14:textId="77777777" w:rsidR="00993BDD" w:rsidRPr="006045FA" w:rsidRDefault="00993BDD" w:rsidP="00FB3D8F">
            <w:pPr>
              <w:autoSpaceDE w:val="0"/>
              <w:autoSpaceDN w:val="0"/>
              <w:adjustRightInd w:val="0"/>
              <w:ind w:firstLine="105"/>
              <w:rPr>
                <w:b/>
                <w:kern w:val="0"/>
                <w:szCs w:val="20"/>
                <w:lang w:val="fr-FR"/>
              </w:rPr>
            </w:pPr>
            <w:r>
              <w:rPr>
                <w:kern w:val="0"/>
                <w:szCs w:val="20"/>
                <w:lang w:val="fr-CA"/>
              </w:rPr>
              <w:t xml:space="preserve">tu </w:t>
            </w:r>
            <w:r>
              <w:rPr>
                <w:b/>
                <w:kern w:val="0"/>
                <w:szCs w:val="20"/>
                <w:lang w:val="fr-CA"/>
              </w:rPr>
              <w:t xml:space="preserve">sortiras  </w:t>
            </w:r>
            <w:r>
              <w:rPr>
                <w:kern w:val="0"/>
                <w:szCs w:val="20"/>
                <w:lang w:val="fr-CA"/>
              </w:rPr>
              <w:t>vous</w:t>
            </w:r>
            <w:r>
              <w:rPr>
                <w:b/>
                <w:kern w:val="0"/>
                <w:szCs w:val="20"/>
                <w:lang w:val="fr-CA"/>
              </w:rPr>
              <w:t xml:space="preserve"> sortirez</w:t>
            </w:r>
          </w:p>
          <w:p w14:paraId="482CA60A" w14:textId="77777777" w:rsidR="00993BDD" w:rsidRDefault="00993BDD" w:rsidP="00FB3D8F">
            <w:pPr>
              <w:autoSpaceDE w:val="0"/>
              <w:autoSpaceDN w:val="0"/>
              <w:adjustRightInd w:val="0"/>
              <w:jc w:val="center"/>
              <w:rPr>
                <w:kern w:val="0"/>
                <w:szCs w:val="20"/>
                <w:lang w:val="fr-FR"/>
              </w:rPr>
            </w:pPr>
            <w:r>
              <w:rPr>
                <w:kern w:val="0"/>
                <w:szCs w:val="20"/>
                <w:lang w:val="fr-FR"/>
              </w:rPr>
              <w:t>j’</w:t>
            </w:r>
            <w:r w:rsidRPr="00AF3D96">
              <w:rPr>
                <w:b/>
                <w:kern w:val="0"/>
                <w:szCs w:val="20"/>
                <w:lang w:val="fr-FR"/>
              </w:rPr>
              <w:t xml:space="preserve">ouvrirai </w:t>
            </w:r>
            <w:r>
              <w:rPr>
                <w:kern w:val="0"/>
                <w:szCs w:val="20"/>
                <w:lang w:val="fr-FR"/>
              </w:rPr>
              <w:t xml:space="preserve"> nous</w:t>
            </w:r>
            <w:r w:rsidRPr="006045FA">
              <w:rPr>
                <w:b/>
                <w:kern w:val="0"/>
                <w:szCs w:val="20"/>
                <w:lang w:val="fr-CA"/>
              </w:rPr>
              <w:t xml:space="preserve"> </w:t>
            </w:r>
            <w:r>
              <w:rPr>
                <w:b/>
                <w:kern w:val="0"/>
                <w:szCs w:val="20"/>
                <w:lang w:val="fr-CA"/>
              </w:rPr>
              <w:t>ouvrirons</w:t>
            </w:r>
          </w:p>
        </w:tc>
      </w:tr>
      <w:tr w:rsidR="00993BDD" w14:paraId="385F400E" w14:textId="77777777" w:rsidTr="00FB3D8F">
        <w:trPr>
          <w:trHeight w:val="359"/>
        </w:trPr>
        <w:tc>
          <w:tcPr>
            <w:tcW w:w="12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99"/>
          </w:tcPr>
          <w:p w14:paraId="0C91F9D9" w14:textId="77777777" w:rsidR="00993BDD" w:rsidRPr="00C731A2" w:rsidRDefault="00993BDD" w:rsidP="00FB3D8F">
            <w:pPr>
              <w:autoSpaceDE w:val="0"/>
              <w:autoSpaceDN w:val="0"/>
              <w:adjustRightInd w:val="0"/>
              <w:ind w:firstLine="420"/>
              <w:jc w:val="left"/>
              <w:rPr>
                <w:kern w:val="0"/>
                <w:sz w:val="28"/>
                <w:szCs w:val="28"/>
                <w:lang w:val="fr-FR"/>
              </w:rPr>
            </w:pPr>
            <w:r w:rsidRPr="00C731A2">
              <w:rPr>
                <w:rFonts w:eastAsia="楷体_GB2312"/>
                <w:spacing w:val="-20"/>
                <w:kern w:val="0"/>
                <w:sz w:val="28"/>
                <w:szCs w:val="28"/>
                <w:lang w:val="fr-FR"/>
              </w:rPr>
              <w:t>*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99"/>
          </w:tcPr>
          <w:p w14:paraId="572AADE8" w14:textId="77777777" w:rsidR="00993BDD" w:rsidRPr="00AF3D96" w:rsidRDefault="00993BDD" w:rsidP="00FB3D8F">
            <w:pPr>
              <w:autoSpaceDE w:val="0"/>
              <w:autoSpaceDN w:val="0"/>
              <w:adjustRightInd w:val="0"/>
              <w:jc w:val="center"/>
              <w:rPr>
                <w:rFonts w:eastAsia="楷体_GB2312"/>
                <w:spacing w:val="-20"/>
                <w:kern w:val="0"/>
                <w:szCs w:val="21"/>
                <w:lang w:val="fr-CA"/>
              </w:rPr>
            </w:pPr>
            <w:r w:rsidRPr="00AF3D96">
              <w:rPr>
                <w:rFonts w:ascii="楷体_GB2312" w:eastAsia="楷体_GB2312" w:hint="eastAsia"/>
                <w:spacing w:val="-20"/>
                <w:kern w:val="0"/>
                <w:szCs w:val="21"/>
                <w:lang w:val="fr-FR"/>
              </w:rPr>
              <w:t>少数以</w:t>
            </w:r>
            <w:r>
              <w:rPr>
                <w:rFonts w:ascii="楷体_GB2312" w:eastAsia="楷体_GB2312" w:hint="eastAsia"/>
                <w:spacing w:val="-20"/>
                <w:kern w:val="0"/>
                <w:szCs w:val="21"/>
                <w:lang w:val="fr-FR"/>
              </w:rPr>
              <w:t xml:space="preserve"> </w:t>
            </w:r>
            <w:r w:rsidRPr="00AF3D96">
              <w:rPr>
                <w:rFonts w:eastAsia="楷体_GB2312"/>
                <w:b/>
                <w:spacing w:val="-20"/>
                <w:kern w:val="0"/>
                <w:szCs w:val="21"/>
                <w:lang w:val="fr-CA"/>
              </w:rPr>
              <w:t>-oir</w:t>
            </w:r>
            <w:r w:rsidRPr="00AF3D96">
              <w:rPr>
                <w:rFonts w:ascii="楷体_GB2312" w:eastAsia="楷体_GB2312" w:hint="eastAsia"/>
                <w:spacing w:val="-20"/>
                <w:kern w:val="0"/>
                <w:szCs w:val="21"/>
                <w:lang w:val="fr-CA"/>
              </w:rPr>
              <w:t xml:space="preserve"> 结尾的动词</w:t>
            </w:r>
            <w:r w:rsidRPr="00AF3D96">
              <w:rPr>
                <w:rFonts w:ascii="楷体_GB2312" w:eastAsia="楷体_GB2312"/>
                <w:spacing w:val="-20"/>
                <w:kern w:val="0"/>
                <w:szCs w:val="21"/>
                <w:lang w:val="fr-CA"/>
              </w:rPr>
              <w:t> </w:t>
            </w:r>
            <w:r w:rsidRPr="00AF3D96">
              <w:rPr>
                <w:rFonts w:eastAsia="楷体_GB2312" w:hint="eastAsia"/>
                <w:spacing w:val="-20"/>
                <w:kern w:val="0"/>
                <w:szCs w:val="21"/>
                <w:lang w:val="fr-CA"/>
              </w:rPr>
              <w:t>：</w:t>
            </w:r>
          </w:p>
          <w:p w14:paraId="1B5E8057" w14:textId="77777777" w:rsidR="00993BDD" w:rsidRDefault="00993BDD" w:rsidP="00FB3D8F">
            <w:pPr>
              <w:autoSpaceDE w:val="0"/>
              <w:autoSpaceDN w:val="0"/>
              <w:adjustRightInd w:val="0"/>
              <w:ind w:firstLine="105"/>
              <w:jc w:val="center"/>
              <w:rPr>
                <w:b/>
                <w:kern w:val="0"/>
                <w:szCs w:val="20"/>
                <w:lang w:val="fr-FR"/>
              </w:rPr>
            </w:pPr>
            <w:r w:rsidRPr="00AF3D96">
              <w:rPr>
                <w:b/>
                <w:kern w:val="0"/>
                <w:szCs w:val="20"/>
                <w:lang w:val="fr-FR"/>
              </w:rPr>
              <w:t xml:space="preserve">devoir, </w:t>
            </w:r>
            <w:r>
              <w:rPr>
                <w:b/>
                <w:kern w:val="0"/>
                <w:szCs w:val="20"/>
                <w:lang w:val="fr-FR"/>
              </w:rPr>
              <w:t xml:space="preserve"> </w:t>
            </w:r>
            <w:r w:rsidRPr="00AF3D96">
              <w:rPr>
                <w:b/>
                <w:kern w:val="0"/>
                <w:szCs w:val="20"/>
                <w:lang w:val="fr-FR"/>
              </w:rPr>
              <w:t>recevoir</w:t>
            </w:r>
          </w:p>
          <w:p w14:paraId="136E4208" w14:textId="77777777" w:rsidR="00993BDD" w:rsidRPr="00AF3D96" w:rsidRDefault="00993BDD" w:rsidP="00FB3D8F">
            <w:pPr>
              <w:autoSpaceDE w:val="0"/>
              <w:autoSpaceDN w:val="0"/>
              <w:adjustRightInd w:val="0"/>
              <w:ind w:firstLine="105"/>
              <w:jc w:val="center"/>
              <w:rPr>
                <w:b/>
                <w:kern w:val="0"/>
                <w:szCs w:val="20"/>
                <w:lang w:val="fr-CA"/>
              </w:rPr>
            </w:pPr>
            <w:r>
              <w:rPr>
                <w:b/>
                <w:kern w:val="0"/>
                <w:szCs w:val="20"/>
                <w:lang w:val="fr-FR"/>
              </w:rPr>
              <w:t>pleuvoir</w:t>
            </w:r>
          </w:p>
        </w:tc>
        <w:tc>
          <w:tcPr>
            <w:tcW w:w="2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FFFF99"/>
          </w:tcPr>
          <w:p w14:paraId="07E7D7C5" w14:textId="77777777" w:rsidR="00993BDD" w:rsidRDefault="00993BDD" w:rsidP="00FB3D8F">
            <w:pPr>
              <w:widowControl/>
              <w:jc w:val="center"/>
              <w:rPr>
                <w:rFonts w:ascii="楷体_GB2312" w:eastAsia="楷体_GB2312"/>
                <w:spacing w:val="-18"/>
                <w:kern w:val="0"/>
                <w:szCs w:val="21"/>
                <w:lang w:val="fr-CA"/>
              </w:rPr>
            </w:pPr>
            <w:r w:rsidRPr="006045FA">
              <w:rPr>
                <w:rFonts w:ascii="楷体_GB2312" w:eastAsia="楷体_GB2312" w:hint="eastAsia"/>
                <w:spacing w:val="-18"/>
                <w:kern w:val="0"/>
                <w:szCs w:val="21"/>
                <w:lang w:val="fr-CA"/>
              </w:rPr>
              <w:t>去</w:t>
            </w:r>
            <w:r>
              <w:rPr>
                <w:rFonts w:eastAsia="楷体_GB2312"/>
                <w:spacing w:val="-18"/>
                <w:kern w:val="0"/>
                <w:szCs w:val="21"/>
                <w:lang w:val="fr-CA"/>
              </w:rPr>
              <w:t xml:space="preserve"> </w:t>
            </w:r>
            <w:r w:rsidRPr="006045FA">
              <w:rPr>
                <w:rFonts w:ascii="楷体_GB2312" w:eastAsia="楷体_GB2312" w:hint="eastAsia"/>
                <w:spacing w:val="-18"/>
                <w:kern w:val="0"/>
                <w:szCs w:val="21"/>
                <w:lang w:val="fr-CA"/>
              </w:rPr>
              <w:t>掉</w:t>
            </w:r>
            <w:r>
              <w:rPr>
                <w:rFonts w:eastAsia="楷体_GB2312"/>
                <w:spacing w:val="-18"/>
                <w:kern w:val="0"/>
                <w:szCs w:val="21"/>
                <w:lang w:val="fr-CA"/>
              </w:rPr>
              <w:t xml:space="preserve"> </w:t>
            </w:r>
            <w:r w:rsidRPr="00AF3D96">
              <w:rPr>
                <w:b/>
                <w:kern w:val="0"/>
                <w:szCs w:val="20"/>
                <w:lang w:val="fr-CA"/>
              </w:rPr>
              <w:t>-oir</w:t>
            </w:r>
            <w:r w:rsidRPr="006045FA">
              <w:rPr>
                <w:rFonts w:eastAsia="楷体_GB2312"/>
                <w:kern w:val="0"/>
                <w:szCs w:val="20"/>
                <w:lang w:val="fr-CA"/>
              </w:rPr>
              <w:t>,</w:t>
            </w:r>
            <w:r w:rsidRPr="006045FA">
              <w:rPr>
                <w:rFonts w:ascii="楷体_GB2312" w:eastAsia="楷体_GB2312" w:hint="eastAsia"/>
                <w:spacing w:val="-18"/>
                <w:kern w:val="0"/>
                <w:szCs w:val="21"/>
                <w:lang w:val="fr-CA"/>
              </w:rPr>
              <w:t xml:space="preserve"> </w:t>
            </w:r>
          </w:p>
          <w:p w14:paraId="644D5025" w14:textId="77777777" w:rsidR="00993BDD" w:rsidRDefault="00993BDD" w:rsidP="00FB3D8F">
            <w:pPr>
              <w:widowControl/>
              <w:jc w:val="center"/>
              <w:rPr>
                <w:rFonts w:eastAsia="楷体_GB2312"/>
                <w:b/>
                <w:spacing w:val="-18"/>
                <w:kern w:val="0"/>
                <w:szCs w:val="21"/>
                <w:lang w:val="fr-CA"/>
              </w:rPr>
            </w:pPr>
            <w:r>
              <w:rPr>
                <w:rFonts w:ascii="楷体_GB2312" w:eastAsia="楷体_GB2312" w:hint="eastAsia"/>
                <w:spacing w:val="-18"/>
                <w:kern w:val="0"/>
                <w:szCs w:val="21"/>
                <w:lang w:val="fr-CA"/>
              </w:rPr>
              <w:t>加</w:t>
            </w:r>
            <w:r w:rsidRPr="00AF3D96">
              <w:rPr>
                <w:rFonts w:eastAsia="楷体_GB2312"/>
                <w:b/>
                <w:spacing w:val="-18"/>
                <w:kern w:val="0"/>
                <w:szCs w:val="21"/>
                <w:lang w:val="fr-CA"/>
              </w:rPr>
              <w:t xml:space="preserve"> </w:t>
            </w:r>
            <w:r>
              <w:rPr>
                <w:rFonts w:eastAsia="楷体_GB2312"/>
                <w:b/>
                <w:spacing w:val="-18"/>
                <w:kern w:val="0"/>
                <w:szCs w:val="21"/>
                <w:lang w:val="fr-CA"/>
              </w:rPr>
              <w:t>-</w:t>
            </w:r>
            <w:r w:rsidRPr="00AF3D96">
              <w:rPr>
                <w:rFonts w:eastAsia="楷体_GB2312"/>
                <w:b/>
                <w:spacing w:val="-18"/>
                <w:kern w:val="0"/>
                <w:szCs w:val="21"/>
                <w:lang w:val="fr-CA"/>
              </w:rPr>
              <w:t>r</w:t>
            </w:r>
            <w:r>
              <w:rPr>
                <w:rFonts w:eastAsia="楷体_GB2312"/>
                <w:b/>
                <w:spacing w:val="-18"/>
                <w:kern w:val="0"/>
                <w:szCs w:val="21"/>
                <w:lang w:val="fr-CA"/>
              </w:rPr>
              <w:t xml:space="preserve"> </w:t>
            </w:r>
            <w:r w:rsidRPr="00AF3D96">
              <w:rPr>
                <w:rFonts w:eastAsia="楷体_GB2312"/>
                <w:b/>
                <w:spacing w:val="-18"/>
                <w:kern w:val="0"/>
                <w:szCs w:val="21"/>
                <w:lang w:val="fr-CA"/>
              </w:rPr>
              <w:t xml:space="preserve">, </w:t>
            </w:r>
            <w:r>
              <w:rPr>
                <w:rFonts w:eastAsia="楷体_GB2312"/>
                <w:b/>
                <w:spacing w:val="-18"/>
                <w:kern w:val="0"/>
                <w:szCs w:val="21"/>
                <w:lang w:val="fr-CA"/>
              </w:rPr>
              <w:t xml:space="preserve"> </w:t>
            </w:r>
          </w:p>
          <w:p w14:paraId="05088266" w14:textId="77777777" w:rsidR="00993BDD" w:rsidRPr="0017079C" w:rsidRDefault="00993BDD" w:rsidP="00FB3D8F">
            <w:pPr>
              <w:widowControl/>
              <w:jc w:val="center"/>
              <w:rPr>
                <w:rFonts w:eastAsia="楷体_GB2312"/>
                <w:spacing w:val="-18"/>
                <w:kern w:val="0"/>
                <w:szCs w:val="21"/>
                <w:lang w:val="fr-CA"/>
              </w:rPr>
            </w:pPr>
            <w:r>
              <w:rPr>
                <w:rFonts w:ascii="楷体_GB2312" w:eastAsia="楷体_GB2312" w:hint="eastAsia"/>
                <w:spacing w:val="-18"/>
                <w:kern w:val="0"/>
                <w:szCs w:val="21"/>
                <w:lang w:val="fr-CA"/>
              </w:rPr>
              <w:t>再</w:t>
            </w:r>
            <w:r>
              <w:rPr>
                <w:rFonts w:eastAsia="楷体_GB2312"/>
                <w:spacing w:val="-18"/>
                <w:kern w:val="0"/>
                <w:szCs w:val="21"/>
                <w:lang w:val="fr-CA"/>
              </w:rPr>
              <w:t xml:space="preserve"> </w:t>
            </w:r>
            <w:r w:rsidRPr="006045FA">
              <w:rPr>
                <w:rFonts w:ascii="楷体_GB2312" w:eastAsia="楷体_GB2312" w:hint="eastAsia"/>
                <w:spacing w:val="-18"/>
                <w:kern w:val="0"/>
                <w:szCs w:val="21"/>
                <w:lang w:val="fr-CA"/>
              </w:rPr>
              <w:t>加</w:t>
            </w:r>
            <w:r>
              <w:rPr>
                <w:rFonts w:eastAsia="楷体_GB2312"/>
                <w:spacing w:val="-18"/>
                <w:kern w:val="0"/>
                <w:szCs w:val="21"/>
                <w:lang w:val="fr-CA"/>
              </w:rPr>
              <w:t xml:space="preserve"> </w:t>
            </w:r>
            <w:r w:rsidRPr="006045FA">
              <w:rPr>
                <w:rFonts w:ascii="楷体_GB2312" w:eastAsia="楷体_GB2312" w:hint="eastAsia"/>
                <w:spacing w:val="-18"/>
                <w:kern w:val="0"/>
                <w:szCs w:val="21"/>
                <w:lang w:val="fr-CA"/>
              </w:rPr>
              <w:t>词</w:t>
            </w:r>
            <w:r>
              <w:rPr>
                <w:rFonts w:eastAsia="楷体_GB2312"/>
                <w:spacing w:val="-18"/>
                <w:kern w:val="0"/>
                <w:szCs w:val="21"/>
                <w:lang w:val="fr-CA"/>
              </w:rPr>
              <w:t xml:space="preserve"> </w:t>
            </w:r>
            <w:r w:rsidRPr="006045FA">
              <w:rPr>
                <w:rFonts w:ascii="楷体_GB2312" w:eastAsia="楷体_GB2312" w:hint="eastAsia"/>
                <w:spacing w:val="-18"/>
                <w:kern w:val="0"/>
                <w:szCs w:val="21"/>
                <w:lang w:val="fr-CA"/>
              </w:rPr>
              <w:t>尾</w:t>
            </w:r>
          </w:p>
        </w:tc>
        <w:tc>
          <w:tcPr>
            <w:tcW w:w="28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FFFF99"/>
            <w:vAlign w:val="center"/>
          </w:tcPr>
          <w:p w14:paraId="327F2632" w14:textId="77777777" w:rsidR="00993BDD" w:rsidRPr="006045FA" w:rsidRDefault="00993BDD" w:rsidP="00FB3D8F">
            <w:pPr>
              <w:autoSpaceDE w:val="0"/>
              <w:autoSpaceDN w:val="0"/>
              <w:adjustRightInd w:val="0"/>
              <w:ind w:firstLine="105"/>
              <w:rPr>
                <w:b/>
                <w:kern w:val="0"/>
                <w:szCs w:val="20"/>
                <w:lang w:val="fr-FR"/>
              </w:rPr>
            </w:pPr>
            <w:r>
              <w:rPr>
                <w:kern w:val="0"/>
                <w:szCs w:val="20"/>
                <w:lang w:val="fr-CA"/>
              </w:rPr>
              <w:t xml:space="preserve">je </w:t>
            </w:r>
            <w:r>
              <w:rPr>
                <w:b/>
                <w:kern w:val="0"/>
                <w:szCs w:val="20"/>
                <w:lang w:val="fr-CA"/>
              </w:rPr>
              <w:t xml:space="preserve">devrai  </w:t>
            </w:r>
            <w:r>
              <w:rPr>
                <w:kern w:val="0"/>
                <w:szCs w:val="20"/>
                <w:lang w:val="fr-CA"/>
              </w:rPr>
              <w:t>nous</w:t>
            </w:r>
            <w:r>
              <w:rPr>
                <w:b/>
                <w:kern w:val="0"/>
                <w:szCs w:val="20"/>
                <w:lang w:val="fr-CA"/>
              </w:rPr>
              <w:t xml:space="preserve"> devrons</w:t>
            </w:r>
          </w:p>
          <w:p w14:paraId="52E92D45" w14:textId="77777777" w:rsidR="00993BDD" w:rsidRDefault="00993BDD" w:rsidP="00FB3D8F">
            <w:pPr>
              <w:autoSpaceDE w:val="0"/>
              <w:autoSpaceDN w:val="0"/>
              <w:adjustRightInd w:val="0"/>
              <w:jc w:val="center"/>
              <w:rPr>
                <w:b/>
                <w:kern w:val="0"/>
                <w:szCs w:val="20"/>
                <w:lang w:val="fr-CA"/>
              </w:rPr>
            </w:pPr>
            <w:r>
              <w:rPr>
                <w:kern w:val="0"/>
                <w:szCs w:val="20"/>
                <w:lang w:val="fr-FR"/>
              </w:rPr>
              <w:t xml:space="preserve">je </w:t>
            </w:r>
            <w:r>
              <w:rPr>
                <w:b/>
                <w:kern w:val="0"/>
                <w:szCs w:val="20"/>
                <w:lang w:val="fr-FR"/>
              </w:rPr>
              <w:t>recevrai</w:t>
            </w:r>
            <w:r w:rsidRPr="00AF3D96">
              <w:rPr>
                <w:b/>
                <w:kern w:val="0"/>
                <w:szCs w:val="20"/>
                <w:lang w:val="fr-FR"/>
              </w:rPr>
              <w:t xml:space="preserve"> </w:t>
            </w:r>
            <w:r>
              <w:rPr>
                <w:kern w:val="0"/>
                <w:szCs w:val="20"/>
                <w:lang w:val="fr-FR"/>
              </w:rPr>
              <w:t xml:space="preserve"> vous</w:t>
            </w:r>
            <w:r w:rsidRPr="006045FA">
              <w:rPr>
                <w:b/>
                <w:kern w:val="0"/>
                <w:szCs w:val="20"/>
                <w:lang w:val="fr-CA"/>
              </w:rPr>
              <w:t xml:space="preserve"> </w:t>
            </w:r>
            <w:r>
              <w:rPr>
                <w:b/>
                <w:kern w:val="0"/>
                <w:szCs w:val="20"/>
                <w:lang w:val="fr-CA"/>
              </w:rPr>
              <w:t>recevrez</w:t>
            </w:r>
          </w:p>
          <w:p w14:paraId="567A997D" w14:textId="77777777" w:rsidR="00993BDD" w:rsidRDefault="00993BDD" w:rsidP="00FB3D8F">
            <w:pPr>
              <w:autoSpaceDE w:val="0"/>
              <w:autoSpaceDN w:val="0"/>
              <w:adjustRightInd w:val="0"/>
              <w:jc w:val="center"/>
              <w:rPr>
                <w:kern w:val="0"/>
                <w:szCs w:val="20"/>
                <w:lang w:val="fr-FR"/>
              </w:rPr>
            </w:pPr>
            <w:r w:rsidRPr="00AC4DD2">
              <w:rPr>
                <w:kern w:val="0"/>
                <w:szCs w:val="20"/>
                <w:lang w:val="fr-CA"/>
              </w:rPr>
              <w:t>il</w:t>
            </w:r>
            <w:r>
              <w:rPr>
                <w:b/>
                <w:kern w:val="0"/>
                <w:szCs w:val="20"/>
                <w:lang w:val="fr-CA"/>
              </w:rPr>
              <w:t xml:space="preserve"> pleuvra</w:t>
            </w:r>
          </w:p>
        </w:tc>
      </w:tr>
      <w:tr w:rsidR="00993BDD" w14:paraId="7A88574E" w14:textId="77777777" w:rsidTr="00FB3D8F">
        <w:trPr>
          <w:trHeight w:val="324"/>
        </w:trPr>
        <w:tc>
          <w:tcPr>
            <w:tcW w:w="8984" w:type="dxa"/>
            <w:gridSpan w:val="4"/>
            <w:tcBorders>
              <w:top w:val="single" w:sz="8" w:space="0" w:color="auto"/>
              <w:bottom w:val="thickThinSmallGap" w:sz="24" w:space="0" w:color="auto"/>
            </w:tcBorders>
            <w:shd w:val="clear" w:color="auto" w:fill="FFFF99"/>
          </w:tcPr>
          <w:p w14:paraId="3929254A" w14:textId="77777777" w:rsidR="00993BDD" w:rsidRPr="00143859" w:rsidRDefault="00993BDD" w:rsidP="00FB3D8F">
            <w:pPr>
              <w:autoSpaceDE w:val="0"/>
              <w:autoSpaceDN w:val="0"/>
              <w:adjustRightInd w:val="0"/>
              <w:ind w:firstLine="105"/>
              <w:rPr>
                <w:kern w:val="0"/>
                <w:szCs w:val="20"/>
                <w:lang w:val="fr-CA"/>
              </w:rPr>
            </w:pPr>
            <w:r>
              <w:rPr>
                <w:kern w:val="0"/>
                <w:szCs w:val="20"/>
              </w:rPr>
              <w:t xml:space="preserve">* </w:t>
            </w:r>
            <w:r>
              <w:rPr>
                <w:noProof/>
                <w:kern w:val="0"/>
                <w:szCs w:val="20"/>
              </w:rPr>
              <w:drawing>
                <wp:inline distT="0" distB="0" distL="0" distR="0" wp14:anchorId="6EBF22E4" wp14:editId="35AA755F">
                  <wp:extent cx="114300" cy="114300"/>
                  <wp:effectExtent l="19050" t="0" r="0" b="0"/>
                  <wp:docPr id="67" name="图片 5" descr="BD06009_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BD06009_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lum contrast="18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kern w:val="0"/>
                <w:szCs w:val="20"/>
              </w:rPr>
              <w:t xml:space="preserve"> </w:t>
            </w:r>
            <w:r w:rsidRPr="00143859">
              <w:rPr>
                <w:rFonts w:ascii="楷体_GB2312" w:eastAsia="楷体_GB2312" w:hint="eastAsia"/>
                <w:kern w:val="0"/>
                <w:szCs w:val="20"/>
              </w:rPr>
              <w:t>以</w:t>
            </w:r>
            <w:r w:rsidRPr="00143859">
              <w:rPr>
                <w:rFonts w:eastAsia="楷体_GB2312"/>
                <w:kern w:val="0"/>
                <w:szCs w:val="20"/>
                <w:lang w:val="fr-CA"/>
              </w:rPr>
              <w:t>-oir</w:t>
            </w:r>
            <w:r w:rsidRPr="00143859">
              <w:rPr>
                <w:rFonts w:eastAsia="楷体_GB2312" w:hint="eastAsia"/>
                <w:kern w:val="0"/>
                <w:szCs w:val="20"/>
                <w:lang w:val="fr-CA"/>
              </w:rPr>
              <w:t xml:space="preserve"> </w:t>
            </w:r>
            <w:r w:rsidRPr="00143859">
              <w:rPr>
                <w:rFonts w:ascii="楷体_GB2312" w:eastAsia="楷体_GB2312" w:hint="eastAsia"/>
                <w:kern w:val="0"/>
                <w:szCs w:val="20"/>
                <w:lang w:val="fr-CA"/>
              </w:rPr>
              <w:t>结尾的大多数动词的简单将来时不规则！</w:t>
            </w:r>
          </w:p>
        </w:tc>
      </w:tr>
    </w:tbl>
    <w:p w14:paraId="5B8A39DB" w14:textId="77777777" w:rsidR="00993BDD" w:rsidRDefault="00993BDD" w:rsidP="00993BDD">
      <w:pPr>
        <w:autoSpaceDE w:val="0"/>
        <w:autoSpaceDN w:val="0"/>
        <w:adjustRightInd w:val="0"/>
        <w:spacing w:line="440" w:lineRule="exact"/>
        <w:jc w:val="left"/>
        <w:rPr>
          <w:b/>
          <w:kern w:val="0"/>
          <w:szCs w:val="20"/>
          <w:shd w:val="pct15" w:color="auto" w:fill="FFFFFF"/>
          <w:lang w:val="zh-CN"/>
        </w:rPr>
      </w:pPr>
    </w:p>
    <w:p w14:paraId="60DA5D66" w14:textId="77777777" w:rsidR="00993BDD" w:rsidRDefault="00993BDD" w:rsidP="00993BDD">
      <w:pPr>
        <w:autoSpaceDE w:val="0"/>
        <w:autoSpaceDN w:val="0"/>
        <w:adjustRightInd w:val="0"/>
        <w:spacing w:line="440" w:lineRule="exact"/>
        <w:jc w:val="left"/>
        <w:rPr>
          <w:b/>
          <w:kern w:val="0"/>
          <w:szCs w:val="20"/>
          <w:shd w:val="pct15" w:color="auto" w:fill="FFFFFF"/>
          <w:lang w:val="zh-CN"/>
        </w:rPr>
      </w:pPr>
    </w:p>
    <w:p w14:paraId="343DFFE7" w14:textId="77777777" w:rsidR="00993BDD" w:rsidRPr="00F90DEA" w:rsidRDefault="00993BDD" w:rsidP="00993BDD">
      <w:pPr>
        <w:autoSpaceDE w:val="0"/>
        <w:autoSpaceDN w:val="0"/>
        <w:adjustRightInd w:val="0"/>
        <w:spacing w:line="440" w:lineRule="exact"/>
        <w:jc w:val="left"/>
        <w:rPr>
          <w:b/>
          <w:kern w:val="0"/>
          <w:szCs w:val="20"/>
          <w:shd w:val="pct15" w:color="auto" w:fill="FFFFFF"/>
          <w:lang w:val="fr-FR"/>
        </w:rPr>
      </w:pPr>
      <w:r w:rsidRPr="008B235F">
        <w:rPr>
          <w:rFonts w:hint="eastAsia"/>
          <w:b/>
          <w:kern w:val="0"/>
          <w:szCs w:val="20"/>
          <w:shd w:val="pct15" w:color="auto" w:fill="FFFFFF"/>
          <w:lang w:val="zh-CN"/>
        </w:rPr>
        <w:t>表</w:t>
      </w:r>
      <w:r w:rsidRPr="00F90DEA">
        <w:rPr>
          <w:rFonts w:hint="eastAsia"/>
          <w:b/>
          <w:kern w:val="0"/>
          <w:szCs w:val="20"/>
          <w:shd w:val="pct15" w:color="auto" w:fill="FFFFFF"/>
          <w:lang w:val="fr-FR"/>
        </w:rPr>
        <w:t xml:space="preserve"> 2</w:t>
      </w:r>
      <w:r>
        <w:rPr>
          <w:rFonts w:hint="eastAsia"/>
          <w:b/>
          <w:kern w:val="0"/>
          <w:szCs w:val="20"/>
          <w:shd w:val="pct15" w:color="auto" w:fill="FFFFFF"/>
          <w:lang w:val="fr-FR"/>
        </w:rPr>
        <w:t xml:space="preserve"> </w:t>
      </w:r>
      <w:r w:rsidRPr="00FE212C">
        <w:rPr>
          <w:rFonts w:hint="eastAsia"/>
          <w:b/>
          <w:color w:val="FF0000"/>
          <w:kern w:val="0"/>
          <w:szCs w:val="20"/>
          <w:lang w:val="fr-FR"/>
        </w:rPr>
        <w:t>(facultatif)</w:t>
      </w:r>
    </w:p>
    <w:p w14:paraId="498EFF55" w14:textId="77777777" w:rsidR="00993BDD" w:rsidRDefault="00993BDD" w:rsidP="00993BDD">
      <w:pPr>
        <w:autoSpaceDE w:val="0"/>
        <w:autoSpaceDN w:val="0"/>
        <w:adjustRightInd w:val="0"/>
        <w:ind w:left="315" w:hanging="315"/>
        <w:jc w:val="left"/>
        <w:rPr>
          <w:kern w:val="0"/>
          <w:szCs w:val="20"/>
          <w:lang w:val="fr-CA"/>
        </w:rPr>
      </w:pPr>
      <w:r>
        <w:rPr>
          <w:rFonts w:hint="eastAsia"/>
          <w:kern w:val="0"/>
          <w:szCs w:val="20"/>
          <w:lang w:val="zh-CN"/>
        </w:rPr>
        <w:t>直陈式现在时中</w:t>
      </w:r>
      <w:r w:rsidRPr="00F90DEA">
        <w:rPr>
          <w:rFonts w:hint="eastAsia"/>
          <w:kern w:val="0"/>
          <w:szCs w:val="20"/>
          <w:lang w:val="fr-FR"/>
        </w:rPr>
        <w:t>，</w:t>
      </w:r>
      <w:r>
        <w:rPr>
          <w:rFonts w:hint="eastAsia"/>
          <w:kern w:val="0"/>
          <w:szCs w:val="20"/>
          <w:lang w:val="zh-CN"/>
        </w:rPr>
        <w:t>以</w:t>
      </w:r>
      <w:r w:rsidRPr="00F90DEA">
        <w:rPr>
          <w:rFonts w:hint="eastAsia"/>
          <w:kern w:val="0"/>
          <w:szCs w:val="20"/>
          <w:lang w:val="fr-FR"/>
        </w:rPr>
        <w:t xml:space="preserve"> </w:t>
      </w:r>
      <w:r>
        <w:rPr>
          <w:kern w:val="0"/>
          <w:szCs w:val="20"/>
          <w:lang w:val="fr-CA"/>
        </w:rPr>
        <w:t xml:space="preserve">-eter, -eler </w:t>
      </w:r>
      <w:r>
        <w:rPr>
          <w:rFonts w:hint="eastAsia"/>
          <w:kern w:val="0"/>
          <w:szCs w:val="20"/>
          <w:lang w:val="fr-CA"/>
        </w:rPr>
        <w:t>结尾的、以</w:t>
      </w:r>
      <w:r>
        <w:rPr>
          <w:kern w:val="0"/>
          <w:szCs w:val="20"/>
          <w:lang w:val="fr-CA"/>
        </w:rPr>
        <w:t xml:space="preserve"> -oyer, -uyer, -ayer </w:t>
      </w:r>
      <w:r>
        <w:rPr>
          <w:rFonts w:hint="eastAsia"/>
          <w:kern w:val="0"/>
          <w:szCs w:val="20"/>
          <w:lang w:val="fr-CA"/>
        </w:rPr>
        <w:t>结尾的、以及象</w:t>
      </w:r>
      <w:r>
        <w:rPr>
          <w:kern w:val="0"/>
          <w:szCs w:val="20"/>
          <w:lang w:val="fr-CA"/>
        </w:rPr>
        <w:t xml:space="preserve"> lever, répéter</w:t>
      </w:r>
    </w:p>
    <w:p w14:paraId="0DE6457C" w14:textId="77777777" w:rsidR="00993BDD" w:rsidRDefault="00993BDD" w:rsidP="00993BDD">
      <w:pPr>
        <w:autoSpaceDE w:val="0"/>
        <w:autoSpaceDN w:val="0"/>
        <w:adjustRightInd w:val="0"/>
        <w:ind w:left="315" w:hanging="315"/>
        <w:jc w:val="left"/>
        <w:rPr>
          <w:kern w:val="0"/>
          <w:szCs w:val="20"/>
          <w:lang w:val="zh-CN"/>
        </w:rPr>
      </w:pPr>
      <w:r>
        <w:rPr>
          <w:rFonts w:hint="eastAsia"/>
          <w:kern w:val="0"/>
          <w:szCs w:val="20"/>
          <w:lang w:val="fr-CA"/>
        </w:rPr>
        <w:t>等一些</w:t>
      </w:r>
      <w:r>
        <w:rPr>
          <w:rFonts w:hint="eastAsia"/>
          <w:kern w:val="0"/>
          <w:szCs w:val="20"/>
          <w:lang w:val="zh-CN"/>
        </w:rPr>
        <w:t>第一组规则</w:t>
      </w:r>
      <w:r>
        <w:rPr>
          <w:rFonts w:hint="eastAsia"/>
          <w:kern w:val="0"/>
          <w:szCs w:val="20"/>
          <w:lang w:val="fr-CA"/>
        </w:rPr>
        <w:t>动词，</w:t>
      </w:r>
      <w:r w:rsidRPr="00FE212C">
        <w:rPr>
          <w:rFonts w:hint="eastAsia"/>
          <w:kern w:val="0"/>
          <w:szCs w:val="20"/>
          <w:lang w:val="fr-CA"/>
        </w:rPr>
        <w:t>为了发音而在其</w:t>
      </w:r>
      <w:r w:rsidRPr="00FE212C">
        <w:rPr>
          <w:rFonts w:hint="eastAsia"/>
          <w:kern w:val="0"/>
          <w:szCs w:val="20"/>
          <w:lang w:val="zh-CN"/>
        </w:rPr>
        <w:t>变位中做出</w:t>
      </w:r>
      <w:r>
        <w:rPr>
          <w:rFonts w:hint="eastAsia"/>
          <w:kern w:val="0"/>
          <w:szCs w:val="20"/>
          <w:lang w:val="zh-CN"/>
        </w:rPr>
        <w:t>了</w:t>
      </w:r>
      <w:r w:rsidRPr="00FE212C">
        <w:rPr>
          <w:rFonts w:hint="eastAsia"/>
          <w:kern w:val="0"/>
          <w:szCs w:val="20"/>
          <w:lang w:val="zh-CN"/>
        </w:rPr>
        <w:t>特殊的改变</w:t>
      </w:r>
      <w:r>
        <w:rPr>
          <w:rFonts w:hint="eastAsia"/>
          <w:kern w:val="0"/>
          <w:szCs w:val="20"/>
          <w:lang w:val="fr-CA"/>
        </w:rPr>
        <w:t>；</w:t>
      </w:r>
      <w:r w:rsidRPr="00FE212C">
        <w:rPr>
          <w:rFonts w:hint="eastAsia"/>
          <w:kern w:val="0"/>
          <w:szCs w:val="20"/>
          <w:lang w:val="fr-CA"/>
        </w:rPr>
        <w:t>这些</w:t>
      </w:r>
      <w:r w:rsidRPr="00FE212C">
        <w:rPr>
          <w:rFonts w:hint="eastAsia"/>
          <w:kern w:val="0"/>
          <w:szCs w:val="20"/>
          <w:lang w:val="zh-CN"/>
        </w:rPr>
        <w:t>变化也延伸到了它</w:t>
      </w:r>
    </w:p>
    <w:p w14:paraId="56046536" w14:textId="77777777" w:rsidR="00993BDD" w:rsidRPr="00FE212C" w:rsidRDefault="00993BDD" w:rsidP="00993BDD">
      <w:pPr>
        <w:autoSpaceDE w:val="0"/>
        <w:autoSpaceDN w:val="0"/>
        <w:adjustRightInd w:val="0"/>
        <w:ind w:left="315" w:hanging="315"/>
        <w:jc w:val="left"/>
        <w:rPr>
          <w:kern w:val="0"/>
          <w:szCs w:val="20"/>
          <w:lang w:val="fr-CA"/>
        </w:rPr>
      </w:pPr>
      <w:r w:rsidRPr="00FE212C">
        <w:rPr>
          <w:rFonts w:hint="eastAsia"/>
          <w:kern w:val="0"/>
          <w:szCs w:val="20"/>
          <w:lang w:val="zh-CN"/>
        </w:rPr>
        <w:t>们</w:t>
      </w:r>
      <w:r>
        <w:rPr>
          <w:rFonts w:hint="eastAsia"/>
          <w:kern w:val="0"/>
          <w:szCs w:val="20"/>
          <w:lang w:val="zh-CN"/>
        </w:rPr>
        <w:t>各自</w:t>
      </w:r>
      <w:r w:rsidRPr="00FE212C">
        <w:rPr>
          <w:rFonts w:hint="eastAsia"/>
          <w:kern w:val="0"/>
          <w:szCs w:val="20"/>
          <w:lang w:val="zh-CN"/>
        </w:rPr>
        <w:t>简单将来时的变位形式中。</w:t>
      </w:r>
    </w:p>
    <w:tbl>
      <w:tblPr>
        <w:tblStyle w:val="a4"/>
        <w:tblW w:w="9000" w:type="dxa"/>
        <w:tblInd w:w="108" w:type="dxa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single" w:sz="6" w:space="0" w:color="auto"/>
          <w:insideV w:val="single" w:sz="6" w:space="0" w:color="auto"/>
        </w:tblBorders>
        <w:tblLayout w:type="fixed"/>
        <w:tblLook w:val="00A0" w:firstRow="1" w:lastRow="0" w:firstColumn="1" w:lastColumn="0" w:noHBand="0" w:noVBand="0"/>
      </w:tblPr>
      <w:tblGrid>
        <w:gridCol w:w="2700"/>
        <w:gridCol w:w="2880"/>
        <w:gridCol w:w="3420"/>
      </w:tblGrid>
      <w:tr w:rsidR="00993BDD" w14:paraId="7E268AD9" w14:textId="77777777" w:rsidTr="00FB3D8F">
        <w:tc>
          <w:tcPr>
            <w:tcW w:w="9000" w:type="dxa"/>
            <w:gridSpan w:val="3"/>
            <w:tcBorders>
              <w:top w:val="thinThickSmallGap" w:sz="24" w:space="0" w:color="auto"/>
              <w:bottom w:val="single" w:sz="18" w:space="0" w:color="auto"/>
            </w:tcBorders>
            <w:shd w:val="clear" w:color="auto" w:fill="993366"/>
          </w:tcPr>
          <w:p w14:paraId="01ABA72E" w14:textId="77777777" w:rsidR="00993BDD" w:rsidRDefault="00993BDD" w:rsidP="00FB3D8F"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b/>
                <w:color w:val="FFFFFF"/>
                <w:w w:val="150"/>
                <w:kern w:val="0"/>
                <w:szCs w:val="20"/>
                <w:lang w:val="zh-CN"/>
              </w:rPr>
            </w:pPr>
            <w:r>
              <w:rPr>
                <w:rFonts w:hint="eastAsia"/>
                <w:b/>
                <w:color w:val="FFFFFF"/>
                <w:w w:val="150"/>
                <w:kern w:val="0"/>
                <w:szCs w:val="20"/>
                <w:lang w:val="zh-CN"/>
              </w:rPr>
              <w:t>第</w:t>
            </w:r>
            <w:r>
              <w:rPr>
                <w:rFonts w:hint="eastAsia"/>
                <w:b/>
                <w:color w:val="FFFFFF"/>
                <w:w w:val="150"/>
                <w:kern w:val="0"/>
                <w:szCs w:val="20"/>
                <w:lang w:val="zh-CN"/>
              </w:rPr>
              <w:t xml:space="preserve"> </w:t>
            </w:r>
            <w:r>
              <w:rPr>
                <w:rFonts w:hint="eastAsia"/>
                <w:b/>
                <w:color w:val="FFFFFF"/>
                <w:w w:val="150"/>
                <w:kern w:val="0"/>
                <w:szCs w:val="20"/>
                <w:lang w:val="zh-CN"/>
              </w:rPr>
              <w:t>一</w:t>
            </w:r>
            <w:r>
              <w:rPr>
                <w:rFonts w:hint="eastAsia"/>
                <w:b/>
                <w:color w:val="FFFFFF"/>
                <w:w w:val="150"/>
                <w:kern w:val="0"/>
                <w:szCs w:val="20"/>
                <w:lang w:val="zh-CN"/>
              </w:rPr>
              <w:t xml:space="preserve"> </w:t>
            </w:r>
            <w:r>
              <w:rPr>
                <w:rFonts w:hint="eastAsia"/>
                <w:b/>
                <w:color w:val="FFFFFF"/>
                <w:w w:val="150"/>
                <w:kern w:val="0"/>
                <w:szCs w:val="20"/>
                <w:lang w:val="zh-CN"/>
              </w:rPr>
              <w:t>组</w:t>
            </w:r>
            <w:r>
              <w:rPr>
                <w:b/>
                <w:color w:val="FFFFFF"/>
                <w:w w:val="150"/>
                <w:kern w:val="0"/>
                <w:szCs w:val="20"/>
                <w:lang w:val="fr-CA"/>
              </w:rPr>
              <w:t xml:space="preserve"> </w:t>
            </w:r>
            <w:r>
              <w:rPr>
                <w:rFonts w:hint="eastAsia"/>
                <w:b/>
                <w:color w:val="FFFFFF"/>
                <w:w w:val="150"/>
                <w:kern w:val="0"/>
                <w:szCs w:val="20"/>
                <w:lang w:val="zh-CN"/>
              </w:rPr>
              <w:t>动</w:t>
            </w:r>
            <w:r>
              <w:rPr>
                <w:rFonts w:hint="eastAsia"/>
                <w:b/>
                <w:color w:val="FFFFFF"/>
                <w:w w:val="150"/>
                <w:kern w:val="0"/>
                <w:szCs w:val="20"/>
                <w:lang w:val="zh-CN"/>
              </w:rPr>
              <w:t xml:space="preserve"> </w:t>
            </w:r>
            <w:r>
              <w:rPr>
                <w:rFonts w:hint="eastAsia"/>
                <w:b/>
                <w:color w:val="FFFFFF"/>
                <w:w w:val="150"/>
                <w:kern w:val="0"/>
                <w:szCs w:val="20"/>
                <w:lang w:val="zh-CN"/>
              </w:rPr>
              <w:t>词</w:t>
            </w:r>
            <w:r>
              <w:rPr>
                <w:b/>
                <w:color w:val="FFFFFF"/>
                <w:w w:val="150"/>
                <w:kern w:val="0"/>
                <w:szCs w:val="20"/>
                <w:lang w:val="fr-CA"/>
              </w:rPr>
              <w:t xml:space="preserve"> </w:t>
            </w:r>
            <w:r>
              <w:rPr>
                <w:rFonts w:hint="eastAsia"/>
                <w:b/>
                <w:color w:val="FFFFFF"/>
                <w:w w:val="150"/>
                <w:kern w:val="0"/>
                <w:szCs w:val="20"/>
                <w:lang w:val="zh-CN"/>
              </w:rPr>
              <w:t>特</w:t>
            </w:r>
            <w:r>
              <w:rPr>
                <w:rFonts w:hint="eastAsia"/>
                <w:b/>
                <w:color w:val="FFFFFF"/>
                <w:w w:val="150"/>
                <w:kern w:val="0"/>
                <w:szCs w:val="20"/>
                <w:lang w:val="zh-CN"/>
              </w:rPr>
              <w:t xml:space="preserve"> </w:t>
            </w:r>
            <w:r>
              <w:rPr>
                <w:rFonts w:hint="eastAsia"/>
                <w:b/>
                <w:color w:val="FFFFFF"/>
                <w:w w:val="150"/>
                <w:kern w:val="0"/>
                <w:szCs w:val="20"/>
                <w:lang w:val="zh-CN"/>
              </w:rPr>
              <w:t>殊</w:t>
            </w:r>
            <w:r>
              <w:rPr>
                <w:b/>
                <w:color w:val="FFFFFF"/>
                <w:w w:val="150"/>
                <w:kern w:val="0"/>
                <w:szCs w:val="20"/>
                <w:lang w:val="fr-CA"/>
              </w:rPr>
              <w:t xml:space="preserve"> </w:t>
            </w:r>
            <w:r>
              <w:rPr>
                <w:rFonts w:hint="eastAsia"/>
                <w:b/>
                <w:color w:val="FFFFFF"/>
                <w:w w:val="150"/>
                <w:kern w:val="0"/>
                <w:szCs w:val="20"/>
                <w:lang w:val="zh-CN"/>
              </w:rPr>
              <w:t>变</w:t>
            </w:r>
            <w:r>
              <w:rPr>
                <w:rFonts w:hint="eastAsia"/>
                <w:b/>
                <w:color w:val="FFFFFF"/>
                <w:w w:val="150"/>
                <w:kern w:val="0"/>
                <w:szCs w:val="20"/>
                <w:lang w:val="zh-CN"/>
              </w:rPr>
              <w:t xml:space="preserve"> </w:t>
            </w:r>
            <w:r>
              <w:rPr>
                <w:rFonts w:hint="eastAsia"/>
                <w:b/>
                <w:color w:val="FFFFFF"/>
                <w:w w:val="150"/>
                <w:kern w:val="0"/>
                <w:szCs w:val="20"/>
                <w:lang w:val="zh-CN"/>
              </w:rPr>
              <w:t>化</w:t>
            </w:r>
            <w:r>
              <w:rPr>
                <w:rFonts w:hint="eastAsia"/>
                <w:b/>
                <w:color w:val="FFFFFF"/>
                <w:w w:val="150"/>
                <w:kern w:val="0"/>
                <w:szCs w:val="20"/>
                <w:lang w:val="zh-CN"/>
              </w:rPr>
              <w:t xml:space="preserve"> </w:t>
            </w:r>
            <w:r>
              <w:rPr>
                <w:rFonts w:hint="eastAsia"/>
                <w:b/>
                <w:color w:val="FFFFFF"/>
                <w:w w:val="150"/>
                <w:kern w:val="0"/>
                <w:szCs w:val="20"/>
                <w:lang w:val="zh-CN"/>
              </w:rPr>
              <w:t>表（</w:t>
            </w:r>
            <w:r>
              <w:rPr>
                <w:rFonts w:hint="eastAsia"/>
                <w:b/>
                <w:color w:val="FFFFFF"/>
                <w:w w:val="150"/>
                <w:kern w:val="0"/>
                <w:szCs w:val="20"/>
                <w:lang w:val="zh-CN"/>
              </w:rPr>
              <w:t>2</w:t>
            </w:r>
            <w:r>
              <w:rPr>
                <w:rFonts w:hint="eastAsia"/>
                <w:b/>
                <w:color w:val="FFFFFF"/>
                <w:w w:val="150"/>
                <w:kern w:val="0"/>
                <w:szCs w:val="20"/>
                <w:lang w:val="zh-CN"/>
              </w:rPr>
              <w:t>）</w:t>
            </w:r>
          </w:p>
          <w:p w14:paraId="31394C08" w14:textId="77777777" w:rsidR="00993BDD" w:rsidRPr="002275E5" w:rsidRDefault="00993BDD" w:rsidP="00FB3D8F">
            <w:pPr>
              <w:autoSpaceDE w:val="0"/>
              <w:autoSpaceDN w:val="0"/>
              <w:adjustRightInd w:val="0"/>
              <w:spacing w:line="80" w:lineRule="exact"/>
              <w:jc w:val="center"/>
              <w:rPr>
                <w:b/>
                <w:color w:val="FFFFFF"/>
                <w:w w:val="150"/>
                <w:kern w:val="0"/>
                <w:szCs w:val="20"/>
                <w:lang w:val="zh-CN"/>
              </w:rPr>
            </w:pPr>
          </w:p>
        </w:tc>
      </w:tr>
      <w:tr w:rsidR="00993BDD" w14:paraId="078A4170" w14:textId="77777777" w:rsidTr="00FB3D8F">
        <w:trPr>
          <w:trHeight w:val="359"/>
        </w:trPr>
        <w:tc>
          <w:tcPr>
            <w:tcW w:w="2700" w:type="dxa"/>
            <w:tcBorders>
              <w:top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FFFF99"/>
          </w:tcPr>
          <w:p w14:paraId="27A9A3AA" w14:textId="77777777" w:rsidR="00993BDD" w:rsidRPr="00D62DEA" w:rsidRDefault="00993BDD" w:rsidP="00FB3D8F">
            <w:pPr>
              <w:autoSpaceDE w:val="0"/>
              <w:autoSpaceDN w:val="0"/>
              <w:adjustRightInd w:val="0"/>
              <w:jc w:val="center"/>
              <w:rPr>
                <w:rFonts w:ascii="楷体_GB2312" w:eastAsia="楷体_GB2312"/>
                <w:b/>
                <w:kern w:val="0"/>
                <w:szCs w:val="20"/>
                <w:lang w:val="fr-FR"/>
              </w:rPr>
            </w:pPr>
            <w:r>
              <w:rPr>
                <w:rFonts w:ascii="楷体_GB2312" w:eastAsia="楷体_GB2312" w:hint="eastAsia"/>
                <w:b/>
                <w:kern w:val="0"/>
                <w:szCs w:val="20"/>
                <w:lang w:val="fr-FR"/>
              </w:rPr>
              <w:t>第一组特殊</w:t>
            </w:r>
            <w:r w:rsidRPr="00D62DEA">
              <w:rPr>
                <w:rFonts w:ascii="楷体_GB2312" w:eastAsia="楷体_GB2312" w:hint="eastAsia"/>
                <w:b/>
                <w:kern w:val="0"/>
                <w:szCs w:val="20"/>
                <w:lang w:val="fr-FR"/>
              </w:rPr>
              <w:t>动词不定式</w:t>
            </w:r>
          </w:p>
        </w:tc>
        <w:tc>
          <w:tcPr>
            <w:tcW w:w="2880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99"/>
          </w:tcPr>
          <w:p w14:paraId="31F87BE9" w14:textId="77777777" w:rsidR="00993BDD" w:rsidRPr="00D62DEA" w:rsidRDefault="00993BDD" w:rsidP="00FB3D8F">
            <w:pPr>
              <w:autoSpaceDE w:val="0"/>
              <w:autoSpaceDN w:val="0"/>
              <w:adjustRightInd w:val="0"/>
              <w:jc w:val="center"/>
              <w:rPr>
                <w:rFonts w:ascii="楷体_GB2312" w:eastAsia="楷体_GB2312"/>
                <w:b/>
                <w:kern w:val="0"/>
                <w:szCs w:val="20"/>
                <w:lang w:val="fr-FR"/>
              </w:rPr>
            </w:pPr>
            <w:r w:rsidRPr="00D62DEA">
              <w:rPr>
                <w:rFonts w:ascii="楷体_GB2312" w:eastAsia="楷体_GB2312" w:hint="eastAsia"/>
                <w:b/>
                <w:kern w:val="0"/>
                <w:szCs w:val="20"/>
                <w:lang w:val="fr-FR"/>
              </w:rPr>
              <w:t>变</w:t>
            </w:r>
            <w:r>
              <w:rPr>
                <w:rFonts w:ascii="楷体_GB2312" w:eastAsia="楷体_GB2312"/>
                <w:b/>
                <w:kern w:val="0"/>
                <w:szCs w:val="20"/>
                <w:lang w:val="fr-FR"/>
              </w:rPr>
              <w:t xml:space="preserve">  </w:t>
            </w:r>
            <w:r w:rsidRPr="00D62DEA">
              <w:rPr>
                <w:rFonts w:ascii="楷体_GB2312" w:eastAsia="楷体_GB2312" w:hint="eastAsia"/>
                <w:b/>
                <w:kern w:val="0"/>
                <w:szCs w:val="20"/>
                <w:lang w:val="fr-FR"/>
              </w:rPr>
              <w:t>化</w:t>
            </w:r>
            <w:r>
              <w:rPr>
                <w:rFonts w:ascii="楷体_GB2312" w:eastAsia="楷体_GB2312"/>
                <w:b/>
                <w:kern w:val="0"/>
                <w:szCs w:val="20"/>
                <w:lang w:val="fr-FR"/>
              </w:rPr>
              <w:t xml:space="preserve">  </w:t>
            </w:r>
            <w:r w:rsidRPr="00D62DEA">
              <w:rPr>
                <w:rFonts w:ascii="楷体_GB2312" w:eastAsia="楷体_GB2312" w:hint="eastAsia"/>
                <w:b/>
                <w:kern w:val="0"/>
                <w:szCs w:val="20"/>
                <w:lang w:val="fr-FR"/>
              </w:rPr>
              <w:t>规</w:t>
            </w:r>
            <w:r>
              <w:rPr>
                <w:rFonts w:ascii="楷体_GB2312" w:eastAsia="楷体_GB2312"/>
                <w:b/>
                <w:kern w:val="0"/>
                <w:szCs w:val="20"/>
                <w:lang w:val="fr-FR"/>
              </w:rPr>
              <w:t xml:space="preserve">  </w:t>
            </w:r>
            <w:r w:rsidRPr="00D62DEA">
              <w:rPr>
                <w:rFonts w:ascii="楷体_GB2312" w:eastAsia="楷体_GB2312" w:hint="eastAsia"/>
                <w:b/>
                <w:kern w:val="0"/>
                <w:szCs w:val="20"/>
                <w:lang w:val="fr-FR"/>
              </w:rPr>
              <w:t>则</w:t>
            </w:r>
          </w:p>
        </w:tc>
        <w:tc>
          <w:tcPr>
            <w:tcW w:w="3420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</w:tcBorders>
            <w:shd w:val="clear" w:color="auto" w:fill="FFFF99"/>
            <w:vAlign w:val="center"/>
          </w:tcPr>
          <w:p w14:paraId="24B67A9B" w14:textId="77777777" w:rsidR="00993BDD" w:rsidRPr="00D62DEA" w:rsidRDefault="00993BDD" w:rsidP="00FB3D8F">
            <w:pPr>
              <w:autoSpaceDE w:val="0"/>
              <w:autoSpaceDN w:val="0"/>
              <w:adjustRightInd w:val="0"/>
              <w:jc w:val="center"/>
              <w:rPr>
                <w:rFonts w:ascii="楷体_GB2312" w:eastAsia="楷体_GB2312"/>
                <w:b/>
                <w:kern w:val="0"/>
                <w:szCs w:val="20"/>
                <w:lang w:val="fr-FR"/>
              </w:rPr>
            </w:pPr>
            <w:r w:rsidRPr="00D62DEA">
              <w:rPr>
                <w:rFonts w:ascii="楷体_GB2312" w:eastAsia="楷体_GB2312" w:hint="eastAsia"/>
                <w:b/>
                <w:kern w:val="0"/>
                <w:szCs w:val="20"/>
                <w:lang w:val="fr-FR"/>
              </w:rPr>
              <w:t>简</w:t>
            </w:r>
            <w:r>
              <w:rPr>
                <w:rFonts w:ascii="楷体_GB2312" w:eastAsia="楷体_GB2312"/>
                <w:b/>
                <w:kern w:val="0"/>
                <w:szCs w:val="20"/>
                <w:lang w:val="fr-FR"/>
              </w:rPr>
              <w:t xml:space="preserve"> </w:t>
            </w:r>
            <w:r w:rsidRPr="00D62DEA">
              <w:rPr>
                <w:rFonts w:ascii="楷体_GB2312" w:eastAsia="楷体_GB2312" w:hint="eastAsia"/>
                <w:b/>
                <w:kern w:val="0"/>
                <w:szCs w:val="20"/>
                <w:lang w:val="fr-FR"/>
              </w:rPr>
              <w:t>单</w:t>
            </w:r>
            <w:r>
              <w:rPr>
                <w:rFonts w:ascii="楷体_GB2312" w:eastAsia="楷体_GB2312"/>
                <w:b/>
                <w:kern w:val="0"/>
                <w:szCs w:val="20"/>
                <w:lang w:val="fr-FR"/>
              </w:rPr>
              <w:t xml:space="preserve"> </w:t>
            </w:r>
            <w:r w:rsidRPr="00D62DEA">
              <w:rPr>
                <w:rFonts w:ascii="楷体_GB2312" w:eastAsia="楷体_GB2312" w:hint="eastAsia"/>
                <w:b/>
                <w:kern w:val="0"/>
                <w:szCs w:val="20"/>
                <w:lang w:val="fr-FR"/>
              </w:rPr>
              <w:t>将</w:t>
            </w:r>
            <w:r>
              <w:rPr>
                <w:rFonts w:ascii="楷体_GB2312" w:eastAsia="楷体_GB2312"/>
                <w:b/>
                <w:kern w:val="0"/>
                <w:szCs w:val="20"/>
                <w:lang w:val="fr-FR"/>
              </w:rPr>
              <w:t xml:space="preserve"> </w:t>
            </w:r>
            <w:r w:rsidRPr="00D62DEA">
              <w:rPr>
                <w:rFonts w:ascii="楷体_GB2312" w:eastAsia="楷体_GB2312" w:hint="eastAsia"/>
                <w:b/>
                <w:kern w:val="0"/>
                <w:szCs w:val="20"/>
                <w:lang w:val="fr-FR"/>
              </w:rPr>
              <w:t>来</w:t>
            </w:r>
            <w:r>
              <w:rPr>
                <w:rFonts w:ascii="楷体_GB2312" w:eastAsia="楷体_GB2312"/>
                <w:b/>
                <w:kern w:val="0"/>
                <w:szCs w:val="20"/>
                <w:lang w:val="fr-FR"/>
              </w:rPr>
              <w:t xml:space="preserve"> </w:t>
            </w:r>
            <w:r w:rsidRPr="00D62DEA">
              <w:rPr>
                <w:rFonts w:ascii="楷体_GB2312" w:eastAsia="楷体_GB2312" w:hint="eastAsia"/>
                <w:b/>
                <w:kern w:val="0"/>
                <w:szCs w:val="20"/>
                <w:lang w:val="fr-FR"/>
              </w:rPr>
              <w:t>时</w:t>
            </w:r>
            <w:r>
              <w:rPr>
                <w:rFonts w:ascii="楷体_GB2312" w:eastAsia="楷体_GB2312"/>
                <w:b/>
                <w:kern w:val="0"/>
                <w:szCs w:val="20"/>
                <w:lang w:val="fr-FR"/>
              </w:rPr>
              <w:t xml:space="preserve"> </w:t>
            </w:r>
            <w:r w:rsidRPr="00D62DEA">
              <w:rPr>
                <w:rFonts w:ascii="楷体_GB2312" w:eastAsia="楷体_GB2312" w:hint="eastAsia"/>
                <w:b/>
                <w:kern w:val="0"/>
                <w:szCs w:val="20"/>
                <w:lang w:val="fr-FR"/>
              </w:rPr>
              <w:t>样</w:t>
            </w:r>
            <w:r>
              <w:rPr>
                <w:rFonts w:ascii="楷体_GB2312" w:eastAsia="楷体_GB2312"/>
                <w:b/>
                <w:kern w:val="0"/>
                <w:szCs w:val="20"/>
                <w:lang w:val="fr-FR"/>
              </w:rPr>
              <w:t xml:space="preserve"> </w:t>
            </w:r>
            <w:r w:rsidRPr="00D62DEA">
              <w:rPr>
                <w:rFonts w:ascii="楷体_GB2312" w:eastAsia="楷体_GB2312" w:hint="eastAsia"/>
                <w:b/>
                <w:kern w:val="0"/>
                <w:szCs w:val="20"/>
                <w:lang w:val="fr-FR"/>
              </w:rPr>
              <w:t>本</w:t>
            </w:r>
          </w:p>
        </w:tc>
      </w:tr>
      <w:tr w:rsidR="00993BDD" w14:paraId="2F4EC2EA" w14:textId="77777777" w:rsidTr="00FB3D8F">
        <w:trPr>
          <w:trHeight w:val="359"/>
        </w:trPr>
        <w:tc>
          <w:tcPr>
            <w:tcW w:w="27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99"/>
          </w:tcPr>
          <w:p w14:paraId="5DFD10D8" w14:textId="77777777" w:rsidR="00993BDD" w:rsidRPr="00EB5936" w:rsidRDefault="00993BDD" w:rsidP="00FB3D8F">
            <w:pPr>
              <w:autoSpaceDE w:val="0"/>
              <w:autoSpaceDN w:val="0"/>
              <w:adjustRightInd w:val="0"/>
              <w:jc w:val="center"/>
              <w:rPr>
                <w:b/>
                <w:kern w:val="0"/>
                <w:position w:val="-20"/>
                <w:szCs w:val="21"/>
                <w:lang w:val="fr-CA"/>
              </w:rPr>
            </w:pPr>
            <w:r w:rsidRPr="00EB5936">
              <w:rPr>
                <w:b/>
                <w:kern w:val="0"/>
                <w:szCs w:val="20"/>
                <w:lang w:val="fr-CA"/>
              </w:rPr>
              <w:t xml:space="preserve">jeter </w:t>
            </w:r>
            <w:r w:rsidRPr="006B08C0">
              <w:rPr>
                <w:kern w:val="0"/>
                <w:szCs w:val="20"/>
                <w:lang w:val="fr-CA"/>
              </w:rPr>
              <w:t>（</w:t>
            </w:r>
            <w:r>
              <w:rPr>
                <w:kern w:val="0"/>
                <w:szCs w:val="20"/>
                <w:lang w:val="fr-CA"/>
              </w:rPr>
              <w:t>-eter</w:t>
            </w:r>
            <w:r>
              <w:rPr>
                <w:rFonts w:hint="eastAsia"/>
                <w:kern w:val="0"/>
                <w:szCs w:val="20"/>
                <w:lang w:val="fr-CA"/>
              </w:rPr>
              <w:t xml:space="preserve"> </w:t>
            </w:r>
            <w:r w:rsidRPr="006B08C0">
              <w:rPr>
                <w:rFonts w:ascii="楷体_GB2312" w:eastAsia="楷体_GB2312" w:hint="eastAsia"/>
                <w:kern w:val="0"/>
                <w:szCs w:val="20"/>
                <w:lang w:val="fr-CA"/>
              </w:rPr>
              <w:t>结尾</w:t>
            </w:r>
            <w:r w:rsidRPr="006B08C0">
              <w:rPr>
                <w:kern w:val="0"/>
                <w:szCs w:val="20"/>
                <w:lang w:val="fr-CA"/>
              </w:rPr>
              <w:t>）</w:t>
            </w:r>
          </w:p>
        </w:tc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FFFF99"/>
          </w:tcPr>
          <w:p w14:paraId="507C2049" w14:textId="77777777" w:rsidR="00993BDD" w:rsidRPr="00EB5936" w:rsidRDefault="00993BDD" w:rsidP="00FB3D8F">
            <w:pPr>
              <w:widowControl/>
              <w:ind w:left="630" w:hanging="630"/>
              <w:jc w:val="center"/>
              <w:rPr>
                <w:rFonts w:eastAsia="楷体_GB2312"/>
                <w:spacing w:val="-18"/>
                <w:kern w:val="0"/>
                <w:szCs w:val="21"/>
                <w:lang w:val="fr-CA"/>
              </w:rPr>
            </w:pPr>
            <w:r w:rsidRPr="00EB5936">
              <w:rPr>
                <w:rFonts w:ascii="楷体_GB2312" w:eastAsia="楷体_GB2312" w:hint="eastAsia"/>
                <w:kern w:val="0"/>
                <w:szCs w:val="20"/>
                <w:lang w:val="fr-CA"/>
              </w:rPr>
              <w:t>双写</w:t>
            </w:r>
            <w:r>
              <w:rPr>
                <w:rFonts w:ascii="楷体_GB2312" w:eastAsia="楷体_GB2312" w:hint="eastAsia"/>
                <w:kern w:val="0"/>
                <w:szCs w:val="20"/>
                <w:lang w:val="fr-CA"/>
              </w:rPr>
              <w:t>字母</w:t>
            </w:r>
            <w:r w:rsidRPr="00EB5936">
              <w:rPr>
                <w:rFonts w:eastAsia="楷体_GB2312"/>
                <w:b/>
                <w:kern w:val="0"/>
                <w:szCs w:val="20"/>
                <w:lang w:val="fr-CA"/>
              </w:rPr>
              <w:t>t</w:t>
            </w:r>
            <w:r>
              <w:rPr>
                <w:rFonts w:eastAsia="楷体_GB2312"/>
                <w:kern w:val="0"/>
                <w:szCs w:val="20"/>
                <w:lang w:val="fr-CA"/>
              </w:rPr>
              <w:t xml:space="preserve"> , </w:t>
            </w:r>
            <w:r>
              <w:rPr>
                <w:rFonts w:eastAsia="楷体_GB2312" w:hint="eastAsia"/>
                <w:kern w:val="0"/>
                <w:szCs w:val="20"/>
                <w:lang w:val="fr-CA"/>
              </w:rPr>
              <w:t>再加词尾</w:t>
            </w:r>
          </w:p>
        </w:tc>
        <w:tc>
          <w:tcPr>
            <w:tcW w:w="3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FFFF99"/>
            <w:vAlign w:val="center"/>
          </w:tcPr>
          <w:p w14:paraId="44EF66FD" w14:textId="77777777" w:rsidR="00993BDD" w:rsidRDefault="00993BDD" w:rsidP="00FB3D8F">
            <w:pPr>
              <w:autoSpaceDE w:val="0"/>
              <w:autoSpaceDN w:val="0"/>
              <w:adjustRightInd w:val="0"/>
              <w:jc w:val="center"/>
              <w:rPr>
                <w:kern w:val="0"/>
                <w:szCs w:val="20"/>
                <w:lang w:val="fr-CA"/>
              </w:rPr>
            </w:pPr>
            <w:r>
              <w:rPr>
                <w:kern w:val="0"/>
                <w:szCs w:val="20"/>
                <w:lang w:val="fr-CA"/>
              </w:rPr>
              <w:t>je je</w:t>
            </w:r>
            <w:r w:rsidRPr="00EB5936">
              <w:rPr>
                <w:b/>
                <w:kern w:val="0"/>
                <w:szCs w:val="20"/>
                <w:lang w:val="fr-CA"/>
              </w:rPr>
              <w:t>tt</w:t>
            </w:r>
            <w:r>
              <w:rPr>
                <w:kern w:val="0"/>
                <w:szCs w:val="20"/>
                <w:lang w:val="fr-CA"/>
              </w:rPr>
              <w:t>erai  nous je</w:t>
            </w:r>
            <w:r w:rsidRPr="00EB5936">
              <w:rPr>
                <w:b/>
                <w:kern w:val="0"/>
                <w:szCs w:val="20"/>
                <w:lang w:val="fr-CA"/>
              </w:rPr>
              <w:t>tt</w:t>
            </w:r>
            <w:r>
              <w:rPr>
                <w:kern w:val="0"/>
                <w:szCs w:val="20"/>
                <w:lang w:val="fr-CA"/>
              </w:rPr>
              <w:t>erons</w:t>
            </w:r>
          </w:p>
        </w:tc>
      </w:tr>
      <w:tr w:rsidR="00993BDD" w14:paraId="6DAE1941" w14:textId="77777777" w:rsidTr="00FB3D8F">
        <w:trPr>
          <w:trHeight w:val="359"/>
        </w:trPr>
        <w:tc>
          <w:tcPr>
            <w:tcW w:w="27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99"/>
          </w:tcPr>
          <w:p w14:paraId="7B985E06" w14:textId="77777777" w:rsidR="00993BDD" w:rsidRPr="00EB5936" w:rsidRDefault="00993BDD" w:rsidP="00FB3D8F">
            <w:pPr>
              <w:autoSpaceDE w:val="0"/>
              <w:autoSpaceDN w:val="0"/>
              <w:adjustRightInd w:val="0"/>
              <w:jc w:val="center"/>
              <w:rPr>
                <w:b/>
                <w:kern w:val="0"/>
                <w:szCs w:val="20"/>
                <w:lang w:val="fr-CA"/>
              </w:rPr>
            </w:pPr>
            <w:r>
              <w:rPr>
                <w:b/>
                <w:kern w:val="0"/>
                <w:szCs w:val="20"/>
                <w:lang w:val="fr-CA"/>
              </w:rPr>
              <w:t>appeler</w:t>
            </w:r>
            <w:r w:rsidRPr="006B08C0">
              <w:rPr>
                <w:kern w:val="0"/>
                <w:szCs w:val="20"/>
                <w:lang w:val="fr-CA"/>
              </w:rPr>
              <w:t>（</w:t>
            </w:r>
            <w:r>
              <w:rPr>
                <w:kern w:val="0"/>
                <w:szCs w:val="20"/>
                <w:lang w:val="fr-CA"/>
              </w:rPr>
              <w:t>-eler</w:t>
            </w:r>
            <w:r>
              <w:rPr>
                <w:rFonts w:hint="eastAsia"/>
                <w:kern w:val="0"/>
                <w:szCs w:val="20"/>
                <w:lang w:val="fr-CA"/>
              </w:rPr>
              <w:t xml:space="preserve"> </w:t>
            </w:r>
            <w:r w:rsidRPr="006B08C0">
              <w:rPr>
                <w:rFonts w:ascii="楷体_GB2312" w:eastAsia="楷体_GB2312" w:hint="eastAsia"/>
                <w:kern w:val="0"/>
                <w:szCs w:val="20"/>
                <w:lang w:val="fr-CA"/>
              </w:rPr>
              <w:t>结尾</w:t>
            </w:r>
            <w:r w:rsidRPr="006B08C0">
              <w:rPr>
                <w:kern w:val="0"/>
                <w:szCs w:val="20"/>
                <w:lang w:val="fr-CA"/>
              </w:rPr>
              <w:t>）</w:t>
            </w:r>
          </w:p>
        </w:tc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FFFF99"/>
          </w:tcPr>
          <w:p w14:paraId="1F5C1646" w14:textId="77777777" w:rsidR="00993BDD" w:rsidRPr="00EB5936" w:rsidRDefault="00993BDD" w:rsidP="00FB3D8F">
            <w:pPr>
              <w:widowControl/>
              <w:ind w:left="630" w:hanging="630"/>
              <w:jc w:val="center"/>
              <w:rPr>
                <w:rFonts w:ascii="楷体_GB2312" w:eastAsia="楷体_GB2312"/>
                <w:kern w:val="0"/>
                <w:szCs w:val="20"/>
                <w:lang w:val="fr-CA"/>
              </w:rPr>
            </w:pPr>
            <w:r w:rsidRPr="00EB5936">
              <w:rPr>
                <w:rFonts w:ascii="楷体_GB2312" w:eastAsia="楷体_GB2312" w:hint="eastAsia"/>
                <w:kern w:val="0"/>
                <w:szCs w:val="20"/>
                <w:lang w:val="fr-CA"/>
              </w:rPr>
              <w:t>双写</w:t>
            </w:r>
            <w:r>
              <w:rPr>
                <w:rFonts w:ascii="楷体_GB2312" w:eastAsia="楷体_GB2312" w:hint="eastAsia"/>
                <w:kern w:val="0"/>
                <w:szCs w:val="20"/>
                <w:lang w:val="fr-CA"/>
              </w:rPr>
              <w:t>字母</w:t>
            </w:r>
            <w:r>
              <w:rPr>
                <w:rFonts w:eastAsia="楷体_GB2312"/>
                <w:b/>
                <w:kern w:val="0"/>
                <w:szCs w:val="20"/>
                <w:lang w:val="fr-CA"/>
              </w:rPr>
              <w:t>l</w:t>
            </w:r>
            <w:r>
              <w:rPr>
                <w:rFonts w:eastAsia="楷体_GB2312"/>
                <w:kern w:val="0"/>
                <w:szCs w:val="20"/>
                <w:lang w:val="fr-CA"/>
              </w:rPr>
              <w:t xml:space="preserve"> , </w:t>
            </w:r>
            <w:r>
              <w:rPr>
                <w:rFonts w:eastAsia="楷体_GB2312" w:hint="eastAsia"/>
                <w:kern w:val="0"/>
                <w:szCs w:val="20"/>
                <w:lang w:val="fr-CA"/>
              </w:rPr>
              <w:t>再加词尾</w:t>
            </w:r>
          </w:p>
        </w:tc>
        <w:tc>
          <w:tcPr>
            <w:tcW w:w="3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FFFF99"/>
            <w:vAlign w:val="center"/>
          </w:tcPr>
          <w:p w14:paraId="2ACF4C47" w14:textId="77777777" w:rsidR="00993BDD" w:rsidRDefault="00993BDD" w:rsidP="00FB3D8F">
            <w:pPr>
              <w:autoSpaceDE w:val="0"/>
              <w:autoSpaceDN w:val="0"/>
              <w:adjustRightInd w:val="0"/>
              <w:jc w:val="center"/>
              <w:rPr>
                <w:kern w:val="0"/>
                <w:szCs w:val="20"/>
                <w:lang w:val="fr-CA"/>
              </w:rPr>
            </w:pPr>
            <w:r>
              <w:rPr>
                <w:kern w:val="0"/>
                <w:szCs w:val="20"/>
                <w:lang w:val="fr-CA"/>
              </w:rPr>
              <w:t>j’appe</w:t>
            </w:r>
            <w:r w:rsidRPr="006B08C0">
              <w:rPr>
                <w:b/>
                <w:kern w:val="0"/>
                <w:szCs w:val="20"/>
                <w:lang w:val="fr-CA"/>
              </w:rPr>
              <w:t>ll</w:t>
            </w:r>
            <w:r>
              <w:rPr>
                <w:kern w:val="0"/>
                <w:szCs w:val="20"/>
                <w:lang w:val="fr-CA"/>
              </w:rPr>
              <w:t>erai  nous appe</w:t>
            </w:r>
            <w:r w:rsidRPr="006B08C0">
              <w:rPr>
                <w:b/>
                <w:kern w:val="0"/>
                <w:szCs w:val="20"/>
                <w:lang w:val="fr-CA"/>
              </w:rPr>
              <w:t>ll</w:t>
            </w:r>
            <w:r>
              <w:rPr>
                <w:kern w:val="0"/>
                <w:szCs w:val="20"/>
                <w:lang w:val="fr-CA"/>
              </w:rPr>
              <w:t>erons</w:t>
            </w:r>
          </w:p>
        </w:tc>
      </w:tr>
      <w:tr w:rsidR="00993BDD" w14:paraId="5F0A3FA9" w14:textId="77777777" w:rsidTr="00FB3D8F">
        <w:trPr>
          <w:trHeight w:val="359"/>
        </w:trPr>
        <w:tc>
          <w:tcPr>
            <w:tcW w:w="27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99"/>
            <w:vAlign w:val="center"/>
          </w:tcPr>
          <w:p w14:paraId="4B0BCE2B" w14:textId="77777777" w:rsidR="00993BDD" w:rsidRDefault="00993BDD" w:rsidP="00FB3D8F">
            <w:pPr>
              <w:autoSpaceDE w:val="0"/>
              <w:autoSpaceDN w:val="0"/>
              <w:adjustRightInd w:val="0"/>
              <w:jc w:val="center"/>
              <w:rPr>
                <w:rFonts w:eastAsia="楷体_GB2312"/>
                <w:b/>
                <w:kern w:val="0"/>
                <w:szCs w:val="20"/>
                <w:lang w:val="fr-CA"/>
              </w:rPr>
            </w:pPr>
            <w:r>
              <w:rPr>
                <w:rFonts w:eastAsia="楷体_GB2312"/>
                <w:b/>
                <w:kern w:val="0"/>
                <w:szCs w:val="20"/>
                <w:lang w:val="fr-CA"/>
              </w:rPr>
              <w:t xml:space="preserve">acheter </w:t>
            </w:r>
            <w:r>
              <w:rPr>
                <w:rFonts w:eastAsia="楷体_GB2312" w:hint="eastAsia"/>
                <w:b/>
                <w:kern w:val="0"/>
                <w:szCs w:val="20"/>
                <w:lang w:val="fr-CA"/>
              </w:rPr>
              <w:t xml:space="preserve"> </w:t>
            </w:r>
            <w:r>
              <w:rPr>
                <w:rFonts w:eastAsia="楷体_GB2312"/>
                <w:b/>
                <w:kern w:val="0"/>
                <w:szCs w:val="20"/>
                <w:lang w:val="fr-CA"/>
              </w:rPr>
              <w:t>se lever</w:t>
            </w:r>
          </w:p>
          <w:p w14:paraId="1EF135B1" w14:textId="77777777" w:rsidR="00993BDD" w:rsidRPr="00E902D7" w:rsidRDefault="00993BDD" w:rsidP="00FB3D8F">
            <w:pPr>
              <w:autoSpaceDE w:val="0"/>
              <w:autoSpaceDN w:val="0"/>
              <w:adjustRightInd w:val="0"/>
              <w:rPr>
                <w:rFonts w:eastAsia="楷体_GB2312"/>
                <w:b/>
                <w:spacing w:val="-10"/>
                <w:kern w:val="11"/>
                <w:szCs w:val="21"/>
                <w:lang w:val="fr-CA"/>
              </w:rPr>
            </w:pPr>
            <w:r w:rsidRPr="00E902D7">
              <w:rPr>
                <w:spacing w:val="-10"/>
                <w:kern w:val="11"/>
                <w:szCs w:val="21"/>
                <w:lang w:val="fr-CA"/>
              </w:rPr>
              <w:t>（</w:t>
            </w:r>
            <w:r w:rsidRPr="00E902D7">
              <w:rPr>
                <w:spacing w:val="-10"/>
                <w:kern w:val="11"/>
                <w:szCs w:val="21"/>
                <w:lang w:val="fr-CA"/>
              </w:rPr>
              <w:t>-ener, -</w:t>
            </w:r>
            <w:r w:rsidRPr="00E902D7">
              <w:rPr>
                <w:spacing w:val="-8"/>
                <w:kern w:val="11"/>
                <w:szCs w:val="21"/>
                <w:lang w:val="fr-CA"/>
              </w:rPr>
              <w:t>eter, -eser, -ever</w:t>
            </w:r>
            <w:r w:rsidRPr="00E902D7">
              <w:rPr>
                <w:rFonts w:hint="eastAsia"/>
                <w:spacing w:val="-10"/>
                <w:kern w:val="11"/>
                <w:szCs w:val="21"/>
                <w:lang w:val="fr-CA"/>
              </w:rPr>
              <w:t xml:space="preserve"> </w:t>
            </w:r>
            <w:r w:rsidRPr="00E902D7">
              <w:rPr>
                <w:rFonts w:ascii="楷体_GB2312" w:eastAsia="楷体_GB2312" w:hint="eastAsia"/>
                <w:spacing w:val="-10"/>
                <w:kern w:val="11"/>
                <w:szCs w:val="21"/>
                <w:lang w:val="fr-CA"/>
              </w:rPr>
              <w:t>结尾</w:t>
            </w:r>
            <w:r w:rsidRPr="00E902D7">
              <w:rPr>
                <w:spacing w:val="-10"/>
                <w:kern w:val="11"/>
                <w:szCs w:val="21"/>
                <w:lang w:val="fr-CA"/>
              </w:rPr>
              <w:t>）</w:t>
            </w:r>
            <w:r w:rsidRPr="00E902D7">
              <w:rPr>
                <w:rFonts w:eastAsia="楷体_GB2312"/>
                <w:b/>
                <w:spacing w:val="-10"/>
                <w:kern w:val="11"/>
                <w:szCs w:val="21"/>
                <w:lang w:val="fr-CA"/>
              </w:rPr>
              <w:t xml:space="preserve">  </w:t>
            </w:r>
          </w:p>
        </w:tc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FFFF99"/>
            <w:vAlign w:val="center"/>
          </w:tcPr>
          <w:p w14:paraId="26A59A9F" w14:textId="77777777" w:rsidR="00993BDD" w:rsidRPr="00E902D7" w:rsidRDefault="00993BDD" w:rsidP="00FB3D8F">
            <w:pPr>
              <w:autoSpaceDE w:val="0"/>
              <w:autoSpaceDN w:val="0"/>
              <w:adjustRightInd w:val="0"/>
              <w:jc w:val="center"/>
              <w:rPr>
                <w:rFonts w:eastAsia="楷体_GB2312"/>
                <w:kern w:val="0"/>
                <w:szCs w:val="20"/>
                <w:lang w:val="fr-CA"/>
              </w:rPr>
            </w:pPr>
            <w:r>
              <w:rPr>
                <w:rFonts w:eastAsia="楷体_GB2312" w:hint="eastAsia"/>
                <w:kern w:val="0"/>
                <w:szCs w:val="20"/>
                <w:lang w:val="fr-CA"/>
              </w:rPr>
              <w:t>将</w:t>
            </w:r>
            <w:r>
              <w:rPr>
                <w:rFonts w:eastAsia="楷体_GB2312"/>
                <w:kern w:val="0"/>
                <w:szCs w:val="20"/>
                <w:lang w:val="fr-CA"/>
              </w:rPr>
              <w:t xml:space="preserve"> </w:t>
            </w:r>
            <w:r w:rsidRPr="007838D3">
              <w:rPr>
                <w:rFonts w:eastAsia="楷体_GB2312"/>
                <w:b/>
                <w:kern w:val="0"/>
                <w:szCs w:val="20"/>
                <w:lang w:val="fr-CA"/>
              </w:rPr>
              <w:t>e</w:t>
            </w:r>
            <w:r>
              <w:rPr>
                <w:rFonts w:eastAsia="楷体_GB2312"/>
                <w:b/>
                <w:kern w:val="0"/>
                <w:szCs w:val="20"/>
                <w:lang w:val="fr-CA"/>
              </w:rPr>
              <w:t xml:space="preserve"> </w:t>
            </w:r>
            <w:r>
              <w:rPr>
                <w:rFonts w:eastAsia="楷体_GB2312" w:hint="eastAsia"/>
                <w:kern w:val="0"/>
                <w:szCs w:val="20"/>
                <w:lang w:val="fr-CA"/>
              </w:rPr>
              <w:t>改为</w:t>
            </w:r>
            <w:r>
              <w:rPr>
                <w:rFonts w:eastAsia="楷体_GB2312"/>
                <w:kern w:val="0"/>
                <w:szCs w:val="20"/>
                <w:lang w:val="fr-CA"/>
              </w:rPr>
              <w:t xml:space="preserve"> </w:t>
            </w:r>
            <w:r w:rsidRPr="007838D3">
              <w:rPr>
                <w:rFonts w:eastAsia="楷体_GB2312"/>
                <w:b/>
                <w:kern w:val="0"/>
                <w:szCs w:val="20"/>
                <w:lang w:val="fr-CA"/>
              </w:rPr>
              <w:t>è</w:t>
            </w:r>
            <w:r w:rsidRPr="007838D3">
              <w:rPr>
                <w:rFonts w:eastAsia="楷体_GB2312"/>
                <w:kern w:val="0"/>
                <w:szCs w:val="20"/>
                <w:lang w:val="fr-CA"/>
              </w:rPr>
              <w:t>,</w:t>
            </w:r>
            <w:r>
              <w:rPr>
                <w:rFonts w:eastAsia="楷体_GB2312"/>
                <w:kern w:val="0"/>
                <w:szCs w:val="20"/>
                <w:lang w:val="fr-CA"/>
              </w:rPr>
              <w:t xml:space="preserve">  </w:t>
            </w:r>
            <w:r>
              <w:rPr>
                <w:rFonts w:eastAsia="楷体_GB2312" w:hint="eastAsia"/>
                <w:kern w:val="0"/>
                <w:szCs w:val="20"/>
                <w:lang w:val="fr-CA"/>
              </w:rPr>
              <w:t>再加词尾</w:t>
            </w:r>
            <w:r w:rsidRPr="00E902D7">
              <w:rPr>
                <w:rFonts w:eastAsia="楷体_GB2312"/>
                <w:b/>
                <w:kern w:val="0"/>
                <w:szCs w:val="20"/>
                <w:lang w:val="fr-CA"/>
              </w:rPr>
              <w:t>nous</w:t>
            </w:r>
            <w:r>
              <w:rPr>
                <w:rFonts w:eastAsia="楷体_GB2312"/>
                <w:b/>
                <w:kern w:val="0"/>
                <w:szCs w:val="20"/>
                <w:lang w:val="fr-CA"/>
              </w:rPr>
              <w:t xml:space="preserve">, vous </w:t>
            </w:r>
            <w:r w:rsidRPr="00E902D7">
              <w:rPr>
                <w:rFonts w:eastAsia="楷体_GB2312" w:hint="eastAsia"/>
                <w:kern w:val="0"/>
                <w:szCs w:val="20"/>
                <w:lang w:val="fr-CA"/>
              </w:rPr>
              <w:t>变化</w:t>
            </w:r>
            <w:r>
              <w:rPr>
                <w:rFonts w:ascii="楷体_GB2312" w:eastAsia="楷体_GB2312" w:hint="eastAsia"/>
                <w:kern w:val="0"/>
                <w:szCs w:val="20"/>
                <w:lang w:val="fr-CA"/>
              </w:rPr>
              <w:t>特殊</w:t>
            </w:r>
          </w:p>
        </w:tc>
        <w:tc>
          <w:tcPr>
            <w:tcW w:w="3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FFFF99"/>
            <w:vAlign w:val="center"/>
          </w:tcPr>
          <w:p w14:paraId="3A299F01" w14:textId="77777777" w:rsidR="00993BDD" w:rsidRDefault="00993BDD" w:rsidP="00FB3D8F">
            <w:pPr>
              <w:autoSpaceDE w:val="0"/>
              <w:autoSpaceDN w:val="0"/>
              <w:adjustRightInd w:val="0"/>
              <w:jc w:val="center"/>
              <w:rPr>
                <w:kern w:val="0"/>
                <w:szCs w:val="20"/>
                <w:lang w:val="fr-CA"/>
              </w:rPr>
            </w:pPr>
            <w:r>
              <w:rPr>
                <w:kern w:val="0"/>
                <w:szCs w:val="20"/>
                <w:lang w:val="fr-CA"/>
              </w:rPr>
              <w:t>j’ach</w:t>
            </w:r>
            <w:r w:rsidRPr="007838D3">
              <w:rPr>
                <w:b/>
                <w:kern w:val="0"/>
                <w:szCs w:val="20"/>
                <w:lang w:val="fr-CA"/>
              </w:rPr>
              <w:t>è</w:t>
            </w:r>
            <w:r>
              <w:rPr>
                <w:kern w:val="0"/>
                <w:szCs w:val="20"/>
                <w:lang w:val="fr-CA"/>
              </w:rPr>
              <w:t>terai    nous ach</w:t>
            </w:r>
            <w:r w:rsidRPr="002B28E0">
              <w:rPr>
                <w:b/>
                <w:kern w:val="0"/>
                <w:szCs w:val="20"/>
                <w:lang w:val="fr-CA"/>
              </w:rPr>
              <w:t>è</w:t>
            </w:r>
            <w:r>
              <w:rPr>
                <w:kern w:val="0"/>
                <w:szCs w:val="20"/>
                <w:lang w:val="fr-CA"/>
              </w:rPr>
              <w:t>terons</w:t>
            </w:r>
          </w:p>
          <w:p w14:paraId="69C5A9A6" w14:textId="77777777" w:rsidR="00993BDD" w:rsidRPr="007838D3" w:rsidRDefault="00993BDD" w:rsidP="00FB3D8F">
            <w:pPr>
              <w:autoSpaceDE w:val="0"/>
              <w:autoSpaceDN w:val="0"/>
              <w:adjustRightInd w:val="0"/>
              <w:jc w:val="center"/>
              <w:rPr>
                <w:kern w:val="0"/>
                <w:szCs w:val="20"/>
                <w:lang w:val="fr-CA"/>
              </w:rPr>
            </w:pPr>
            <w:r>
              <w:rPr>
                <w:kern w:val="0"/>
                <w:szCs w:val="20"/>
                <w:lang w:val="fr-CA"/>
              </w:rPr>
              <w:t>je me l</w:t>
            </w:r>
            <w:r w:rsidRPr="00E902D7">
              <w:rPr>
                <w:b/>
                <w:kern w:val="0"/>
                <w:szCs w:val="20"/>
                <w:lang w:val="fr-CA"/>
              </w:rPr>
              <w:t>è</w:t>
            </w:r>
            <w:r>
              <w:rPr>
                <w:kern w:val="0"/>
                <w:szCs w:val="20"/>
                <w:lang w:val="fr-CA"/>
              </w:rPr>
              <w:t>verai  nous nous l</w:t>
            </w:r>
            <w:r w:rsidRPr="00E902D7">
              <w:rPr>
                <w:b/>
                <w:kern w:val="0"/>
                <w:szCs w:val="20"/>
                <w:lang w:val="fr-CA"/>
              </w:rPr>
              <w:t>è</w:t>
            </w:r>
            <w:r>
              <w:rPr>
                <w:kern w:val="0"/>
                <w:szCs w:val="20"/>
                <w:lang w:val="fr-CA"/>
              </w:rPr>
              <w:t>verons</w:t>
            </w:r>
          </w:p>
        </w:tc>
      </w:tr>
      <w:tr w:rsidR="00993BDD" w14:paraId="05744F12" w14:textId="77777777" w:rsidTr="00FB3D8F">
        <w:trPr>
          <w:trHeight w:val="359"/>
        </w:trPr>
        <w:tc>
          <w:tcPr>
            <w:tcW w:w="27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99"/>
            <w:vAlign w:val="center"/>
          </w:tcPr>
          <w:p w14:paraId="273927FD" w14:textId="77777777" w:rsidR="00993BDD" w:rsidRDefault="00993BDD" w:rsidP="00FB3D8F">
            <w:pPr>
              <w:autoSpaceDE w:val="0"/>
              <w:autoSpaceDN w:val="0"/>
              <w:adjustRightInd w:val="0"/>
              <w:jc w:val="center"/>
              <w:rPr>
                <w:b/>
                <w:kern w:val="0"/>
                <w:szCs w:val="20"/>
                <w:lang w:val="fr-CA"/>
              </w:rPr>
            </w:pPr>
            <w:r>
              <w:rPr>
                <w:b/>
                <w:kern w:val="0"/>
                <w:szCs w:val="20"/>
                <w:lang w:val="fr-CA"/>
              </w:rPr>
              <w:t>répéter  espérer</w:t>
            </w:r>
          </w:p>
          <w:p w14:paraId="56BFD679" w14:textId="77777777" w:rsidR="00993BDD" w:rsidRPr="002B28E0" w:rsidRDefault="00993BDD" w:rsidP="00FB3D8F">
            <w:pPr>
              <w:autoSpaceDE w:val="0"/>
              <w:autoSpaceDN w:val="0"/>
              <w:adjustRightInd w:val="0"/>
              <w:jc w:val="center"/>
              <w:rPr>
                <w:b/>
                <w:kern w:val="0"/>
                <w:szCs w:val="20"/>
                <w:lang w:val="fr-CA"/>
              </w:rPr>
            </w:pPr>
            <w:r w:rsidRPr="00E902D7">
              <w:rPr>
                <w:spacing w:val="-10"/>
                <w:kern w:val="11"/>
                <w:szCs w:val="21"/>
                <w:lang w:val="fr-CA"/>
              </w:rPr>
              <w:t>（</w:t>
            </w:r>
            <w:r w:rsidRPr="008D3930">
              <w:rPr>
                <w:kern w:val="0"/>
                <w:szCs w:val="20"/>
                <w:lang w:val="fr-CA"/>
              </w:rPr>
              <w:t>-</w:t>
            </w:r>
            <w:r>
              <w:rPr>
                <w:kern w:val="0"/>
                <w:szCs w:val="20"/>
                <w:lang w:val="fr-CA"/>
              </w:rPr>
              <w:t>éd</w:t>
            </w:r>
            <w:r w:rsidRPr="008D3930">
              <w:rPr>
                <w:kern w:val="0"/>
                <w:szCs w:val="20"/>
                <w:lang w:val="fr-CA"/>
              </w:rPr>
              <w:t>er, -</w:t>
            </w:r>
            <w:r>
              <w:rPr>
                <w:kern w:val="0"/>
                <w:szCs w:val="20"/>
                <w:lang w:val="fr-CA"/>
              </w:rPr>
              <w:t>ér</w:t>
            </w:r>
            <w:r w:rsidRPr="008D3930">
              <w:rPr>
                <w:kern w:val="0"/>
                <w:szCs w:val="20"/>
                <w:lang w:val="fr-CA"/>
              </w:rPr>
              <w:t>er, -</w:t>
            </w:r>
            <w:r>
              <w:rPr>
                <w:kern w:val="0"/>
                <w:szCs w:val="20"/>
                <w:lang w:val="fr-CA"/>
              </w:rPr>
              <w:t>ét</w:t>
            </w:r>
            <w:r w:rsidRPr="008D3930">
              <w:rPr>
                <w:kern w:val="0"/>
                <w:szCs w:val="20"/>
                <w:lang w:val="fr-CA"/>
              </w:rPr>
              <w:t>er</w:t>
            </w:r>
            <w:r w:rsidRPr="008D3930">
              <w:rPr>
                <w:rFonts w:hint="eastAsia"/>
                <w:kern w:val="0"/>
                <w:szCs w:val="20"/>
                <w:lang w:val="fr-CA"/>
              </w:rPr>
              <w:t xml:space="preserve"> </w:t>
            </w:r>
            <w:r w:rsidRPr="008D3930">
              <w:rPr>
                <w:rFonts w:ascii="楷体_GB2312" w:eastAsia="楷体_GB2312" w:hint="eastAsia"/>
                <w:kern w:val="0"/>
                <w:szCs w:val="20"/>
                <w:lang w:val="fr-CA"/>
              </w:rPr>
              <w:t>结尾</w:t>
            </w:r>
            <w:r w:rsidRPr="00E902D7">
              <w:rPr>
                <w:spacing w:val="-10"/>
                <w:kern w:val="11"/>
                <w:szCs w:val="21"/>
                <w:lang w:val="fr-CA"/>
              </w:rPr>
              <w:t>）</w:t>
            </w:r>
          </w:p>
        </w:tc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FFFF99"/>
            <w:vAlign w:val="center"/>
          </w:tcPr>
          <w:p w14:paraId="1893B753" w14:textId="77777777" w:rsidR="00993BDD" w:rsidRDefault="00993BDD" w:rsidP="00FB3D8F">
            <w:pPr>
              <w:autoSpaceDE w:val="0"/>
              <w:autoSpaceDN w:val="0"/>
              <w:adjustRightInd w:val="0"/>
              <w:jc w:val="center"/>
              <w:rPr>
                <w:rFonts w:eastAsia="楷体_GB2312"/>
                <w:kern w:val="0"/>
                <w:szCs w:val="20"/>
                <w:lang w:val="fr-CA"/>
              </w:rPr>
            </w:pPr>
            <w:r>
              <w:rPr>
                <w:rFonts w:eastAsia="楷体_GB2312" w:hint="eastAsia"/>
                <w:kern w:val="0"/>
                <w:szCs w:val="20"/>
                <w:lang w:val="fr-CA"/>
              </w:rPr>
              <w:t>与现在时不同，</w:t>
            </w:r>
            <w:r w:rsidRPr="00E902D7">
              <w:rPr>
                <w:rFonts w:eastAsia="楷体_GB2312"/>
                <w:b/>
                <w:kern w:val="0"/>
                <w:szCs w:val="20"/>
                <w:lang w:val="fr-CA"/>
              </w:rPr>
              <w:t>é</w:t>
            </w:r>
            <w:r>
              <w:rPr>
                <w:rFonts w:eastAsia="楷体_GB2312"/>
                <w:b/>
                <w:kern w:val="0"/>
                <w:szCs w:val="20"/>
                <w:lang w:val="fr-CA"/>
              </w:rPr>
              <w:t xml:space="preserve"> </w:t>
            </w:r>
            <w:r>
              <w:rPr>
                <w:rFonts w:eastAsia="楷体_GB2312" w:hint="eastAsia"/>
                <w:kern w:val="0"/>
                <w:szCs w:val="20"/>
                <w:lang w:val="fr-CA"/>
              </w:rPr>
              <w:t>保留</w:t>
            </w:r>
          </w:p>
          <w:p w14:paraId="75ECBD0C" w14:textId="77777777" w:rsidR="00993BDD" w:rsidRDefault="00993BDD" w:rsidP="00FB3D8F">
            <w:pPr>
              <w:autoSpaceDE w:val="0"/>
              <w:autoSpaceDN w:val="0"/>
              <w:adjustRightInd w:val="0"/>
              <w:jc w:val="center"/>
              <w:rPr>
                <w:kern w:val="0"/>
                <w:szCs w:val="20"/>
                <w:lang w:val="fr-CA"/>
              </w:rPr>
            </w:pPr>
            <w:r>
              <w:rPr>
                <w:rFonts w:eastAsia="楷体_GB2312" w:hint="eastAsia"/>
                <w:kern w:val="0"/>
                <w:szCs w:val="20"/>
                <w:lang w:val="fr-CA"/>
              </w:rPr>
              <w:t>再加词尾</w:t>
            </w:r>
          </w:p>
        </w:tc>
        <w:tc>
          <w:tcPr>
            <w:tcW w:w="3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FFFF99"/>
            <w:vAlign w:val="center"/>
          </w:tcPr>
          <w:p w14:paraId="161D63A8" w14:textId="77777777" w:rsidR="00993BDD" w:rsidRDefault="00993BDD" w:rsidP="00FB3D8F">
            <w:pPr>
              <w:autoSpaceDE w:val="0"/>
              <w:autoSpaceDN w:val="0"/>
              <w:adjustRightInd w:val="0"/>
              <w:jc w:val="center"/>
              <w:rPr>
                <w:kern w:val="0"/>
                <w:szCs w:val="20"/>
                <w:lang w:val="fr-FR"/>
              </w:rPr>
            </w:pPr>
            <w:r>
              <w:rPr>
                <w:kern w:val="0"/>
                <w:szCs w:val="20"/>
                <w:lang w:val="fr-FR"/>
              </w:rPr>
              <w:t>je rép</w:t>
            </w:r>
            <w:r w:rsidRPr="008D3930">
              <w:rPr>
                <w:b/>
                <w:kern w:val="0"/>
                <w:szCs w:val="20"/>
                <w:lang w:val="fr-FR"/>
              </w:rPr>
              <w:t>é</w:t>
            </w:r>
            <w:r>
              <w:rPr>
                <w:kern w:val="0"/>
                <w:szCs w:val="20"/>
                <w:lang w:val="fr-FR"/>
              </w:rPr>
              <w:t>terai  nous rép</w:t>
            </w:r>
            <w:r w:rsidRPr="008D3930">
              <w:rPr>
                <w:b/>
                <w:kern w:val="0"/>
                <w:szCs w:val="20"/>
                <w:lang w:val="fr-FR"/>
              </w:rPr>
              <w:t>é</w:t>
            </w:r>
            <w:r>
              <w:rPr>
                <w:kern w:val="0"/>
                <w:szCs w:val="20"/>
                <w:lang w:val="fr-FR"/>
              </w:rPr>
              <w:t>terons</w:t>
            </w:r>
          </w:p>
          <w:p w14:paraId="0084E5E6" w14:textId="77777777" w:rsidR="00993BDD" w:rsidRDefault="00993BDD" w:rsidP="00FB3D8F">
            <w:pPr>
              <w:autoSpaceDE w:val="0"/>
              <w:autoSpaceDN w:val="0"/>
              <w:adjustRightInd w:val="0"/>
              <w:jc w:val="center"/>
              <w:rPr>
                <w:kern w:val="0"/>
                <w:szCs w:val="20"/>
                <w:lang w:val="fr-FR"/>
              </w:rPr>
            </w:pPr>
            <w:r>
              <w:rPr>
                <w:kern w:val="0"/>
                <w:szCs w:val="20"/>
                <w:lang w:val="fr-FR"/>
              </w:rPr>
              <w:t>j’esp</w:t>
            </w:r>
            <w:r w:rsidRPr="008D3930">
              <w:rPr>
                <w:b/>
                <w:kern w:val="0"/>
                <w:szCs w:val="20"/>
                <w:lang w:val="fr-FR"/>
              </w:rPr>
              <w:t>é</w:t>
            </w:r>
            <w:r>
              <w:rPr>
                <w:kern w:val="0"/>
                <w:szCs w:val="20"/>
                <w:lang w:val="fr-FR"/>
              </w:rPr>
              <w:t>rerai  nous esp</w:t>
            </w:r>
            <w:r w:rsidRPr="008D3930">
              <w:rPr>
                <w:b/>
                <w:kern w:val="0"/>
                <w:szCs w:val="20"/>
                <w:lang w:val="fr-FR"/>
              </w:rPr>
              <w:t>é</w:t>
            </w:r>
            <w:r>
              <w:rPr>
                <w:kern w:val="0"/>
                <w:szCs w:val="20"/>
                <w:lang w:val="fr-FR"/>
              </w:rPr>
              <w:t>rerons</w:t>
            </w:r>
          </w:p>
        </w:tc>
      </w:tr>
      <w:tr w:rsidR="00993BDD" w14:paraId="1427990D" w14:textId="77777777" w:rsidTr="00FB3D8F">
        <w:trPr>
          <w:trHeight w:val="359"/>
        </w:trPr>
        <w:tc>
          <w:tcPr>
            <w:tcW w:w="27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99"/>
            <w:vAlign w:val="center"/>
          </w:tcPr>
          <w:p w14:paraId="5A0A26F4" w14:textId="77777777" w:rsidR="00993BDD" w:rsidRDefault="00993BDD" w:rsidP="00FB3D8F">
            <w:pPr>
              <w:autoSpaceDE w:val="0"/>
              <w:autoSpaceDN w:val="0"/>
              <w:adjustRightInd w:val="0"/>
              <w:jc w:val="center"/>
              <w:rPr>
                <w:b/>
                <w:kern w:val="0"/>
                <w:szCs w:val="20"/>
                <w:lang w:val="fr-CA"/>
              </w:rPr>
            </w:pPr>
            <w:r>
              <w:rPr>
                <w:b/>
                <w:kern w:val="0"/>
                <w:szCs w:val="20"/>
                <w:lang w:val="fr-CA"/>
              </w:rPr>
              <w:t>essayer  balayer</w:t>
            </w:r>
          </w:p>
          <w:p w14:paraId="52853391" w14:textId="77777777" w:rsidR="00993BDD" w:rsidRDefault="00993BDD" w:rsidP="00FB3D8F">
            <w:pPr>
              <w:autoSpaceDE w:val="0"/>
              <w:autoSpaceDN w:val="0"/>
              <w:adjustRightInd w:val="0"/>
              <w:jc w:val="center"/>
              <w:rPr>
                <w:b/>
                <w:kern w:val="0"/>
                <w:szCs w:val="20"/>
                <w:lang w:val="fr-CA"/>
              </w:rPr>
            </w:pPr>
            <w:r w:rsidRPr="006B08C0">
              <w:rPr>
                <w:kern w:val="0"/>
                <w:szCs w:val="20"/>
                <w:lang w:val="fr-CA"/>
              </w:rPr>
              <w:t>（</w:t>
            </w:r>
            <w:r>
              <w:rPr>
                <w:kern w:val="0"/>
                <w:szCs w:val="20"/>
                <w:lang w:val="fr-CA"/>
              </w:rPr>
              <w:t>-ayer</w:t>
            </w:r>
            <w:r>
              <w:rPr>
                <w:rFonts w:hint="eastAsia"/>
                <w:kern w:val="0"/>
                <w:szCs w:val="20"/>
                <w:lang w:val="fr-CA"/>
              </w:rPr>
              <w:t xml:space="preserve"> </w:t>
            </w:r>
            <w:r w:rsidRPr="006B08C0">
              <w:rPr>
                <w:rFonts w:ascii="楷体_GB2312" w:eastAsia="楷体_GB2312" w:hint="eastAsia"/>
                <w:kern w:val="0"/>
                <w:szCs w:val="20"/>
                <w:lang w:val="fr-CA"/>
              </w:rPr>
              <w:t>结尾</w:t>
            </w:r>
            <w:r w:rsidRPr="006B08C0">
              <w:rPr>
                <w:kern w:val="0"/>
                <w:szCs w:val="20"/>
                <w:lang w:val="fr-CA"/>
              </w:rPr>
              <w:t>）</w:t>
            </w:r>
          </w:p>
        </w:tc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FFFF99"/>
            <w:vAlign w:val="center"/>
          </w:tcPr>
          <w:p w14:paraId="5B1822DB" w14:textId="77777777" w:rsidR="00993BDD" w:rsidRDefault="00993BDD" w:rsidP="00FB3D8F">
            <w:pPr>
              <w:autoSpaceDE w:val="0"/>
              <w:autoSpaceDN w:val="0"/>
              <w:adjustRightInd w:val="0"/>
              <w:jc w:val="center"/>
              <w:rPr>
                <w:rFonts w:eastAsia="楷体_GB2312"/>
                <w:kern w:val="0"/>
                <w:szCs w:val="20"/>
                <w:lang w:val="fr-CA"/>
              </w:rPr>
            </w:pPr>
            <w:r w:rsidRPr="00D079DC">
              <w:rPr>
                <w:rFonts w:ascii="楷体_GB2312" w:eastAsia="楷体_GB2312" w:hint="eastAsia"/>
                <w:kern w:val="0"/>
                <w:szCs w:val="20"/>
                <w:lang w:val="fr-FR"/>
              </w:rPr>
              <w:t>为软化发音</w:t>
            </w:r>
            <w:r>
              <w:rPr>
                <w:rFonts w:ascii="楷体_GB2312" w:eastAsia="楷体_GB2312"/>
                <w:kern w:val="0"/>
                <w:szCs w:val="20"/>
                <w:lang w:val="fr-FR"/>
              </w:rPr>
              <w:t>,</w:t>
            </w:r>
            <w:r>
              <w:rPr>
                <w:rFonts w:ascii="楷体_GB2312" w:eastAsia="楷体_GB2312" w:hint="eastAsia"/>
                <w:kern w:val="0"/>
                <w:szCs w:val="20"/>
                <w:lang w:val="fr-FR"/>
              </w:rPr>
              <w:t>在不发音的</w:t>
            </w:r>
            <w:r>
              <w:rPr>
                <w:rFonts w:ascii="楷体_GB2312" w:eastAsia="楷体_GB2312"/>
                <w:kern w:val="0"/>
                <w:szCs w:val="20"/>
                <w:lang w:val="fr-FR"/>
              </w:rPr>
              <w:t xml:space="preserve"> </w:t>
            </w:r>
            <w:r w:rsidRPr="00D079DC">
              <w:rPr>
                <w:rFonts w:eastAsia="楷体_GB2312"/>
                <w:b/>
                <w:kern w:val="0"/>
                <w:szCs w:val="20"/>
                <w:lang w:val="fr-CA"/>
              </w:rPr>
              <w:t>e</w:t>
            </w:r>
            <w:r>
              <w:rPr>
                <w:rFonts w:eastAsia="楷体_GB2312"/>
                <w:b/>
                <w:kern w:val="0"/>
                <w:szCs w:val="20"/>
                <w:lang w:val="fr-CA"/>
              </w:rPr>
              <w:t xml:space="preserve"> </w:t>
            </w:r>
            <w:r>
              <w:rPr>
                <w:rFonts w:eastAsia="楷体_GB2312" w:hint="eastAsia"/>
                <w:kern w:val="0"/>
                <w:szCs w:val="20"/>
                <w:lang w:val="fr-CA"/>
              </w:rPr>
              <w:t>前</w:t>
            </w:r>
            <w:r w:rsidRPr="00D079DC">
              <w:rPr>
                <w:rFonts w:ascii="楷体_GB2312" w:eastAsia="楷体_GB2312" w:hint="eastAsia"/>
                <w:kern w:val="0"/>
                <w:szCs w:val="20"/>
                <w:lang w:val="fr-FR"/>
              </w:rPr>
              <w:t>将</w:t>
            </w:r>
            <w:r>
              <w:rPr>
                <w:rFonts w:ascii="楷体_GB2312" w:eastAsia="楷体_GB2312"/>
                <w:kern w:val="0"/>
                <w:szCs w:val="20"/>
                <w:lang w:val="fr-FR"/>
              </w:rPr>
              <w:t xml:space="preserve"> </w:t>
            </w:r>
            <w:r w:rsidRPr="00D079DC">
              <w:rPr>
                <w:rFonts w:eastAsia="楷体_GB2312"/>
                <w:b/>
                <w:kern w:val="0"/>
                <w:szCs w:val="20"/>
                <w:lang w:val="fr-FR"/>
              </w:rPr>
              <w:t>y</w:t>
            </w:r>
            <w:r>
              <w:rPr>
                <w:rFonts w:eastAsia="楷体_GB2312"/>
                <w:b/>
                <w:kern w:val="0"/>
                <w:szCs w:val="20"/>
                <w:lang w:val="fr-FR"/>
              </w:rPr>
              <w:t xml:space="preserve"> </w:t>
            </w:r>
            <w:r w:rsidRPr="00D079DC">
              <w:rPr>
                <w:rFonts w:ascii="楷体_GB2312" w:eastAsia="楷体_GB2312" w:hint="eastAsia"/>
                <w:kern w:val="0"/>
                <w:szCs w:val="20"/>
                <w:lang w:val="fr-CA"/>
              </w:rPr>
              <w:t>改为</w:t>
            </w:r>
            <w:r>
              <w:rPr>
                <w:rFonts w:eastAsia="楷体_GB2312"/>
                <w:kern w:val="0"/>
                <w:szCs w:val="20"/>
                <w:lang w:val="fr-CA"/>
              </w:rPr>
              <w:t xml:space="preserve"> </w:t>
            </w:r>
            <w:r w:rsidRPr="00D079DC">
              <w:rPr>
                <w:rFonts w:eastAsia="楷体_GB2312"/>
                <w:b/>
                <w:kern w:val="0"/>
                <w:szCs w:val="20"/>
                <w:lang w:val="fr-CA"/>
              </w:rPr>
              <w:t>i</w:t>
            </w:r>
            <w:r>
              <w:rPr>
                <w:rFonts w:eastAsia="楷体_GB2312"/>
                <w:b/>
                <w:kern w:val="0"/>
                <w:szCs w:val="20"/>
                <w:lang w:val="fr-CA"/>
              </w:rPr>
              <w:t xml:space="preserve"> </w:t>
            </w:r>
            <w:r w:rsidRPr="00D079DC">
              <w:rPr>
                <w:rFonts w:eastAsia="楷体_GB2312"/>
                <w:kern w:val="0"/>
                <w:szCs w:val="20"/>
                <w:lang w:val="fr-CA"/>
              </w:rPr>
              <w:t>,</w:t>
            </w:r>
            <w:r>
              <w:rPr>
                <w:rFonts w:eastAsia="楷体_GB2312"/>
                <w:kern w:val="0"/>
                <w:szCs w:val="20"/>
                <w:lang w:val="fr-CA"/>
              </w:rPr>
              <w:t xml:space="preserve"> </w:t>
            </w:r>
            <w:r>
              <w:rPr>
                <w:rFonts w:eastAsia="楷体_GB2312" w:hint="eastAsia"/>
                <w:kern w:val="0"/>
                <w:szCs w:val="20"/>
                <w:lang w:val="fr-CA"/>
              </w:rPr>
              <w:t>再加词尾</w:t>
            </w:r>
          </w:p>
        </w:tc>
        <w:tc>
          <w:tcPr>
            <w:tcW w:w="3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FFFF99"/>
            <w:vAlign w:val="center"/>
          </w:tcPr>
          <w:p w14:paraId="47FE1BF3" w14:textId="77777777" w:rsidR="00993BDD" w:rsidRDefault="00993BDD" w:rsidP="00FB3D8F">
            <w:pPr>
              <w:autoSpaceDE w:val="0"/>
              <w:autoSpaceDN w:val="0"/>
              <w:adjustRightInd w:val="0"/>
              <w:jc w:val="center"/>
              <w:rPr>
                <w:kern w:val="0"/>
                <w:szCs w:val="20"/>
                <w:lang w:val="fr-FR"/>
              </w:rPr>
            </w:pPr>
            <w:r>
              <w:rPr>
                <w:kern w:val="0"/>
                <w:szCs w:val="20"/>
                <w:lang w:val="fr-FR"/>
              </w:rPr>
              <w:t>j’ess</w:t>
            </w:r>
            <w:r w:rsidRPr="00BB2453">
              <w:rPr>
                <w:kern w:val="0"/>
                <w:szCs w:val="20"/>
                <w:lang w:val="fr-FR"/>
              </w:rPr>
              <w:t>a</w:t>
            </w:r>
            <w:r w:rsidRPr="00BB2453">
              <w:rPr>
                <w:b/>
                <w:kern w:val="0"/>
                <w:szCs w:val="20"/>
                <w:lang w:val="fr-FR"/>
              </w:rPr>
              <w:t>i</w:t>
            </w:r>
            <w:r w:rsidRPr="00BB2453">
              <w:rPr>
                <w:kern w:val="0"/>
                <w:szCs w:val="20"/>
                <w:lang w:val="fr-FR"/>
              </w:rPr>
              <w:t>e</w:t>
            </w:r>
            <w:r>
              <w:rPr>
                <w:kern w:val="0"/>
                <w:szCs w:val="20"/>
                <w:lang w:val="fr-FR"/>
              </w:rPr>
              <w:t>rai   nous ess</w:t>
            </w:r>
            <w:r w:rsidRPr="00BB2453">
              <w:rPr>
                <w:kern w:val="0"/>
                <w:szCs w:val="20"/>
                <w:lang w:val="fr-FR"/>
              </w:rPr>
              <w:t>a</w:t>
            </w:r>
            <w:r w:rsidRPr="00BB2453">
              <w:rPr>
                <w:b/>
                <w:kern w:val="0"/>
                <w:szCs w:val="20"/>
                <w:lang w:val="fr-FR"/>
              </w:rPr>
              <w:t>i</w:t>
            </w:r>
            <w:r w:rsidRPr="00BB2453">
              <w:rPr>
                <w:kern w:val="0"/>
                <w:szCs w:val="20"/>
                <w:lang w:val="fr-FR"/>
              </w:rPr>
              <w:t>e</w:t>
            </w:r>
            <w:r>
              <w:rPr>
                <w:kern w:val="0"/>
                <w:szCs w:val="20"/>
                <w:lang w:val="fr-FR"/>
              </w:rPr>
              <w:t>rons</w:t>
            </w:r>
          </w:p>
          <w:p w14:paraId="7A8324CC" w14:textId="77777777" w:rsidR="00993BDD" w:rsidRDefault="00993BDD" w:rsidP="00FB3D8F">
            <w:pPr>
              <w:autoSpaceDE w:val="0"/>
              <w:autoSpaceDN w:val="0"/>
              <w:adjustRightInd w:val="0"/>
              <w:jc w:val="center"/>
              <w:rPr>
                <w:kern w:val="0"/>
                <w:szCs w:val="20"/>
                <w:lang w:val="fr-FR"/>
              </w:rPr>
            </w:pPr>
            <w:r>
              <w:rPr>
                <w:kern w:val="0"/>
                <w:szCs w:val="20"/>
                <w:lang w:val="fr-FR"/>
              </w:rPr>
              <w:t>je bal</w:t>
            </w:r>
            <w:r w:rsidRPr="00BB2453">
              <w:rPr>
                <w:kern w:val="0"/>
                <w:szCs w:val="20"/>
                <w:lang w:val="fr-FR"/>
              </w:rPr>
              <w:t>a</w:t>
            </w:r>
            <w:r w:rsidRPr="00BB2453">
              <w:rPr>
                <w:b/>
                <w:kern w:val="0"/>
                <w:szCs w:val="20"/>
                <w:lang w:val="fr-FR"/>
              </w:rPr>
              <w:t>i</w:t>
            </w:r>
            <w:r w:rsidRPr="00BB2453">
              <w:rPr>
                <w:kern w:val="0"/>
                <w:szCs w:val="20"/>
                <w:lang w:val="fr-FR"/>
              </w:rPr>
              <w:t>e</w:t>
            </w:r>
            <w:r>
              <w:rPr>
                <w:kern w:val="0"/>
                <w:szCs w:val="20"/>
                <w:lang w:val="fr-FR"/>
              </w:rPr>
              <w:t>rai   nous bal</w:t>
            </w:r>
            <w:r w:rsidRPr="00BB2453">
              <w:rPr>
                <w:kern w:val="0"/>
                <w:szCs w:val="20"/>
                <w:lang w:val="fr-FR"/>
              </w:rPr>
              <w:t>a</w:t>
            </w:r>
            <w:r w:rsidRPr="00BB2453">
              <w:rPr>
                <w:b/>
                <w:kern w:val="0"/>
                <w:szCs w:val="20"/>
                <w:lang w:val="fr-FR"/>
              </w:rPr>
              <w:t>i</w:t>
            </w:r>
            <w:r w:rsidRPr="00BB2453">
              <w:rPr>
                <w:kern w:val="0"/>
                <w:szCs w:val="20"/>
                <w:lang w:val="fr-FR"/>
              </w:rPr>
              <w:t>e</w:t>
            </w:r>
            <w:r>
              <w:rPr>
                <w:kern w:val="0"/>
                <w:szCs w:val="20"/>
                <w:lang w:val="fr-FR"/>
              </w:rPr>
              <w:t>rons</w:t>
            </w:r>
          </w:p>
        </w:tc>
      </w:tr>
      <w:tr w:rsidR="00993BDD" w14:paraId="79D6F09B" w14:textId="77777777" w:rsidTr="00FB3D8F">
        <w:trPr>
          <w:trHeight w:val="359"/>
        </w:trPr>
        <w:tc>
          <w:tcPr>
            <w:tcW w:w="27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99"/>
            <w:vAlign w:val="center"/>
          </w:tcPr>
          <w:p w14:paraId="4E2753C6" w14:textId="77777777" w:rsidR="00993BDD" w:rsidRDefault="00993BDD" w:rsidP="00FB3D8F">
            <w:pPr>
              <w:autoSpaceDE w:val="0"/>
              <w:autoSpaceDN w:val="0"/>
              <w:adjustRightInd w:val="0"/>
              <w:jc w:val="center"/>
              <w:rPr>
                <w:b/>
                <w:kern w:val="0"/>
                <w:szCs w:val="20"/>
                <w:lang w:val="fr-CA"/>
              </w:rPr>
            </w:pPr>
            <w:r>
              <w:rPr>
                <w:b/>
                <w:kern w:val="0"/>
                <w:szCs w:val="20"/>
                <w:lang w:val="fr-CA"/>
              </w:rPr>
              <w:lastRenderedPageBreak/>
              <w:t>payer</w:t>
            </w:r>
          </w:p>
          <w:p w14:paraId="55C5BAC7" w14:textId="77777777" w:rsidR="00993BDD" w:rsidRDefault="00993BDD" w:rsidP="00FB3D8F">
            <w:pPr>
              <w:autoSpaceDE w:val="0"/>
              <w:autoSpaceDN w:val="0"/>
              <w:adjustRightInd w:val="0"/>
              <w:jc w:val="center"/>
              <w:rPr>
                <w:b/>
                <w:kern w:val="0"/>
                <w:szCs w:val="20"/>
                <w:lang w:val="fr-CA"/>
              </w:rPr>
            </w:pPr>
            <w:r w:rsidRPr="006B08C0">
              <w:rPr>
                <w:kern w:val="0"/>
                <w:szCs w:val="20"/>
                <w:lang w:val="fr-CA"/>
              </w:rPr>
              <w:t>（</w:t>
            </w:r>
            <w:r>
              <w:rPr>
                <w:kern w:val="0"/>
                <w:szCs w:val="20"/>
                <w:lang w:val="fr-CA"/>
              </w:rPr>
              <w:t>-ayer</w:t>
            </w:r>
            <w:r>
              <w:rPr>
                <w:rFonts w:hint="eastAsia"/>
                <w:kern w:val="0"/>
                <w:szCs w:val="20"/>
                <w:lang w:val="fr-CA"/>
              </w:rPr>
              <w:t xml:space="preserve"> </w:t>
            </w:r>
            <w:r w:rsidRPr="006B08C0">
              <w:rPr>
                <w:rFonts w:ascii="楷体_GB2312" w:eastAsia="楷体_GB2312" w:hint="eastAsia"/>
                <w:kern w:val="0"/>
                <w:szCs w:val="20"/>
                <w:lang w:val="fr-CA"/>
              </w:rPr>
              <w:t>结尾</w:t>
            </w:r>
            <w:r>
              <w:rPr>
                <w:rFonts w:ascii="楷体_GB2312" w:eastAsia="楷体_GB2312" w:hint="eastAsia"/>
                <w:kern w:val="0"/>
                <w:szCs w:val="20"/>
                <w:lang w:val="fr-CA"/>
              </w:rPr>
              <w:t>，特殊</w:t>
            </w:r>
            <w:r w:rsidRPr="006B08C0">
              <w:rPr>
                <w:kern w:val="0"/>
                <w:szCs w:val="20"/>
                <w:lang w:val="fr-CA"/>
              </w:rPr>
              <w:t>）</w:t>
            </w:r>
          </w:p>
        </w:tc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FFFF99"/>
            <w:vAlign w:val="center"/>
          </w:tcPr>
          <w:p w14:paraId="1D9B5B0F" w14:textId="77777777" w:rsidR="00993BDD" w:rsidRDefault="00993BDD" w:rsidP="00FB3D8F">
            <w:pPr>
              <w:autoSpaceDE w:val="0"/>
              <w:autoSpaceDN w:val="0"/>
              <w:adjustRightInd w:val="0"/>
              <w:ind w:left="525" w:hanging="210"/>
              <w:rPr>
                <w:rFonts w:eastAsia="楷体_GB2312"/>
                <w:kern w:val="0"/>
                <w:szCs w:val="20"/>
                <w:lang w:val="fr-CA"/>
              </w:rPr>
            </w:pPr>
            <w:r>
              <w:rPr>
                <w:rFonts w:ascii="楷体_GB2312" w:eastAsia="楷体_GB2312" w:hint="eastAsia"/>
                <w:kern w:val="0"/>
                <w:szCs w:val="20"/>
                <w:lang w:val="fr-CA"/>
              </w:rPr>
              <w:t>两套变位</w:t>
            </w:r>
            <w:r>
              <w:rPr>
                <w:rFonts w:eastAsia="楷体_GB2312" w:hint="eastAsia"/>
                <w:kern w:val="0"/>
                <w:szCs w:val="20"/>
                <w:lang w:val="fr-CA"/>
              </w:rPr>
              <w:t>：</w:t>
            </w:r>
            <w:r>
              <w:rPr>
                <w:rFonts w:ascii="楷体_GB2312" w:eastAsia="楷体_GB2312" w:hint="eastAsia"/>
                <w:kern w:val="0"/>
                <w:szCs w:val="20"/>
                <w:lang w:val="fr-FR"/>
              </w:rPr>
              <w:t>或改</w:t>
            </w:r>
            <w:r>
              <w:rPr>
                <w:rFonts w:ascii="楷体_GB2312" w:eastAsia="楷体_GB2312"/>
                <w:kern w:val="0"/>
                <w:szCs w:val="20"/>
                <w:lang w:val="fr-FR"/>
              </w:rPr>
              <w:t xml:space="preserve"> </w:t>
            </w:r>
            <w:r w:rsidRPr="00D079DC">
              <w:rPr>
                <w:rFonts w:eastAsia="楷体_GB2312"/>
                <w:b/>
                <w:kern w:val="0"/>
                <w:szCs w:val="20"/>
                <w:lang w:val="fr-FR"/>
              </w:rPr>
              <w:t>y</w:t>
            </w:r>
            <w:r>
              <w:rPr>
                <w:rFonts w:eastAsia="楷体_GB2312" w:hint="eastAsia"/>
                <w:b/>
                <w:kern w:val="0"/>
                <w:szCs w:val="20"/>
                <w:lang w:val="fr-FR"/>
              </w:rPr>
              <w:t xml:space="preserve"> </w:t>
            </w:r>
            <w:r w:rsidRPr="00D079DC">
              <w:rPr>
                <w:rFonts w:ascii="楷体_GB2312" w:eastAsia="楷体_GB2312" w:hint="eastAsia"/>
                <w:kern w:val="0"/>
                <w:szCs w:val="20"/>
                <w:lang w:val="fr-CA"/>
              </w:rPr>
              <w:t>为</w:t>
            </w:r>
            <w:r>
              <w:rPr>
                <w:rFonts w:eastAsia="楷体_GB2312"/>
                <w:kern w:val="0"/>
                <w:szCs w:val="20"/>
                <w:lang w:val="fr-CA"/>
              </w:rPr>
              <w:t xml:space="preserve"> </w:t>
            </w:r>
            <w:r w:rsidRPr="00D079DC">
              <w:rPr>
                <w:rFonts w:eastAsia="楷体_GB2312"/>
                <w:b/>
                <w:kern w:val="0"/>
                <w:szCs w:val="20"/>
                <w:lang w:val="fr-CA"/>
              </w:rPr>
              <w:t>i</w:t>
            </w:r>
            <w:r>
              <w:rPr>
                <w:rFonts w:eastAsia="楷体_GB2312"/>
                <w:b/>
                <w:kern w:val="0"/>
                <w:szCs w:val="20"/>
                <w:lang w:val="fr-CA"/>
              </w:rPr>
              <w:t xml:space="preserve"> </w:t>
            </w:r>
            <w:r>
              <w:rPr>
                <w:rFonts w:eastAsia="楷体_GB2312" w:hint="eastAsia"/>
                <w:kern w:val="0"/>
                <w:szCs w:val="20"/>
                <w:lang w:val="fr-CA"/>
              </w:rPr>
              <w:t>；或不改，再加词尾</w:t>
            </w:r>
          </w:p>
        </w:tc>
        <w:tc>
          <w:tcPr>
            <w:tcW w:w="3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FFFF99"/>
            <w:vAlign w:val="center"/>
          </w:tcPr>
          <w:p w14:paraId="6C00FE1A" w14:textId="77777777" w:rsidR="00993BDD" w:rsidRDefault="00993BDD" w:rsidP="00FB3D8F">
            <w:pPr>
              <w:autoSpaceDE w:val="0"/>
              <w:autoSpaceDN w:val="0"/>
              <w:adjustRightInd w:val="0"/>
              <w:jc w:val="center"/>
              <w:rPr>
                <w:kern w:val="0"/>
                <w:szCs w:val="20"/>
                <w:lang w:val="fr-FR"/>
              </w:rPr>
            </w:pPr>
            <w:r>
              <w:rPr>
                <w:kern w:val="0"/>
                <w:szCs w:val="20"/>
                <w:lang w:val="fr-FR"/>
              </w:rPr>
              <w:t>je pa</w:t>
            </w:r>
            <w:r w:rsidRPr="00BB2453">
              <w:rPr>
                <w:b/>
                <w:kern w:val="0"/>
                <w:szCs w:val="20"/>
                <w:lang w:val="fr-FR"/>
              </w:rPr>
              <w:t>i</w:t>
            </w:r>
            <w:r>
              <w:rPr>
                <w:kern w:val="0"/>
                <w:szCs w:val="20"/>
                <w:lang w:val="fr-FR"/>
              </w:rPr>
              <w:t>erai   nous pa</w:t>
            </w:r>
            <w:r w:rsidRPr="00BB2453">
              <w:rPr>
                <w:b/>
                <w:kern w:val="0"/>
                <w:szCs w:val="20"/>
                <w:lang w:val="fr-FR"/>
              </w:rPr>
              <w:t>i</w:t>
            </w:r>
            <w:r>
              <w:rPr>
                <w:kern w:val="0"/>
                <w:szCs w:val="20"/>
                <w:lang w:val="fr-FR"/>
              </w:rPr>
              <w:t>erons</w:t>
            </w:r>
          </w:p>
          <w:p w14:paraId="7D21195D" w14:textId="77777777" w:rsidR="00993BDD" w:rsidRDefault="00993BDD" w:rsidP="00FB3D8F">
            <w:pPr>
              <w:autoSpaceDE w:val="0"/>
              <w:autoSpaceDN w:val="0"/>
              <w:adjustRightInd w:val="0"/>
              <w:jc w:val="center"/>
              <w:rPr>
                <w:kern w:val="0"/>
                <w:szCs w:val="20"/>
                <w:lang w:val="fr-FR"/>
              </w:rPr>
            </w:pPr>
            <w:r>
              <w:rPr>
                <w:kern w:val="0"/>
                <w:szCs w:val="20"/>
                <w:lang w:val="fr-FR"/>
              </w:rPr>
              <w:t>je pa</w:t>
            </w:r>
            <w:r w:rsidRPr="00BB2453">
              <w:rPr>
                <w:b/>
                <w:kern w:val="0"/>
                <w:szCs w:val="20"/>
                <w:lang w:val="fr-FR"/>
              </w:rPr>
              <w:t>y</w:t>
            </w:r>
            <w:r>
              <w:rPr>
                <w:kern w:val="0"/>
                <w:szCs w:val="20"/>
                <w:lang w:val="fr-FR"/>
              </w:rPr>
              <w:t>erai   nous pa</w:t>
            </w:r>
            <w:r w:rsidRPr="00BB2453">
              <w:rPr>
                <w:b/>
                <w:kern w:val="0"/>
                <w:szCs w:val="20"/>
                <w:lang w:val="fr-FR"/>
              </w:rPr>
              <w:t>y</w:t>
            </w:r>
            <w:r>
              <w:rPr>
                <w:kern w:val="0"/>
                <w:szCs w:val="20"/>
                <w:lang w:val="fr-FR"/>
              </w:rPr>
              <w:t>erons</w:t>
            </w:r>
          </w:p>
        </w:tc>
      </w:tr>
      <w:tr w:rsidR="00993BDD" w14:paraId="024C0538" w14:textId="77777777" w:rsidTr="00FB3D8F">
        <w:trPr>
          <w:trHeight w:val="359"/>
        </w:trPr>
        <w:tc>
          <w:tcPr>
            <w:tcW w:w="27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99"/>
            <w:vAlign w:val="center"/>
          </w:tcPr>
          <w:p w14:paraId="45D952D5" w14:textId="77777777" w:rsidR="00993BDD" w:rsidRDefault="00993BDD" w:rsidP="00FB3D8F">
            <w:pPr>
              <w:autoSpaceDE w:val="0"/>
              <w:autoSpaceDN w:val="0"/>
              <w:adjustRightInd w:val="0"/>
              <w:jc w:val="center"/>
              <w:rPr>
                <w:b/>
                <w:kern w:val="0"/>
                <w:szCs w:val="20"/>
                <w:lang w:val="fr-CA"/>
              </w:rPr>
            </w:pPr>
            <w:r w:rsidRPr="00D079DC">
              <w:rPr>
                <w:b/>
                <w:kern w:val="0"/>
                <w:szCs w:val="20"/>
                <w:lang w:val="fr-CA"/>
              </w:rPr>
              <w:t>nettoyer</w:t>
            </w:r>
            <w:r>
              <w:rPr>
                <w:b/>
                <w:kern w:val="0"/>
                <w:szCs w:val="20"/>
                <w:lang w:val="fr-CA"/>
              </w:rPr>
              <w:t xml:space="preserve">  tutoyer </w:t>
            </w:r>
          </w:p>
          <w:p w14:paraId="3D4B9E34" w14:textId="77777777" w:rsidR="00993BDD" w:rsidRPr="00D079DC" w:rsidRDefault="00993BDD" w:rsidP="00FB3D8F">
            <w:pPr>
              <w:autoSpaceDE w:val="0"/>
              <w:autoSpaceDN w:val="0"/>
              <w:adjustRightInd w:val="0"/>
              <w:jc w:val="center"/>
              <w:rPr>
                <w:kern w:val="0"/>
                <w:szCs w:val="20"/>
                <w:lang w:val="fr-CA"/>
              </w:rPr>
            </w:pPr>
            <w:r w:rsidRPr="006B08C0">
              <w:rPr>
                <w:kern w:val="0"/>
                <w:szCs w:val="20"/>
                <w:lang w:val="fr-CA"/>
              </w:rPr>
              <w:t>（</w:t>
            </w:r>
            <w:r>
              <w:rPr>
                <w:kern w:val="0"/>
                <w:szCs w:val="20"/>
                <w:lang w:val="fr-CA"/>
              </w:rPr>
              <w:t>-oyer</w:t>
            </w:r>
            <w:r>
              <w:rPr>
                <w:rFonts w:hint="eastAsia"/>
                <w:kern w:val="0"/>
                <w:szCs w:val="20"/>
                <w:lang w:val="fr-CA"/>
              </w:rPr>
              <w:t xml:space="preserve"> </w:t>
            </w:r>
            <w:r w:rsidRPr="006B08C0">
              <w:rPr>
                <w:rFonts w:ascii="楷体_GB2312" w:eastAsia="楷体_GB2312" w:hint="eastAsia"/>
                <w:kern w:val="0"/>
                <w:szCs w:val="20"/>
                <w:lang w:val="fr-CA"/>
              </w:rPr>
              <w:t>结尾</w:t>
            </w:r>
            <w:r w:rsidRPr="006B08C0">
              <w:rPr>
                <w:kern w:val="0"/>
                <w:szCs w:val="20"/>
                <w:lang w:val="fr-CA"/>
              </w:rPr>
              <w:t>）</w:t>
            </w:r>
          </w:p>
        </w:tc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FFFF99"/>
            <w:vAlign w:val="center"/>
          </w:tcPr>
          <w:p w14:paraId="19010F27" w14:textId="77777777" w:rsidR="00993BDD" w:rsidRPr="00D079DC" w:rsidRDefault="00993BDD" w:rsidP="00FB3D8F">
            <w:pPr>
              <w:autoSpaceDE w:val="0"/>
              <w:autoSpaceDN w:val="0"/>
              <w:adjustRightInd w:val="0"/>
              <w:jc w:val="center"/>
              <w:rPr>
                <w:rFonts w:ascii="楷体_GB2312" w:eastAsia="楷体_GB2312"/>
                <w:kern w:val="0"/>
                <w:szCs w:val="20"/>
                <w:lang w:val="fr-CA"/>
              </w:rPr>
            </w:pPr>
            <w:r w:rsidRPr="00D079DC">
              <w:rPr>
                <w:rFonts w:ascii="楷体_GB2312" w:eastAsia="楷体_GB2312" w:hint="eastAsia"/>
                <w:kern w:val="0"/>
                <w:szCs w:val="20"/>
                <w:lang w:val="fr-FR"/>
              </w:rPr>
              <w:t>为软化发音</w:t>
            </w:r>
            <w:r>
              <w:rPr>
                <w:rFonts w:ascii="楷体_GB2312" w:eastAsia="楷体_GB2312"/>
                <w:kern w:val="0"/>
                <w:szCs w:val="20"/>
                <w:lang w:val="fr-FR"/>
              </w:rPr>
              <w:t>,</w:t>
            </w:r>
            <w:r>
              <w:rPr>
                <w:rFonts w:ascii="楷体_GB2312" w:eastAsia="楷体_GB2312" w:hint="eastAsia"/>
                <w:kern w:val="0"/>
                <w:szCs w:val="20"/>
                <w:lang w:val="fr-FR"/>
              </w:rPr>
              <w:t>在不发音的</w:t>
            </w:r>
            <w:r>
              <w:rPr>
                <w:rFonts w:ascii="楷体_GB2312" w:eastAsia="楷体_GB2312"/>
                <w:kern w:val="0"/>
                <w:szCs w:val="20"/>
                <w:lang w:val="fr-FR"/>
              </w:rPr>
              <w:t xml:space="preserve"> </w:t>
            </w:r>
            <w:r w:rsidRPr="00D079DC">
              <w:rPr>
                <w:rFonts w:eastAsia="楷体_GB2312"/>
                <w:b/>
                <w:kern w:val="0"/>
                <w:szCs w:val="20"/>
                <w:lang w:val="fr-CA"/>
              </w:rPr>
              <w:t>e</w:t>
            </w:r>
            <w:r>
              <w:rPr>
                <w:rFonts w:eastAsia="楷体_GB2312"/>
                <w:b/>
                <w:kern w:val="0"/>
                <w:szCs w:val="20"/>
                <w:lang w:val="fr-CA"/>
              </w:rPr>
              <w:t xml:space="preserve"> </w:t>
            </w:r>
            <w:r>
              <w:rPr>
                <w:rFonts w:eastAsia="楷体_GB2312" w:hint="eastAsia"/>
                <w:kern w:val="0"/>
                <w:szCs w:val="20"/>
                <w:lang w:val="fr-CA"/>
              </w:rPr>
              <w:t>前</w:t>
            </w:r>
            <w:r w:rsidRPr="00D079DC">
              <w:rPr>
                <w:rFonts w:ascii="楷体_GB2312" w:eastAsia="楷体_GB2312" w:hint="eastAsia"/>
                <w:kern w:val="0"/>
                <w:szCs w:val="20"/>
                <w:lang w:val="fr-FR"/>
              </w:rPr>
              <w:t>将</w:t>
            </w:r>
            <w:r>
              <w:rPr>
                <w:rFonts w:ascii="楷体_GB2312" w:eastAsia="楷体_GB2312"/>
                <w:kern w:val="0"/>
                <w:szCs w:val="20"/>
                <w:lang w:val="fr-FR"/>
              </w:rPr>
              <w:t xml:space="preserve"> </w:t>
            </w:r>
            <w:r w:rsidRPr="00D079DC">
              <w:rPr>
                <w:rFonts w:eastAsia="楷体_GB2312"/>
                <w:b/>
                <w:kern w:val="0"/>
                <w:szCs w:val="20"/>
                <w:lang w:val="fr-FR"/>
              </w:rPr>
              <w:t>y</w:t>
            </w:r>
            <w:r>
              <w:rPr>
                <w:rFonts w:eastAsia="楷体_GB2312"/>
                <w:b/>
                <w:kern w:val="0"/>
                <w:szCs w:val="20"/>
                <w:lang w:val="fr-FR"/>
              </w:rPr>
              <w:t xml:space="preserve"> </w:t>
            </w:r>
            <w:r w:rsidRPr="00D079DC">
              <w:rPr>
                <w:rFonts w:ascii="楷体_GB2312" w:eastAsia="楷体_GB2312" w:hint="eastAsia"/>
                <w:kern w:val="0"/>
                <w:szCs w:val="20"/>
                <w:lang w:val="fr-CA"/>
              </w:rPr>
              <w:t>改为</w:t>
            </w:r>
            <w:r>
              <w:rPr>
                <w:rFonts w:eastAsia="楷体_GB2312"/>
                <w:kern w:val="0"/>
                <w:szCs w:val="20"/>
                <w:lang w:val="fr-CA"/>
              </w:rPr>
              <w:t xml:space="preserve"> </w:t>
            </w:r>
            <w:r w:rsidRPr="00D079DC">
              <w:rPr>
                <w:rFonts w:eastAsia="楷体_GB2312"/>
                <w:b/>
                <w:kern w:val="0"/>
                <w:szCs w:val="20"/>
                <w:lang w:val="fr-CA"/>
              </w:rPr>
              <w:t>i</w:t>
            </w:r>
            <w:r>
              <w:rPr>
                <w:rFonts w:eastAsia="楷体_GB2312"/>
                <w:b/>
                <w:kern w:val="0"/>
                <w:szCs w:val="20"/>
                <w:lang w:val="fr-CA"/>
              </w:rPr>
              <w:t xml:space="preserve"> </w:t>
            </w:r>
            <w:r w:rsidRPr="00D079DC">
              <w:rPr>
                <w:rFonts w:eastAsia="楷体_GB2312"/>
                <w:kern w:val="0"/>
                <w:szCs w:val="20"/>
                <w:lang w:val="fr-CA"/>
              </w:rPr>
              <w:t>,</w:t>
            </w:r>
            <w:r>
              <w:rPr>
                <w:rFonts w:eastAsia="楷体_GB2312"/>
                <w:kern w:val="0"/>
                <w:szCs w:val="20"/>
                <w:lang w:val="fr-CA"/>
              </w:rPr>
              <w:t xml:space="preserve"> </w:t>
            </w:r>
            <w:r>
              <w:rPr>
                <w:rFonts w:eastAsia="楷体_GB2312" w:hint="eastAsia"/>
                <w:kern w:val="0"/>
                <w:szCs w:val="20"/>
                <w:lang w:val="fr-CA"/>
              </w:rPr>
              <w:t>再加词尾</w:t>
            </w:r>
          </w:p>
        </w:tc>
        <w:tc>
          <w:tcPr>
            <w:tcW w:w="3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FFFF99"/>
            <w:vAlign w:val="center"/>
          </w:tcPr>
          <w:p w14:paraId="58AF11F9" w14:textId="77777777" w:rsidR="00993BDD" w:rsidRDefault="00993BDD" w:rsidP="00FB3D8F">
            <w:pPr>
              <w:autoSpaceDE w:val="0"/>
              <w:autoSpaceDN w:val="0"/>
              <w:adjustRightInd w:val="0"/>
              <w:jc w:val="center"/>
              <w:rPr>
                <w:kern w:val="0"/>
                <w:szCs w:val="20"/>
                <w:lang w:val="fr-FR"/>
              </w:rPr>
            </w:pPr>
            <w:r>
              <w:rPr>
                <w:kern w:val="0"/>
                <w:szCs w:val="20"/>
                <w:lang w:val="fr-FR"/>
              </w:rPr>
              <w:t>je nett</w:t>
            </w:r>
            <w:r w:rsidRPr="00BB2453">
              <w:rPr>
                <w:kern w:val="0"/>
                <w:szCs w:val="20"/>
                <w:lang w:val="fr-FR"/>
              </w:rPr>
              <w:t>o</w:t>
            </w:r>
            <w:r w:rsidRPr="00BB2453">
              <w:rPr>
                <w:b/>
                <w:kern w:val="0"/>
                <w:szCs w:val="20"/>
                <w:lang w:val="fr-FR"/>
              </w:rPr>
              <w:t>i</w:t>
            </w:r>
            <w:r w:rsidRPr="00BB2453">
              <w:rPr>
                <w:kern w:val="0"/>
                <w:szCs w:val="20"/>
                <w:lang w:val="fr-FR"/>
              </w:rPr>
              <w:t>e</w:t>
            </w:r>
            <w:r>
              <w:rPr>
                <w:kern w:val="0"/>
                <w:szCs w:val="20"/>
                <w:lang w:val="fr-FR"/>
              </w:rPr>
              <w:t>rai  nous nett</w:t>
            </w:r>
            <w:r w:rsidRPr="00BB2453">
              <w:rPr>
                <w:kern w:val="0"/>
                <w:szCs w:val="20"/>
                <w:lang w:val="fr-FR"/>
              </w:rPr>
              <w:t>o</w:t>
            </w:r>
            <w:r w:rsidRPr="00BB2453">
              <w:rPr>
                <w:b/>
                <w:kern w:val="0"/>
                <w:szCs w:val="20"/>
                <w:lang w:val="fr-FR"/>
              </w:rPr>
              <w:t>i</w:t>
            </w:r>
            <w:r w:rsidRPr="00BB2453">
              <w:rPr>
                <w:kern w:val="0"/>
                <w:szCs w:val="20"/>
                <w:lang w:val="fr-FR"/>
              </w:rPr>
              <w:t>e</w:t>
            </w:r>
            <w:r>
              <w:rPr>
                <w:kern w:val="0"/>
                <w:szCs w:val="20"/>
                <w:lang w:val="fr-FR"/>
              </w:rPr>
              <w:t>rons</w:t>
            </w:r>
          </w:p>
          <w:p w14:paraId="4F51703F" w14:textId="77777777" w:rsidR="00993BDD" w:rsidRPr="00BB2453" w:rsidRDefault="00993BDD" w:rsidP="00FB3D8F">
            <w:pPr>
              <w:autoSpaceDE w:val="0"/>
              <w:autoSpaceDN w:val="0"/>
              <w:adjustRightInd w:val="0"/>
              <w:jc w:val="center"/>
              <w:rPr>
                <w:kern w:val="0"/>
                <w:szCs w:val="20"/>
                <w:lang w:val="fr-FR"/>
              </w:rPr>
            </w:pPr>
            <w:r w:rsidRPr="00BB2453">
              <w:rPr>
                <w:kern w:val="0"/>
                <w:szCs w:val="20"/>
                <w:lang w:val="fr-FR"/>
              </w:rPr>
              <w:t>je tuto</w:t>
            </w:r>
            <w:r w:rsidRPr="00BB2453">
              <w:rPr>
                <w:b/>
                <w:kern w:val="0"/>
                <w:szCs w:val="20"/>
                <w:lang w:val="fr-FR"/>
              </w:rPr>
              <w:t>i</w:t>
            </w:r>
            <w:r w:rsidRPr="00BB2453">
              <w:rPr>
                <w:kern w:val="0"/>
                <w:szCs w:val="20"/>
                <w:lang w:val="fr-FR"/>
              </w:rPr>
              <w:t>erai  nous tuto</w:t>
            </w:r>
            <w:r w:rsidRPr="00BB2453">
              <w:rPr>
                <w:b/>
                <w:kern w:val="0"/>
                <w:szCs w:val="20"/>
                <w:lang w:val="fr-FR"/>
              </w:rPr>
              <w:t>i</w:t>
            </w:r>
            <w:r w:rsidRPr="00BB2453">
              <w:rPr>
                <w:kern w:val="0"/>
                <w:szCs w:val="20"/>
                <w:lang w:val="fr-FR"/>
              </w:rPr>
              <w:t>erons</w:t>
            </w:r>
          </w:p>
        </w:tc>
      </w:tr>
      <w:tr w:rsidR="00993BDD" w14:paraId="5F74E848" w14:textId="77777777" w:rsidTr="00FB3D8F">
        <w:trPr>
          <w:trHeight w:val="359"/>
        </w:trPr>
        <w:tc>
          <w:tcPr>
            <w:tcW w:w="27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99"/>
            <w:vAlign w:val="center"/>
          </w:tcPr>
          <w:p w14:paraId="3970F123" w14:textId="77777777" w:rsidR="00993BDD" w:rsidRPr="00DF17C4" w:rsidRDefault="00993BDD" w:rsidP="00FB3D8F">
            <w:pPr>
              <w:autoSpaceDE w:val="0"/>
              <w:autoSpaceDN w:val="0"/>
              <w:adjustRightInd w:val="0"/>
              <w:jc w:val="center"/>
              <w:rPr>
                <w:b/>
                <w:kern w:val="0"/>
                <w:szCs w:val="20"/>
                <w:lang w:val="fr-FR"/>
              </w:rPr>
            </w:pPr>
            <w:r w:rsidRPr="00DF17C4">
              <w:rPr>
                <w:b/>
                <w:kern w:val="0"/>
                <w:szCs w:val="20"/>
                <w:lang w:val="fr-FR"/>
              </w:rPr>
              <w:t>appuyer  essuyer</w:t>
            </w:r>
          </w:p>
          <w:p w14:paraId="3CDFA39C" w14:textId="77777777" w:rsidR="00993BDD" w:rsidRDefault="00993BDD" w:rsidP="00FB3D8F">
            <w:pPr>
              <w:autoSpaceDE w:val="0"/>
              <w:autoSpaceDN w:val="0"/>
              <w:adjustRightInd w:val="0"/>
              <w:jc w:val="center"/>
              <w:rPr>
                <w:kern w:val="0"/>
                <w:szCs w:val="20"/>
                <w:lang w:val="fr-FR"/>
              </w:rPr>
            </w:pPr>
            <w:r w:rsidRPr="006B08C0">
              <w:rPr>
                <w:kern w:val="0"/>
                <w:szCs w:val="20"/>
                <w:lang w:val="fr-CA"/>
              </w:rPr>
              <w:t>（</w:t>
            </w:r>
            <w:r>
              <w:rPr>
                <w:kern w:val="0"/>
                <w:szCs w:val="20"/>
                <w:lang w:val="fr-CA"/>
              </w:rPr>
              <w:t>-uyer</w:t>
            </w:r>
            <w:r>
              <w:rPr>
                <w:rFonts w:hint="eastAsia"/>
                <w:kern w:val="0"/>
                <w:szCs w:val="20"/>
                <w:lang w:val="fr-CA"/>
              </w:rPr>
              <w:t xml:space="preserve"> </w:t>
            </w:r>
            <w:r w:rsidRPr="006B08C0">
              <w:rPr>
                <w:rFonts w:ascii="楷体_GB2312" w:eastAsia="楷体_GB2312" w:hint="eastAsia"/>
                <w:kern w:val="0"/>
                <w:szCs w:val="20"/>
                <w:lang w:val="fr-CA"/>
              </w:rPr>
              <w:t>结尾</w:t>
            </w:r>
            <w:r w:rsidRPr="006B08C0">
              <w:rPr>
                <w:kern w:val="0"/>
                <w:szCs w:val="20"/>
                <w:lang w:val="fr-CA"/>
              </w:rPr>
              <w:t>）</w:t>
            </w:r>
          </w:p>
        </w:tc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FFFF99"/>
            <w:vAlign w:val="center"/>
          </w:tcPr>
          <w:p w14:paraId="6A94649F" w14:textId="77777777" w:rsidR="00993BDD" w:rsidRDefault="00993BDD" w:rsidP="00FB3D8F">
            <w:pPr>
              <w:autoSpaceDE w:val="0"/>
              <w:autoSpaceDN w:val="0"/>
              <w:adjustRightInd w:val="0"/>
              <w:jc w:val="center"/>
              <w:rPr>
                <w:kern w:val="0"/>
                <w:szCs w:val="20"/>
                <w:lang w:val="fr-FR"/>
              </w:rPr>
            </w:pPr>
            <w:r w:rsidRPr="00D079DC">
              <w:rPr>
                <w:rFonts w:ascii="楷体_GB2312" w:eastAsia="楷体_GB2312" w:hint="eastAsia"/>
                <w:kern w:val="0"/>
                <w:szCs w:val="20"/>
                <w:lang w:val="fr-FR"/>
              </w:rPr>
              <w:t>为软化发音</w:t>
            </w:r>
            <w:r>
              <w:rPr>
                <w:rFonts w:ascii="楷体_GB2312" w:eastAsia="楷体_GB2312"/>
                <w:kern w:val="0"/>
                <w:szCs w:val="20"/>
                <w:lang w:val="fr-FR"/>
              </w:rPr>
              <w:t>,</w:t>
            </w:r>
            <w:r>
              <w:rPr>
                <w:rFonts w:ascii="楷体_GB2312" w:eastAsia="楷体_GB2312" w:hint="eastAsia"/>
                <w:kern w:val="0"/>
                <w:szCs w:val="20"/>
                <w:lang w:val="fr-FR"/>
              </w:rPr>
              <w:t>在不发音的</w:t>
            </w:r>
            <w:r>
              <w:rPr>
                <w:rFonts w:ascii="楷体_GB2312" w:eastAsia="楷体_GB2312"/>
                <w:kern w:val="0"/>
                <w:szCs w:val="20"/>
                <w:lang w:val="fr-FR"/>
              </w:rPr>
              <w:t xml:space="preserve"> </w:t>
            </w:r>
            <w:r w:rsidRPr="00D079DC">
              <w:rPr>
                <w:rFonts w:eastAsia="楷体_GB2312"/>
                <w:b/>
                <w:kern w:val="0"/>
                <w:szCs w:val="20"/>
                <w:lang w:val="fr-CA"/>
              </w:rPr>
              <w:t>e</w:t>
            </w:r>
            <w:r>
              <w:rPr>
                <w:rFonts w:eastAsia="楷体_GB2312"/>
                <w:b/>
                <w:kern w:val="0"/>
                <w:szCs w:val="20"/>
                <w:lang w:val="fr-CA"/>
              </w:rPr>
              <w:t xml:space="preserve"> </w:t>
            </w:r>
            <w:r>
              <w:rPr>
                <w:rFonts w:eastAsia="楷体_GB2312" w:hint="eastAsia"/>
                <w:kern w:val="0"/>
                <w:szCs w:val="20"/>
                <w:lang w:val="fr-CA"/>
              </w:rPr>
              <w:t>前</w:t>
            </w:r>
            <w:r w:rsidRPr="00D079DC">
              <w:rPr>
                <w:rFonts w:ascii="楷体_GB2312" w:eastAsia="楷体_GB2312" w:hint="eastAsia"/>
                <w:kern w:val="0"/>
                <w:szCs w:val="20"/>
                <w:lang w:val="fr-FR"/>
              </w:rPr>
              <w:t>将</w:t>
            </w:r>
            <w:r>
              <w:rPr>
                <w:rFonts w:ascii="楷体_GB2312" w:eastAsia="楷体_GB2312"/>
                <w:kern w:val="0"/>
                <w:szCs w:val="20"/>
                <w:lang w:val="fr-FR"/>
              </w:rPr>
              <w:t xml:space="preserve"> </w:t>
            </w:r>
            <w:r w:rsidRPr="00D079DC">
              <w:rPr>
                <w:rFonts w:eastAsia="楷体_GB2312"/>
                <w:b/>
                <w:kern w:val="0"/>
                <w:szCs w:val="20"/>
                <w:lang w:val="fr-FR"/>
              </w:rPr>
              <w:t>y</w:t>
            </w:r>
            <w:r>
              <w:rPr>
                <w:rFonts w:eastAsia="楷体_GB2312"/>
                <w:b/>
                <w:kern w:val="0"/>
                <w:szCs w:val="20"/>
                <w:lang w:val="fr-FR"/>
              </w:rPr>
              <w:t xml:space="preserve"> </w:t>
            </w:r>
            <w:r w:rsidRPr="00D079DC">
              <w:rPr>
                <w:rFonts w:ascii="楷体_GB2312" w:eastAsia="楷体_GB2312" w:hint="eastAsia"/>
                <w:kern w:val="0"/>
                <w:szCs w:val="20"/>
                <w:lang w:val="fr-CA"/>
              </w:rPr>
              <w:t>改为</w:t>
            </w:r>
            <w:r>
              <w:rPr>
                <w:rFonts w:eastAsia="楷体_GB2312"/>
                <w:kern w:val="0"/>
                <w:szCs w:val="20"/>
                <w:lang w:val="fr-CA"/>
              </w:rPr>
              <w:t xml:space="preserve"> </w:t>
            </w:r>
            <w:r w:rsidRPr="00D079DC">
              <w:rPr>
                <w:rFonts w:eastAsia="楷体_GB2312"/>
                <w:b/>
                <w:kern w:val="0"/>
                <w:szCs w:val="20"/>
                <w:lang w:val="fr-CA"/>
              </w:rPr>
              <w:t>i</w:t>
            </w:r>
            <w:r>
              <w:rPr>
                <w:rFonts w:eastAsia="楷体_GB2312"/>
                <w:b/>
                <w:kern w:val="0"/>
                <w:szCs w:val="20"/>
                <w:lang w:val="fr-CA"/>
              </w:rPr>
              <w:t xml:space="preserve"> </w:t>
            </w:r>
            <w:r w:rsidRPr="00D079DC">
              <w:rPr>
                <w:rFonts w:eastAsia="楷体_GB2312"/>
                <w:kern w:val="0"/>
                <w:szCs w:val="20"/>
                <w:lang w:val="fr-CA"/>
              </w:rPr>
              <w:t>,</w:t>
            </w:r>
            <w:r>
              <w:rPr>
                <w:rFonts w:eastAsia="楷体_GB2312"/>
                <w:kern w:val="0"/>
                <w:szCs w:val="20"/>
                <w:lang w:val="fr-CA"/>
              </w:rPr>
              <w:t xml:space="preserve"> </w:t>
            </w:r>
            <w:r>
              <w:rPr>
                <w:rFonts w:eastAsia="楷体_GB2312" w:hint="eastAsia"/>
                <w:kern w:val="0"/>
                <w:szCs w:val="20"/>
                <w:lang w:val="fr-CA"/>
              </w:rPr>
              <w:t>再加词尾</w:t>
            </w:r>
          </w:p>
        </w:tc>
        <w:tc>
          <w:tcPr>
            <w:tcW w:w="3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FFFF99"/>
            <w:vAlign w:val="center"/>
          </w:tcPr>
          <w:p w14:paraId="59E51681" w14:textId="77777777" w:rsidR="00993BDD" w:rsidRDefault="00993BDD" w:rsidP="00FB3D8F">
            <w:pPr>
              <w:autoSpaceDE w:val="0"/>
              <w:autoSpaceDN w:val="0"/>
              <w:adjustRightInd w:val="0"/>
              <w:jc w:val="center"/>
              <w:rPr>
                <w:kern w:val="0"/>
                <w:szCs w:val="20"/>
                <w:lang w:val="fr-FR"/>
              </w:rPr>
            </w:pPr>
            <w:r>
              <w:rPr>
                <w:kern w:val="0"/>
                <w:szCs w:val="20"/>
                <w:lang w:val="fr-FR"/>
              </w:rPr>
              <w:t>j’app</w:t>
            </w:r>
            <w:r w:rsidRPr="00BB2453">
              <w:rPr>
                <w:kern w:val="0"/>
                <w:szCs w:val="20"/>
                <w:lang w:val="fr-FR"/>
              </w:rPr>
              <w:t>u</w:t>
            </w:r>
            <w:r w:rsidRPr="00BB2453">
              <w:rPr>
                <w:b/>
                <w:kern w:val="0"/>
                <w:szCs w:val="20"/>
                <w:lang w:val="fr-FR"/>
              </w:rPr>
              <w:t>i</w:t>
            </w:r>
            <w:r w:rsidRPr="00BB2453">
              <w:rPr>
                <w:kern w:val="0"/>
                <w:szCs w:val="20"/>
                <w:lang w:val="fr-FR"/>
              </w:rPr>
              <w:t>e</w:t>
            </w:r>
            <w:r>
              <w:rPr>
                <w:kern w:val="0"/>
                <w:szCs w:val="20"/>
                <w:lang w:val="fr-FR"/>
              </w:rPr>
              <w:t>rai   nous app</w:t>
            </w:r>
            <w:r w:rsidRPr="00BB2453">
              <w:rPr>
                <w:kern w:val="0"/>
                <w:szCs w:val="20"/>
                <w:lang w:val="fr-FR"/>
              </w:rPr>
              <w:t>u</w:t>
            </w:r>
            <w:r w:rsidRPr="00BB2453">
              <w:rPr>
                <w:b/>
                <w:kern w:val="0"/>
                <w:szCs w:val="20"/>
                <w:lang w:val="fr-FR"/>
              </w:rPr>
              <w:t>i</w:t>
            </w:r>
            <w:r w:rsidRPr="00BB2453">
              <w:rPr>
                <w:kern w:val="0"/>
                <w:szCs w:val="20"/>
                <w:lang w:val="fr-FR"/>
              </w:rPr>
              <w:t>e</w:t>
            </w:r>
            <w:r>
              <w:rPr>
                <w:kern w:val="0"/>
                <w:szCs w:val="20"/>
                <w:lang w:val="fr-FR"/>
              </w:rPr>
              <w:t>rons</w:t>
            </w:r>
          </w:p>
          <w:p w14:paraId="449D3E89" w14:textId="77777777" w:rsidR="00993BDD" w:rsidRDefault="00993BDD" w:rsidP="00FB3D8F">
            <w:pPr>
              <w:autoSpaceDE w:val="0"/>
              <w:autoSpaceDN w:val="0"/>
              <w:adjustRightInd w:val="0"/>
              <w:jc w:val="center"/>
              <w:rPr>
                <w:kern w:val="0"/>
                <w:szCs w:val="20"/>
                <w:lang w:val="fr-FR"/>
              </w:rPr>
            </w:pPr>
            <w:r>
              <w:rPr>
                <w:kern w:val="0"/>
                <w:szCs w:val="20"/>
                <w:lang w:val="fr-FR"/>
              </w:rPr>
              <w:t>j’ess</w:t>
            </w:r>
            <w:r w:rsidRPr="00BB2453">
              <w:rPr>
                <w:kern w:val="0"/>
                <w:szCs w:val="20"/>
                <w:lang w:val="fr-FR"/>
              </w:rPr>
              <w:t>u</w:t>
            </w:r>
            <w:r w:rsidRPr="00BB2453">
              <w:rPr>
                <w:b/>
                <w:kern w:val="0"/>
                <w:szCs w:val="20"/>
                <w:lang w:val="fr-FR"/>
              </w:rPr>
              <w:t>i</w:t>
            </w:r>
            <w:r w:rsidRPr="00BB2453">
              <w:rPr>
                <w:kern w:val="0"/>
                <w:szCs w:val="20"/>
                <w:lang w:val="fr-FR"/>
              </w:rPr>
              <w:t>e</w:t>
            </w:r>
            <w:r>
              <w:rPr>
                <w:kern w:val="0"/>
                <w:szCs w:val="20"/>
                <w:lang w:val="fr-FR"/>
              </w:rPr>
              <w:t>rai   nous ess</w:t>
            </w:r>
            <w:r w:rsidRPr="00BB2453">
              <w:rPr>
                <w:kern w:val="0"/>
                <w:szCs w:val="20"/>
                <w:lang w:val="fr-FR"/>
              </w:rPr>
              <w:t>u</w:t>
            </w:r>
            <w:r w:rsidRPr="00BB2453">
              <w:rPr>
                <w:b/>
                <w:kern w:val="0"/>
                <w:szCs w:val="20"/>
                <w:lang w:val="fr-FR"/>
              </w:rPr>
              <w:t>i</w:t>
            </w:r>
            <w:r w:rsidRPr="00BB2453">
              <w:rPr>
                <w:kern w:val="0"/>
                <w:szCs w:val="20"/>
                <w:lang w:val="fr-FR"/>
              </w:rPr>
              <w:t>e</w:t>
            </w:r>
            <w:r>
              <w:rPr>
                <w:kern w:val="0"/>
                <w:szCs w:val="20"/>
                <w:lang w:val="fr-FR"/>
              </w:rPr>
              <w:t>rons</w:t>
            </w:r>
          </w:p>
        </w:tc>
      </w:tr>
      <w:tr w:rsidR="00993BDD" w14:paraId="723327DE" w14:textId="77777777" w:rsidTr="00FB3D8F">
        <w:trPr>
          <w:trHeight w:val="359"/>
        </w:trPr>
        <w:tc>
          <w:tcPr>
            <w:tcW w:w="2700" w:type="dxa"/>
            <w:tcBorders>
              <w:top w:val="single" w:sz="8" w:space="0" w:color="auto"/>
              <w:bottom w:val="thickThinSmallGap" w:sz="24" w:space="0" w:color="auto"/>
              <w:right w:val="single" w:sz="8" w:space="0" w:color="auto"/>
            </w:tcBorders>
            <w:shd w:val="clear" w:color="auto" w:fill="FFFF99"/>
            <w:vAlign w:val="center"/>
          </w:tcPr>
          <w:p w14:paraId="22FFFC2F" w14:textId="77777777" w:rsidR="00993BDD" w:rsidRDefault="00993BDD" w:rsidP="00FB3D8F">
            <w:pPr>
              <w:autoSpaceDE w:val="0"/>
              <w:autoSpaceDN w:val="0"/>
              <w:adjustRightInd w:val="0"/>
              <w:jc w:val="center"/>
              <w:rPr>
                <w:rFonts w:eastAsia="楷体_GB2312"/>
                <w:b/>
                <w:kern w:val="0"/>
                <w:szCs w:val="20"/>
                <w:lang w:val="fr-CA"/>
              </w:rPr>
            </w:pPr>
            <w:r w:rsidRPr="00316630">
              <w:rPr>
                <w:rFonts w:eastAsia="楷体_GB2312"/>
                <w:b/>
                <w:kern w:val="0"/>
                <w:szCs w:val="20"/>
                <w:lang w:val="fr-CA"/>
              </w:rPr>
              <w:t xml:space="preserve">envoyer </w:t>
            </w:r>
            <w:r w:rsidRPr="00316630">
              <w:rPr>
                <w:rFonts w:eastAsia="楷体_GB2312" w:hint="eastAsia"/>
                <w:b/>
                <w:kern w:val="0"/>
                <w:szCs w:val="20"/>
                <w:lang w:val="fr-CA"/>
              </w:rPr>
              <w:t xml:space="preserve"> </w:t>
            </w:r>
            <w:r w:rsidRPr="00316630">
              <w:rPr>
                <w:rFonts w:eastAsia="楷体_GB2312"/>
                <w:b/>
                <w:kern w:val="0"/>
                <w:szCs w:val="20"/>
                <w:lang w:val="fr-CA"/>
              </w:rPr>
              <w:t>renvoyer</w:t>
            </w:r>
          </w:p>
          <w:p w14:paraId="517A4B60" w14:textId="77777777" w:rsidR="00993BDD" w:rsidRPr="00316630" w:rsidRDefault="00993BDD" w:rsidP="00FB3D8F">
            <w:pPr>
              <w:autoSpaceDE w:val="0"/>
              <w:autoSpaceDN w:val="0"/>
              <w:adjustRightInd w:val="0"/>
              <w:jc w:val="center"/>
              <w:rPr>
                <w:b/>
                <w:kern w:val="0"/>
                <w:szCs w:val="20"/>
                <w:lang w:val="fr-FR"/>
              </w:rPr>
            </w:pPr>
            <w:r w:rsidRPr="006B08C0">
              <w:rPr>
                <w:kern w:val="0"/>
                <w:szCs w:val="20"/>
                <w:lang w:val="fr-CA"/>
              </w:rPr>
              <w:t>（</w:t>
            </w:r>
            <w:r>
              <w:rPr>
                <w:kern w:val="0"/>
                <w:szCs w:val="20"/>
                <w:lang w:val="fr-CA"/>
              </w:rPr>
              <w:t>-oyer</w:t>
            </w:r>
            <w:r>
              <w:rPr>
                <w:rFonts w:hint="eastAsia"/>
                <w:kern w:val="0"/>
                <w:szCs w:val="20"/>
                <w:lang w:val="fr-CA"/>
              </w:rPr>
              <w:t xml:space="preserve"> </w:t>
            </w:r>
            <w:r w:rsidRPr="006B08C0">
              <w:rPr>
                <w:rFonts w:ascii="楷体_GB2312" w:eastAsia="楷体_GB2312" w:hint="eastAsia"/>
                <w:kern w:val="0"/>
                <w:szCs w:val="20"/>
                <w:lang w:val="fr-CA"/>
              </w:rPr>
              <w:t>结尾</w:t>
            </w:r>
            <w:r>
              <w:rPr>
                <w:rFonts w:eastAsia="楷体_GB2312"/>
                <w:kern w:val="0"/>
                <w:szCs w:val="20"/>
                <w:lang w:val="fr-CA"/>
              </w:rPr>
              <w:t xml:space="preserve">, </w:t>
            </w:r>
            <w:r>
              <w:rPr>
                <w:rFonts w:eastAsia="楷体_GB2312" w:hint="eastAsia"/>
                <w:kern w:val="0"/>
                <w:szCs w:val="20"/>
                <w:lang w:val="fr-CA"/>
              </w:rPr>
              <w:t>特殊</w:t>
            </w:r>
            <w:r w:rsidRPr="006B08C0">
              <w:rPr>
                <w:kern w:val="0"/>
                <w:szCs w:val="20"/>
                <w:lang w:val="fr-CA"/>
              </w:rPr>
              <w:t>）</w:t>
            </w:r>
          </w:p>
        </w:tc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thickThinSmallGap" w:sz="24" w:space="0" w:color="auto"/>
            </w:tcBorders>
            <w:shd w:val="clear" w:color="auto" w:fill="FFFF99"/>
            <w:vAlign w:val="center"/>
          </w:tcPr>
          <w:p w14:paraId="5BAA7378" w14:textId="77777777" w:rsidR="00993BDD" w:rsidRPr="00316630" w:rsidRDefault="00993BDD" w:rsidP="00FB3D8F">
            <w:pPr>
              <w:autoSpaceDE w:val="0"/>
              <w:autoSpaceDN w:val="0"/>
              <w:adjustRightInd w:val="0"/>
              <w:jc w:val="center"/>
              <w:rPr>
                <w:b/>
                <w:kern w:val="0"/>
                <w:szCs w:val="20"/>
                <w:lang w:val="fr-FR"/>
              </w:rPr>
            </w:pPr>
            <w:r w:rsidRPr="00316630">
              <w:rPr>
                <w:rFonts w:ascii="楷体_GB2312" w:eastAsia="楷体_GB2312" w:hint="eastAsia"/>
                <w:b/>
                <w:kern w:val="0"/>
                <w:szCs w:val="20"/>
                <w:lang w:val="fr-CA"/>
              </w:rPr>
              <w:t>特殊变位</w:t>
            </w:r>
            <w:r w:rsidRPr="00316630">
              <w:rPr>
                <w:rFonts w:eastAsia="楷体_GB2312" w:hint="eastAsia"/>
                <w:b/>
                <w:kern w:val="0"/>
                <w:szCs w:val="20"/>
                <w:lang w:val="fr-CA"/>
              </w:rPr>
              <w:t>（</w:t>
            </w:r>
            <w:r w:rsidRPr="00316630">
              <w:rPr>
                <w:rFonts w:ascii="楷体_GB2312" w:eastAsia="楷体_GB2312" w:hint="eastAsia"/>
                <w:b/>
                <w:kern w:val="0"/>
                <w:szCs w:val="20"/>
                <w:lang w:val="fr-CA"/>
              </w:rPr>
              <w:t>不规则</w:t>
            </w:r>
            <w:r w:rsidRPr="00316630">
              <w:rPr>
                <w:rFonts w:eastAsia="楷体_GB2312" w:hint="eastAsia"/>
                <w:b/>
                <w:kern w:val="0"/>
                <w:szCs w:val="20"/>
                <w:lang w:val="fr-CA"/>
              </w:rPr>
              <w:t>）</w:t>
            </w:r>
          </w:p>
        </w:tc>
        <w:tc>
          <w:tcPr>
            <w:tcW w:w="3420" w:type="dxa"/>
            <w:tcBorders>
              <w:top w:val="single" w:sz="8" w:space="0" w:color="auto"/>
              <w:left w:val="single" w:sz="8" w:space="0" w:color="auto"/>
              <w:bottom w:val="thickThinSmallGap" w:sz="24" w:space="0" w:color="auto"/>
            </w:tcBorders>
            <w:shd w:val="clear" w:color="auto" w:fill="FFFF99"/>
            <w:vAlign w:val="center"/>
          </w:tcPr>
          <w:p w14:paraId="351CBB61" w14:textId="77777777" w:rsidR="00993BDD" w:rsidRDefault="00993BDD" w:rsidP="00FB3D8F">
            <w:pPr>
              <w:autoSpaceDE w:val="0"/>
              <w:autoSpaceDN w:val="0"/>
              <w:adjustRightInd w:val="0"/>
              <w:jc w:val="center"/>
              <w:rPr>
                <w:kern w:val="0"/>
                <w:szCs w:val="20"/>
                <w:lang w:val="fr-CA"/>
              </w:rPr>
            </w:pPr>
            <w:r>
              <w:rPr>
                <w:kern w:val="0"/>
                <w:szCs w:val="20"/>
                <w:lang w:val="fr-CA"/>
              </w:rPr>
              <w:t>j’env</w:t>
            </w:r>
            <w:r w:rsidRPr="00316630">
              <w:rPr>
                <w:b/>
                <w:kern w:val="0"/>
                <w:szCs w:val="20"/>
                <w:lang w:val="fr-CA"/>
              </w:rPr>
              <w:t>errai</w:t>
            </w:r>
            <w:r>
              <w:rPr>
                <w:kern w:val="0"/>
                <w:szCs w:val="20"/>
                <w:lang w:val="fr-CA"/>
              </w:rPr>
              <w:t xml:space="preserve">   nous env</w:t>
            </w:r>
            <w:r w:rsidRPr="00316630">
              <w:rPr>
                <w:b/>
                <w:kern w:val="0"/>
                <w:szCs w:val="20"/>
                <w:lang w:val="fr-CA"/>
              </w:rPr>
              <w:t>errons</w:t>
            </w:r>
          </w:p>
          <w:p w14:paraId="2A4D4A96" w14:textId="77777777" w:rsidR="00993BDD" w:rsidRPr="00316630" w:rsidRDefault="00993BDD" w:rsidP="00FB3D8F">
            <w:pPr>
              <w:autoSpaceDE w:val="0"/>
              <w:autoSpaceDN w:val="0"/>
              <w:adjustRightInd w:val="0"/>
              <w:jc w:val="center"/>
              <w:rPr>
                <w:kern w:val="0"/>
                <w:szCs w:val="20"/>
                <w:lang w:val="fr-CA"/>
              </w:rPr>
            </w:pPr>
            <w:r>
              <w:rPr>
                <w:kern w:val="0"/>
                <w:szCs w:val="20"/>
                <w:lang w:val="fr-CA"/>
              </w:rPr>
              <w:t>je ren</w:t>
            </w:r>
            <w:r w:rsidRPr="00316630">
              <w:rPr>
                <w:b/>
                <w:kern w:val="0"/>
                <w:szCs w:val="20"/>
                <w:lang w:val="fr-CA"/>
              </w:rPr>
              <w:t xml:space="preserve">verrai </w:t>
            </w:r>
            <w:r>
              <w:rPr>
                <w:kern w:val="0"/>
                <w:szCs w:val="20"/>
                <w:lang w:val="fr-CA"/>
              </w:rPr>
              <w:t xml:space="preserve">  nous ren</w:t>
            </w:r>
            <w:r w:rsidRPr="00316630">
              <w:rPr>
                <w:b/>
                <w:kern w:val="0"/>
                <w:szCs w:val="20"/>
                <w:lang w:val="fr-CA"/>
              </w:rPr>
              <w:t>verrons</w:t>
            </w:r>
          </w:p>
        </w:tc>
      </w:tr>
    </w:tbl>
    <w:p w14:paraId="2F8D6583" w14:textId="77777777" w:rsidR="00993BDD" w:rsidRDefault="00993BDD" w:rsidP="00993BDD">
      <w:pPr>
        <w:autoSpaceDE w:val="0"/>
        <w:autoSpaceDN w:val="0"/>
        <w:adjustRightInd w:val="0"/>
        <w:jc w:val="left"/>
        <w:rPr>
          <w:kern w:val="0"/>
          <w:szCs w:val="20"/>
          <w:lang w:val="fr-FR"/>
        </w:rPr>
      </w:pPr>
    </w:p>
    <w:p w14:paraId="5E7C21CA" w14:textId="77777777" w:rsidR="00993BDD" w:rsidRDefault="00993BDD" w:rsidP="00993BDD">
      <w:pPr>
        <w:autoSpaceDE w:val="0"/>
        <w:autoSpaceDN w:val="0"/>
        <w:adjustRightInd w:val="0"/>
        <w:jc w:val="left"/>
        <w:rPr>
          <w:kern w:val="0"/>
          <w:szCs w:val="20"/>
          <w:lang w:val="fr-FR"/>
        </w:rPr>
      </w:pPr>
    </w:p>
    <w:p w14:paraId="5B291BFF" w14:textId="77777777" w:rsidR="00993BDD" w:rsidRDefault="00993BDD" w:rsidP="00993BDD">
      <w:pPr>
        <w:autoSpaceDE w:val="0"/>
        <w:autoSpaceDN w:val="0"/>
        <w:adjustRightInd w:val="0"/>
        <w:jc w:val="left"/>
        <w:rPr>
          <w:kern w:val="0"/>
          <w:szCs w:val="20"/>
          <w:lang w:val="fr-FR"/>
        </w:rPr>
      </w:pPr>
    </w:p>
    <w:p w14:paraId="5323E8C4" w14:textId="77777777" w:rsidR="00993BDD" w:rsidRPr="00D67AC7" w:rsidRDefault="00993BDD" w:rsidP="00993BDD">
      <w:pPr>
        <w:autoSpaceDE w:val="0"/>
        <w:autoSpaceDN w:val="0"/>
        <w:adjustRightInd w:val="0"/>
        <w:jc w:val="left"/>
        <w:rPr>
          <w:b/>
          <w:kern w:val="0"/>
          <w:szCs w:val="20"/>
          <w:shd w:val="pct15" w:color="auto" w:fill="FFFFFF"/>
          <w:lang w:val="fr-FR"/>
        </w:rPr>
      </w:pPr>
      <w:r w:rsidRPr="00D67AC7">
        <w:rPr>
          <w:rFonts w:hint="eastAsia"/>
          <w:b/>
          <w:kern w:val="0"/>
          <w:szCs w:val="20"/>
          <w:shd w:val="pct15" w:color="auto" w:fill="FFFFFF"/>
          <w:lang w:val="fr-FR"/>
        </w:rPr>
        <w:t>表</w:t>
      </w:r>
      <w:r w:rsidRPr="00D67AC7">
        <w:rPr>
          <w:rFonts w:hint="eastAsia"/>
          <w:b/>
          <w:kern w:val="0"/>
          <w:szCs w:val="20"/>
          <w:shd w:val="pct15" w:color="auto" w:fill="FFFFFF"/>
          <w:lang w:val="fr-FR"/>
        </w:rPr>
        <w:t xml:space="preserve"> 3</w:t>
      </w:r>
      <w:r>
        <w:rPr>
          <w:rFonts w:hint="eastAsia"/>
          <w:b/>
          <w:kern w:val="0"/>
          <w:szCs w:val="20"/>
          <w:shd w:val="pct15" w:color="auto" w:fill="FFFFFF"/>
          <w:lang w:val="fr-FR"/>
        </w:rPr>
        <w:t xml:space="preserve"> </w:t>
      </w:r>
      <w:r w:rsidRPr="00FE212C">
        <w:rPr>
          <w:rFonts w:hint="eastAsia"/>
          <w:b/>
          <w:kern w:val="0"/>
          <w:szCs w:val="20"/>
          <w:lang w:val="fr-FR"/>
        </w:rPr>
        <w:t xml:space="preserve"> </w:t>
      </w:r>
      <w:r w:rsidRPr="00FE212C">
        <w:rPr>
          <w:rFonts w:hint="eastAsia"/>
          <w:b/>
          <w:color w:val="FF0000"/>
          <w:kern w:val="0"/>
          <w:szCs w:val="20"/>
          <w:lang w:val="fr-FR"/>
        </w:rPr>
        <w:t>(facultatif)</w:t>
      </w:r>
    </w:p>
    <w:p w14:paraId="23A58CF5" w14:textId="77777777" w:rsidR="00993BDD" w:rsidRPr="00316630" w:rsidRDefault="00993BDD" w:rsidP="00993BDD">
      <w:pPr>
        <w:autoSpaceDE w:val="0"/>
        <w:autoSpaceDN w:val="0"/>
        <w:adjustRightInd w:val="0"/>
        <w:ind w:firstLine="420"/>
        <w:jc w:val="left"/>
        <w:rPr>
          <w:kern w:val="0"/>
          <w:szCs w:val="20"/>
          <w:lang w:val="fr-FR"/>
        </w:rPr>
      </w:pPr>
      <w:r>
        <w:rPr>
          <w:rFonts w:hint="eastAsia"/>
          <w:kern w:val="0"/>
          <w:szCs w:val="20"/>
          <w:lang w:val="fr-FR"/>
        </w:rPr>
        <w:t>少数</w:t>
      </w:r>
      <w:r w:rsidRPr="00D67AC7">
        <w:rPr>
          <w:rFonts w:hint="eastAsia"/>
          <w:b/>
          <w:kern w:val="0"/>
          <w:szCs w:val="20"/>
          <w:lang w:val="fr-FR"/>
        </w:rPr>
        <w:t>第三组常用动词</w:t>
      </w:r>
      <w:r>
        <w:rPr>
          <w:rFonts w:hint="eastAsia"/>
          <w:kern w:val="0"/>
          <w:szCs w:val="20"/>
          <w:lang w:val="fr-FR"/>
        </w:rPr>
        <w:t>的简单将来时变位不以其不定式为基础，而</w:t>
      </w:r>
      <w:r w:rsidRPr="00FE212C">
        <w:rPr>
          <w:rFonts w:hint="eastAsia"/>
          <w:kern w:val="0"/>
          <w:szCs w:val="20"/>
          <w:lang w:val="fr-FR"/>
        </w:rPr>
        <w:t>是</w:t>
      </w:r>
      <w:r w:rsidRPr="00FE212C">
        <w:rPr>
          <w:rFonts w:hint="eastAsia"/>
          <w:color w:val="FF0000"/>
          <w:kern w:val="0"/>
          <w:szCs w:val="20"/>
          <w:lang w:val="fr-FR"/>
        </w:rPr>
        <w:t>不规则</w:t>
      </w:r>
      <w:r>
        <w:rPr>
          <w:rFonts w:hint="eastAsia"/>
          <w:kern w:val="0"/>
          <w:szCs w:val="20"/>
          <w:lang w:val="fr-FR"/>
        </w:rPr>
        <w:t>的。</w:t>
      </w:r>
    </w:p>
    <w:tbl>
      <w:tblPr>
        <w:tblStyle w:val="a4"/>
        <w:tblW w:w="8280" w:type="dxa"/>
        <w:tblInd w:w="468" w:type="dxa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single" w:sz="6" w:space="0" w:color="auto"/>
          <w:insideV w:val="single" w:sz="6" w:space="0" w:color="auto"/>
        </w:tblBorders>
        <w:tblLayout w:type="fixed"/>
        <w:tblLook w:val="00A0" w:firstRow="1" w:lastRow="0" w:firstColumn="1" w:lastColumn="0" w:noHBand="0" w:noVBand="0"/>
      </w:tblPr>
      <w:tblGrid>
        <w:gridCol w:w="2520"/>
        <w:gridCol w:w="5760"/>
      </w:tblGrid>
      <w:tr w:rsidR="00993BDD" w:rsidRPr="00E743EF" w14:paraId="41B0290E" w14:textId="77777777" w:rsidTr="00FB3D8F">
        <w:tc>
          <w:tcPr>
            <w:tcW w:w="8280" w:type="dxa"/>
            <w:gridSpan w:val="2"/>
            <w:tcBorders>
              <w:top w:val="thinThickSmallGap" w:sz="24" w:space="0" w:color="auto"/>
              <w:bottom w:val="single" w:sz="18" w:space="0" w:color="auto"/>
            </w:tcBorders>
            <w:shd w:val="clear" w:color="auto" w:fill="993366"/>
          </w:tcPr>
          <w:p w14:paraId="211D601B" w14:textId="77777777" w:rsidR="00993BDD" w:rsidRDefault="00993BDD" w:rsidP="00FB3D8F"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b/>
                <w:color w:val="FFFFFF"/>
                <w:w w:val="150"/>
                <w:kern w:val="0"/>
                <w:szCs w:val="20"/>
                <w:lang w:val="zh-CN"/>
              </w:rPr>
            </w:pPr>
            <w:r>
              <w:rPr>
                <w:rFonts w:hint="eastAsia"/>
                <w:b/>
                <w:color w:val="FFFFFF"/>
                <w:w w:val="150"/>
                <w:kern w:val="0"/>
                <w:szCs w:val="20"/>
                <w:lang w:val="zh-CN"/>
              </w:rPr>
              <w:t>常</w:t>
            </w:r>
            <w:r>
              <w:rPr>
                <w:rFonts w:hint="eastAsia"/>
                <w:b/>
                <w:color w:val="FFFFFF"/>
                <w:w w:val="150"/>
                <w:kern w:val="0"/>
                <w:szCs w:val="20"/>
                <w:lang w:val="zh-CN"/>
              </w:rPr>
              <w:t xml:space="preserve"> </w:t>
            </w:r>
            <w:r>
              <w:rPr>
                <w:rFonts w:hint="eastAsia"/>
                <w:b/>
                <w:color w:val="FFFFFF"/>
                <w:w w:val="150"/>
                <w:kern w:val="0"/>
                <w:szCs w:val="20"/>
                <w:lang w:val="zh-CN"/>
              </w:rPr>
              <w:t>用</w:t>
            </w:r>
            <w:r>
              <w:rPr>
                <w:rFonts w:hint="eastAsia"/>
                <w:b/>
                <w:color w:val="FFFFFF"/>
                <w:w w:val="150"/>
                <w:kern w:val="0"/>
                <w:szCs w:val="20"/>
                <w:lang w:val="zh-CN"/>
              </w:rPr>
              <w:t xml:space="preserve"> </w:t>
            </w:r>
            <w:r>
              <w:rPr>
                <w:rFonts w:hint="eastAsia"/>
                <w:b/>
                <w:color w:val="FFFFFF"/>
                <w:w w:val="150"/>
                <w:kern w:val="0"/>
                <w:szCs w:val="20"/>
                <w:lang w:val="zh-CN"/>
              </w:rPr>
              <w:t>第</w:t>
            </w:r>
            <w:r>
              <w:rPr>
                <w:rFonts w:hint="eastAsia"/>
                <w:b/>
                <w:color w:val="FFFFFF"/>
                <w:w w:val="150"/>
                <w:kern w:val="0"/>
                <w:szCs w:val="20"/>
                <w:lang w:val="zh-CN"/>
              </w:rPr>
              <w:t xml:space="preserve"> </w:t>
            </w:r>
            <w:r>
              <w:rPr>
                <w:rFonts w:hint="eastAsia"/>
                <w:b/>
                <w:color w:val="FFFFFF"/>
                <w:w w:val="150"/>
                <w:kern w:val="0"/>
                <w:szCs w:val="20"/>
                <w:lang w:val="zh-CN"/>
              </w:rPr>
              <w:t>三</w:t>
            </w:r>
            <w:r>
              <w:rPr>
                <w:rFonts w:hint="eastAsia"/>
                <w:b/>
                <w:color w:val="FFFFFF"/>
                <w:w w:val="150"/>
                <w:kern w:val="0"/>
                <w:szCs w:val="20"/>
                <w:lang w:val="zh-CN"/>
              </w:rPr>
              <w:t xml:space="preserve"> </w:t>
            </w:r>
            <w:r>
              <w:rPr>
                <w:rFonts w:hint="eastAsia"/>
                <w:b/>
                <w:color w:val="FFFFFF"/>
                <w:w w:val="150"/>
                <w:kern w:val="0"/>
                <w:szCs w:val="20"/>
                <w:lang w:val="zh-CN"/>
              </w:rPr>
              <w:t>组</w:t>
            </w:r>
            <w:r>
              <w:rPr>
                <w:rFonts w:hint="eastAsia"/>
                <w:b/>
                <w:color w:val="FFFFFF"/>
                <w:w w:val="150"/>
                <w:kern w:val="0"/>
                <w:szCs w:val="20"/>
                <w:lang w:val="zh-CN"/>
              </w:rPr>
              <w:t xml:space="preserve"> </w:t>
            </w:r>
            <w:r>
              <w:rPr>
                <w:rFonts w:hint="eastAsia"/>
                <w:b/>
                <w:color w:val="FFFFFF"/>
                <w:w w:val="150"/>
                <w:kern w:val="0"/>
                <w:szCs w:val="20"/>
                <w:lang w:val="zh-CN"/>
              </w:rPr>
              <w:t>动</w:t>
            </w:r>
            <w:r>
              <w:rPr>
                <w:rFonts w:hint="eastAsia"/>
                <w:b/>
                <w:color w:val="FFFFFF"/>
                <w:w w:val="150"/>
                <w:kern w:val="0"/>
                <w:szCs w:val="20"/>
                <w:lang w:val="zh-CN"/>
              </w:rPr>
              <w:t xml:space="preserve"> </w:t>
            </w:r>
            <w:r>
              <w:rPr>
                <w:rFonts w:hint="eastAsia"/>
                <w:b/>
                <w:color w:val="FFFFFF"/>
                <w:w w:val="150"/>
                <w:kern w:val="0"/>
                <w:szCs w:val="20"/>
                <w:lang w:val="zh-CN"/>
              </w:rPr>
              <w:t>词</w:t>
            </w:r>
            <w:r>
              <w:rPr>
                <w:rFonts w:hint="eastAsia"/>
                <w:b/>
                <w:color w:val="FFFFFF"/>
                <w:w w:val="150"/>
                <w:kern w:val="0"/>
                <w:szCs w:val="20"/>
                <w:lang w:val="zh-CN"/>
              </w:rPr>
              <w:t xml:space="preserve"> </w:t>
            </w:r>
            <w:r>
              <w:rPr>
                <w:rFonts w:hint="eastAsia"/>
                <w:b/>
                <w:color w:val="FFFFFF"/>
                <w:w w:val="150"/>
                <w:kern w:val="0"/>
                <w:szCs w:val="20"/>
                <w:lang w:val="zh-CN"/>
              </w:rPr>
              <w:t>特</w:t>
            </w:r>
            <w:r>
              <w:rPr>
                <w:rFonts w:hint="eastAsia"/>
                <w:b/>
                <w:color w:val="FFFFFF"/>
                <w:w w:val="150"/>
                <w:kern w:val="0"/>
                <w:szCs w:val="20"/>
                <w:lang w:val="zh-CN"/>
              </w:rPr>
              <w:t xml:space="preserve"> </w:t>
            </w:r>
            <w:r>
              <w:rPr>
                <w:rFonts w:hint="eastAsia"/>
                <w:b/>
                <w:color w:val="FFFFFF"/>
                <w:w w:val="150"/>
                <w:kern w:val="0"/>
                <w:szCs w:val="20"/>
                <w:lang w:val="zh-CN"/>
              </w:rPr>
              <w:t>殊</w:t>
            </w:r>
            <w:r>
              <w:rPr>
                <w:rFonts w:hint="eastAsia"/>
                <w:b/>
                <w:color w:val="FFFFFF"/>
                <w:w w:val="150"/>
                <w:kern w:val="0"/>
                <w:szCs w:val="20"/>
                <w:lang w:val="zh-CN"/>
              </w:rPr>
              <w:t xml:space="preserve"> </w:t>
            </w:r>
            <w:r>
              <w:rPr>
                <w:rFonts w:hint="eastAsia"/>
                <w:b/>
                <w:color w:val="FFFFFF"/>
                <w:w w:val="150"/>
                <w:kern w:val="0"/>
                <w:szCs w:val="20"/>
                <w:lang w:val="zh-CN"/>
              </w:rPr>
              <w:t>变</w:t>
            </w:r>
            <w:r>
              <w:rPr>
                <w:rFonts w:hint="eastAsia"/>
                <w:b/>
                <w:color w:val="FFFFFF"/>
                <w:w w:val="150"/>
                <w:kern w:val="0"/>
                <w:szCs w:val="20"/>
                <w:lang w:val="zh-CN"/>
              </w:rPr>
              <w:t xml:space="preserve"> </w:t>
            </w:r>
            <w:r>
              <w:rPr>
                <w:rFonts w:hint="eastAsia"/>
                <w:b/>
                <w:color w:val="FFFFFF"/>
                <w:w w:val="150"/>
                <w:kern w:val="0"/>
                <w:szCs w:val="20"/>
                <w:lang w:val="zh-CN"/>
              </w:rPr>
              <w:t>化</w:t>
            </w:r>
            <w:r>
              <w:rPr>
                <w:rFonts w:hint="eastAsia"/>
                <w:b/>
                <w:color w:val="FFFFFF"/>
                <w:w w:val="150"/>
                <w:kern w:val="0"/>
                <w:szCs w:val="20"/>
                <w:lang w:val="zh-CN"/>
              </w:rPr>
              <w:t xml:space="preserve"> </w:t>
            </w:r>
            <w:r>
              <w:rPr>
                <w:rFonts w:hint="eastAsia"/>
                <w:b/>
                <w:color w:val="FFFFFF"/>
                <w:w w:val="150"/>
                <w:kern w:val="0"/>
                <w:szCs w:val="20"/>
                <w:lang w:val="zh-CN"/>
              </w:rPr>
              <w:t>表（</w:t>
            </w:r>
            <w:r>
              <w:rPr>
                <w:rFonts w:hint="eastAsia"/>
                <w:b/>
                <w:color w:val="FFFFFF"/>
                <w:w w:val="150"/>
                <w:kern w:val="0"/>
                <w:szCs w:val="20"/>
                <w:lang w:val="zh-CN"/>
              </w:rPr>
              <w:t>3</w:t>
            </w:r>
            <w:r>
              <w:rPr>
                <w:rFonts w:hint="eastAsia"/>
                <w:b/>
                <w:color w:val="FFFFFF"/>
                <w:w w:val="150"/>
                <w:kern w:val="0"/>
                <w:szCs w:val="20"/>
                <w:lang w:val="zh-CN"/>
              </w:rPr>
              <w:t>）</w:t>
            </w:r>
          </w:p>
          <w:p w14:paraId="7EFCC21F" w14:textId="77777777" w:rsidR="00993BDD" w:rsidRPr="002275E5" w:rsidRDefault="00993BDD" w:rsidP="00FB3D8F">
            <w:pPr>
              <w:autoSpaceDE w:val="0"/>
              <w:autoSpaceDN w:val="0"/>
              <w:adjustRightInd w:val="0"/>
              <w:spacing w:line="80" w:lineRule="exact"/>
              <w:jc w:val="center"/>
              <w:rPr>
                <w:b/>
                <w:color w:val="FFFFFF"/>
                <w:w w:val="150"/>
                <w:kern w:val="0"/>
                <w:szCs w:val="20"/>
                <w:lang w:val="zh-CN"/>
              </w:rPr>
            </w:pPr>
          </w:p>
        </w:tc>
      </w:tr>
      <w:tr w:rsidR="00993BDD" w14:paraId="4EB654C5" w14:textId="77777777" w:rsidTr="00FB3D8F">
        <w:trPr>
          <w:trHeight w:val="359"/>
        </w:trPr>
        <w:tc>
          <w:tcPr>
            <w:tcW w:w="2520" w:type="dxa"/>
            <w:tcBorders>
              <w:top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FFFF99"/>
          </w:tcPr>
          <w:p w14:paraId="1E23D96D" w14:textId="77777777" w:rsidR="00993BDD" w:rsidRPr="00D62DEA" w:rsidRDefault="00993BDD" w:rsidP="00FB3D8F">
            <w:pPr>
              <w:autoSpaceDE w:val="0"/>
              <w:autoSpaceDN w:val="0"/>
              <w:adjustRightInd w:val="0"/>
              <w:jc w:val="center"/>
              <w:rPr>
                <w:rFonts w:ascii="楷体_GB2312" w:eastAsia="楷体_GB2312"/>
                <w:b/>
                <w:kern w:val="0"/>
                <w:szCs w:val="20"/>
                <w:lang w:val="fr-FR"/>
              </w:rPr>
            </w:pPr>
            <w:r>
              <w:rPr>
                <w:rFonts w:ascii="楷体_GB2312" w:eastAsia="楷体_GB2312" w:hint="eastAsia"/>
                <w:b/>
                <w:kern w:val="0"/>
                <w:szCs w:val="20"/>
                <w:lang w:val="fr-FR"/>
              </w:rPr>
              <w:t>常用特殊</w:t>
            </w:r>
            <w:r w:rsidRPr="00D62DEA">
              <w:rPr>
                <w:rFonts w:ascii="楷体_GB2312" w:eastAsia="楷体_GB2312" w:hint="eastAsia"/>
                <w:b/>
                <w:kern w:val="0"/>
                <w:szCs w:val="20"/>
                <w:lang w:val="fr-FR"/>
              </w:rPr>
              <w:t>动词不定式</w:t>
            </w:r>
          </w:p>
        </w:tc>
        <w:tc>
          <w:tcPr>
            <w:tcW w:w="5760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</w:tcBorders>
            <w:shd w:val="clear" w:color="auto" w:fill="FFFF99"/>
            <w:vAlign w:val="center"/>
          </w:tcPr>
          <w:p w14:paraId="6058EE2E" w14:textId="77777777" w:rsidR="00993BDD" w:rsidRPr="00D62DEA" w:rsidRDefault="00993BDD" w:rsidP="00FB3D8F">
            <w:pPr>
              <w:autoSpaceDE w:val="0"/>
              <w:autoSpaceDN w:val="0"/>
              <w:adjustRightInd w:val="0"/>
              <w:jc w:val="center"/>
              <w:rPr>
                <w:rFonts w:ascii="楷体_GB2312" w:eastAsia="楷体_GB2312"/>
                <w:b/>
                <w:kern w:val="0"/>
                <w:szCs w:val="20"/>
                <w:lang w:val="fr-FR"/>
              </w:rPr>
            </w:pPr>
            <w:r w:rsidRPr="00D62DEA">
              <w:rPr>
                <w:rFonts w:ascii="楷体_GB2312" w:eastAsia="楷体_GB2312" w:hint="eastAsia"/>
                <w:b/>
                <w:kern w:val="0"/>
                <w:szCs w:val="20"/>
                <w:lang w:val="fr-FR"/>
              </w:rPr>
              <w:t>简</w:t>
            </w:r>
            <w:r>
              <w:rPr>
                <w:rFonts w:ascii="楷体_GB2312" w:eastAsia="楷体_GB2312" w:hint="eastAsia"/>
                <w:b/>
                <w:kern w:val="0"/>
                <w:szCs w:val="20"/>
                <w:lang w:val="fr-FR"/>
              </w:rPr>
              <w:t xml:space="preserve"> </w:t>
            </w:r>
            <w:r w:rsidRPr="00D62DEA">
              <w:rPr>
                <w:rFonts w:ascii="楷体_GB2312" w:eastAsia="楷体_GB2312" w:hint="eastAsia"/>
                <w:b/>
                <w:kern w:val="0"/>
                <w:szCs w:val="20"/>
                <w:lang w:val="fr-FR"/>
              </w:rPr>
              <w:t>单</w:t>
            </w:r>
            <w:r>
              <w:rPr>
                <w:rFonts w:ascii="楷体_GB2312" w:eastAsia="楷体_GB2312" w:hint="eastAsia"/>
                <w:b/>
                <w:kern w:val="0"/>
                <w:szCs w:val="20"/>
                <w:lang w:val="fr-FR"/>
              </w:rPr>
              <w:t xml:space="preserve"> </w:t>
            </w:r>
            <w:r w:rsidRPr="00D62DEA">
              <w:rPr>
                <w:rFonts w:ascii="楷体_GB2312" w:eastAsia="楷体_GB2312" w:hint="eastAsia"/>
                <w:b/>
                <w:kern w:val="0"/>
                <w:szCs w:val="20"/>
                <w:lang w:val="fr-FR"/>
              </w:rPr>
              <w:t>将</w:t>
            </w:r>
            <w:r>
              <w:rPr>
                <w:rFonts w:ascii="楷体_GB2312" w:eastAsia="楷体_GB2312" w:hint="eastAsia"/>
                <w:b/>
                <w:kern w:val="0"/>
                <w:szCs w:val="20"/>
                <w:lang w:val="fr-FR"/>
              </w:rPr>
              <w:t xml:space="preserve"> </w:t>
            </w:r>
            <w:r w:rsidRPr="00D62DEA">
              <w:rPr>
                <w:rFonts w:ascii="楷体_GB2312" w:eastAsia="楷体_GB2312" w:hint="eastAsia"/>
                <w:b/>
                <w:kern w:val="0"/>
                <w:szCs w:val="20"/>
                <w:lang w:val="fr-FR"/>
              </w:rPr>
              <w:t>来</w:t>
            </w:r>
            <w:r>
              <w:rPr>
                <w:rFonts w:ascii="楷体_GB2312" w:eastAsia="楷体_GB2312" w:hint="eastAsia"/>
                <w:b/>
                <w:kern w:val="0"/>
                <w:szCs w:val="20"/>
                <w:lang w:val="fr-FR"/>
              </w:rPr>
              <w:t xml:space="preserve"> </w:t>
            </w:r>
            <w:r w:rsidRPr="00D62DEA">
              <w:rPr>
                <w:rFonts w:ascii="楷体_GB2312" w:eastAsia="楷体_GB2312" w:hint="eastAsia"/>
                <w:b/>
                <w:kern w:val="0"/>
                <w:szCs w:val="20"/>
                <w:lang w:val="fr-FR"/>
              </w:rPr>
              <w:t>时</w:t>
            </w:r>
            <w:r>
              <w:rPr>
                <w:rFonts w:ascii="楷体_GB2312" w:eastAsia="楷体_GB2312" w:hint="eastAsia"/>
                <w:b/>
                <w:kern w:val="0"/>
                <w:szCs w:val="20"/>
                <w:lang w:val="fr-FR"/>
              </w:rPr>
              <w:t xml:space="preserve"> 变 位 </w:t>
            </w:r>
            <w:r w:rsidRPr="00D62DEA">
              <w:rPr>
                <w:rFonts w:ascii="楷体_GB2312" w:eastAsia="楷体_GB2312" w:hint="eastAsia"/>
                <w:b/>
                <w:kern w:val="0"/>
                <w:szCs w:val="20"/>
                <w:lang w:val="fr-FR"/>
              </w:rPr>
              <w:t>样</w:t>
            </w:r>
            <w:r>
              <w:rPr>
                <w:rFonts w:ascii="楷体_GB2312" w:eastAsia="楷体_GB2312" w:hint="eastAsia"/>
                <w:b/>
                <w:kern w:val="0"/>
                <w:szCs w:val="20"/>
                <w:lang w:val="fr-FR"/>
              </w:rPr>
              <w:t xml:space="preserve"> </w:t>
            </w:r>
            <w:r w:rsidRPr="00D62DEA">
              <w:rPr>
                <w:rFonts w:ascii="楷体_GB2312" w:eastAsia="楷体_GB2312" w:hint="eastAsia"/>
                <w:b/>
                <w:kern w:val="0"/>
                <w:szCs w:val="20"/>
                <w:lang w:val="fr-FR"/>
              </w:rPr>
              <w:t>本</w:t>
            </w:r>
          </w:p>
        </w:tc>
      </w:tr>
      <w:tr w:rsidR="00993BDD" w14:paraId="2F30218C" w14:textId="77777777" w:rsidTr="00FB3D8F">
        <w:trPr>
          <w:trHeight w:val="359"/>
        </w:trPr>
        <w:tc>
          <w:tcPr>
            <w:tcW w:w="25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99"/>
          </w:tcPr>
          <w:p w14:paraId="43DEDF49" w14:textId="77777777" w:rsidR="00993BDD" w:rsidRPr="00D70D83" w:rsidRDefault="00993BDD" w:rsidP="00FB3D8F">
            <w:pPr>
              <w:autoSpaceDE w:val="0"/>
              <w:autoSpaceDN w:val="0"/>
              <w:adjustRightInd w:val="0"/>
              <w:ind w:firstLine="105"/>
              <w:jc w:val="center"/>
              <w:rPr>
                <w:b/>
                <w:kern w:val="0"/>
                <w:szCs w:val="20"/>
                <w:lang w:val="fr-CA"/>
              </w:rPr>
            </w:pPr>
            <w:r>
              <w:rPr>
                <w:b/>
                <w:kern w:val="0"/>
                <w:szCs w:val="20"/>
                <w:lang w:val="fr-CA"/>
              </w:rPr>
              <w:t>aller</w:t>
            </w:r>
          </w:p>
        </w:tc>
        <w:tc>
          <w:tcPr>
            <w:tcW w:w="5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FFFF99"/>
            <w:vAlign w:val="center"/>
          </w:tcPr>
          <w:p w14:paraId="5828C591" w14:textId="77777777" w:rsidR="00993BDD" w:rsidRPr="00A54809" w:rsidRDefault="00993BDD" w:rsidP="00FB3D8F">
            <w:pPr>
              <w:autoSpaceDE w:val="0"/>
              <w:autoSpaceDN w:val="0"/>
              <w:adjustRightInd w:val="0"/>
              <w:jc w:val="center"/>
              <w:rPr>
                <w:b/>
                <w:kern w:val="0"/>
                <w:szCs w:val="20"/>
                <w:lang w:val="fr-FR"/>
              </w:rPr>
            </w:pPr>
            <w:r w:rsidRPr="00A54809">
              <w:rPr>
                <w:b/>
                <w:kern w:val="0"/>
                <w:szCs w:val="20"/>
                <w:lang w:val="fr-FR"/>
              </w:rPr>
              <w:t>j’irai   nous irons</w:t>
            </w:r>
          </w:p>
        </w:tc>
      </w:tr>
      <w:tr w:rsidR="00993BDD" w14:paraId="4C6C7C6E" w14:textId="77777777" w:rsidTr="00FB3D8F">
        <w:trPr>
          <w:trHeight w:val="359"/>
        </w:trPr>
        <w:tc>
          <w:tcPr>
            <w:tcW w:w="25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99"/>
          </w:tcPr>
          <w:p w14:paraId="6483B17A" w14:textId="77777777" w:rsidR="00993BDD" w:rsidRPr="00D62DEA" w:rsidRDefault="00993BDD" w:rsidP="00FB3D8F">
            <w:pPr>
              <w:autoSpaceDE w:val="0"/>
              <w:autoSpaceDN w:val="0"/>
              <w:adjustRightInd w:val="0"/>
              <w:jc w:val="center"/>
              <w:rPr>
                <w:b/>
                <w:kern w:val="0"/>
                <w:position w:val="-20"/>
                <w:szCs w:val="21"/>
                <w:lang w:val="fr-CA"/>
              </w:rPr>
            </w:pPr>
            <w:r>
              <w:rPr>
                <w:b/>
                <w:kern w:val="0"/>
                <w:position w:val="-20"/>
                <w:szCs w:val="21"/>
                <w:lang w:val="fr-CA"/>
              </w:rPr>
              <w:t>avoir</w:t>
            </w:r>
          </w:p>
        </w:tc>
        <w:tc>
          <w:tcPr>
            <w:tcW w:w="5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FFFF99"/>
            <w:vAlign w:val="center"/>
          </w:tcPr>
          <w:p w14:paraId="2B3C8950" w14:textId="77777777" w:rsidR="00993BDD" w:rsidRPr="00A54809" w:rsidRDefault="00993BDD" w:rsidP="00FB3D8F">
            <w:pPr>
              <w:autoSpaceDE w:val="0"/>
              <w:autoSpaceDN w:val="0"/>
              <w:adjustRightInd w:val="0"/>
              <w:jc w:val="center"/>
              <w:rPr>
                <w:b/>
                <w:kern w:val="0"/>
                <w:szCs w:val="20"/>
                <w:lang w:val="fr-CA"/>
              </w:rPr>
            </w:pPr>
            <w:r w:rsidRPr="00A54809">
              <w:rPr>
                <w:b/>
                <w:kern w:val="0"/>
                <w:szCs w:val="20"/>
                <w:lang w:val="fr-CA"/>
              </w:rPr>
              <w:t>j’aurai  nous aurons</w:t>
            </w:r>
          </w:p>
        </w:tc>
      </w:tr>
      <w:tr w:rsidR="00993BDD" w14:paraId="184A2A07" w14:textId="77777777" w:rsidTr="00FB3D8F">
        <w:trPr>
          <w:trHeight w:val="359"/>
        </w:trPr>
        <w:tc>
          <w:tcPr>
            <w:tcW w:w="25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99"/>
          </w:tcPr>
          <w:p w14:paraId="78EE74E7" w14:textId="77777777" w:rsidR="00993BDD" w:rsidRDefault="00993BDD" w:rsidP="00FB3D8F">
            <w:pPr>
              <w:autoSpaceDE w:val="0"/>
              <w:autoSpaceDN w:val="0"/>
              <w:adjustRightInd w:val="0"/>
              <w:ind w:firstLine="105"/>
              <w:jc w:val="center"/>
              <w:rPr>
                <w:b/>
                <w:kern w:val="0"/>
                <w:szCs w:val="20"/>
                <w:lang w:val="fr-CA"/>
              </w:rPr>
            </w:pPr>
            <w:r>
              <w:rPr>
                <w:b/>
                <w:kern w:val="0"/>
                <w:szCs w:val="20"/>
                <w:lang w:val="fr-CA"/>
              </w:rPr>
              <w:t>courir</w:t>
            </w:r>
          </w:p>
        </w:tc>
        <w:tc>
          <w:tcPr>
            <w:tcW w:w="5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FFFF99"/>
            <w:vAlign w:val="center"/>
          </w:tcPr>
          <w:p w14:paraId="6F07C62A" w14:textId="77777777" w:rsidR="00993BDD" w:rsidRPr="00A54809" w:rsidRDefault="00993BDD" w:rsidP="00FB3D8F">
            <w:pPr>
              <w:autoSpaceDE w:val="0"/>
              <w:autoSpaceDN w:val="0"/>
              <w:adjustRightInd w:val="0"/>
              <w:jc w:val="center"/>
              <w:rPr>
                <w:b/>
                <w:kern w:val="0"/>
                <w:szCs w:val="20"/>
                <w:lang w:val="fr-FR"/>
              </w:rPr>
            </w:pPr>
            <w:r>
              <w:rPr>
                <w:b/>
                <w:kern w:val="0"/>
                <w:szCs w:val="20"/>
                <w:lang w:val="fr-FR"/>
              </w:rPr>
              <w:t>je courrai  nous courrons</w:t>
            </w:r>
          </w:p>
        </w:tc>
      </w:tr>
      <w:tr w:rsidR="00993BDD" w14:paraId="77A46B06" w14:textId="77777777" w:rsidTr="00FB3D8F">
        <w:trPr>
          <w:trHeight w:val="359"/>
        </w:trPr>
        <w:tc>
          <w:tcPr>
            <w:tcW w:w="25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99"/>
          </w:tcPr>
          <w:p w14:paraId="703B1041" w14:textId="77777777" w:rsidR="00993BDD" w:rsidRPr="00E743EF" w:rsidRDefault="00993BDD" w:rsidP="00FB3D8F">
            <w:pPr>
              <w:autoSpaceDE w:val="0"/>
              <w:autoSpaceDN w:val="0"/>
              <w:adjustRightInd w:val="0"/>
              <w:jc w:val="center"/>
              <w:rPr>
                <w:b/>
                <w:kern w:val="0"/>
                <w:position w:val="-20"/>
                <w:szCs w:val="21"/>
                <w:lang w:val="fr-FR"/>
              </w:rPr>
            </w:pPr>
            <w:r w:rsidRPr="00E743EF">
              <w:rPr>
                <w:b/>
                <w:kern w:val="0"/>
                <w:position w:val="-20"/>
                <w:szCs w:val="21"/>
                <w:lang w:val="fr-FR"/>
              </w:rPr>
              <w:t>être</w:t>
            </w:r>
          </w:p>
        </w:tc>
        <w:tc>
          <w:tcPr>
            <w:tcW w:w="5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FFFF99"/>
            <w:vAlign w:val="center"/>
          </w:tcPr>
          <w:p w14:paraId="24EB72EB" w14:textId="77777777" w:rsidR="00993BDD" w:rsidRPr="00A54809" w:rsidRDefault="00993BDD" w:rsidP="00FB3D8F">
            <w:pPr>
              <w:autoSpaceDE w:val="0"/>
              <w:autoSpaceDN w:val="0"/>
              <w:adjustRightInd w:val="0"/>
              <w:jc w:val="center"/>
              <w:rPr>
                <w:b/>
                <w:kern w:val="0"/>
                <w:szCs w:val="20"/>
                <w:lang w:val="fr-FR"/>
              </w:rPr>
            </w:pPr>
            <w:r w:rsidRPr="00A54809">
              <w:rPr>
                <w:b/>
                <w:kern w:val="0"/>
                <w:szCs w:val="20"/>
                <w:lang w:val="fr-FR"/>
              </w:rPr>
              <w:t>je serai   nous serons</w:t>
            </w:r>
          </w:p>
        </w:tc>
      </w:tr>
      <w:tr w:rsidR="00993BDD" w14:paraId="79C9E7AC" w14:textId="77777777" w:rsidTr="00FB3D8F">
        <w:trPr>
          <w:trHeight w:val="359"/>
        </w:trPr>
        <w:tc>
          <w:tcPr>
            <w:tcW w:w="25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99"/>
          </w:tcPr>
          <w:p w14:paraId="79AAB438" w14:textId="77777777" w:rsidR="00993BDD" w:rsidRPr="00D70D83" w:rsidRDefault="00993BDD" w:rsidP="00FB3D8F">
            <w:pPr>
              <w:autoSpaceDE w:val="0"/>
              <w:autoSpaceDN w:val="0"/>
              <w:adjustRightInd w:val="0"/>
              <w:ind w:firstLine="105"/>
              <w:jc w:val="center"/>
              <w:rPr>
                <w:b/>
                <w:kern w:val="0"/>
                <w:szCs w:val="20"/>
                <w:lang w:val="fr-CA"/>
              </w:rPr>
            </w:pPr>
            <w:r>
              <w:rPr>
                <w:b/>
                <w:kern w:val="0"/>
                <w:szCs w:val="20"/>
                <w:lang w:val="fr-CA"/>
              </w:rPr>
              <w:t>faire</w:t>
            </w:r>
          </w:p>
        </w:tc>
        <w:tc>
          <w:tcPr>
            <w:tcW w:w="5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FFFF99"/>
            <w:vAlign w:val="center"/>
          </w:tcPr>
          <w:p w14:paraId="24D0D00A" w14:textId="77777777" w:rsidR="00993BDD" w:rsidRPr="00A54809" w:rsidRDefault="00993BDD" w:rsidP="00FB3D8F">
            <w:pPr>
              <w:autoSpaceDE w:val="0"/>
              <w:autoSpaceDN w:val="0"/>
              <w:adjustRightInd w:val="0"/>
              <w:jc w:val="center"/>
              <w:rPr>
                <w:b/>
                <w:kern w:val="0"/>
                <w:szCs w:val="20"/>
                <w:lang w:val="fr-FR"/>
              </w:rPr>
            </w:pPr>
            <w:r w:rsidRPr="00A54809">
              <w:rPr>
                <w:b/>
                <w:kern w:val="0"/>
                <w:szCs w:val="20"/>
                <w:lang w:val="fr-FR"/>
              </w:rPr>
              <w:t>je ferai   nous ferons</w:t>
            </w:r>
          </w:p>
        </w:tc>
      </w:tr>
      <w:tr w:rsidR="00993BDD" w14:paraId="411E8DD7" w14:textId="77777777" w:rsidTr="00FB3D8F">
        <w:trPr>
          <w:trHeight w:val="359"/>
        </w:trPr>
        <w:tc>
          <w:tcPr>
            <w:tcW w:w="25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99"/>
          </w:tcPr>
          <w:p w14:paraId="51C99BBB" w14:textId="77777777" w:rsidR="00993BDD" w:rsidRPr="00E743EF" w:rsidRDefault="00993BDD" w:rsidP="00FB3D8F">
            <w:pPr>
              <w:autoSpaceDE w:val="0"/>
              <w:autoSpaceDN w:val="0"/>
              <w:adjustRightInd w:val="0"/>
              <w:ind w:firstLine="105"/>
              <w:jc w:val="center"/>
              <w:rPr>
                <w:b/>
                <w:kern w:val="0"/>
                <w:szCs w:val="20"/>
                <w:lang w:val="fr-CA"/>
              </w:rPr>
            </w:pPr>
            <w:r>
              <w:rPr>
                <w:b/>
                <w:kern w:val="0"/>
                <w:szCs w:val="20"/>
                <w:lang w:val="fr-CA"/>
              </w:rPr>
              <w:t>falloir</w:t>
            </w:r>
          </w:p>
        </w:tc>
        <w:tc>
          <w:tcPr>
            <w:tcW w:w="5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FFFF99"/>
            <w:vAlign w:val="center"/>
          </w:tcPr>
          <w:p w14:paraId="3E6844A7" w14:textId="77777777" w:rsidR="00993BDD" w:rsidRPr="00A54809" w:rsidRDefault="00993BDD" w:rsidP="00FB3D8F">
            <w:pPr>
              <w:autoSpaceDE w:val="0"/>
              <w:autoSpaceDN w:val="0"/>
              <w:adjustRightInd w:val="0"/>
              <w:jc w:val="center"/>
              <w:rPr>
                <w:b/>
                <w:kern w:val="0"/>
                <w:szCs w:val="20"/>
                <w:lang w:val="fr-FR"/>
              </w:rPr>
            </w:pPr>
            <w:r w:rsidRPr="00A54809">
              <w:rPr>
                <w:b/>
                <w:kern w:val="0"/>
                <w:szCs w:val="20"/>
                <w:lang w:val="fr-FR"/>
              </w:rPr>
              <w:t>il faudra</w:t>
            </w:r>
          </w:p>
        </w:tc>
      </w:tr>
      <w:tr w:rsidR="00993BDD" w14:paraId="5969D017" w14:textId="77777777" w:rsidTr="00FB3D8F">
        <w:trPr>
          <w:trHeight w:val="359"/>
        </w:trPr>
        <w:tc>
          <w:tcPr>
            <w:tcW w:w="25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99"/>
          </w:tcPr>
          <w:p w14:paraId="4C343C68" w14:textId="77777777" w:rsidR="00993BDD" w:rsidRPr="00AF3D96" w:rsidRDefault="00993BDD" w:rsidP="00FB3D8F">
            <w:pPr>
              <w:autoSpaceDE w:val="0"/>
              <w:autoSpaceDN w:val="0"/>
              <w:adjustRightInd w:val="0"/>
              <w:ind w:firstLine="105"/>
              <w:jc w:val="center"/>
              <w:rPr>
                <w:b/>
                <w:kern w:val="0"/>
                <w:szCs w:val="20"/>
                <w:lang w:val="fr-CA"/>
              </w:rPr>
            </w:pPr>
            <w:r w:rsidRPr="00E743EF">
              <w:rPr>
                <w:b/>
                <w:kern w:val="0"/>
                <w:szCs w:val="20"/>
                <w:lang w:val="fr-CA"/>
              </w:rPr>
              <w:t>pouvoir</w:t>
            </w:r>
            <w:r>
              <w:rPr>
                <w:b/>
                <w:kern w:val="0"/>
                <w:szCs w:val="20"/>
                <w:lang w:val="fr-CA"/>
              </w:rPr>
              <w:t xml:space="preserve"> </w:t>
            </w:r>
          </w:p>
        </w:tc>
        <w:tc>
          <w:tcPr>
            <w:tcW w:w="5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FFFF99"/>
            <w:vAlign w:val="center"/>
          </w:tcPr>
          <w:p w14:paraId="0AFE50AE" w14:textId="77777777" w:rsidR="00993BDD" w:rsidRPr="00A54809" w:rsidRDefault="00993BDD" w:rsidP="00FB3D8F">
            <w:pPr>
              <w:autoSpaceDE w:val="0"/>
              <w:autoSpaceDN w:val="0"/>
              <w:adjustRightInd w:val="0"/>
              <w:jc w:val="center"/>
              <w:rPr>
                <w:b/>
                <w:kern w:val="0"/>
                <w:szCs w:val="20"/>
                <w:lang w:val="fr-FR"/>
              </w:rPr>
            </w:pPr>
            <w:r w:rsidRPr="00A54809">
              <w:rPr>
                <w:b/>
                <w:kern w:val="0"/>
                <w:szCs w:val="20"/>
                <w:lang w:val="fr-FR"/>
              </w:rPr>
              <w:t>je pourrai   nous pourrons</w:t>
            </w:r>
          </w:p>
        </w:tc>
      </w:tr>
      <w:tr w:rsidR="00993BDD" w14:paraId="55CC5B31" w14:textId="77777777" w:rsidTr="00FB3D8F">
        <w:trPr>
          <w:trHeight w:val="359"/>
        </w:trPr>
        <w:tc>
          <w:tcPr>
            <w:tcW w:w="25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99"/>
          </w:tcPr>
          <w:p w14:paraId="4B60FAFD" w14:textId="77777777" w:rsidR="00993BDD" w:rsidRPr="00E743EF" w:rsidRDefault="00993BDD" w:rsidP="00FB3D8F">
            <w:pPr>
              <w:autoSpaceDE w:val="0"/>
              <w:autoSpaceDN w:val="0"/>
              <w:adjustRightInd w:val="0"/>
              <w:ind w:firstLineChars="350" w:firstLine="735"/>
              <w:rPr>
                <w:b/>
                <w:kern w:val="0"/>
                <w:szCs w:val="20"/>
                <w:lang w:val="fr-CA"/>
              </w:rPr>
            </w:pPr>
            <w:r w:rsidRPr="005E0B0E">
              <w:rPr>
                <w:kern w:val="0"/>
                <w:szCs w:val="20"/>
                <w:lang w:val="fr-CA"/>
              </w:rPr>
              <w:t xml:space="preserve">* </w:t>
            </w:r>
            <w:r>
              <w:rPr>
                <w:b/>
                <w:kern w:val="0"/>
                <w:szCs w:val="20"/>
                <w:lang w:val="fr-CA"/>
              </w:rPr>
              <w:t>s’asseoir</w:t>
            </w:r>
          </w:p>
        </w:tc>
        <w:tc>
          <w:tcPr>
            <w:tcW w:w="5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FFFF99"/>
            <w:vAlign w:val="center"/>
          </w:tcPr>
          <w:p w14:paraId="6289A6AE" w14:textId="77777777" w:rsidR="00993BDD" w:rsidRPr="005E0B0E" w:rsidRDefault="00993BDD" w:rsidP="00FB3D8F">
            <w:pPr>
              <w:autoSpaceDE w:val="0"/>
              <w:autoSpaceDN w:val="0"/>
              <w:adjustRightInd w:val="0"/>
              <w:rPr>
                <w:rFonts w:eastAsia="楷体_GB2312"/>
                <w:kern w:val="0"/>
                <w:szCs w:val="20"/>
                <w:lang w:val="fr-CA"/>
              </w:rPr>
            </w:pPr>
            <w:r w:rsidRPr="005E0B0E">
              <w:rPr>
                <w:rFonts w:eastAsia="楷体_GB2312"/>
                <w:kern w:val="0"/>
                <w:szCs w:val="20"/>
                <w:lang w:val="fr-FR"/>
              </w:rPr>
              <w:t>*</w:t>
            </w:r>
            <w:r w:rsidRPr="005E0B0E">
              <w:rPr>
                <w:rFonts w:ascii="楷体_GB2312" w:eastAsia="楷体_GB2312" w:hint="eastAsia"/>
                <w:kern w:val="0"/>
                <w:szCs w:val="20"/>
                <w:lang w:val="fr-FR"/>
              </w:rPr>
              <w:t>两种变位</w:t>
            </w:r>
            <w:r>
              <w:rPr>
                <w:rFonts w:ascii="楷体_GB2312" w:eastAsia="楷体_GB2312" w:hint="eastAsia"/>
                <w:kern w:val="0"/>
                <w:szCs w:val="20"/>
                <w:lang w:val="fr-FR"/>
              </w:rPr>
              <w:t>：</w:t>
            </w:r>
            <w:r>
              <w:rPr>
                <w:rFonts w:ascii="楷体_GB2312" w:eastAsia="楷体_GB2312"/>
                <w:kern w:val="0"/>
                <w:szCs w:val="20"/>
                <w:lang w:val="fr-FR"/>
              </w:rPr>
              <w:t xml:space="preserve">  </w:t>
            </w:r>
            <w:r w:rsidRPr="005E0B0E">
              <w:rPr>
                <w:rFonts w:eastAsia="楷体_GB2312"/>
                <w:b/>
                <w:kern w:val="0"/>
                <w:szCs w:val="20"/>
                <w:lang w:val="fr-CA"/>
              </w:rPr>
              <w:t>je m’assiérai</w:t>
            </w:r>
            <w:r>
              <w:rPr>
                <w:rFonts w:eastAsia="楷体_GB2312"/>
                <w:kern w:val="0"/>
                <w:szCs w:val="20"/>
                <w:lang w:val="fr-CA"/>
              </w:rPr>
              <w:t xml:space="preserve">  </w:t>
            </w:r>
            <w:r w:rsidRPr="005E0B0E">
              <w:rPr>
                <w:rFonts w:eastAsia="楷体_GB2312"/>
                <w:kern w:val="0"/>
                <w:szCs w:val="20"/>
                <w:lang w:val="fr-CA"/>
              </w:rPr>
              <w:t>ou</w:t>
            </w:r>
            <w:r>
              <w:rPr>
                <w:rFonts w:eastAsia="楷体_GB2312"/>
                <w:kern w:val="0"/>
                <w:szCs w:val="20"/>
                <w:lang w:val="fr-CA"/>
              </w:rPr>
              <w:t xml:space="preserve">  </w:t>
            </w:r>
            <w:r w:rsidRPr="005E0B0E">
              <w:rPr>
                <w:rFonts w:eastAsia="楷体_GB2312"/>
                <w:b/>
                <w:kern w:val="0"/>
                <w:szCs w:val="20"/>
                <w:lang w:val="fr-CA"/>
              </w:rPr>
              <w:t>je m’assoirai</w:t>
            </w:r>
          </w:p>
        </w:tc>
      </w:tr>
      <w:tr w:rsidR="00993BDD" w14:paraId="5FE5F1D7" w14:textId="77777777" w:rsidTr="00FB3D8F">
        <w:trPr>
          <w:trHeight w:val="359"/>
        </w:trPr>
        <w:tc>
          <w:tcPr>
            <w:tcW w:w="25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99"/>
          </w:tcPr>
          <w:p w14:paraId="1BD35BEB" w14:textId="77777777" w:rsidR="00993BDD" w:rsidRDefault="00993BDD" w:rsidP="00FB3D8F">
            <w:pPr>
              <w:autoSpaceDE w:val="0"/>
              <w:autoSpaceDN w:val="0"/>
              <w:adjustRightInd w:val="0"/>
              <w:ind w:firstLine="105"/>
              <w:jc w:val="center"/>
              <w:rPr>
                <w:b/>
                <w:kern w:val="0"/>
                <w:szCs w:val="20"/>
                <w:lang w:val="fr-CA"/>
              </w:rPr>
            </w:pPr>
            <w:r>
              <w:rPr>
                <w:b/>
                <w:kern w:val="0"/>
                <w:szCs w:val="20"/>
                <w:lang w:val="fr-CA"/>
              </w:rPr>
              <w:t xml:space="preserve">savoir </w:t>
            </w:r>
          </w:p>
        </w:tc>
        <w:tc>
          <w:tcPr>
            <w:tcW w:w="5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FFFF99"/>
            <w:vAlign w:val="center"/>
          </w:tcPr>
          <w:p w14:paraId="1679F62E" w14:textId="77777777" w:rsidR="00993BDD" w:rsidRPr="00A54809" w:rsidRDefault="00993BDD" w:rsidP="00FB3D8F">
            <w:pPr>
              <w:autoSpaceDE w:val="0"/>
              <w:autoSpaceDN w:val="0"/>
              <w:adjustRightInd w:val="0"/>
              <w:jc w:val="center"/>
              <w:rPr>
                <w:b/>
                <w:kern w:val="0"/>
                <w:szCs w:val="20"/>
                <w:lang w:val="fr-FR"/>
              </w:rPr>
            </w:pPr>
            <w:r w:rsidRPr="00A54809">
              <w:rPr>
                <w:b/>
                <w:kern w:val="0"/>
                <w:szCs w:val="20"/>
                <w:lang w:val="fr-FR"/>
              </w:rPr>
              <w:t>je saurai   nous saurons</w:t>
            </w:r>
          </w:p>
        </w:tc>
      </w:tr>
      <w:tr w:rsidR="00993BDD" w14:paraId="48465EC7" w14:textId="77777777" w:rsidTr="00FB3D8F">
        <w:trPr>
          <w:trHeight w:val="359"/>
        </w:trPr>
        <w:tc>
          <w:tcPr>
            <w:tcW w:w="25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99"/>
          </w:tcPr>
          <w:p w14:paraId="137BA89D" w14:textId="77777777" w:rsidR="00993BDD" w:rsidRDefault="00993BDD" w:rsidP="00FB3D8F">
            <w:pPr>
              <w:autoSpaceDE w:val="0"/>
              <w:autoSpaceDN w:val="0"/>
              <w:adjustRightInd w:val="0"/>
              <w:ind w:firstLine="105"/>
              <w:jc w:val="center"/>
              <w:rPr>
                <w:b/>
                <w:kern w:val="0"/>
                <w:szCs w:val="20"/>
                <w:lang w:val="fr-CA"/>
              </w:rPr>
            </w:pPr>
            <w:r>
              <w:rPr>
                <w:b/>
                <w:kern w:val="0"/>
                <w:szCs w:val="20"/>
                <w:lang w:val="fr-FR"/>
              </w:rPr>
              <w:t>tenir</w:t>
            </w:r>
          </w:p>
        </w:tc>
        <w:tc>
          <w:tcPr>
            <w:tcW w:w="5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FFFF99"/>
            <w:vAlign w:val="center"/>
          </w:tcPr>
          <w:p w14:paraId="0A004AE8" w14:textId="77777777" w:rsidR="00993BDD" w:rsidRPr="00A54809" w:rsidRDefault="00993BDD" w:rsidP="00FB3D8F">
            <w:pPr>
              <w:autoSpaceDE w:val="0"/>
              <w:autoSpaceDN w:val="0"/>
              <w:adjustRightInd w:val="0"/>
              <w:jc w:val="center"/>
              <w:rPr>
                <w:b/>
                <w:kern w:val="0"/>
                <w:szCs w:val="20"/>
                <w:lang w:val="fr-FR"/>
              </w:rPr>
            </w:pPr>
            <w:r>
              <w:rPr>
                <w:b/>
                <w:kern w:val="0"/>
                <w:szCs w:val="20"/>
                <w:lang w:val="fr-FR"/>
              </w:rPr>
              <w:t>je tiendrai   nous tiendrons</w:t>
            </w:r>
          </w:p>
        </w:tc>
      </w:tr>
      <w:tr w:rsidR="00993BDD" w14:paraId="258B89FA" w14:textId="77777777" w:rsidTr="00FB3D8F">
        <w:trPr>
          <w:trHeight w:val="359"/>
        </w:trPr>
        <w:tc>
          <w:tcPr>
            <w:tcW w:w="25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99"/>
          </w:tcPr>
          <w:p w14:paraId="4EAED07C" w14:textId="77777777" w:rsidR="00993BDD" w:rsidRDefault="00993BDD" w:rsidP="00FB3D8F">
            <w:pPr>
              <w:autoSpaceDE w:val="0"/>
              <w:autoSpaceDN w:val="0"/>
              <w:adjustRightInd w:val="0"/>
              <w:ind w:firstLine="105"/>
              <w:jc w:val="center"/>
              <w:rPr>
                <w:b/>
                <w:kern w:val="0"/>
                <w:szCs w:val="20"/>
                <w:lang w:val="fr-CA"/>
              </w:rPr>
            </w:pPr>
            <w:r>
              <w:rPr>
                <w:b/>
                <w:kern w:val="0"/>
                <w:szCs w:val="20"/>
                <w:lang w:val="fr-CA"/>
              </w:rPr>
              <w:t xml:space="preserve">valoir </w:t>
            </w:r>
          </w:p>
        </w:tc>
        <w:tc>
          <w:tcPr>
            <w:tcW w:w="5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FFFF99"/>
            <w:vAlign w:val="center"/>
          </w:tcPr>
          <w:p w14:paraId="2380F6DF" w14:textId="77777777" w:rsidR="00993BDD" w:rsidRPr="00A54809" w:rsidRDefault="00993BDD" w:rsidP="00FB3D8F">
            <w:pPr>
              <w:autoSpaceDE w:val="0"/>
              <w:autoSpaceDN w:val="0"/>
              <w:adjustRightInd w:val="0"/>
              <w:jc w:val="center"/>
              <w:rPr>
                <w:b/>
                <w:kern w:val="0"/>
                <w:szCs w:val="20"/>
                <w:lang w:val="fr-FR"/>
              </w:rPr>
            </w:pPr>
            <w:r w:rsidRPr="00A54809">
              <w:rPr>
                <w:b/>
                <w:kern w:val="0"/>
                <w:szCs w:val="20"/>
                <w:lang w:val="fr-FR"/>
              </w:rPr>
              <w:t>je vaudrai   il vaudra   nous vaudrons</w:t>
            </w:r>
          </w:p>
        </w:tc>
      </w:tr>
      <w:tr w:rsidR="00993BDD" w14:paraId="53D7B69D" w14:textId="77777777" w:rsidTr="00FB3D8F">
        <w:trPr>
          <w:trHeight w:val="359"/>
        </w:trPr>
        <w:tc>
          <w:tcPr>
            <w:tcW w:w="25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99"/>
          </w:tcPr>
          <w:p w14:paraId="753901CD" w14:textId="77777777" w:rsidR="00993BDD" w:rsidRDefault="00993BDD" w:rsidP="00FB3D8F">
            <w:pPr>
              <w:autoSpaceDE w:val="0"/>
              <w:autoSpaceDN w:val="0"/>
              <w:adjustRightInd w:val="0"/>
              <w:ind w:firstLine="105"/>
              <w:jc w:val="center"/>
              <w:rPr>
                <w:b/>
                <w:kern w:val="0"/>
                <w:szCs w:val="20"/>
                <w:lang w:val="fr-CA"/>
              </w:rPr>
            </w:pPr>
            <w:r>
              <w:rPr>
                <w:b/>
                <w:kern w:val="0"/>
                <w:szCs w:val="20"/>
                <w:lang w:val="fr-FR"/>
              </w:rPr>
              <w:t>venir</w:t>
            </w:r>
          </w:p>
        </w:tc>
        <w:tc>
          <w:tcPr>
            <w:tcW w:w="5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FFFF99"/>
            <w:vAlign w:val="center"/>
          </w:tcPr>
          <w:p w14:paraId="27070857" w14:textId="77777777" w:rsidR="00993BDD" w:rsidRPr="00A54809" w:rsidRDefault="00993BDD" w:rsidP="00FB3D8F">
            <w:pPr>
              <w:autoSpaceDE w:val="0"/>
              <w:autoSpaceDN w:val="0"/>
              <w:adjustRightInd w:val="0"/>
              <w:jc w:val="center"/>
              <w:rPr>
                <w:b/>
                <w:kern w:val="0"/>
                <w:szCs w:val="20"/>
                <w:lang w:val="fr-FR"/>
              </w:rPr>
            </w:pPr>
            <w:r>
              <w:rPr>
                <w:b/>
                <w:kern w:val="0"/>
                <w:szCs w:val="20"/>
                <w:lang w:val="fr-FR"/>
              </w:rPr>
              <w:t>je viendrai   nous viendrons</w:t>
            </w:r>
          </w:p>
        </w:tc>
      </w:tr>
      <w:tr w:rsidR="00993BDD" w14:paraId="026C2C76" w14:textId="77777777" w:rsidTr="00FB3D8F">
        <w:trPr>
          <w:trHeight w:val="359"/>
        </w:trPr>
        <w:tc>
          <w:tcPr>
            <w:tcW w:w="25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99"/>
          </w:tcPr>
          <w:p w14:paraId="15858A0B" w14:textId="77777777" w:rsidR="00993BDD" w:rsidRDefault="00993BDD" w:rsidP="00FB3D8F">
            <w:pPr>
              <w:autoSpaceDE w:val="0"/>
              <w:autoSpaceDN w:val="0"/>
              <w:adjustRightInd w:val="0"/>
              <w:ind w:firstLine="105"/>
              <w:jc w:val="center"/>
              <w:rPr>
                <w:b/>
                <w:kern w:val="0"/>
                <w:szCs w:val="20"/>
                <w:lang w:val="fr-CA"/>
              </w:rPr>
            </w:pPr>
            <w:r>
              <w:rPr>
                <w:b/>
                <w:kern w:val="0"/>
                <w:szCs w:val="20"/>
                <w:lang w:val="fr-CA"/>
              </w:rPr>
              <w:t>voir</w:t>
            </w:r>
          </w:p>
        </w:tc>
        <w:tc>
          <w:tcPr>
            <w:tcW w:w="5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FFFF99"/>
            <w:vAlign w:val="center"/>
          </w:tcPr>
          <w:p w14:paraId="3F0D75C7" w14:textId="77777777" w:rsidR="00993BDD" w:rsidRPr="00A54809" w:rsidRDefault="00993BDD" w:rsidP="00FB3D8F">
            <w:pPr>
              <w:autoSpaceDE w:val="0"/>
              <w:autoSpaceDN w:val="0"/>
              <w:adjustRightInd w:val="0"/>
              <w:jc w:val="center"/>
              <w:rPr>
                <w:b/>
                <w:kern w:val="0"/>
                <w:szCs w:val="20"/>
                <w:lang w:val="fr-FR"/>
              </w:rPr>
            </w:pPr>
            <w:r w:rsidRPr="00A54809">
              <w:rPr>
                <w:b/>
                <w:kern w:val="0"/>
                <w:szCs w:val="20"/>
                <w:lang w:val="fr-FR"/>
              </w:rPr>
              <w:t>je verrai    nous verrons</w:t>
            </w:r>
          </w:p>
        </w:tc>
      </w:tr>
      <w:tr w:rsidR="00993BDD" w14:paraId="12E3F270" w14:textId="77777777" w:rsidTr="00FB3D8F">
        <w:trPr>
          <w:trHeight w:val="324"/>
        </w:trPr>
        <w:tc>
          <w:tcPr>
            <w:tcW w:w="2520" w:type="dxa"/>
            <w:tcBorders>
              <w:top w:val="single" w:sz="8" w:space="0" w:color="auto"/>
              <w:bottom w:val="thickThinSmallGap" w:sz="24" w:space="0" w:color="auto"/>
              <w:right w:val="single" w:sz="8" w:space="0" w:color="auto"/>
            </w:tcBorders>
            <w:shd w:val="clear" w:color="auto" w:fill="FFFF99"/>
          </w:tcPr>
          <w:p w14:paraId="0AF26431" w14:textId="77777777" w:rsidR="00993BDD" w:rsidRDefault="00993BDD" w:rsidP="00FB3D8F">
            <w:pPr>
              <w:autoSpaceDE w:val="0"/>
              <w:autoSpaceDN w:val="0"/>
              <w:adjustRightInd w:val="0"/>
              <w:ind w:firstLine="105"/>
              <w:jc w:val="center"/>
              <w:rPr>
                <w:b/>
                <w:kern w:val="0"/>
                <w:szCs w:val="20"/>
                <w:lang w:val="fr-CA"/>
              </w:rPr>
            </w:pPr>
            <w:r>
              <w:rPr>
                <w:b/>
                <w:kern w:val="0"/>
                <w:szCs w:val="20"/>
                <w:lang w:val="fr-CA"/>
              </w:rPr>
              <w:t>vouloir</w:t>
            </w:r>
          </w:p>
        </w:tc>
        <w:tc>
          <w:tcPr>
            <w:tcW w:w="5760" w:type="dxa"/>
            <w:tcBorders>
              <w:top w:val="single" w:sz="8" w:space="0" w:color="auto"/>
              <w:left w:val="single" w:sz="8" w:space="0" w:color="auto"/>
              <w:bottom w:val="thickThinSmallGap" w:sz="24" w:space="0" w:color="auto"/>
            </w:tcBorders>
            <w:shd w:val="clear" w:color="auto" w:fill="FFFF99"/>
          </w:tcPr>
          <w:p w14:paraId="0FFA5D8F" w14:textId="77777777" w:rsidR="00993BDD" w:rsidRPr="00A54809" w:rsidRDefault="00993BDD" w:rsidP="00FB3D8F">
            <w:pPr>
              <w:autoSpaceDE w:val="0"/>
              <w:autoSpaceDN w:val="0"/>
              <w:adjustRightInd w:val="0"/>
              <w:ind w:firstLine="105"/>
              <w:jc w:val="center"/>
              <w:rPr>
                <w:b/>
                <w:kern w:val="0"/>
                <w:szCs w:val="20"/>
                <w:lang w:val="fr-CA"/>
              </w:rPr>
            </w:pPr>
            <w:r w:rsidRPr="00A54809">
              <w:rPr>
                <w:b/>
                <w:kern w:val="0"/>
                <w:szCs w:val="20"/>
                <w:lang w:val="fr-CA"/>
              </w:rPr>
              <w:t>je voudrai   nous voudrons</w:t>
            </w:r>
          </w:p>
        </w:tc>
      </w:tr>
    </w:tbl>
    <w:p w14:paraId="4DD85F75" w14:textId="77777777" w:rsidR="00993BDD" w:rsidRDefault="00993BDD" w:rsidP="00993BDD">
      <w:pPr>
        <w:autoSpaceDE w:val="0"/>
        <w:autoSpaceDN w:val="0"/>
        <w:adjustRightInd w:val="0"/>
        <w:spacing w:line="440" w:lineRule="exact"/>
        <w:ind w:firstLine="360"/>
        <w:jc w:val="left"/>
        <w:rPr>
          <w:kern w:val="0"/>
          <w:szCs w:val="20"/>
          <w:lang w:val="fr-FR"/>
        </w:rPr>
      </w:pPr>
    </w:p>
    <w:p w14:paraId="00D2E682" w14:textId="77777777" w:rsidR="00993BDD" w:rsidRDefault="00993BDD" w:rsidP="00993BDD">
      <w:pPr>
        <w:autoSpaceDE w:val="0"/>
        <w:autoSpaceDN w:val="0"/>
        <w:adjustRightInd w:val="0"/>
        <w:ind w:firstLine="602"/>
        <w:jc w:val="left"/>
        <w:rPr>
          <w:kern w:val="0"/>
          <w:szCs w:val="20"/>
          <w:lang w:val="fr-FR"/>
        </w:rPr>
      </w:pPr>
      <w:r w:rsidRPr="00B959BB">
        <w:rPr>
          <w:kern w:val="0"/>
          <w:szCs w:val="20"/>
          <w:lang w:val="fr-FR"/>
        </w:rPr>
        <w:t>3</w:t>
      </w:r>
      <w:r>
        <w:rPr>
          <w:kern w:val="0"/>
          <w:szCs w:val="20"/>
          <w:lang w:val="fr-FR"/>
        </w:rPr>
        <w:t xml:space="preserve">) </w:t>
      </w:r>
      <w:r w:rsidRPr="00B959BB">
        <w:rPr>
          <w:rFonts w:hint="eastAsia"/>
          <w:kern w:val="0"/>
          <w:szCs w:val="20"/>
          <w:lang w:val="fr-FR"/>
        </w:rPr>
        <w:t>用法</w:t>
      </w:r>
    </w:p>
    <w:p w14:paraId="35E1C0AD" w14:textId="77777777" w:rsidR="00993BDD" w:rsidRDefault="00993BDD" w:rsidP="00993BDD">
      <w:pPr>
        <w:autoSpaceDE w:val="0"/>
        <w:autoSpaceDN w:val="0"/>
        <w:adjustRightInd w:val="0"/>
        <w:ind w:firstLineChars="426" w:firstLine="895"/>
        <w:jc w:val="left"/>
        <w:rPr>
          <w:kern w:val="0"/>
          <w:szCs w:val="20"/>
          <w:lang w:val="fr-CA"/>
        </w:rPr>
      </w:pPr>
      <w:r w:rsidRPr="00B959BB">
        <w:rPr>
          <w:rFonts w:hint="eastAsia"/>
          <w:kern w:val="0"/>
          <w:szCs w:val="20"/>
          <w:lang w:val="fr-CA"/>
        </w:rPr>
        <w:t>简单将来时</w:t>
      </w:r>
      <w:r>
        <w:rPr>
          <w:rFonts w:hint="eastAsia"/>
          <w:kern w:val="0"/>
          <w:szCs w:val="20"/>
          <w:lang w:val="fr-CA"/>
        </w:rPr>
        <w:t>表示未来即将发生的动作、或</w:t>
      </w:r>
      <w:bookmarkStart w:id="159" w:name="OLE_LINK150"/>
      <w:bookmarkStart w:id="160" w:name="OLE_LINK151"/>
      <w:r>
        <w:rPr>
          <w:rFonts w:hint="eastAsia"/>
          <w:kern w:val="0"/>
          <w:szCs w:val="20"/>
          <w:lang w:val="fr-CA"/>
        </w:rPr>
        <w:t>在未来</w:t>
      </w:r>
      <w:bookmarkEnd w:id="159"/>
      <w:bookmarkEnd w:id="160"/>
      <w:r>
        <w:rPr>
          <w:rFonts w:hint="eastAsia"/>
          <w:kern w:val="0"/>
          <w:szCs w:val="20"/>
          <w:lang w:val="fr-CA"/>
        </w:rPr>
        <w:t>某时间内将要存续的状态。</w:t>
      </w:r>
    </w:p>
    <w:p w14:paraId="30A97036" w14:textId="77777777" w:rsidR="00993BDD" w:rsidRPr="00B959BB" w:rsidRDefault="00993BDD" w:rsidP="00993BDD">
      <w:pPr>
        <w:autoSpaceDE w:val="0"/>
        <w:autoSpaceDN w:val="0"/>
        <w:adjustRightInd w:val="0"/>
        <w:ind w:firstLineChars="426" w:firstLine="895"/>
        <w:jc w:val="left"/>
        <w:rPr>
          <w:kern w:val="0"/>
          <w:szCs w:val="20"/>
          <w:lang w:val="fr-FR"/>
        </w:rPr>
      </w:pPr>
      <w:r>
        <w:rPr>
          <w:rFonts w:hint="eastAsia"/>
          <w:kern w:val="0"/>
          <w:szCs w:val="20"/>
          <w:lang w:val="fr-CA"/>
        </w:rPr>
        <w:t>其使用经常伴有表示时间的状语（时间标志</w:t>
      </w:r>
      <w:r>
        <w:rPr>
          <w:kern w:val="0"/>
          <w:szCs w:val="20"/>
          <w:lang w:val="fr-CA"/>
        </w:rPr>
        <w:t xml:space="preserve"> indicateurs de temps</w:t>
      </w:r>
      <w:r>
        <w:rPr>
          <w:rFonts w:hint="eastAsia"/>
          <w:kern w:val="0"/>
          <w:szCs w:val="20"/>
          <w:lang w:val="fr-CA"/>
        </w:rPr>
        <w:t>）。</w:t>
      </w:r>
    </w:p>
    <w:p w14:paraId="6F4291DE" w14:textId="77777777" w:rsidR="00993BDD" w:rsidRDefault="00993BDD" w:rsidP="00993BDD">
      <w:pPr>
        <w:autoSpaceDE w:val="0"/>
        <w:autoSpaceDN w:val="0"/>
        <w:adjustRightInd w:val="0"/>
        <w:ind w:leftChars="285" w:left="598" w:firstLineChars="50" w:firstLine="105"/>
        <w:jc w:val="left"/>
        <w:rPr>
          <w:kern w:val="0"/>
          <w:szCs w:val="20"/>
          <w:lang w:val="fr-FR"/>
        </w:rPr>
      </w:pPr>
      <w:r>
        <w:rPr>
          <w:rFonts w:hint="eastAsia"/>
          <w:kern w:val="0"/>
          <w:szCs w:val="20"/>
          <w:lang w:val="fr-FR"/>
        </w:rPr>
        <w:sym w:font="Wingdings" w:char="F08C"/>
      </w:r>
      <w:r>
        <w:rPr>
          <w:rFonts w:hint="eastAsia"/>
          <w:kern w:val="0"/>
          <w:szCs w:val="20"/>
          <w:lang w:val="fr-FR"/>
        </w:rPr>
        <w:t xml:space="preserve"> </w:t>
      </w:r>
      <w:r>
        <w:rPr>
          <w:rFonts w:hint="eastAsia"/>
          <w:kern w:val="0"/>
          <w:szCs w:val="20"/>
          <w:lang w:val="fr-FR"/>
        </w:rPr>
        <w:t>表示几乎</w:t>
      </w:r>
      <w:r w:rsidRPr="002A3209">
        <w:rPr>
          <w:rFonts w:hint="eastAsia"/>
          <w:kern w:val="0"/>
          <w:szCs w:val="20"/>
          <w:lang w:val="fr-FR"/>
        </w:rPr>
        <w:t>肯定</w:t>
      </w:r>
      <w:r>
        <w:rPr>
          <w:rFonts w:hint="eastAsia"/>
          <w:kern w:val="0"/>
          <w:szCs w:val="20"/>
          <w:lang w:val="fr-FR"/>
        </w:rPr>
        <w:t>将要发生的事情或状态</w:t>
      </w:r>
      <w:r>
        <w:rPr>
          <w:rFonts w:hint="eastAsia"/>
          <w:kern w:val="0"/>
          <w:szCs w:val="20"/>
          <w:lang w:val="fr-FR"/>
        </w:rPr>
        <w:t> </w:t>
      </w:r>
      <w:r>
        <w:rPr>
          <w:rFonts w:hint="eastAsia"/>
          <w:kern w:val="0"/>
          <w:szCs w:val="20"/>
          <w:lang w:val="fr-FR"/>
        </w:rPr>
        <w:t>：</w:t>
      </w:r>
    </w:p>
    <w:p w14:paraId="67E2F213" w14:textId="77777777" w:rsidR="00993BDD" w:rsidRPr="00236939" w:rsidRDefault="00993BDD" w:rsidP="00993BDD">
      <w:pPr>
        <w:autoSpaceDE w:val="0"/>
        <w:autoSpaceDN w:val="0"/>
        <w:adjustRightInd w:val="0"/>
        <w:ind w:leftChars="285" w:left="598" w:firstLineChars="200" w:firstLine="420"/>
        <w:jc w:val="left"/>
        <w:rPr>
          <w:kern w:val="0"/>
          <w:szCs w:val="20"/>
          <w:lang w:val="fr-CA"/>
        </w:rPr>
      </w:pPr>
      <w:r>
        <w:rPr>
          <w:kern w:val="0"/>
          <w:szCs w:val="20"/>
          <w:lang w:val="fr-CA"/>
        </w:rPr>
        <w:t xml:space="preserve">De toute façon, je ne </w:t>
      </w:r>
      <w:r w:rsidRPr="00B66F23">
        <w:rPr>
          <w:i/>
          <w:kern w:val="0"/>
          <w:szCs w:val="20"/>
          <w:lang w:val="fr-CA"/>
        </w:rPr>
        <w:t>resterai</w:t>
      </w:r>
      <w:r>
        <w:rPr>
          <w:kern w:val="0"/>
          <w:szCs w:val="20"/>
          <w:lang w:val="fr-CA"/>
        </w:rPr>
        <w:t xml:space="preserve"> pas ici</w:t>
      </w:r>
      <w:r>
        <w:rPr>
          <w:rFonts w:hint="eastAsia"/>
          <w:kern w:val="0"/>
          <w:szCs w:val="20"/>
          <w:lang w:val="fr-CA"/>
        </w:rPr>
        <w:t xml:space="preserve"> </w:t>
      </w:r>
      <w:r w:rsidRPr="00FE212C">
        <w:rPr>
          <w:kern w:val="0"/>
          <w:szCs w:val="20"/>
          <w:u w:val="single"/>
          <w:lang w:val="fr-CA"/>
        </w:rPr>
        <w:t>l’an prochain</w:t>
      </w:r>
      <w:r>
        <w:rPr>
          <w:kern w:val="0"/>
          <w:szCs w:val="20"/>
          <w:lang w:val="fr-CA"/>
        </w:rPr>
        <w:t xml:space="preserve">. </w:t>
      </w:r>
      <w:r>
        <w:rPr>
          <w:kern w:val="0"/>
          <w:szCs w:val="20"/>
          <w:lang w:val="fr-CA"/>
        </w:rPr>
        <w:tab/>
      </w:r>
      <w:r>
        <w:rPr>
          <w:rFonts w:hint="eastAsia"/>
          <w:kern w:val="0"/>
          <w:szCs w:val="20"/>
          <w:lang w:val="fr-CA"/>
        </w:rPr>
        <w:t>明年无论如何我也不待在这儿了。</w:t>
      </w:r>
    </w:p>
    <w:p w14:paraId="086DA9A2" w14:textId="77777777" w:rsidR="00993BDD" w:rsidRDefault="00993BDD" w:rsidP="00993BDD">
      <w:pPr>
        <w:autoSpaceDE w:val="0"/>
        <w:autoSpaceDN w:val="0"/>
        <w:adjustRightInd w:val="0"/>
        <w:ind w:leftChars="285" w:left="598" w:firstLine="438"/>
        <w:jc w:val="left"/>
        <w:rPr>
          <w:kern w:val="0"/>
          <w:szCs w:val="20"/>
          <w:lang w:val="fr-CA"/>
        </w:rPr>
      </w:pPr>
      <w:r>
        <w:rPr>
          <w:kern w:val="0"/>
          <w:szCs w:val="20"/>
          <w:lang w:val="fr-CA"/>
        </w:rPr>
        <w:t xml:space="preserve">Avec l’inflation, les prix </w:t>
      </w:r>
      <w:r w:rsidRPr="00FE212C">
        <w:rPr>
          <w:i/>
          <w:kern w:val="0"/>
          <w:szCs w:val="20"/>
          <w:lang w:val="fr-CA"/>
        </w:rPr>
        <w:t>augmenteront</w:t>
      </w:r>
      <w:r>
        <w:rPr>
          <w:kern w:val="0"/>
          <w:szCs w:val="20"/>
          <w:lang w:val="fr-CA"/>
        </w:rPr>
        <w:t xml:space="preserve"> encore.</w:t>
      </w:r>
      <w:r>
        <w:rPr>
          <w:kern w:val="0"/>
          <w:szCs w:val="20"/>
          <w:lang w:val="fr-CA"/>
        </w:rPr>
        <w:tab/>
      </w:r>
      <w:r>
        <w:rPr>
          <w:kern w:val="0"/>
          <w:szCs w:val="20"/>
          <w:lang w:val="fr-CA"/>
        </w:rPr>
        <w:tab/>
      </w:r>
      <w:r>
        <w:rPr>
          <w:rFonts w:hint="eastAsia"/>
          <w:kern w:val="0"/>
          <w:szCs w:val="20"/>
          <w:lang w:val="fr-CA"/>
        </w:rPr>
        <w:t>随着通货膨胀，物价肯定还得涨。</w:t>
      </w:r>
    </w:p>
    <w:p w14:paraId="72116073" w14:textId="77777777" w:rsidR="00993BDD" w:rsidRDefault="00993BDD" w:rsidP="00993BDD">
      <w:pPr>
        <w:autoSpaceDE w:val="0"/>
        <w:autoSpaceDN w:val="0"/>
        <w:adjustRightInd w:val="0"/>
        <w:ind w:leftChars="285" w:left="598" w:firstLine="438"/>
        <w:jc w:val="left"/>
        <w:rPr>
          <w:kern w:val="0"/>
          <w:szCs w:val="20"/>
          <w:lang w:val="fr-CA"/>
        </w:rPr>
      </w:pPr>
      <w:r>
        <w:rPr>
          <w:kern w:val="0"/>
          <w:szCs w:val="20"/>
          <w:lang w:val="fr-CA"/>
        </w:rPr>
        <w:t xml:space="preserve">Les oiseaux </w:t>
      </w:r>
      <w:r w:rsidRPr="00E86FCC">
        <w:rPr>
          <w:i/>
          <w:kern w:val="0"/>
          <w:szCs w:val="20"/>
          <w:lang w:val="fr-CA"/>
        </w:rPr>
        <w:t>reviendront</w:t>
      </w:r>
      <w:r>
        <w:rPr>
          <w:kern w:val="0"/>
          <w:szCs w:val="20"/>
          <w:lang w:val="fr-CA"/>
        </w:rPr>
        <w:t xml:space="preserve"> </w:t>
      </w:r>
      <w:r w:rsidRPr="00FE212C">
        <w:rPr>
          <w:kern w:val="0"/>
          <w:szCs w:val="20"/>
          <w:u w:val="single"/>
          <w:lang w:val="fr-CA"/>
        </w:rPr>
        <w:t>au printemps</w:t>
      </w:r>
      <w:r>
        <w:rPr>
          <w:kern w:val="0"/>
          <w:szCs w:val="20"/>
          <w:lang w:val="fr-CA"/>
        </w:rPr>
        <w:t>.</w:t>
      </w:r>
      <w:r>
        <w:rPr>
          <w:kern w:val="0"/>
          <w:szCs w:val="20"/>
          <w:lang w:val="fr-CA"/>
        </w:rPr>
        <w:tab/>
      </w:r>
      <w:r>
        <w:rPr>
          <w:kern w:val="0"/>
          <w:szCs w:val="20"/>
          <w:lang w:val="fr-CA"/>
        </w:rPr>
        <w:tab/>
      </w:r>
      <w:r>
        <w:rPr>
          <w:kern w:val="0"/>
          <w:szCs w:val="20"/>
          <w:lang w:val="fr-CA"/>
        </w:rPr>
        <w:tab/>
      </w:r>
      <w:r>
        <w:rPr>
          <w:rFonts w:hint="eastAsia"/>
          <w:kern w:val="0"/>
          <w:szCs w:val="20"/>
          <w:lang w:val="fr-CA"/>
        </w:rPr>
        <w:t>鸟儿春天就会回来。</w:t>
      </w:r>
    </w:p>
    <w:p w14:paraId="1FAE0940" w14:textId="77777777" w:rsidR="00993BDD" w:rsidRDefault="00993BDD" w:rsidP="00993BDD">
      <w:pPr>
        <w:autoSpaceDE w:val="0"/>
        <w:autoSpaceDN w:val="0"/>
        <w:adjustRightInd w:val="0"/>
        <w:ind w:leftChars="285" w:left="598" w:firstLine="438"/>
        <w:jc w:val="left"/>
        <w:rPr>
          <w:kern w:val="0"/>
          <w:szCs w:val="20"/>
          <w:lang w:val="fr-CA"/>
        </w:rPr>
      </w:pPr>
      <w:r>
        <w:rPr>
          <w:kern w:val="0"/>
          <w:szCs w:val="20"/>
          <w:lang w:val="fr-CA"/>
        </w:rPr>
        <w:t xml:space="preserve">Ce village </w:t>
      </w:r>
      <w:r w:rsidRPr="00BA4B03">
        <w:rPr>
          <w:i/>
          <w:kern w:val="0"/>
          <w:szCs w:val="20"/>
          <w:lang w:val="fr-CA"/>
        </w:rPr>
        <w:t>deviendra</w:t>
      </w:r>
      <w:r>
        <w:rPr>
          <w:kern w:val="0"/>
          <w:szCs w:val="20"/>
          <w:lang w:val="fr-CA"/>
        </w:rPr>
        <w:t xml:space="preserve"> beaucoup </w:t>
      </w:r>
      <w:r w:rsidRPr="002A3209">
        <w:rPr>
          <w:kern w:val="0"/>
          <w:szCs w:val="20"/>
          <w:u w:val="single"/>
          <w:lang w:val="fr-CA"/>
        </w:rPr>
        <w:t>dans 10 ans</w:t>
      </w:r>
      <w:r>
        <w:rPr>
          <w:rFonts w:hint="eastAsia"/>
          <w:kern w:val="0"/>
          <w:szCs w:val="20"/>
          <w:lang w:val="fr-CA"/>
        </w:rPr>
        <w:t>.</w:t>
      </w:r>
      <w:r>
        <w:rPr>
          <w:rFonts w:hint="eastAsia"/>
          <w:kern w:val="0"/>
          <w:szCs w:val="20"/>
          <w:lang w:val="fr-CA"/>
        </w:rPr>
        <w:tab/>
      </w:r>
      <w:r>
        <w:rPr>
          <w:kern w:val="0"/>
          <w:szCs w:val="20"/>
          <w:lang w:val="fr-CA"/>
        </w:rPr>
        <w:tab/>
      </w:r>
      <w:r>
        <w:rPr>
          <w:rFonts w:hint="eastAsia"/>
          <w:kern w:val="0"/>
          <w:szCs w:val="20"/>
          <w:lang w:val="fr-CA"/>
        </w:rPr>
        <w:t>这个村十年后会大变的。</w:t>
      </w:r>
    </w:p>
    <w:p w14:paraId="72A59E42" w14:textId="77777777" w:rsidR="00993BDD" w:rsidRPr="00E86FCC" w:rsidRDefault="00993BDD" w:rsidP="00993BDD">
      <w:pPr>
        <w:autoSpaceDE w:val="0"/>
        <w:autoSpaceDN w:val="0"/>
        <w:adjustRightInd w:val="0"/>
        <w:ind w:leftChars="285" w:left="598" w:firstLine="438"/>
        <w:jc w:val="left"/>
        <w:rPr>
          <w:kern w:val="0"/>
          <w:szCs w:val="20"/>
          <w:lang w:val="fr-CA"/>
        </w:rPr>
      </w:pPr>
      <w:r w:rsidRPr="002A3209">
        <w:rPr>
          <w:kern w:val="0"/>
          <w:szCs w:val="20"/>
          <w:u w:val="single"/>
          <w:lang w:val="fr-CA"/>
        </w:rPr>
        <w:t>Dans le futur</w:t>
      </w:r>
      <w:r>
        <w:rPr>
          <w:kern w:val="0"/>
          <w:szCs w:val="20"/>
          <w:lang w:val="fr-CA"/>
        </w:rPr>
        <w:t xml:space="preserve">, on </w:t>
      </w:r>
      <w:r w:rsidRPr="00F24251">
        <w:rPr>
          <w:i/>
          <w:kern w:val="0"/>
          <w:szCs w:val="20"/>
          <w:lang w:val="fr-CA"/>
        </w:rPr>
        <w:t xml:space="preserve">pourra </w:t>
      </w:r>
      <w:r w:rsidRPr="00F24251">
        <w:rPr>
          <w:kern w:val="0"/>
          <w:szCs w:val="20"/>
          <w:lang w:val="fr-CA"/>
        </w:rPr>
        <w:t>voyager</w:t>
      </w:r>
      <w:r>
        <w:rPr>
          <w:kern w:val="0"/>
          <w:szCs w:val="20"/>
          <w:lang w:val="fr-CA"/>
        </w:rPr>
        <w:t xml:space="preserve"> dans l’espace.</w:t>
      </w:r>
      <w:r>
        <w:rPr>
          <w:kern w:val="0"/>
          <w:szCs w:val="20"/>
          <w:lang w:val="fr-CA"/>
        </w:rPr>
        <w:tab/>
      </w:r>
      <w:r>
        <w:rPr>
          <w:rFonts w:hint="eastAsia"/>
          <w:kern w:val="0"/>
          <w:szCs w:val="20"/>
          <w:lang w:val="fr-CA"/>
        </w:rPr>
        <w:t>未来，人们将可以去太空旅行。</w:t>
      </w:r>
    </w:p>
    <w:p w14:paraId="56B54B27" w14:textId="77777777" w:rsidR="00993BDD" w:rsidRDefault="00993BDD" w:rsidP="00993BDD">
      <w:pPr>
        <w:autoSpaceDE w:val="0"/>
        <w:autoSpaceDN w:val="0"/>
        <w:adjustRightInd w:val="0"/>
        <w:ind w:firstLine="735"/>
        <w:jc w:val="left"/>
        <w:rPr>
          <w:kern w:val="0"/>
          <w:szCs w:val="20"/>
          <w:lang w:val="fr-FR"/>
        </w:rPr>
      </w:pPr>
    </w:p>
    <w:p w14:paraId="0410F6B5" w14:textId="77777777" w:rsidR="00993BDD" w:rsidRDefault="00993BDD" w:rsidP="00993BDD">
      <w:pPr>
        <w:autoSpaceDE w:val="0"/>
        <w:autoSpaceDN w:val="0"/>
        <w:adjustRightInd w:val="0"/>
        <w:ind w:firstLine="735"/>
        <w:jc w:val="left"/>
        <w:rPr>
          <w:kern w:val="0"/>
          <w:szCs w:val="20"/>
          <w:lang w:val="fr-FR"/>
        </w:rPr>
      </w:pPr>
      <w:bookmarkStart w:id="161" w:name="OLE_LINK158"/>
      <w:bookmarkStart w:id="162" w:name="OLE_LINK159"/>
      <w:r>
        <w:rPr>
          <w:rFonts w:hint="eastAsia"/>
          <w:kern w:val="0"/>
          <w:szCs w:val="20"/>
          <w:lang w:val="fr-FR"/>
        </w:rPr>
        <w:sym w:font="Wingdings" w:char="F08D"/>
      </w:r>
      <w:r>
        <w:rPr>
          <w:rFonts w:hint="eastAsia"/>
          <w:kern w:val="0"/>
          <w:szCs w:val="20"/>
          <w:lang w:val="fr-FR"/>
        </w:rPr>
        <w:t xml:space="preserve"> </w:t>
      </w:r>
      <w:r>
        <w:rPr>
          <w:rFonts w:hint="eastAsia"/>
          <w:kern w:val="0"/>
          <w:szCs w:val="20"/>
          <w:lang w:val="fr-FR"/>
        </w:rPr>
        <w:t>表示</w:t>
      </w:r>
      <w:r w:rsidRPr="002A3209">
        <w:rPr>
          <w:rFonts w:hint="eastAsia"/>
          <w:kern w:val="0"/>
          <w:szCs w:val="20"/>
          <w:lang w:val="fr-FR"/>
        </w:rPr>
        <w:t>可能或预料</w:t>
      </w:r>
      <w:r>
        <w:rPr>
          <w:rFonts w:hint="eastAsia"/>
          <w:kern w:val="0"/>
          <w:szCs w:val="20"/>
          <w:lang w:val="fr-FR"/>
        </w:rPr>
        <w:t>会发生的事情或状态：</w:t>
      </w:r>
    </w:p>
    <w:bookmarkEnd w:id="161"/>
    <w:bookmarkEnd w:id="162"/>
    <w:p w14:paraId="19D52193" w14:textId="77777777" w:rsidR="00993BDD" w:rsidRDefault="00993BDD" w:rsidP="00993BDD">
      <w:pPr>
        <w:autoSpaceDE w:val="0"/>
        <w:autoSpaceDN w:val="0"/>
        <w:adjustRightInd w:val="0"/>
        <w:ind w:firstLine="1050"/>
        <w:jc w:val="left"/>
        <w:rPr>
          <w:kern w:val="0"/>
          <w:szCs w:val="20"/>
          <w:lang w:val="fr-CA"/>
        </w:rPr>
      </w:pPr>
      <w:r w:rsidRPr="00236939">
        <w:rPr>
          <w:i/>
          <w:kern w:val="0"/>
          <w:szCs w:val="20"/>
          <w:lang w:val="fr-CA"/>
        </w:rPr>
        <w:t xml:space="preserve">Il pleuvra </w:t>
      </w:r>
      <w:r w:rsidRPr="002A3209">
        <w:rPr>
          <w:kern w:val="0"/>
          <w:szCs w:val="20"/>
          <w:u w:val="single"/>
          <w:lang w:val="fr-CA"/>
        </w:rPr>
        <w:t>demain</w:t>
      </w:r>
      <w:r>
        <w:rPr>
          <w:kern w:val="0"/>
          <w:szCs w:val="20"/>
          <w:lang w:val="fr-CA"/>
        </w:rPr>
        <w:t xml:space="preserve"> d’après la météo.     </w:t>
      </w:r>
      <w:r>
        <w:rPr>
          <w:rFonts w:hint="eastAsia"/>
          <w:kern w:val="0"/>
          <w:szCs w:val="20"/>
          <w:lang w:val="fr-CA"/>
        </w:rPr>
        <w:tab/>
      </w:r>
      <w:r>
        <w:rPr>
          <w:rFonts w:hint="eastAsia"/>
          <w:kern w:val="0"/>
          <w:szCs w:val="20"/>
          <w:lang w:val="fr-CA"/>
        </w:rPr>
        <w:tab/>
      </w:r>
      <w:r>
        <w:rPr>
          <w:rFonts w:hint="eastAsia"/>
          <w:kern w:val="0"/>
          <w:szCs w:val="20"/>
          <w:lang w:val="fr-CA"/>
        </w:rPr>
        <w:tab/>
      </w:r>
      <w:r>
        <w:rPr>
          <w:rFonts w:hint="eastAsia"/>
          <w:kern w:val="0"/>
          <w:szCs w:val="20"/>
          <w:lang w:val="fr-CA"/>
        </w:rPr>
        <w:t>天气预报明天（可能）有雨。</w:t>
      </w:r>
    </w:p>
    <w:p w14:paraId="2075B123" w14:textId="77777777" w:rsidR="00993BDD" w:rsidRDefault="00993BDD" w:rsidP="00993BDD">
      <w:pPr>
        <w:autoSpaceDE w:val="0"/>
        <w:autoSpaceDN w:val="0"/>
        <w:adjustRightInd w:val="0"/>
        <w:ind w:right="-180" w:firstLine="1050"/>
        <w:jc w:val="left"/>
        <w:rPr>
          <w:kern w:val="0"/>
          <w:szCs w:val="20"/>
          <w:lang w:val="fr-CA"/>
        </w:rPr>
      </w:pPr>
      <w:r>
        <w:rPr>
          <w:kern w:val="0"/>
          <w:szCs w:val="20"/>
          <w:lang w:val="fr-CA"/>
        </w:rPr>
        <w:t xml:space="preserve">Si tout va bien, elle y </w:t>
      </w:r>
      <w:r>
        <w:rPr>
          <w:i/>
          <w:kern w:val="0"/>
          <w:szCs w:val="20"/>
          <w:lang w:val="fr-CA"/>
        </w:rPr>
        <w:t>arrivera</w:t>
      </w:r>
      <w:r>
        <w:rPr>
          <w:kern w:val="0"/>
          <w:szCs w:val="20"/>
          <w:lang w:val="fr-CA"/>
        </w:rPr>
        <w:t xml:space="preserve"> </w:t>
      </w:r>
      <w:r w:rsidRPr="002A3209">
        <w:rPr>
          <w:kern w:val="0"/>
          <w:szCs w:val="20"/>
          <w:u w:val="single"/>
          <w:lang w:val="fr-CA"/>
        </w:rPr>
        <w:t>dans 24 heures</w:t>
      </w:r>
      <w:r>
        <w:rPr>
          <w:kern w:val="0"/>
          <w:szCs w:val="20"/>
          <w:lang w:val="fr-CA"/>
        </w:rPr>
        <w:t xml:space="preserve">. </w:t>
      </w:r>
      <w:r>
        <w:rPr>
          <w:rFonts w:hint="eastAsia"/>
          <w:kern w:val="0"/>
          <w:szCs w:val="20"/>
          <w:lang w:val="fr-CA"/>
        </w:rPr>
        <w:tab/>
        <w:t xml:space="preserve">    </w:t>
      </w:r>
      <w:r>
        <w:rPr>
          <w:rFonts w:hint="eastAsia"/>
          <w:kern w:val="0"/>
          <w:szCs w:val="20"/>
          <w:lang w:val="fr-CA"/>
        </w:rPr>
        <w:t>若一切顺利，一天后她就能到那里。</w:t>
      </w:r>
    </w:p>
    <w:p w14:paraId="5E19500C" w14:textId="77777777" w:rsidR="00993BDD" w:rsidRPr="0063337F" w:rsidRDefault="00993BDD" w:rsidP="00993BDD">
      <w:pPr>
        <w:autoSpaceDE w:val="0"/>
        <w:autoSpaceDN w:val="0"/>
        <w:adjustRightInd w:val="0"/>
        <w:ind w:leftChars="285" w:left="598" w:firstLine="125"/>
        <w:jc w:val="left"/>
        <w:rPr>
          <w:kern w:val="0"/>
          <w:szCs w:val="20"/>
          <w:lang w:val="fr-FR"/>
        </w:rPr>
      </w:pPr>
      <w:r>
        <w:rPr>
          <w:rFonts w:hint="eastAsia"/>
          <w:kern w:val="0"/>
          <w:szCs w:val="20"/>
          <w:lang w:val="fr-FR"/>
        </w:rPr>
        <w:t xml:space="preserve"> </w:t>
      </w:r>
      <w:r>
        <w:rPr>
          <w:kern w:val="0"/>
          <w:szCs w:val="20"/>
          <w:lang w:val="fr-FR"/>
        </w:rPr>
        <w:t xml:space="preserve">  Le directeur est absent, il </w:t>
      </w:r>
      <w:r w:rsidRPr="00BA4B03">
        <w:rPr>
          <w:i/>
          <w:kern w:val="0"/>
          <w:szCs w:val="20"/>
          <w:lang w:val="fr-FR"/>
        </w:rPr>
        <w:t>sera</w:t>
      </w:r>
      <w:r>
        <w:rPr>
          <w:kern w:val="0"/>
          <w:szCs w:val="20"/>
          <w:lang w:val="fr-FR"/>
        </w:rPr>
        <w:t xml:space="preserve"> encore malade.</w:t>
      </w:r>
      <w:r>
        <w:rPr>
          <w:kern w:val="0"/>
          <w:szCs w:val="20"/>
          <w:lang w:val="fr-FR"/>
        </w:rPr>
        <w:tab/>
      </w:r>
      <w:r>
        <w:rPr>
          <w:rFonts w:hint="eastAsia"/>
          <w:kern w:val="0"/>
          <w:szCs w:val="20"/>
          <w:lang w:val="fr-FR"/>
        </w:rPr>
        <w:tab/>
      </w:r>
      <w:r>
        <w:rPr>
          <w:rFonts w:hint="eastAsia"/>
          <w:kern w:val="0"/>
          <w:szCs w:val="20"/>
          <w:lang w:val="fr-FR"/>
        </w:rPr>
        <w:t>主任今天没来，他大概又病了。</w:t>
      </w:r>
    </w:p>
    <w:p w14:paraId="0C20CF61" w14:textId="77777777" w:rsidR="00993BDD" w:rsidRDefault="00993BDD" w:rsidP="00993BDD">
      <w:pPr>
        <w:autoSpaceDE w:val="0"/>
        <w:autoSpaceDN w:val="0"/>
        <w:adjustRightInd w:val="0"/>
        <w:ind w:leftChars="285" w:left="598" w:firstLine="125"/>
        <w:jc w:val="left"/>
        <w:rPr>
          <w:kern w:val="0"/>
          <w:szCs w:val="20"/>
          <w:lang w:val="fr-CA"/>
        </w:rPr>
      </w:pPr>
      <w:r>
        <w:rPr>
          <w:rFonts w:hint="eastAsia"/>
          <w:kern w:val="0"/>
          <w:szCs w:val="20"/>
          <w:lang w:val="fr-CA"/>
        </w:rPr>
        <w:t xml:space="preserve">   - </w:t>
      </w:r>
      <w:r>
        <w:rPr>
          <w:kern w:val="0"/>
          <w:szCs w:val="20"/>
          <w:lang w:val="fr-CA"/>
        </w:rPr>
        <w:t xml:space="preserve">Qu’est-ce que tu </w:t>
      </w:r>
      <w:r w:rsidRPr="00F24251">
        <w:rPr>
          <w:i/>
          <w:kern w:val="0"/>
          <w:szCs w:val="20"/>
          <w:lang w:val="fr-CA"/>
        </w:rPr>
        <w:t>feras</w:t>
      </w:r>
      <w:r>
        <w:rPr>
          <w:kern w:val="0"/>
          <w:szCs w:val="20"/>
          <w:lang w:val="fr-CA"/>
        </w:rPr>
        <w:t xml:space="preserve"> quand tu </w:t>
      </w:r>
      <w:r w:rsidRPr="00F24251">
        <w:rPr>
          <w:i/>
          <w:kern w:val="0"/>
          <w:szCs w:val="20"/>
          <w:lang w:val="fr-CA"/>
        </w:rPr>
        <w:t>seras</w:t>
      </w:r>
      <w:r>
        <w:rPr>
          <w:kern w:val="0"/>
          <w:szCs w:val="20"/>
          <w:lang w:val="fr-CA"/>
        </w:rPr>
        <w:t xml:space="preserve"> plus grand ? </w:t>
      </w:r>
      <w:bookmarkStart w:id="163" w:name="OLE_LINK152"/>
      <w:bookmarkStart w:id="164" w:name="OLE_LINK153"/>
      <w:r>
        <w:rPr>
          <w:rFonts w:hint="eastAsia"/>
          <w:kern w:val="0"/>
          <w:szCs w:val="20"/>
          <w:lang w:val="fr-CA"/>
        </w:rPr>
        <w:t xml:space="preserve"> </w:t>
      </w:r>
      <w:r>
        <w:rPr>
          <w:kern w:val="0"/>
          <w:szCs w:val="20"/>
          <w:lang w:val="fr-CA"/>
        </w:rPr>
        <w:t>–</w:t>
      </w:r>
      <w:r>
        <w:rPr>
          <w:rFonts w:hint="eastAsia"/>
          <w:kern w:val="0"/>
          <w:szCs w:val="20"/>
          <w:lang w:val="fr-CA"/>
        </w:rPr>
        <w:t xml:space="preserve"> </w:t>
      </w:r>
      <w:bookmarkEnd w:id="163"/>
      <w:bookmarkEnd w:id="164"/>
      <w:r>
        <w:rPr>
          <w:rFonts w:hint="eastAsia"/>
          <w:kern w:val="0"/>
          <w:szCs w:val="20"/>
          <w:lang w:val="fr-CA"/>
        </w:rPr>
        <w:t>长大后你要做什么？</w:t>
      </w:r>
    </w:p>
    <w:p w14:paraId="61C068BE" w14:textId="77777777" w:rsidR="00993BDD" w:rsidRPr="00F24251" w:rsidRDefault="00993BDD" w:rsidP="00993BDD">
      <w:pPr>
        <w:autoSpaceDE w:val="0"/>
        <w:autoSpaceDN w:val="0"/>
        <w:adjustRightInd w:val="0"/>
        <w:ind w:leftChars="285" w:left="598" w:firstLine="125"/>
        <w:jc w:val="left"/>
        <w:rPr>
          <w:kern w:val="0"/>
          <w:szCs w:val="20"/>
          <w:lang w:val="fr-CA"/>
        </w:rPr>
      </w:pPr>
      <w:r>
        <w:rPr>
          <w:rFonts w:hint="eastAsia"/>
          <w:kern w:val="0"/>
          <w:szCs w:val="20"/>
          <w:lang w:val="fr-CA"/>
        </w:rPr>
        <w:t xml:space="preserve">   - </w:t>
      </w:r>
      <w:r>
        <w:rPr>
          <w:kern w:val="0"/>
          <w:szCs w:val="20"/>
          <w:lang w:val="fr-CA"/>
        </w:rPr>
        <w:t xml:space="preserve">Je </w:t>
      </w:r>
      <w:r w:rsidRPr="00F24251">
        <w:rPr>
          <w:i/>
          <w:kern w:val="0"/>
          <w:szCs w:val="20"/>
          <w:lang w:val="fr-CA"/>
        </w:rPr>
        <w:t>serai</w:t>
      </w:r>
      <w:r>
        <w:rPr>
          <w:kern w:val="0"/>
          <w:szCs w:val="20"/>
          <w:lang w:val="fr-CA"/>
        </w:rPr>
        <w:t xml:space="preserve"> professeur ou... entraîneur !</w:t>
      </w:r>
      <w:r>
        <w:rPr>
          <w:rFonts w:hint="eastAsia"/>
          <w:kern w:val="0"/>
          <w:szCs w:val="20"/>
          <w:lang w:val="fr-CA"/>
        </w:rPr>
        <w:tab/>
      </w:r>
      <w:r>
        <w:rPr>
          <w:rFonts w:hint="eastAsia"/>
          <w:kern w:val="0"/>
          <w:szCs w:val="20"/>
          <w:lang w:val="fr-CA"/>
        </w:rPr>
        <w:tab/>
      </w:r>
      <w:r w:rsidRPr="002A3209">
        <w:rPr>
          <w:rFonts w:hint="eastAsia"/>
          <w:kern w:val="0"/>
          <w:szCs w:val="20"/>
          <w:lang w:val="fr-CA"/>
        </w:rPr>
        <w:tab/>
      </w:r>
      <w:r w:rsidRPr="002A3209">
        <w:rPr>
          <w:rFonts w:hint="eastAsia"/>
          <w:kern w:val="0"/>
          <w:sz w:val="18"/>
          <w:szCs w:val="18"/>
          <w:lang w:val="fr-CA"/>
        </w:rPr>
        <w:t xml:space="preserve">  </w:t>
      </w:r>
      <w:r>
        <w:rPr>
          <w:kern w:val="0"/>
          <w:szCs w:val="20"/>
          <w:lang w:val="fr-CA"/>
        </w:rPr>
        <w:t>–</w:t>
      </w:r>
      <w:r>
        <w:rPr>
          <w:rFonts w:hint="eastAsia"/>
          <w:kern w:val="0"/>
          <w:szCs w:val="20"/>
          <w:lang w:val="fr-CA"/>
        </w:rPr>
        <w:t xml:space="preserve"> </w:t>
      </w:r>
      <w:r>
        <w:rPr>
          <w:rFonts w:hint="eastAsia"/>
          <w:kern w:val="0"/>
          <w:szCs w:val="20"/>
          <w:lang w:val="fr-CA"/>
        </w:rPr>
        <w:t>我要当老师或当……教练！</w:t>
      </w:r>
    </w:p>
    <w:p w14:paraId="2D7F3D2E" w14:textId="77777777" w:rsidR="00993BDD" w:rsidRDefault="00993BDD" w:rsidP="00993BDD">
      <w:pPr>
        <w:autoSpaceDE w:val="0"/>
        <w:autoSpaceDN w:val="0"/>
        <w:adjustRightInd w:val="0"/>
        <w:ind w:leftChars="285" w:left="598" w:firstLine="125"/>
        <w:jc w:val="left"/>
        <w:rPr>
          <w:kern w:val="0"/>
          <w:szCs w:val="20"/>
          <w:lang w:val="fr-CA"/>
        </w:rPr>
      </w:pPr>
    </w:p>
    <w:p w14:paraId="055AE6BB" w14:textId="77777777" w:rsidR="00993BDD" w:rsidRPr="00920E29" w:rsidRDefault="00993BDD" w:rsidP="00993BDD">
      <w:pPr>
        <w:numPr>
          <w:ilvl w:val="0"/>
          <w:numId w:val="40"/>
        </w:numPr>
        <w:tabs>
          <w:tab w:val="clear" w:pos="1128"/>
          <w:tab w:val="num" w:pos="1036"/>
        </w:tabs>
        <w:autoSpaceDE w:val="0"/>
        <w:autoSpaceDN w:val="0"/>
        <w:adjustRightInd w:val="0"/>
        <w:jc w:val="left"/>
        <w:rPr>
          <w:b/>
          <w:color w:val="FF0000"/>
          <w:kern w:val="0"/>
          <w:szCs w:val="20"/>
          <w:lang w:val="fr-FR"/>
        </w:rPr>
      </w:pPr>
      <w:r>
        <w:rPr>
          <w:rFonts w:hint="eastAsia"/>
          <w:kern w:val="0"/>
          <w:szCs w:val="20"/>
          <w:lang w:val="fr-CA"/>
        </w:rPr>
        <w:t>礼貌性将来时</w:t>
      </w:r>
      <w:r>
        <w:rPr>
          <w:rFonts w:hint="eastAsia"/>
          <w:kern w:val="0"/>
          <w:szCs w:val="20"/>
          <w:lang w:val="fr-CA"/>
        </w:rPr>
        <w:t xml:space="preserve"> (l</w:t>
      </w:r>
      <w:r w:rsidRPr="006A0F1E">
        <w:rPr>
          <w:kern w:val="0"/>
          <w:szCs w:val="20"/>
          <w:lang w:val="fr-CA"/>
        </w:rPr>
        <w:t>e futur de politesse</w:t>
      </w:r>
      <w:r>
        <w:rPr>
          <w:rFonts w:hint="eastAsia"/>
          <w:kern w:val="0"/>
          <w:szCs w:val="20"/>
          <w:lang w:val="fr-CA"/>
        </w:rPr>
        <w:t>)</w:t>
      </w:r>
      <w:bookmarkStart w:id="165" w:name="OLE_LINK156"/>
      <w:bookmarkStart w:id="166" w:name="OLE_LINK157"/>
      <w:r>
        <w:rPr>
          <w:rFonts w:hint="eastAsia"/>
          <w:kern w:val="0"/>
          <w:szCs w:val="20"/>
          <w:lang w:val="fr-CA"/>
        </w:rPr>
        <w:t xml:space="preserve"> </w:t>
      </w:r>
      <w:r w:rsidRPr="00920E29">
        <w:rPr>
          <w:b/>
          <w:color w:val="FF0000"/>
          <w:kern w:val="0"/>
          <w:szCs w:val="20"/>
          <w:lang w:val="fr-CA"/>
        </w:rPr>
        <w:t>(facultatif)</w:t>
      </w:r>
    </w:p>
    <w:bookmarkEnd w:id="165"/>
    <w:bookmarkEnd w:id="166"/>
    <w:p w14:paraId="0B523F52" w14:textId="77777777" w:rsidR="00993BDD" w:rsidRPr="006A0F1E" w:rsidRDefault="00993BDD" w:rsidP="00993BDD">
      <w:pPr>
        <w:autoSpaceDE w:val="0"/>
        <w:autoSpaceDN w:val="0"/>
        <w:adjustRightInd w:val="0"/>
        <w:ind w:left="1038"/>
        <w:jc w:val="left"/>
        <w:rPr>
          <w:kern w:val="0"/>
          <w:szCs w:val="20"/>
          <w:lang w:val="fr-FR"/>
        </w:rPr>
      </w:pPr>
      <w:r>
        <w:rPr>
          <w:rFonts w:hint="eastAsia"/>
          <w:kern w:val="0"/>
          <w:szCs w:val="20"/>
          <w:lang w:val="fr-FR"/>
        </w:rPr>
        <w:t>简单将来时此时只用于第一人称，代替现在时，表示</w:t>
      </w:r>
      <w:r>
        <w:rPr>
          <w:rFonts w:hint="eastAsia"/>
          <w:b/>
          <w:kern w:val="0"/>
          <w:szCs w:val="20"/>
          <w:lang w:val="fr-FR"/>
        </w:rPr>
        <w:t>语气委婉</w:t>
      </w:r>
      <w:r>
        <w:rPr>
          <w:rFonts w:hint="eastAsia"/>
          <w:kern w:val="0"/>
          <w:szCs w:val="20"/>
          <w:lang w:val="fr-FR"/>
        </w:rPr>
        <w:t>。这种往往用在社交场合的使用方法</w:t>
      </w:r>
      <w:r w:rsidRPr="006A0F1E">
        <w:rPr>
          <w:rFonts w:hint="eastAsia"/>
          <w:kern w:val="0"/>
          <w:szCs w:val="20"/>
          <w:lang w:val="fr-FR"/>
        </w:rPr>
        <w:t>被称为</w:t>
      </w:r>
      <w:r>
        <w:rPr>
          <w:rFonts w:hint="eastAsia"/>
          <w:kern w:val="0"/>
          <w:szCs w:val="20"/>
          <w:lang w:val="fr-FR"/>
        </w:rPr>
        <w:t>“</w:t>
      </w:r>
      <w:r>
        <w:rPr>
          <w:rFonts w:hint="eastAsia"/>
          <w:kern w:val="0"/>
          <w:szCs w:val="20"/>
          <w:lang w:val="fr-CA"/>
        </w:rPr>
        <w:t>礼貌性将来时</w:t>
      </w:r>
      <w:r>
        <w:rPr>
          <w:rFonts w:hint="eastAsia"/>
          <w:kern w:val="0"/>
          <w:szCs w:val="20"/>
          <w:lang w:val="fr-FR"/>
        </w:rPr>
        <w:t>”</w:t>
      </w:r>
      <w:r>
        <w:rPr>
          <w:rFonts w:hint="eastAsia"/>
          <w:kern w:val="0"/>
          <w:szCs w:val="20"/>
          <w:lang w:val="fr-CA"/>
        </w:rPr>
        <w:t>。</w:t>
      </w:r>
    </w:p>
    <w:p w14:paraId="6D53E6C8" w14:textId="77777777" w:rsidR="00993BDD" w:rsidRDefault="00993BDD" w:rsidP="00993BDD">
      <w:pPr>
        <w:autoSpaceDE w:val="0"/>
        <w:autoSpaceDN w:val="0"/>
        <w:adjustRightInd w:val="0"/>
        <w:ind w:leftChars="285" w:left="598" w:firstLine="438"/>
        <w:jc w:val="left"/>
        <w:rPr>
          <w:kern w:val="0"/>
          <w:szCs w:val="20"/>
          <w:lang w:val="fr-CA"/>
        </w:rPr>
      </w:pPr>
      <w:r>
        <w:rPr>
          <w:kern w:val="0"/>
          <w:szCs w:val="20"/>
          <w:lang w:val="fr-CA"/>
        </w:rPr>
        <w:t xml:space="preserve">Je vous </w:t>
      </w:r>
      <w:r w:rsidRPr="00414683">
        <w:rPr>
          <w:i/>
          <w:kern w:val="0"/>
          <w:szCs w:val="20"/>
          <w:lang w:val="fr-CA"/>
        </w:rPr>
        <w:t xml:space="preserve">prierai </w:t>
      </w:r>
      <w:r>
        <w:rPr>
          <w:kern w:val="0"/>
          <w:szCs w:val="20"/>
          <w:lang w:val="fr-CA"/>
        </w:rPr>
        <w:t xml:space="preserve">de bien vouloir me suivre.   </w:t>
      </w:r>
      <w:r>
        <w:rPr>
          <w:rFonts w:hint="eastAsia"/>
          <w:kern w:val="0"/>
          <w:szCs w:val="20"/>
          <w:lang w:val="fr-CA"/>
        </w:rPr>
        <w:tab/>
      </w:r>
      <w:r>
        <w:rPr>
          <w:rFonts w:hint="eastAsia"/>
          <w:kern w:val="0"/>
          <w:szCs w:val="20"/>
          <w:lang w:val="fr-CA"/>
        </w:rPr>
        <w:t>敬请您随我来。</w:t>
      </w:r>
    </w:p>
    <w:p w14:paraId="46C97720" w14:textId="77777777" w:rsidR="00993BDD" w:rsidRDefault="00993BDD" w:rsidP="00993BDD">
      <w:pPr>
        <w:autoSpaceDE w:val="0"/>
        <w:autoSpaceDN w:val="0"/>
        <w:adjustRightInd w:val="0"/>
        <w:ind w:leftChars="485" w:left="1018" w:right="-180" w:firstLine="18"/>
        <w:jc w:val="left"/>
        <w:rPr>
          <w:kern w:val="0"/>
          <w:szCs w:val="20"/>
          <w:lang w:val="fr-CA"/>
        </w:rPr>
      </w:pPr>
      <w:r>
        <w:rPr>
          <w:kern w:val="0"/>
          <w:szCs w:val="20"/>
          <w:lang w:val="fr-CA"/>
        </w:rPr>
        <w:t xml:space="preserve">Je </w:t>
      </w:r>
      <w:r w:rsidRPr="00414683">
        <w:rPr>
          <w:i/>
          <w:kern w:val="0"/>
          <w:szCs w:val="20"/>
          <w:lang w:val="fr-CA"/>
        </w:rPr>
        <w:t>me permettrai</w:t>
      </w:r>
      <w:r>
        <w:rPr>
          <w:kern w:val="0"/>
          <w:szCs w:val="20"/>
          <w:lang w:val="fr-CA"/>
        </w:rPr>
        <w:t xml:space="preserve"> de vous faire remarquer que le train en provenance de Lausanne </w:t>
      </w:r>
      <w:r w:rsidRPr="00236939">
        <w:rPr>
          <w:i/>
          <w:kern w:val="0"/>
          <w:szCs w:val="20"/>
          <w:lang w:val="fr-CA"/>
        </w:rPr>
        <w:t>entrera</w:t>
      </w:r>
      <w:r>
        <w:rPr>
          <w:kern w:val="0"/>
          <w:szCs w:val="20"/>
          <w:lang w:val="fr-CA"/>
        </w:rPr>
        <w:t xml:space="preserve"> en gare avec une heure de retard.</w:t>
      </w:r>
      <w:r>
        <w:rPr>
          <w:rFonts w:hint="eastAsia"/>
          <w:kern w:val="0"/>
          <w:szCs w:val="20"/>
          <w:lang w:val="fr-CA"/>
        </w:rPr>
        <w:t xml:space="preserve">   </w:t>
      </w:r>
    </w:p>
    <w:p w14:paraId="39EBD2D4" w14:textId="77777777" w:rsidR="00993BDD" w:rsidRDefault="00993BDD" w:rsidP="00993BDD">
      <w:pPr>
        <w:autoSpaceDE w:val="0"/>
        <w:autoSpaceDN w:val="0"/>
        <w:adjustRightInd w:val="0"/>
        <w:ind w:leftChars="485" w:left="1018" w:right="-180" w:firstLine="18"/>
        <w:jc w:val="left"/>
        <w:rPr>
          <w:kern w:val="0"/>
          <w:szCs w:val="20"/>
          <w:lang w:val="fr-CA"/>
        </w:rPr>
      </w:pPr>
      <w:r>
        <w:rPr>
          <w:rFonts w:hint="eastAsia"/>
          <w:kern w:val="0"/>
          <w:szCs w:val="20"/>
          <w:lang w:val="fr-CA"/>
        </w:rPr>
        <w:t>我冒昧地提请您注意洛桑来的列车将晚点一小时进站。</w:t>
      </w:r>
    </w:p>
    <w:p w14:paraId="2703DE71" w14:textId="77777777" w:rsidR="00993BDD" w:rsidRDefault="00993BDD" w:rsidP="00993BDD">
      <w:pPr>
        <w:autoSpaceDE w:val="0"/>
        <w:autoSpaceDN w:val="0"/>
        <w:adjustRightInd w:val="0"/>
        <w:ind w:leftChars="285" w:left="598" w:firstLine="125"/>
        <w:jc w:val="left"/>
        <w:rPr>
          <w:kern w:val="0"/>
          <w:szCs w:val="20"/>
          <w:lang w:val="fr-CA"/>
        </w:rPr>
      </w:pPr>
    </w:p>
    <w:p w14:paraId="5A795D35" w14:textId="77777777" w:rsidR="00993BDD" w:rsidRDefault="00993BDD" w:rsidP="00993BDD">
      <w:pPr>
        <w:autoSpaceDE w:val="0"/>
        <w:autoSpaceDN w:val="0"/>
        <w:adjustRightInd w:val="0"/>
        <w:ind w:leftChars="-6" w:left="-13" w:firstLineChars="350" w:firstLine="735"/>
        <w:jc w:val="left"/>
        <w:rPr>
          <w:kern w:val="0"/>
          <w:szCs w:val="20"/>
          <w:lang w:val="fr-CA"/>
        </w:rPr>
      </w:pPr>
      <w:r w:rsidRPr="000A7151">
        <w:rPr>
          <w:rFonts w:hint="eastAsia"/>
          <w:color w:val="FF0000"/>
          <w:kern w:val="0"/>
          <w:szCs w:val="20"/>
          <w:lang w:val="fr-CA"/>
        </w:rPr>
        <w:sym w:font="Wingdings" w:char="F08F"/>
      </w:r>
      <w:r>
        <w:rPr>
          <w:rFonts w:hint="eastAsia"/>
          <w:kern w:val="0"/>
          <w:szCs w:val="20"/>
          <w:lang w:val="fr-CA"/>
        </w:rPr>
        <w:t xml:space="preserve"> </w:t>
      </w:r>
      <w:r>
        <w:rPr>
          <w:rFonts w:hint="eastAsia"/>
          <w:kern w:val="0"/>
          <w:szCs w:val="20"/>
          <w:lang w:val="fr-CA"/>
        </w:rPr>
        <w:t>替代命令式</w:t>
      </w:r>
      <w:r>
        <w:rPr>
          <w:rFonts w:hint="eastAsia"/>
          <w:kern w:val="0"/>
          <w:szCs w:val="20"/>
          <w:lang w:val="fr-CA"/>
        </w:rPr>
        <w:t xml:space="preserve"> </w:t>
      </w:r>
      <w:r w:rsidRPr="00920E29">
        <w:rPr>
          <w:b/>
          <w:color w:val="FF0000"/>
          <w:kern w:val="0"/>
          <w:szCs w:val="20"/>
          <w:lang w:val="fr-CA"/>
        </w:rPr>
        <w:t>(facultatif)</w:t>
      </w:r>
      <w:r>
        <w:rPr>
          <w:rFonts w:hint="eastAsia"/>
          <w:kern w:val="0"/>
          <w:szCs w:val="20"/>
          <w:lang w:val="fr-CA"/>
        </w:rPr>
        <w:t xml:space="preserve"> </w:t>
      </w:r>
    </w:p>
    <w:p w14:paraId="7CF99104" w14:textId="77777777" w:rsidR="00993BDD" w:rsidRDefault="00993BDD" w:rsidP="00993BDD">
      <w:pPr>
        <w:autoSpaceDE w:val="0"/>
        <w:autoSpaceDN w:val="0"/>
        <w:adjustRightInd w:val="0"/>
        <w:ind w:leftChars="486" w:left="1021"/>
        <w:jc w:val="left"/>
        <w:rPr>
          <w:kern w:val="0"/>
          <w:szCs w:val="20"/>
          <w:lang w:val="fr-FR"/>
        </w:rPr>
      </w:pPr>
      <w:r>
        <w:rPr>
          <w:rFonts w:hint="eastAsia"/>
          <w:kern w:val="0"/>
          <w:szCs w:val="20"/>
          <w:lang w:val="fr-FR"/>
        </w:rPr>
        <w:t>口语表达中，常见用第二人称</w:t>
      </w:r>
      <w:bookmarkStart w:id="167" w:name="OLE_LINK154"/>
      <w:bookmarkStart w:id="168" w:name="OLE_LINK155"/>
      <w:r>
        <w:rPr>
          <w:rFonts w:hint="eastAsia"/>
          <w:kern w:val="0"/>
          <w:szCs w:val="20"/>
          <w:lang w:val="fr-FR"/>
        </w:rPr>
        <w:t>简单将来时</w:t>
      </w:r>
      <w:bookmarkEnd w:id="167"/>
      <w:bookmarkEnd w:id="168"/>
      <w:r>
        <w:rPr>
          <w:rFonts w:hint="eastAsia"/>
          <w:kern w:val="0"/>
          <w:szCs w:val="20"/>
          <w:lang w:val="fr-FR"/>
        </w:rPr>
        <w:t>替代第二人称命令式：此时简单将来时同样具有命令式的意义，但</w:t>
      </w:r>
      <w:r w:rsidRPr="00902896">
        <w:rPr>
          <w:rFonts w:hint="eastAsia"/>
          <w:kern w:val="0"/>
          <w:szCs w:val="20"/>
          <w:lang w:val="fr-FR"/>
        </w:rPr>
        <w:t>表</w:t>
      </w:r>
      <w:r>
        <w:rPr>
          <w:rFonts w:hint="eastAsia"/>
          <w:kern w:val="0"/>
          <w:szCs w:val="20"/>
          <w:lang w:val="fr-FR"/>
        </w:rPr>
        <w:t>达</w:t>
      </w:r>
      <w:r w:rsidRPr="00902896">
        <w:rPr>
          <w:rFonts w:hint="eastAsia"/>
          <w:kern w:val="0"/>
          <w:szCs w:val="20"/>
          <w:lang w:val="fr-FR"/>
        </w:rPr>
        <w:t>口气和缓的愿望、劝告或命令</w:t>
      </w:r>
      <w:r>
        <w:rPr>
          <w:rFonts w:hint="eastAsia"/>
          <w:kern w:val="0"/>
          <w:szCs w:val="20"/>
          <w:lang w:val="fr-FR"/>
        </w:rPr>
        <w:t>。例如：</w:t>
      </w:r>
    </w:p>
    <w:p w14:paraId="0D3D53B2" w14:textId="77777777" w:rsidR="00993BDD" w:rsidRDefault="00993BDD" w:rsidP="00993BDD">
      <w:pPr>
        <w:autoSpaceDE w:val="0"/>
        <w:autoSpaceDN w:val="0"/>
        <w:adjustRightInd w:val="0"/>
        <w:ind w:firstLine="1022"/>
        <w:jc w:val="left"/>
        <w:rPr>
          <w:kern w:val="0"/>
          <w:szCs w:val="20"/>
          <w:lang w:val="fr-CA"/>
        </w:rPr>
      </w:pPr>
      <w:r>
        <w:rPr>
          <w:kern w:val="0"/>
          <w:szCs w:val="20"/>
          <w:lang w:val="fr-CA"/>
        </w:rPr>
        <w:t xml:space="preserve">Tu </w:t>
      </w:r>
      <w:r w:rsidRPr="0029602F">
        <w:rPr>
          <w:i/>
          <w:kern w:val="0"/>
          <w:szCs w:val="20"/>
          <w:lang w:val="fr-CA"/>
        </w:rPr>
        <w:t>écriras</w:t>
      </w:r>
      <w:r>
        <w:rPr>
          <w:kern w:val="0"/>
          <w:szCs w:val="20"/>
          <w:lang w:val="fr-CA"/>
        </w:rPr>
        <w:t xml:space="preserve"> cela 20 fois.</w:t>
      </w:r>
      <w:r>
        <w:rPr>
          <w:kern w:val="0"/>
          <w:szCs w:val="20"/>
          <w:lang w:val="fr-CA"/>
        </w:rPr>
        <w:tab/>
      </w:r>
      <w:r>
        <w:rPr>
          <w:kern w:val="0"/>
          <w:szCs w:val="20"/>
          <w:lang w:val="fr-CA"/>
        </w:rPr>
        <w:tab/>
      </w:r>
      <w:r>
        <w:rPr>
          <w:kern w:val="0"/>
          <w:szCs w:val="20"/>
          <w:lang w:val="fr-CA"/>
        </w:rPr>
        <w:tab/>
      </w:r>
      <w:r>
        <w:rPr>
          <w:rFonts w:hint="eastAsia"/>
          <w:kern w:val="0"/>
          <w:szCs w:val="20"/>
          <w:lang w:val="fr-CA"/>
        </w:rPr>
        <w:tab/>
      </w:r>
      <w:r>
        <w:rPr>
          <w:rFonts w:hint="eastAsia"/>
          <w:kern w:val="0"/>
          <w:szCs w:val="20"/>
          <w:lang w:val="fr-CA"/>
        </w:rPr>
        <w:tab/>
      </w:r>
      <w:r>
        <w:rPr>
          <w:rFonts w:hint="eastAsia"/>
          <w:kern w:val="0"/>
          <w:szCs w:val="20"/>
          <w:lang w:val="fr-CA"/>
        </w:rPr>
        <w:t>你把这个写</w:t>
      </w:r>
      <w:r>
        <w:rPr>
          <w:rFonts w:hint="eastAsia"/>
          <w:kern w:val="0"/>
          <w:szCs w:val="20"/>
          <w:lang w:val="fr-CA"/>
        </w:rPr>
        <w:t>20</w:t>
      </w:r>
      <w:r>
        <w:rPr>
          <w:rFonts w:hint="eastAsia"/>
          <w:kern w:val="0"/>
          <w:szCs w:val="20"/>
          <w:lang w:val="fr-CA"/>
        </w:rPr>
        <w:t>遍。</w:t>
      </w:r>
    </w:p>
    <w:p w14:paraId="04C09647" w14:textId="77777777" w:rsidR="00993BDD" w:rsidRDefault="00993BDD" w:rsidP="00993BDD">
      <w:pPr>
        <w:autoSpaceDE w:val="0"/>
        <w:autoSpaceDN w:val="0"/>
        <w:adjustRightInd w:val="0"/>
        <w:ind w:firstLine="1022"/>
        <w:jc w:val="left"/>
        <w:rPr>
          <w:kern w:val="0"/>
          <w:szCs w:val="20"/>
          <w:lang w:val="fr-CA"/>
        </w:rPr>
      </w:pPr>
      <w:r>
        <w:rPr>
          <w:kern w:val="0"/>
          <w:szCs w:val="20"/>
          <w:lang w:val="fr-CA"/>
        </w:rPr>
        <w:t xml:space="preserve">Vous </w:t>
      </w:r>
      <w:r w:rsidRPr="0029602F">
        <w:rPr>
          <w:i/>
          <w:kern w:val="0"/>
          <w:szCs w:val="20"/>
          <w:lang w:val="fr-CA"/>
        </w:rPr>
        <w:t>prendrez</w:t>
      </w:r>
      <w:r>
        <w:rPr>
          <w:kern w:val="0"/>
          <w:szCs w:val="20"/>
          <w:lang w:val="fr-CA"/>
        </w:rPr>
        <w:t xml:space="preserve"> la première rue à droite. </w:t>
      </w:r>
      <w:r>
        <w:rPr>
          <w:rFonts w:hint="eastAsia"/>
          <w:kern w:val="0"/>
          <w:szCs w:val="20"/>
          <w:lang w:val="fr-CA"/>
        </w:rPr>
        <w:tab/>
      </w:r>
      <w:r>
        <w:rPr>
          <w:rFonts w:hint="eastAsia"/>
          <w:kern w:val="0"/>
          <w:szCs w:val="20"/>
          <w:lang w:val="fr-CA"/>
        </w:rPr>
        <w:t>您走右边（手）第一条街。</w:t>
      </w:r>
    </w:p>
    <w:p w14:paraId="6B51E7A0" w14:textId="77777777" w:rsidR="00993BDD" w:rsidRDefault="00993BDD" w:rsidP="00993BDD">
      <w:pPr>
        <w:autoSpaceDE w:val="0"/>
        <w:autoSpaceDN w:val="0"/>
        <w:adjustRightInd w:val="0"/>
        <w:ind w:firstLine="1022"/>
        <w:jc w:val="left"/>
        <w:rPr>
          <w:kern w:val="0"/>
          <w:szCs w:val="20"/>
          <w:lang w:val="fr-CA"/>
        </w:rPr>
      </w:pPr>
      <w:r>
        <w:rPr>
          <w:kern w:val="0"/>
          <w:szCs w:val="20"/>
          <w:lang w:val="fr-CA"/>
        </w:rPr>
        <w:t xml:space="preserve">Tu ne </w:t>
      </w:r>
      <w:r w:rsidRPr="0029602F">
        <w:rPr>
          <w:i/>
          <w:kern w:val="0"/>
          <w:szCs w:val="20"/>
          <w:lang w:val="fr-CA"/>
        </w:rPr>
        <w:t>recommenceras</w:t>
      </w:r>
      <w:r>
        <w:rPr>
          <w:kern w:val="0"/>
          <w:szCs w:val="20"/>
          <w:lang w:val="fr-CA"/>
        </w:rPr>
        <w:t xml:space="preserve"> plus !</w:t>
      </w:r>
      <w:r w:rsidRPr="008B052C">
        <w:rPr>
          <w:rFonts w:hint="eastAsia"/>
          <w:kern w:val="0"/>
          <w:szCs w:val="20"/>
          <w:lang w:val="fr-CA"/>
        </w:rPr>
        <w:t xml:space="preserve"> </w:t>
      </w:r>
      <w:r>
        <w:rPr>
          <w:kern w:val="0"/>
          <w:szCs w:val="20"/>
          <w:lang w:val="fr-CA"/>
        </w:rPr>
        <w:tab/>
      </w:r>
      <w:r>
        <w:rPr>
          <w:kern w:val="0"/>
          <w:szCs w:val="20"/>
          <w:lang w:val="fr-CA"/>
        </w:rPr>
        <w:tab/>
      </w:r>
      <w:r>
        <w:rPr>
          <w:rFonts w:hint="eastAsia"/>
          <w:kern w:val="0"/>
          <w:szCs w:val="20"/>
          <w:lang w:val="fr-CA"/>
        </w:rPr>
        <w:tab/>
      </w:r>
      <w:r>
        <w:rPr>
          <w:rFonts w:hint="eastAsia"/>
          <w:kern w:val="0"/>
          <w:szCs w:val="20"/>
          <w:lang w:val="fr-CA"/>
        </w:rPr>
        <w:t>你以后别再这样！</w:t>
      </w:r>
    </w:p>
    <w:p w14:paraId="402FCA0E" w14:textId="77777777" w:rsidR="00993BDD" w:rsidRDefault="00993BDD" w:rsidP="00993BDD">
      <w:pPr>
        <w:autoSpaceDE w:val="0"/>
        <w:autoSpaceDN w:val="0"/>
        <w:adjustRightInd w:val="0"/>
        <w:ind w:firstLine="1022"/>
        <w:jc w:val="left"/>
        <w:rPr>
          <w:kern w:val="0"/>
          <w:szCs w:val="20"/>
          <w:lang w:val="fr-CA"/>
        </w:rPr>
      </w:pPr>
      <w:r>
        <w:rPr>
          <w:kern w:val="0"/>
          <w:szCs w:val="20"/>
          <w:lang w:val="fr-CA"/>
        </w:rPr>
        <w:t xml:space="preserve">Vous </w:t>
      </w:r>
      <w:r w:rsidRPr="0029602F">
        <w:rPr>
          <w:i/>
          <w:kern w:val="0"/>
          <w:szCs w:val="20"/>
          <w:lang w:val="fr-CA"/>
        </w:rPr>
        <w:t>rappellerez</w:t>
      </w:r>
      <w:r>
        <w:rPr>
          <w:kern w:val="0"/>
          <w:szCs w:val="20"/>
          <w:lang w:val="fr-CA"/>
        </w:rPr>
        <w:t xml:space="preserve"> demain matin. </w:t>
      </w:r>
      <w:r>
        <w:rPr>
          <w:kern w:val="0"/>
          <w:szCs w:val="20"/>
          <w:lang w:val="fr-CA"/>
        </w:rPr>
        <w:tab/>
      </w:r>
      <w:r>
        <w:rPr>
          <w:rFonts w:hint="eastAsia"/>
          <w:kern w:val="0"/>
          <w:szCs w:val="20"/>
          <w:lang w:val="fr-CA"/>
        </w:rPr>
        <w:tab/>
      </w:r>
      <w:r>
        <w:rPr>
          <w:rFonts w:hint="eastAsia"/>
          <w:kern w:val="0"/>
          <w:szCs w:val="20"/>
          <w:lang w:val="fr-CA"/>
        </w:rPr>
        <w:t>您明天上午再来电话吧。</w:t>
      </w:r>
    </w:p>
    <w:p w14:paraId="04674857" w14:textId="77777777" w:rsidR="00993BDD" w:rsidRDefault="00993BDD" w:rsidP="00993BDD">
      <w:pPr>
        <w:autoSpaceDE w:val="0"/>
        <w:autoSpaceDN w:val="0"/>
        <w:adjustRightInd w:val="0"/>
        <w:ind w:firstLine="1022"/>
        <w:jc w:val="left"/>
        <w:rPr>
          <w:kern w:val="0"/>
          <w:szCs w:val="20"/>
          <w:lang w:val="fr-CA"/>
        </w:rPr>
      </w:pPr>
    </w:p>
    <w:p w14:paraId="094EEF80" w14:textId="77777777" w:rsidR="00993BDD" w:rsidRDefault="00993BDD" w:rsidP="00993BDD">
      <w:pPr>
        <w:autoSpaceDE w:val="0"/>
        <w:autoSpaceDN w:val="0"/>
        <w:adjustRightInd w:val="0"/>
        <w:ind w:firstLine="735"/>
        <w:jc w:val="left"/>
        <w:rPr>
          <w:kern w:val="0"/>
          <w:szCs w:val="20"/>
          <w:lang w:val="fr-FR"/>
        </w:rPr>
      </w:pPr>
      <w:r>
        <w:rPr>
          <w:rFonts w:hint="eastAsia"/>
          <w:kern w:val="0"/>
          <w:szCs w:val="20"/>
          <w:lang w:val="fr-FR"/>
        </w:rPr>
        <w:sym w:font="Wingdings" w:char="F090"/>
      </w:r>
      <w:r>
        <w:rPr>
          <w:rFonts w:hint="eastAsia"/>
          <w:kern w:val="0"/>
          <w:szCs w:val="20"/>
          <w:lang w:val="fr-FR"/>
        </w:rPr>
        <w:t xml:space="preserve"> </w:t>
      </w:r>
      <w:r>
        <w:rPr>
          <w:rFonts w:hint="eastAsia"/>
          <w:kern w:val="0"/>
          <w:szCs w:val="20"/>
          <w:lang w:val="fr-FR"/>
        </w:rPr>
        <w:t>最近将来时和简单将来时混用</w:t>
      </w:r>
      <w:bookmarkStart w:id="169" w:name="OLE_LINK162"/>
      <w:bookmarkStart w:id="170" w:name="OLE_LINK163"/>
      <w:r>
        <w:rPr>
          <w:rFonts w:hint="eastAsia"/>
          <w:kern w:val="0"/>
          <w:szCs w:val="20"/>
          <w:lang w:val="fr-FR"/>
        </w:rPr>
        <w:t>：</w:t>
      </w:r>
      <w:bookmarkEnd w:id="169"/>
      <w:bookmarkEnd w:id="170"/>
    </w:p>
    <w:p w14:paraId="3446B653" w14:textId="77777777" w:rsidR="00993BDD" w:rsidRDefault="00993BDD" w:rsidP="00993BDD">
      <w:pPr>
        <w:autoSpaceDE w:val="0"/>
        <w:autoSpaceDN w:val="0"/>
        <w:adjustRightInd w:val="0"/>
        <w:jc w:val="left"/>
        <w:rPr>
          <w:kern w:val="0"/>
          <w:szCs w:val="20"/>
          <w:lang w:val="fr-FR"/>
        </w:rPr>
      </w:pPr>
      <w:r>
        <w:rPr>
          <w:rFonts w:hint="eastAsia"/>
          <w:kern w:val="0"/>
          <w:szCs w:val="20"/>
          <w:lang w:val="fr-FR"/>
        </w:rPr>
        <w:t xml:space="preserve">     </w:t>
      </w:r>
      <w:bookmarkStart w:id="171" w:name="OLE_LINK166"/>
      <w:bookmarkStart w:id="172" w:name="OLE_LINK167"/>
      <w:r>
        <w:rPr>
          <w:rFonts w:hint="eastAsia"/>
          <w:kern w:val="0"/>
          <w:szCs w:val="20"/>
          <w:lang w:val="fr-FR"/>
        </w:rPr>
        <w:t xml:space="preserve">     (1) </w:t>
      </w:r>
      <w:r>
        <w:rPr>
          <w:rFonts w:hint="eastAsia"/>
          <w:kern w:val="0"/>
          <w:szCs w:val="20"/>
          <w:lang w:val="fr-FR"/>
        </w:rPr>
        <w:t>口语里，常见同一事情中现在</w:t>
      </w:r>
      <w:bookmarkStart w:id="173" w:name="OLE_LINK164"/>
      <w:bookmarkStart w:id="174" w:name="OLE_LINK165"/>
      <w:r>
        <w:rPr>
          <w:rFonts w:hint="eastAsia"/>
          <w:kern w:val="0"/>
          <w:szCs w:val="20"/>
          <w:lang w:val="fr-FR"/>
        </w:rPr>
        <w:t>最近将来时和简单将来时混用</w:t>
      </w:r>
      <w:bookmarkEnd w:id="173"/>
      <w:bookmarkEnd w:id="174"/>
      <w:r>
        <w:rPr>
          <w:rFonts w:hint="eastAsia"/>
          <w:kern w:val="0"/>
          <w:szCs w:val="20"/>
          <w:lang w:val="fr-FR"/>
        </w:rPr>
        <w:t>。如：</w:t>
      </w:r>
    </w:p>
    <w:p w14:paraId="17CD6A2B" w14:textId="77777777" w:rsidR="00993BDD" w:rsidRDefault="00993BDD" w:rsidP="00993BDD">
      <w:pPr>
        <w:autoSpaceDE w:val="0"/>
        <w:autoSpaceDN w:val="0"/>
        <w:adjustRightInd w:val="0"/>
        <w:ind w:firstLineChars="675" w:firstLine="1418"/>
        <w:jc w:val="left"/>
        <w:rPr>
          <w:kern w:val="0"/>
          <w:szCs w:val="20"/>
          <w:lang w:val="fr-CA"/>
        </w:rPr>
      </w:pPr>
      <w:r>
        <w:rPr>
          <w:kern w:val="0"/>
          <w:szCs w:val="20"/>
          <w:lang w:val="fr-FR"/>
        </w:rPr>
        <w:t>D</w:t>
      </w:r>
      <w:r>
        <w:rPr>
          <w:rFonts w:hint="eastAsia"/>
          <w:kern w:val="0"/>
          <w:szCs w:val="20"/>
          <w:lang w:val="fr-FR"/>
        </w:rPr>
        <w:t>emain,</w:t>
      </w:r>
      <w:r w:rsidRPr="00EC4961">
        <w:rPr>
          <w:i/>
          <w:kern w:val="0"/>
          <w:szCs w:val="20"/>
          <w:lang w:val="fr-CA"/>
        </w:rPr>
        <w:t xml:space="preserve"> j’irai</w:t>
      </w:r>
      <w:r>
        <w:rPr>
          <w:kern w:val="0"/>
          <w:szCs w:val="20"/>
          <w:lang w:val="fr-CA"/>
        </w:rPr>
        <w:t xml:space="preserve"> chez le docteur.</w:t>
      </w:r>
      <w:r>
        <w:rPr>
          <w:kern w:val="0"/>
          <w:szCs w:val="20"/>
          <w:lang w:val="fr-CA"/>
        </w:rPr>
        <w:tab/>
      </w:r>
      <w:r>
        <w:rPr>
          <w:kern w:val="0"/>
          <w:szCs w:val="20"/>
          <w:lang w:val="fr-CA"/>
        </w:rPr>
        <w:tab/>
      </w:r>
      <w:bookmarkStart w:id="175" w:name="OLE_LINK160"/>
      <w:bookmarkStart w:id="176" w:name="OLE_LINK161"/>
      <w:r>
        <w:rPr>
          <w:rFonts w:hint="eastAsia"/>
          <w:kern w:val="0"/>
          <w:szCs w:val="20"/>
          <w:lang w:val="fr-CA"/>
        </w:rPr>
        <w:t>明天我去看医生</w:t>
      </w:r>
      <w:bookmarkEnd w:id="175"/>
      <w:bookmarkEnd w:id="176"/>
      <w:r>
        <w:rPr>
          <w:rFonts w:hint="eastAsia"/>
          <w:kern w:val="0"/>
          <w:szCs w:val="20"/>
          <w:lang w:val="fr-CA"/>
        </w:rPr>
        <w:t>。</w:t>
      </w:r>
    </w:p>
    <w:p w14:paraId="3E6EA932" w14:textId="77777777" w:rsidR="00993BDD" w:rsidRDefault="00993BDD" w:rsidP="00993BDD">
      <w:pPr>
        <w:autoSpaceDE w:val="0"/>
        <w:autoSpaceDN w:val="0"/>
        <w:adjustRightInd w:val="0"/>
        <w:ind w:firstLineChars="675" w:firstLine="1418"/>
        <w:jc w:val="left"/>
        <w:rPr>
          <w:kern w:val="0"/>
          <w:szCs w:val="20"/>
          <w:lang w:val="fr-CA"/>
        </w:rPr>
      </w:pPr>
      <w:r>
        <w:rPr>
          <w:kern w:val="0"/>
          <w:szCs w:val="20"/>
          <w:lang w:val="fr-CA"/>
        </w:rPr>
        <w:t>Demain,</w:t>
      </w:r>
      <w:r w:rsidRPr="00EC4961">
        <w:rPr>
          <w:i/>
          <w:kern w:val="0"/>
          <w:szCs w:val="20"/>
          <w:lang w:val="fr-CA"/>
        </w:rPr>
        <w:t xml:space="preserve"> je vais</w:t>
      </w:r>
      <w:bookmarkEnd w:id="171"/>
      <w:bookmarkEnd w:id="172"/>
      <w:r>
        <w:rPr>
          <w:kern w:val="0"/>
          <w:szCs w:val="20"/>
          <w:lang w:val="fr-CA"/>
        </w:rPr>
        <w:t xml:space="preserve"> </w:t>
      </w:r>
      <w:r w:rsidRPr="00EC4961">
        <w:rPr>
          <w:i/>
          <w:kern w:val="0"/>
          <w:szCs w:val="20"/>
          <w:lang w:val="fr-CA"/>
        </w:rPr>
        <w:t xml:space="preserve">aller </w:t>
      </w:r>
      <w:r>
        <w:rPr>
          <w:kern w:val="0"/>
          <w:szCs w:val="20"/>
          <w:lang w:val="fr-CA"/>
        </w:rPr>
        <w:t>chez le docteur.</w:t>
      </w:r>
      <w:r w:rsidRPr="00EC4961">
        <w:rPr>
          <w:rFonts w:hint="eastAsia"/>
          <w:kern w:val="0"/>
          <w:szCs w:val="20"/>
          <w:lang w:val="fr-CA"/>
        </w:rPr>
        <w:t xml:space="preserve"> </w:t>
      </w:r>
      <w:r>
        <w:rPr>
          <w:rFonts w:hint="eastAsia"/>
          <w:kern w:val="0"/>
          <w:szCs w:val="20"/>
          <w:lang w:val="fr-CA"/>
        </w:rPr>
        <w:t>明天我去看医生。</w:t>
      </w:r>
    </w:p>
    <w:p w14:paraId="365DB822" w14:textId="77777777" w:rsidR="00993BDD" w:rsidRDefault="00993BDD" w:rsidP="00993BDD">
      <w:pPr>
        <w:autoSpaceDE w:val="0"/>
        <w:autoSpaceDN w:val="0"/>
        <w:adjustRightInd w:val="0"/>
        <w:ind w:left="1470" w:hangingChars="700" w:hanging="1470"/>
        <w:jc w:val="left"/>
        <w:rPr>
          <w:kern w:val="0"/>
          <w:szCs w:val="20"/>
          <w:lang w:val="fr-CA"/>
        </w:rPr>
      </w:pPr>
      <w:r>
        <w:rPr>
          <w:rFonts w:hint="eastAsia"/>
          <w:kern w:val="0"/>
          <w:szCs w:val="20"/>
          <w:lang w:val="fr-CA"/>
        </w:rPr>
        <w:t xml:space="preserve">            </w:t>
      </w:r>
      <w:r>
        <w:rPr>
          <w:rFonts w:hint="eastAsia"/>
          <w:kern w:val="0"/>
          <w:szCs w:val="20"/>
          <w:lang w:val="fr-CA"/>
        </w:rPr>
        <w:t>（</w:t>
      </w:r>
      <w:r>
        <w:rPr>
          <w:rFonts w:hint="eastAsia"/>
          <w:kern w:val="0"/>
          <w:szCs w:val="20"/>
          <w:lang w:val="fr-FR"/>
        </w:rPr>
        <w:t>说明：法语</w:t>
      </w:r>
      <w:r>
        <w:rPr>
          <w:rFonts w:hint="eastAsia"/>
          <w:kern w:val="0"/>
          <w:szCs w:val="20"/>
          <w:lang w:val="fr-CA"/>
        </w:rPr>
        <w:t>时态的使用并无确切的时间限定。用哪种时态来表示一个动作的先后或长短，往往取决与讲话者或使用者心中的时间线。以上两句为例</w:t>
      </w:r>
      <w:r>
        <w:rPr>
          <w:rFonts w:hint="eastAsia"/>
          <w:kern w:val="0"/>
          <w:szCs w:val="20"/>
          <w:lang w:val="fr-CA"/>
        </w:rPr>
        <w:t> </w:t>
      </w:r>
      <w:r>
        <w:rPr>
          <w:rFonts w:hint="eastAsia"/>
          <w:kern w:val="0"/>
          <w:szCs w:val="20"/>
          <w:lang w:val="fr-CA"/>
        </w:rPr>
        <w:t>：</w:t>
      </w:r>
    </w:p>
    <w:p w14:paraId="446DC971" w14:textId="77777777" w:rsidR="00993BDD" w:rsidRDefault="00993BDD" w:rsidP="00993BDD">
      <w:pPr>
        <w:pStyle w:val="a5"/>
        <w:numPr>
          <w:ilvl w:val="0"/>
          <w:numId w:val="41"/>
        </w:numPr>
        <w:autoSpaceDE w:val="0"/>
        <w:autoSpaceDN w:val="0"/>
        <w:adjustRightInd w:val="0"/>
        <w:ind w:firstLineChars="0" w:hanging="262"/>
        <w:jc w:val="left"/>
        <w:rPr>
          <w:kern w:val="0"/>
          <w:szCs w:val="20"/>
          <w:lang w:val="fr-CA"/>
        </w:rPr>
      </w:pPr>
      <w:r w:rsidRPr="006C0524">
        <w:rPr>
          <w:rFonts w:hint="eastAsia"/>
          <w:kern w:val="0"/>
          <w:szCs w:val="20"/>
          <w:lang w:val="fr-CA"/>
        </w:rPr>
        <w:t>用</w:t>
      </w:r>
      <w:r>
        <w:rPr>
          <w:rFonts w:hint="eastAsia"/>
          <w:kern w:val="0"/>
          <w:szCs w:val="20"/>
          <w:lang w:val="fr-CA"/>
        </w:rPr>
        <w:t xml:space="preserve"> </w:t>
      </w:r>
      <w:r w:rsidRPr="006C0524">
        <w:rPr>
          <w:kern w:val="0"/>
          <w:szCs w:val="20"/>
          <w:lang w:val="fr-CA"/>
        </w:rPr>
        <w:t>futur simple</w:t>
      </w:r>
      <w:r>
        <w:rPr>
          <w:rFonts w:hint="eastAsia"/>
          <w:kern w:val="0"/>
          <w:szCs w:val="20"/>
          <w:lang w:val="fr-CA"/>
        </w:rPr>
        <w:t xml:space="preserve"> </w:t>
      </w:r>
      <w:r w:rsidRPr="006C0524">
        <w:rPr>
          <w:rFonts w:hint="eastAsia"/>
          <w:kern w:val="0"/>
          <w:szCs w:val="20"/>
          <w:lang w:val="fr-CA"/>
        </w:rPr>
        <w:t>的</w:t>
      </w:r>
      <w:r>
        <w:rPr>
          <w:rFonts w:hint="eastAsia"/>
          <w:kern w:val="0"/>
          <w:szCs w:val="20"/>
          <w:lang w:val="fr-CA"/>
        </w:rPr>
        <w:t>讲话者可能</w:t>
      </w:r>
      <w:r w:rsidRPr="006C0524">
        <w:rPr>
          <w:rFonts w:hint="eastAsia"/>
          <w:kern w:val="0"/>
          <w:szCs w:val="20"/>
          <w:lang w:val="fr-CA"/>
        </w:rPr>
        <w:t>觉</w:t>
      </w:r>
      <w:r>
        <w:rPr>
          <w:rFonts w:hint="eastAsia"/>
          <w:kern w:val="0"/>
          <w:szCs w:val="20"/>
          <w:lang w:val="fr-CA"/>
        </w:rPr>
        <w:t>着</w:t>
      </w:r>
      <w:r w:rsidRPr="006C0524">
        <w:rPr>
          <w:rFonts w:hint="eastAsia"/>
          <w:kern w:val="0"/>
          <w:szCs w:val="20"/>
          <w:lang w:val="fr-CA"/>
        </w:rPr>
        <w:t>“看医生”这个动作相对滞后，可能之前还有别的事要做；</w:t>
      </w:r>
    </w:p>
    <w:p w14:paraId="42D5CCC4" w14:textId="77777777" w:rsidR="00993BDD" w:rsidRPr="006C0524" w:rsidRDefault="00993BDD" w:rsidP="00993BDD">
      <w:pPr>
        <w:pStyle w:val="a5"/>
        <w:numPr>
          <w:ilvl w:val="0"/>
          <w:numId w:val="41"/>
        </w:numPr>
        <w:autoSpaceDE w:val="0"/>
        <w:autoSpaceDN w:val="0"/>
        <w:adjustRightInd w:val="0"/>
        <w:ind w:firstLineChars="0" w:hanging="262"/>
        <w:jc w:val="left"/>
        <w:rPr>
          <w:kern w:val="0"/>
          <w:szCs w:val="20"/>
          <w:lang w:val="fr-CA"/>
        </w:rPr>
      </w:pPr>
      <w:r w:rsidRPr="006C0524">
        <w:rPr>
          <w:rFonts w:hint="eastAsia"/>
          <w:kern w:val="0"/>
          <w:szCs w:val="20"/>
          <w:lang w:val="fr-CA"/>
        </w:rPr>
        <w:t>而</w:t>
      </w:r>
      <w:r>
        <w:rPr>
          <w:rFonts w:hint="eastAsia"/>
          <w:kern w:val="0"/>
          <w:szCs w:val="20"/>
          <w:lang w:val="fr-CA"/>
        </w:rPr>
        <w:t xml:space="preserve"> </w:t>
      </w:r>
      <w:r w:rsidRPr="006C0524">
        <w:rPr>
          <w:kern w:val="0"/>
          <w:szCs w:val="20"/>
          <w:lang w:val="fr-CA"/>
        </w:rPr>
        <w:t>futur immédiat</w:t>
      </w:r>
      <w:r>
        <w:rPr>
          <w:rFonts w:hint="eastAsia"/>
          <w:kern w:val="0"/>
          <w:szCs w:val="20"/>
          <w:lang w:val="fr-CA"/>
        </w:rPr>
        <w:t xml:space="preserve"> </w:t>
      </w:r>
      <w:r w:rsidRPr="006C0524">
        <w:rPr>
          <w:rFonts w:hint="eastAsia"/>
          <w:kern w:val="0"/>
          <w:szCs w:val="20"/>
          <w:lang w:val="fr-CA"/>
        </w:rPr>
        <w:t>的使用者则肯定</w:t>
      </w:r>
      <w:r>
        <w:rPr>
          <w:rFonts w:hint="eastAsia"/>
          <w:kern w:val="0"/>
          <w:szCs w:val="20"/>
          <w:lang w:val="fr-CA"/>
        </w:rPr>
        <w:t>认为</w:t>
      </w:r>
      <w:r w:rsidRPr="006C0524">
        <w:rPr>
          <w:rFonts w:hint="eastAsia"/>
          <w:kern w:val="0"/>
          <w:szCs w:val="20"/>
          <w:lang w:val="fr-CA"/>
        </w:rPr>
        <w:t>“看医生”这个事情迫在眉睫。）</w:t>
      </w:r>
    </w:p>
    <w:p w14:paraId="1F1D5771" w14:textId="77777777" w:rsidR="00993BDD" w:rsidRDefault="00993BDD" w:rsidP="00993BDD">
      <w:pPr>
        <w:autoSpaceDE w:val="0"/>
        <w:autoSpaceDN w:val="0"/>
        <w:adjustRightInd w:val="0"/>
        <w:jc w:val="left"/>
        <w:rPr>
          <w:b/>
          <w:bCs/>
          <w:kern w:val="0"/>
          <w:szCs w:val="20"/>
          <w:lang w:val="fr-FR"/>
        </w:rPr>
      </w:pPr>
    </w:p>
    <w:p w14:paraId="43B05488" w14:textId="77777777" w:rsidR="00993BDD" w:rsidRDefault="00993BDD" w:rsidP="00993BDD">
      <w:pPr>
        <w:autoSpaceDE w:val="0"/>
        <w:autoSpaceDN w:val="0"/>
        <w:adjustRightInd w:val="0"/>
        <w:ind w:firstLineChars="450" w:firstLine="945"/>
        <w:jc w:val="left"/>
        <w:rPr>
          <w:kern w:val="0"/>
          <w:szCs w:val="20"/>
          <w:lang w:val="fr-FR"/>
        </w:rPr>
      </w:pPr>
      <w:r>
        <w:rPr>
          <w:rFonts w:hint="eastAsia"/>
          <w:kern w:val="0"/>
          <w:szCs w:val="20"/>
          <w:lang w:val="fr-FR"/>
        </w:rPr>
        <w:t xml:space="preserve"> (2) </w:t>
      </w:r>
      <w:r>
        <w:rPr>
          <w:rFonts w:hint="eastAsia"/>
          <w:kern w:val="0"/>
          <w:szCs w:val="20"/>
          <w:lang w:val="fr-FR"/>
        </w:rPr>
        <w:t>一般情况下，简单将来时常会伴有以</w:t>
      </w:r>
      <w:r>
        <w:rPr>
          <w:kern w:val="0"/>
          <w:szCs w:val="20"/>
          <w:lang w:val="fr-FR"/>
        </w:rPr>
        <w:t xml:space="preserve"> </w:t>
      </w:r>
      <w:r>
        <w:rPr>
          <w:kern w:val="0"/>
          <w:szCs w:val="20"/>
          <w:lang w:val="fr-CA"/>
        </w:rPr>
        <w:t xml:space="preserve">quand </w:t>
      </w:r>
      <w:r>
        <w:rPr>
          <w:rFonts w:hint="eastAsia"/>
          <w:kern w:val="0"/>
          <w:szCs w:val="20"/>
          <w:lang w:val="fr-FR"/>
        </w:rPr>
        <w:t>起始的时间从句。如：</w:t>
      </w:r>
    </w:p>
    <w:p w14:paraId="5EA7AE03" w14:textId="77777777" w:rsidR="00993BDD" w:rsidRDefault="00993BDD" w:rsidP="00993BDD">
      <w:pPr>
        <w:autoSpaceDE w:val="0"/>
        <w:autoSpaceDN w:val="0"/>
        <w:adjustRightInd w:val="0"/>
        <w:ind w:firstLineChars="666" w:firstLine="1404"/>
        <w:jc w:val="left"/>
        <w:rPr>
          <w:kern w:val="0"/>
          <w:szCs w:val="20"/>
          <w:lang w:val="fr-FR"/>
        </w:rPr>
      </w:pPr>
      <w:r w:rsidRPr="000D379B">
        <w:rPr>
          <w:b/>
          <w:i/>
          <w:kern w:val="0"/>
          <w:szCs w:val="20"/>
          <w:u w:val="single"/>
          <w:lang w:val="fr-FR"/>
        </w:rPr>
        <w:t>Quand</w:t>
      </w:r>
      <w:r w:rsidRPr="000D379B">
        <w:rPr>
          <w:kern w:val="0"/>
          <w:szCs w:val="20"/>
          <w:u w:val="single"/>
          <w:lang w:val="fr-FR"/>
        </w:rPr>
        <w:t xml:space="preserve"> vous</w:t>
      </w:r>
      <w:r w:rsidRPr="000D379B">
        <w:rPr>
          <w:i/>
          <w:kern w:val="0"/>
          <w:szCs w:val="20"/>
          <w:u w:val="single"/>
          <w:lang w:val="fr-FR"/>
        </w:rPr>
        <w:t xml:space="preserve"> arriverez</w:t>
      </w:r>
      <w:r w:rsidRPr="000D379B">
        <w:rPr>
          <w:kern w:val="0"/>
          <w:szCs w:val="20"/>
          <w:u w:val="single"/>
          <w:lang w:val="fr-FR"/>
        </w:rPr>
        <w:t xml:space="preserve"> à Montréal</w:t>
      </w:r>
      <w:r>
        <w:rPr>
          <w:kern w:val="0"/>
          <w:szCs w:val="20"/>
          <w:lang w:val="fr-FR"/>
        </w:rPr>
        <w:t xml:space="preserve">, vous </w:t>
      </w:r>
      <w:r w:rsidRPr="00F037D1">
        <w:rPr>
          <w:i/>
          <w:kern w:val="0"/>
          <w:szCs w:val="20"/>
          <w:lang w:val="fr-FR"/>
        </w:rPr>
        <w:t xml:space="preserve">devrez </w:t>
      </w:r>
      <w:r>
        <w:rPr>
          <w:kern w:val="0"/>
          <w:szCs w:val="20"/>
          <w:lang w:val="fr-FR"/>
        </w:rPr>
        <w:t>montrer votre passeport.</w:t>
      </w:r>
    </w:p>
    <w:p w14:paraId="61CB834D" w14:textId="77777777" w:rsidR="00993BDD" w:rsidRDefault="00993BDD" w:rsidP="00993BDD">
      <w:pPr>
        <w:autoSpaceDE w:val="0"/>
        <w:autoSpaceDN w:val="0"/>
        <w:adjustRightInd w:val="0"/>
        <w:ind w:firstLineChars="666" w:firstLine="1399"/>
        <w:jc w:val="left"/>
        <w:rPr>
          <w:kern w:val="0"/>
          <w:szCs w:val="20"/>
          <w:lang w:val="fr-CA"/>
        </w:rPr>
      </w:pPr>
      <w:r>
        <w:rPr>
          <w:kern w:val="0"/>
          <w:szCs w:val="20"/>
          <w:lang w:val="fr-CA"/>
        </w:rPr>
        <w:tab/>
      </w:r>
      <w:r>
        <w:rPr>
          <w:kern w:val="0"/>
          <w:szCs w:val="20"/>
          <w:lang w:val="fr-CA"/>
        </w:rPr>
        <w:tab/>
      </w:r>
      <w:r>
        <w:rPr>
          <w:rFonts w:hint="eastAsia"/>
          <w:kern w:val="0"/>
          <w:szCs w:val="20"/>
          <w:lang w:val="fr-CA"/>
        </w:rPr>
        <w:t xml:space="preserve">                        </w:t>
      </w:r>
      <w:r>
        <w:rPr>
          <w:rFonts w:hint="eastAsia"/>
          <w:kern w:val="0"/>
          <w:szCs w:val="20"/>
          <w:lang w:val="fr-CA"/>
        </w:rPr>
        <w:t>您抵达蒙特利尔时应当出示您的护照。</w:t>
      </w:r>
    </w:p>
    <w:p w14:paraId="5779157C" w14:textId="77777777" w:rsidR="00993BDD" w:rsidRDefault="00993BDD" w:rsidP="00993BDD">
      <w:pPr>
        <w:autoSpaceDE w:val="0"/>
        <w:autoSpaceDN w:val="0"/>
        <w:adjustRightInd w:val="0"/>
        <w:ind w:firstLineChars="666" w:firstLine="1399"/>
        <w:jc w:val="left"/>
        <w:rPr>
          <w:kern w:val="0"/>
          <w:szCs w:val="20"/>
          <w:lang w:val="fr-CA"/>
        </w:rPr>
      </w:pPr>
    </w:p>
    <w:p w14:paraId="5B3A2131" w14:textId="77777777" w:rsidR="00993BDD" w:rsidRDefault="00993BDD" w:rsidP="00993BDD">
      <w:pPr>
        <w:autoSpaceDE w:val="0"/>
        <w:autoSpaceDN w:val="0"/>
        <w:adjustRightInd w:val="0"/>
        <w:ind w:firstLineChars="666" w:firstLine="1399"/>
        <w:jc w:val="left"/>
        <w:rPr>
          <w:kern w:val="0"/>
          <w:szCs w:val="20"/>
          <w:lang w:val="fr-CA"/>
        </w:rPr>
      </w:pPr>
    </w:p>
    <w:p w14:paraId="60184B43" w14:textId="77777777" w:rsidR="00993BDD" w:rsidRDefault="00993BDD" w:rsidP="00993BDD">
      <w:pPr>
        <w:autoSpaceDE w:val="0"/>
        <w:autoSpaceDN w:val="0"/>
        <w:adjustRightInd w:val="0"/>
        <w:ind w:firstLineChars="150" w:firstLine="316"/>
        <w:jc w:val="left"/>
        <w:rPr>
          <w:kern w:val="0"/>
          <w:szCs w:val="20"/>
          <w:lang w:val="fr-FR"/>
        </w:rPr>
      </w:pPr>
      <w:r>
        <w:rPr>
          <w:rFonts w:hint="eastAsia"/>
          <w:b/>
          <w:lang w:val="fr-CA"/>
        </w:rPr>
        <w:t>4</w:t>
      </w:r>
      <w:r>
        <w:rPr>
          <w:b/>
          <w:lang w:val="fr-CA"/>
        </w:rPr>
        <w:t xml:space="preserve">. </w:t>
      </w:r>
      <w:r>
        <w:rPr>
          <w:rFonts w:hint="eastAsia"/>
          <w:b/>
          <w:lang w:val="fr-CA"/>
        </w:rPr>
        <w:t>直宾代词</w:t>
      </w:r>
      <w:r>
        <w:rPr>
          <w:b/>
          <w:lang w:val="fr-CA"/>
        </w:rPr>
        <w:t xml:space="preserve"> le, la, les</w:t>
      </w:r>
      <w:r w:rsidRPr="00F74C05">
        <w:rPr>
          <w:rFonts w:hint="eastAsia"/>
          <w:b/>
          <w:kern w:val="0"/>
          <w:szCs w:val="20"/>
          <w:lang w:val="fr-CA"/>
        </w:rPr>
        <w:t xml:space="preserve"> </w:t>
      </w:r>
      <w:r w:rsidRPr="00042CD5">
        <w:rPr>
          <w:kern w:val="0"/>
          <w:szCs w:val="20"/>
          <w:lang w:val="fr-FR"/>
        </w:rPr>
        <w:t>(</w:t>
      </w:r>
      <w:bookmarkStart w:id="177" w:name="OLE_LINK170"/>
      <w:bookmarkStart w:id="178" w:name="OLE_LINK171"/>
      <w:r w:rsidRPr="00042CD5">
        <w:rPr>
          <w:rFonts w:hint="eastAsia"/>
          <w:kern w:val="0"/>
          <w:szCs w:val="20"/>
          <w:lang w:val="fr-FR"/>
        </w:rPr>
        <w:t>le</w:t>
      </w:r>
      <w:r>
        <w:rPr>
          <w:kern w:val="0"/>
          <w:szCs w:val="20"/>
          <w:lang w:val="fr-FR"/>
        </w:rPr>
        <w:t>s 3 pronoms</w:t>
      </w:r>
      <w:r>
        <w:rPr>
          <w:rFonts w:hint="eastAsia"/>
          <w:kern w:val="0"/>
          <w:szCs w:val="20"/>
          <w:lang w:val="fr-FR"/>
        </w:rPr>
        <w:t xml:space="preserve"> </w:t>
      </w:r>
      <w:r>
        <w:rPr>
          <w:kern w:val="0"/>
          <w:szCs w:val="20"/>
          <w:lang w:val="fr-FR"/>
        </w:rPr>
        <w:t>personnels complément d’objet direct</w:t>
      </w:r>
      <w:bookmarkEnd w:id="177"/>
      <w:bookmarkEnd w:id="178"/>
      <w:r>
        <w:rPr>
          <w:kern w:val="0"/>
          <w:szCs w:val="20"/>
          <w:lang w:val="fr-FR"/>
        </w:rPr>
        <w:t>)</w:t>
      </w:r>
    </w:p>
    <w:p w14:paraId="1F0C29DA" w14:textId="77777777" w:rsidR="00993BDD" w:rsidRDefault="00993BDD" w:rsidP="00993BDD">
      <w:pPr>
        <w:autoSpaceDE w:val="0"/>
        <w:autoSpaceDN w:val="0"/>
        <w:adjustRightInd w:val="0"/>
        <w:ind w:firstLineChars="300" w:firstLine="630"/>
        <w:jc w:val="left"/>
        <w:rPr>
          <w:kern w:val="0"/>
          <w:szCs w:val="20"/>
          <w:lang w:val="fr-FR"/>
        </w:rPr>
      </w:pPr>
      <w:r w:rsidRPr="001C1BE2">
        <w:rPr>
          <w:lang w:val="fr-CA"/>
        </w:rPr>
        <w:t xml:space="preserve">1) </w:t>
      </w:r>
      <w:r>
        <w:rPr>
          <w:rFonts w:hint="eastAsia"/>
          <w:kern w:val="0"/>
          <w:szCs w:val="20"/>
          <w:lang w:val="fr-FR"/>
        </w:rPr>
        <w:t>说明：</w:t>
      </w:r>
      <w:r w:rsidRPr="00E732B8">
        <w:rPr>
          <w:kern w:val="0"/>
          <w:szCs w:val="20"/>
          <w:lang w:val="fr-FR"/>
        </w:rPr>
        <w:t>le, la, les</w:t>
      </w:r>
      <w:r w:rsidRPr="00E732B8">
        <w:rPr>
          <w:rFonts w:hint="eastAsia"/>
          <w:kern w:val="0"/>
          <w:szCs w:val="20"/>
          <w:lang w:val="fr-FR"/>
        </w:rPr>
        <w:t xml:space="preserve"> </w:t>
      </w:r>
      <w:r w:rsidRPr="00E732B8">
        <w:rPr>
          <w:rFonts w:hint="eastAsia"/>
          <w:kern w:val="0"/>
          <w:szCs w:val="20"/>
          <w:lang w:val="fr-FR"/>
        </w:rPr>
        <w:t>是</w:t>
      </w:r>
      <w:r>
        <w:rPr>
          <w:rFonts w:hint="eastAsia"/>
          <w:kern w:val="0"/>
          <w:szCs w:val="20"/>
          <w:lang w:val="fr-FR"/>
        </w:rPr>
        <w:t>七个直宾人称代词</w:t>
      </w:r>
      <w:r w:rsidRPr="00E732B8">
        <w:rPr>
          <w:rFonts w:hint="eastAsia"/>
          <w:kern w:val="0"/>
          <w:szCs w:val="20"/>
          <w:lang w:val="fr-FR"/>
        </w:rPr>
        <w:t>的三个第三人称代词。</w:t>
      </w:r>
    </w:p>
    <w:p w14:paraId="30AE41E0" w14:textId="77777777" w:rsidR="00993BDD" w:rsidRDefault="00993BDD" w:rsidP="00993BDD">
      <w:pPr>
        <w:autoSpaceDE w:val="0"/>
        <w:autoSpaceDN w:val="0"/>
        <w:adjustRightInd w:val="0"/>
        <w:ind w:leftChars="280" w:left="798" w:hangingChars="100" w:hanging="210"/>
        <w:jc w:val="left"/>
        <w:rPr>
          <w:kern w:val="0"/>
          <w:szCs w:val="20"/>
          <w:lang w:val="fr-FR"/>
        </w:rPr>
      </w:pPr>
    </w:p>
    <w:p w14:paraId="2821F243" w14:textId="77777777" w:rsidR="00993BDD" w:rsidRDefault="00993BDD" w:rsidP="00993BDD">
      <w:pPr>
        <w:autoSpaceDE w:val="0"/>
        <w:autoSpaceDN w:val="0"/>
        <w:adjustRightInd w:val="0"/>
        <w:ind w:leftChars="280" w:left="882" w:hangingChars="140" w:hanging="294"/>
        <w:jc w:val="left"/>
        <w:rPr>
          <w:kern w:val="0"/>
          <w:szCs w:val="20"/>
          <w:lang w:val="fr-FR"/>
        </w:rPr>
      </w:pPr>
      <w:bookmarkStart w:id="179" w:name="OLE_LINK194"/>
      <w:bookmarkStart w:id="180" w:name="OLE_LINK195"/>
      <w:r>
        <w:rPr>
          <w:rFonts w:hint="eastAsia"/>
          <w:kern w:val="0"/>
          <w:szCs w:val="20"/>
          <w:lang w:val="fr-FR"/>
        </w:rPr>
        <w:t xml:space="preserve">2) </w:t>
      </w:r>
      <w:r>
        <w:rPr>
          <w:rFonts w:hint="eastAsia"/>
          <w:kern w:val="0"/>
          <w:szCs w:val="20"/>
          <w:lang w:val="fr-CA"/>
        </w:rPr>
        <w:t>意义：</w:t>
      </w:r>
      <w:r w:rsidRPr="00E732B8">
        <w:rPr>
          <w:rFonts w:hint="eastAsia"/>
          <w:kern w:val="0"/>
          <w:szCs w:val="20"/>
          <w:lang w:val="fr-FR"/>
        </w:rPr>
        <w:t>直宾代词（</w:t>
      </w:r>
      <w:r w:rsidRPr="00E732B8">
        <w:rPr>
          <w:kern w:val="0"/>
          <w:szCs w:val="20"/>
          <w:lang w:val="fr-FR"/>
        </w:rPr>
        <w:t>Le pronom complément direct (COD)</w:t>
      </w:r>
      <w:r w:rsidRPr="00E732B8">
        <w:rPr>
          <w:rFonts w:hint="eastAsia"/>
          <w:kern w:val="0"/>
          <w:szCs w:val="20"/>
          <w:lang w:val="fr-FR"/>
        </w:rPr>
        <w:t>）</w:t>
      </w:r>
      <w:r>
        <w:rPr>
          <w:rFonts w:hint="eastAsia"/>
          <w:kern w:val="0"/>
          <w:szCs w:val="20"/>
          <w:lang w:val="fr-FR"/>
        </w:rPr>
        <w:t>用来替代一个直接宾语，</w:t>
      </w:r>
      <w:bookmarkStart w:id="181" w:name="OLE_LINK192"/>
      <w:bookmarkStart w:id="182" w:name="OLE_LINK193"/>
      <w:r>
        <w:rPr>
          <w:rFonts w:hint="eastAsia"/>
          <w:kern w:val="0"/>
          <w:szCs w:val="20"/>
          <w:lang w:val="fr-FR"/>
        </w:rPr>
        <w:t>目的是避免重复</w:t>
      </w:r>
      <w:bookmarkEnd w:id="181"/>
      <w:bookmarkEnd w:id="182"/>
      <w:r>
        <w:rPr>
          <w:rFonts w:hint="eastAsia"/>
          <w:kern w:val="0"/>
          <w:szCs w:val="20"/>
          <w:lang w:val="fr-FR"/>
        </w:rPr>
        <w:t>。</w:t>
      </w:r>
    </w:p>
    <w:p w14:paraId="3957BD8C" w14:textId="77777777" w:rsidR="00993BDD" w:rsidRDefault="00993BDD" w:rsidP="00993BDD">
      <w:pPr>
        <w:autoSpaceDE w:val="0"/>
        <w:autoSpaceDN w:val="0"/>
        <w:adjustRightInd w:val="0"/>
        <w:ind w:leftChars="280" w:left="882" w:hangingChars="140" w:hanging="294"/>
        <w:jc w:val="left"/>
        <w:rPr>
          <w:kern w:val="0"/>
          <w:szCs w:val="20"/>
          <w:lang w:val="fr-FR"/>
        </w:rPr>
      </w:pPr>
    </w:p>
    <w:p w14:paraId="760F6917" w14:textId="77777777" w:rsidR="00993BDD" w:rsidRPr="001C1BE2" w:rsidRDefault="00993BDD" w:rsidP="00993BDD">
      <w:pPr>
        <w:autoSpaceDE w:val="0"/>
        <w:autoSpaceDN w:val="0"/>
        <w:adjustRightInd w:val="0"/>
        <w:ind w:leftChars="279" w:left="849" w:hangingChars="125" w:hanging="263"/>
        <w:jc w:val="left"/>
        <w:rPr>
          <w:kern w:val="0"/>
          <w:szCs w:val="20"/>
          <w:lang w:val="fr-CA"/>
        </w:rPr>
      </w:pPr>
      <w:r>
        <w:rPr>
          <w:rFonts w:hint="eastAsia"/>
          <w:kern w:val="0"/>
          <w:szCs w:val="20"/>
          <w:lang w:val="fr-FR"/>
        </w:rPr>
        <w:t>3)</w:t>
      </w:r>
      <w:r w:rsidRPr="001C1BE2">
        <w:rPr>
          <w:rFonts w:hint="eastAsia"/>
          <w:kern w:val="0"/>
          <w:sz w:val="10"/>
          <w:szCs w:val="10"/>
          <w:lang w:val="fr-FR"/>
        </w:rPr>
        <w:t xml:space="preserve"> </w:t>
      </w:r>
      <w:r w:rsidRPr="001C1BE2">
        <w:rPr>
          <w:kern w:val="0"/>
          <w:sz w:val="10"/>
          <w:szCs w:val="10"/>
          <w:lang w:val="fr-FR"/>
        </w:rPr>
        <w:t xml:space="preserve"> </w:t>
      </w:r>
      <w:r w:rsidRPr="001C1BE2">
        <w:rPr>
          <w:rFonts w:hint="eastAsia"/>
          <w:iCs/>
          <w:szCs w:val="20"/>
          <w:lang w:val="fr-FR"/>
        </w:rPr>
        <w:t>l</w:t>
      </w:r>
      <w:r w:rsidRPr="001C1BE2">
        <w:rPr>
          <w:iCs/>
          <w:szCs w:val="20"/>
          <w:lang w:val="fr-FR"/>
        </w:rPr>
        <w:t>e, la, les</w:t>
      </w:r>
      <w:r w:rsidRPr="001C1BE2">
        <w:rPr>
          <w:szCs w:val="20"/>
          <w:lang w:val="fr-FR"/>
        </w:rPr>
        <w:t> </w:t>
      </w:r>
      <w:r w:rsidRPr="001C1BE2">
        <w:rPr>
          <w:rFonts w:hint="eastAsia"/>
          <w:szCs w:val="20"/>
          <w:lang w:val="fr-FR"/>
        </w:rPr>
        <w:t>可以替代前有定冠词、主有形容词或指示形容词的人或物。</w:t>
      </w:r>
      <w:r>
        <w:rPr>
          <w:rFonts w:hint="eastAsia"/>
          <w:szCs w:val="20"/>
          <w:lang w:val="fr-FR"/>
        </w:rPr>
        <w:t>使用时，应置于</w:t>
      </w:r>
      <w:r w:rsidRPr="001C1BE2">
        <w:rPr>
          <w:rFonts w:hint="eastAsia"/>
          <w:szCs w:val="20"/>
          <w:lang w:val="fr-FR"/>
        </w:rPr>
        <w:t>动词前。</w:t>
      </w:r>
      <w:r w:rsidRPr="001C1BE2">
        <w:rPr>
          <w:rFonts w:hint="eastAsia"/>
          <w:kern w:val="0"/>
          <w:szCs w:val="20"/>
          <w:lang w:val="fr-FR"/>
        </w:rPr>
        <w:t>注意：</w:t>
      </w:r>
      <w:r w:rsidRPr="001C1BE2">
        <w:rPr>
          <w:kern w:val="0"/>
          <w:szCs w:val="20"/>
          <w:lang w:val="fr-CA"/>
        </w:rPr>
        <w:t xml:space="preserve">le, la </w:t>
      </w:r>
      <w:r w:rsidRPr="001C1BE2">
        <w:rPr>
          <w:rFonts w:hint="eastAsia"/>
          <w:kern w:val="0"/>
          <w:szCs w:val="20"/>
          <w:lang w:val="fr-CA"/>
        </w:rPr>
        <w:t>后动词如果是元音或哑音</w:t>
      </w:r>
      <w:r w:rsidRPr="001C1BE2">
        <w:rPr>
          <w:rFonts w:hint="eastAsia"/>
          <w:kern w:val="0"/>
          <w:szCs w:val="20"/>
          <w:lang w:val="fr-CA"/>
        </w:rPr>
        <w:t xml:space="preserve"> h </w:t>
      </w:r>
      <w:r w:rsidRPr="001C1BE2">
        <w:rPr>
          <w:rFonts w:hint="eastAsia"/>
          <w:kern w:val="0"/>
          <w:szCs w:val="20"/>
          <w:lang w:val="fr-CA"/>
        </w:rPr>
        <w:t>起始，要省音并改为</w:t>
      </w:r>
      <w:r w:rsidRPr="001C1BE2">
        <w:rPr>
          <w:rFonts w:hint="eastAsia"/>
          <w:kern w:val="0"/>
          <w:szCs w:val="20"/>
          <w:lang w:val="fr-CA"/>
        </w:rPr>
        <w:t xml:space="preserve"> </w:t>
      </w:r>
      <w:r w:rsidRPr="001C1BE2">
        <w:rPr>
          <w:rFonts w:hint="eastAsia"/>
          <w:i/>
          <w:kern w:val="0"/>
          <w:szCs w:val="20"/>
          <w:lang w:val="fr-CA"/>
        </w:rPr>
        <w:t>l</w:t>
      </w:r>
      <w:r w:rsidRPr="001C1BE2">
        <w:rPr>
          <w:i/>
          <w:kern w:val="0"/>
          <w:szCs w:val="20"/>
          <w:lang w:val="fr-CA"/>
        </w:rPr>
        <w:t>’</w:t>
      </w:r>
      <w:r w:rsidRPr="001C1BE2">
        <w:rPr>
          <w:rFonts w:hint="eastAsia"/>
          <w:kern w:val="0"/>
          <w:szCs w:val="20"/>
          <w:lang w:val="fr-CA"/>
        </w:rPr>
        <w:t>。</w:t>
      </w:r>
    </w:p>
    <w:p w14:paraId="483F9143" w14:textId="77777777" w:rsidR="00993BDD" w:rsidRDefault="00993BDD" w:rsidP="00993BDD">
      <w:pPr>
        <w:autoSpaceDE w:val="0"/>
        <w:autoSpaceDN w:val="0"/>
        <w:adjustRightInd w:val="0"/>
        <w:ind w:leftChars="380" w:left="798" w:firstLineChars="25" w:firstLine="53"/>
        <w:jc w:val="left"/>
        <w:rPr>
          <w:szCs w:val="20"/>
          <w:lang w:val="fr-FR"/>
        </w:rPr>
      </w:pPr>
      <w:r>
        <w:rPr>
          <w:rFonts w:hint="eastAsia"/>
          <w:szCs w:val="20"/>
          <w:lang w:val="fr-FR"/>
        </w:rPr>
        <w:t>如：</w:t>
      </w:r>
    </w:p>
    <w:bookmarkEnd w:id="179"/>
    <w:bookmarkEnd w:id="180"/>
    <w:p w14:paraId="49B4A58F" w14:textId="77777777" w:rsidR="00993BDD" w:rsidRDefault="00993BDD" w:rsidP="00993BDD">
      <w:pPr>
        <w:autoSpaceDE w:val="0"/>
        <w:autoSpaceDN w:val="0"/>
        <w:adjustRightInd w:val="0"/>
        <w:ind w:firstLineChars="405" w:firstLine="850"/>
        <w:jc w:val="left"/>
        <w:rPr>
          <w:szCs w:val="20"/>
          <w:lang w:val="fr-FR"/>
        </w:rPr>
      </w:pPr>
      <w:r w:rsidRPr="00E732B8">
        <w:rPr>
          <w:szCs w:val="20"/>
          <w:lang w:val="fr-FR"/>
        </w:rPr>
        <w:t>- As-tu vu </w:t>
      </w:r>
      <w:r w:rsidRPr="00E732B8">
        <w:rPr>
          <w:i/>
          <w:iCs/>
          <w:szCs w:val="20"/>
          <w:lang w:val="fr-FR"/>
        </w:rPr>
        <w:t>ce</w:t>
      </w:r>
      <w:r w:rsidRPr="00E732B8">
        <w:rPr>
          <w:szCs w:val="20"/>
          <w:lang w:val="fr-FR"/>
        </w:rPr>
        <w:t> </w:t>
      </w:r>
      <w:r>
        <w:rPr>
          <w:szCs w:val="20"/>
          <w:lang w:val="fr-FR"/>
        </w:rPr>
        <w:t xml:space="preserve">film </w:t>
      </w:r>
      <w:r>
        <w:rPr>
          <w:szCs w:val="20"/>
          <w:lang w:val="fr-CA"/>
        </w:rPr>
        <w:t xml:space="preserve">(le film; son </w:t>
      </w:r>
      <w:r w:rsidRPr="00E732B8">
        <w:rPr>
          <w:szCs w:val="20"/>
          <w:lang w:val="fr-FR"/>
        </w:rPr>
        <w:t>film</w:t>
      </w:r>
      <w:r>
        <w:rPr>
          <w:szCs w:val="20"/>
          <w:lang w:val="fr-FR"/>
        </w:rPr>
        <w:t xml:space="preserve">) </w:t>
      </w:r>
      <w:r w:rsidRPr="00E732B8">
        <w:rPr>
          <w:szCs w:val="20"/>
          <w:lang w:val="fr-FR"/>
        </w:rPr>
        <w:t xml:space="preserve">? </w:t>
      </w:r>
      <w:r>
        <w:rPr>
          <w:szCs w:val="20"/>
          <w:lang w:val="fr-FR"/>
        </w:rPr>
        <w:tab/>
      </w:r>
      <w:r>
        <w:rPr>
          <w:rFonts w:hint="eastAsia"/>
          <w:szCs w:val="20"/>
          <w:lang w:val="fr-FR"/>
        </w:rPr>
        <w:tab/>
      </w:r>
      <w:r>
        <w:rPr>
          <w:rFonts w:hint="eastAsia"/>
          <w:szCs w:val="20"/>
          <w:lang w:val="fr-FR"/>
        </w:rPr>
        <w:t>你看过这部电影啦？</w:t>
      </w:r>
    </w:p>
    <w:p w14:paraId="32404035" w14:textId="77777777" w:rsidR="00993BDD" w:rsidRPr="00E732B8" w:rsidRDefault="00993BDD" w:rsidP="00993BDD">
      <w:pPr>
        <w:autoSpaceDE w:val="0"/>
        <w:autoSpaceDN w:val="0"/>
        <w:adjustRightInd w:val="0"/>
        <w:ind w:firstLineChars="405" w:firstLine="850"/>
        <w:jc w:val="left"/>
        <w:rPr>
          <w:szCs w:val="20"/>
          <w:lang w:val="fr-FR"/>
        </w:rPr>
      </w:pPr>
      <w:r>
        <w:rPr>
          <w:rFonts w:hint="eastAsia"/>
          <w:szCs w:val="20"/>
          <w:lang w:val="fr-FR"/>
        </w:rPr>
        <w:t xml:space="preserve">- </w:t>
      </w:r>
      <w:r>
        <w:rPr>
          <w:szCs w:val="20"/>
          <w:lang w:val="fr-FR"/>
        </w:rPr>
        <w:t>Non</w:t>
      </w:r>
      <w:r w:rsidRPr="00E732B8">
        <w:rPr>
          <w:szCs w:val="20"/>
          <w:lang w:val="fr-FR"/>
        </w:rPr>
        <w:t>, je ne </w:t>
      </w:r>
      <w:r w:rsidRPr="00E732B8">
        <w:rPr>
          <w:i/>
          <w:iCs/>
          <w:szCs w:val="20"/>
          <w:lang w:val="fr-FR"/>
        </w:rPr>
        <w:t>l'</w:t>
      </w:r>
      <w:r w:rsidRPr="00E732B8">
        <w:rPr>
          <w:szCs w:val="20"/>
          <w:lang w:val="fr-FR"/>
        </w:rPr>
        <w:t xml:space="preserve">ai pas </w:t>
      </w:r>
      <w:r>
        <w:rPr>
          <w:szCs w:val="20"/>
          <w:lang w:val="fr-FR"/>
        </w:rPr>
        <w:t xml:space="preserve">encore </w:t>
      </w:r>
      <w:r w:rsidRPr="00E732B8">
        <w:rPr>
          <w:szCs w:val="20"/>
          <w:lang w:val="fr-FR"/>
        </w:rPr>
        <w:t>vu. </w:t>
      </w:r>
      <w:r>
        <w:rPr>
          <w:rFonts w:hint="eastAsia"/>
          <w:szCs w:val="20"/>
          <w:lang w:val="fr-FR"/>
        </w:rPr>
        <w:t xml:space="preserve">      </w:t>
      </w:r>
      <w:r>
        <w:rPr>
          <w:rFonts w:hint="eastAsia"/>
          <w:szCs w:val="20"/>
          <w:lang w:val="fr-FR"/>
        </w:rPr>
        <w:tab/>
      </w:r>
      <w:r>
        <w:rPr>
          <w:rFonts w:hint="eastAsia"/>
          <w:szCs w:val="20"/>
          <w:lang w:val="fr-FR"/>
        </w:rPr>
        <w:tab/>
      </w:r>
      <w:r>
        <w:rPr>
          <w:rFonts w:hint="eastAsia"/>
          <w:szCs w:val="20"/>
          <w:lang w:val="fr-FR"/>
        </w:rPr>
        <w:t>没有，我还没看过（它）呢。</w:t>
      </w:r>
    </w:p>
    <w:p w14:paraId="65EC0240" w14:textId="77777777" w:rsidR="00993BDD" w:rsidRDefault="00993BDD" w:rsidP="00993BDD">
      <w:pPr>
        <w:autoSpaceDE w:val="0"/>
        <w:autoSpaceDN w:val="0"/>
        <w:adjustRightInd w:val="0"/>
        <w:ind w:firstLineChars="405" w:firstLine="850"/>
        <w:jc w:val="left"/>
        <w:rPr>
          <w:szCs w:val="20"/>
          <w:lang w:val="fr-FR"/>
        </w:rPr>
      </w:pPr>
      <w:r>
        <w:rPr>
          <w:szCs w:val="20"/>
          <w:lang w:val="fr-FR"/>
        </w:rPr>
        <w:t xml:space="preserve">- </w:t>
      </w:r>
      <w:r w:rsidRPr="00E732B8">
        <w:rPr>
          <w:szCs w:val="20"/>
          <w:lang w:val="fr-FR"/>
        </w:rPr>
        <w:t>Il vendra </w:t>
      </w:r>
      <w:r w:rsidRPr="00E732B8">
        <w:rPr>
          <w:i/>
          <w:iCs/>
          <w:szCs w:val="20"/>
          <w:lang w:val="fr-FR"/>
        </w:rPr>
        <w:t>la</w:t>
      </w:r>
      <w:r w:rsidRPr="00E732B8">
        <w:rPr>
          <w:szCs w:val="20"/>
          <w:lang w:val="fr-FR"/>
        </w:rPr>
        <w:t> voiture (</w:t>
      </w:r>
      <w:r w:rsidRPr="00E732B8">
        <w:rPr>
          <w:i/>
          <w:iCs/>
          <w:szCs w:val="20"/>
          <w:lang w:val="fr-FR"/>
        </w:rPr>
        <w:t>sa</w:t>
      </w:r>
      <w:r w:rsidRPr="00E732B8">
        <w:rPr>
          <w:szCs w:val="20"/>
          <w:lang w:val="fr-FR"/>
        </w:rPr>
        <w:t> voiture</w:t>
      </w:r>
      <w:r>
        <w:rPr>
          <w:szCs w:val="20"/>
          <w:lang w:val="fr-FR"/>
        </w:rPr>
        <w:t> ;</w:t>
      </w:r>
      <w:r w:rsidRPr="00E732B8">
        <w:rPr>
          <w:szCs w:val="20"/>
          <w:lang w:val="fr-FR"/>
        </w:rPr>
        <w:t> </w:t>
      </w:r>
      <w:r w:rsidRPr="00E732B8">
        <w:rPr>
          <w:i/>
          <w:iCs/>
          <w:szCs w:val="20"/>
          <w:lang w:val="fr-FR"/>
        </w:rPr>
        <w:t>cette</w:t>
      </w:r>
      <w:r w:rsidRPr="00E732B8">
        <w:rPr>
          <w:szCs w:val="20"/>
          <w:lang w:val="fr-FR"/>
        </w:rPr>
        <w:t xml:space="preserve"> voiture) ? </w:t>
      </w:r>
      <w:r>
        <w:rPr>
          <w:szCs w:val="20"/>
          <w:lang w:val="fr-FR"/>
        </w:rPr>
        <w:t xml:space="preserve"> </w:t>
      </w:r>
      <w:r>
        <w:rPr>
          <w:rFonts w:hint="eastAsia"/>
          <w:szCs w:val="20"/>
          <w:lang w:val="fr-FR"/>
        </w:rPr>
        <w:t>这车他要卖么？</w:t>
      </w:r>
    </w:p>
    <w:p w14:paraId="2A1F38A7" w14:textId="77777777" w:rsidR="00993BDD" w:rsidRDefault="00993BDD" w:rsidP="00993BDD">
      <w:pPr>
        <w:autoSpaceDE w:val="0"/>
        <w:autoSpaceDN w:val="0"/>
        <w:adjustRightInd w:val="0"/>
        <w:ind w:firstLineChars="405" w:firstLine="850"/>
        <w:jc w:val="left"/>
        <w:rPr>
          <w:szCs w:val="20"/>
          <w:lang w:val="fr-FR"/>
        </w:rPr>
      </w:pPr>
      <w:r>
        <w:rPr>
          <w:szCs w:val="20"/>
          <w:lang w:val="fr-FR"/>
        </w:rPr>
        <w:t xml:space="preserve">- </w:t>
      </w:r>
      <w:r w:rsidRPr="00E732B8">
        <w:rPr>
          <w:szCs w:val="20"/>
          <w:lang w:val="fr-FR"/>
        </w:rPr>
        <w:t>Oui, il </w:t>
      </w:r>
      <w:r w:rsidRPr="00E732B8">
        <w:rPr>
          <w:i/>
          <w:iCs/>
          <w:szCs w:val="20"/>
          <w:lang w:val="fr-FR"/>
        </w:rPr>
        <w:t>la</w:t>
      </w:r>
      <w:r w:rsidRPr="00E732B8">
        <w:rPr>
          <w:szCs w:val="20"/>
          <w:lang w:val="fr-FR"/>
        </w:rPr>
        <w:t> vendra.</w:t>
      </w:r>
      <w:r>
        <w:rPr>
          <w:rFonts w:hint="eastAsia"/>
          <w:szCs w:val="20"/>
          <w:lang w:val="fr-FR"/>
        </w:rPr>
        <w:tab/>
      </w:r>
      <w:r>
        <w:rPr>
          <w:rFonts w:hint="eastAsia"/>
          <w:szCs w:val="20"/>
          <w:lang w:val="fr-FR"/>
        </w:rPr>
        <w:tab/>
      </w:r>
      <w:r>
        <w:rPr>
          <w:rFonts w:hint="eastAsia"/>
          <w:szCs w:val="20"/>
          <w:lang w:val="fr-FR"/>
        </w:rPr>
        <w:tab/>
      </w:r>
      <w:r>
        <w:rPr>
          <w:rFonts w:hint="eastAsia"/>
          <w:szCs w:val="20"/>
          <w:lang w:val="fr-FR"/>
        </w:rPr>
        <w:tab/>
      </w:r>
      <w:r>
        <w:rPr>
          <w:rFonts w:hint="eastAsia"/>
          <w:szCs w:val="20"/>
          <w:lang w:val="fr-FR"/>
        </w:rPr>
        <w:tab/>
      </w:r>
      <w:r>
        <w:rPr>
          <w:rFonts w:hint="eastAsia"/>
          <w:szCs w:val="20"/>
          <w:lang w:val="fr-FR"/>
        </w:rPr>
        <w:tab/>
      </w:r>
      <w:r>
        <w:rPr>
          <w:rFonts w:hint="eastAsia"/>
          <w:szCs w:val="20"/>
          <w:lang w:val="fr-FR"/>
        </w:rPr>
        <w:t>对，他要把它卖了。</w:t>
      </w:r>
    </w:p>
    <w:p w14:paraId="0ACD2B9F" w14:textId="77777777" w:rsidR="00993BDD" w:rsidRDefault="00993BDD" w:rsidP="00993BDD">
      <w:pPr>
        <w:autoSpaceDE w:val="0"/>
        <w:autoSpaceDN w:val="0"/>
        <w:adjustRightInd w:val="0"/>
        <w:ind w:firstLineChars="405" w:firstLine="850"/>
        <w:jc w:val="left"/>
        <w:rPr>
          <w:szCs w:val="20"/>
          <w:lang w:val="fr-FR"/>
        </w:rPr>
      </w:pPr>
      <w:r w:rsidRPr="00E732B8">
        <w:rPr>
          <w:i/>
          <w:iCs/>
          <w:szCs w:val="20"/>
          <w:lang w:val="fr-FR"/>
        </w:rPr>
        <w:t>Les</w:t>
      </w:r>
      <w:r w:rsidRPr="00E732B8">
        <w:rPr>
          <w:szCs w:val="20"/>
          <w:lang w:val="fr-FR"/>
        </w:rPr>
        <w:t> voisins (</w:t>
      </w:r>
      <w:r>
        <w:rPr>
          <w:i/>
          <w:iCs/>
          <w:szCs w:val="20"/>
          <w:lang w:val="fr-FR"/>
        </w:rPr>
        <w:t>M</w:t>
      </w:r>
      <w:r w:rsidRPr="00E732B8">
        <w:rPr>
          <w:i/>
          <w:iCs/>
          <w:szCs w:val="20"/>
          <w:lang w:val="fr-FR"/>
        </w:rPr>
        <w:t>es</w:t>
      </w:r>
      <w:r w:rsidRPr="00E732B8">
        <w:rPr>
          <w:szCs w:val="20"/>
          <w:lang w:val="fr-FR"/>
        </w:rPr>
        <w:t> voisins</w:t>
      </w:r>
      <w:r>
        <w:rPr>
          <w:szCs w:val="20"/>
          <w:lang w:val="fr-FR"/>
        </w:rPr>
        <w:t xml:space="preserve"> ; </w:t>
      </w:r>
      <w:r>
        <w:rPr>
          <w:i/>
          <w:iCs/>
          <w:szCs w:val="20"/>
          <w:lang w:val="fr-FR"/>
        </w:rPr>
        <w:t>C</w:t>
      </w:r>
      <w:r w:rsidRPr="00E732B8">
        <w:rPr>
          <w:i/>
          <w:iCs/>
          <w:szCs w:val="20"/>
          <w:lang w:val="fr-FR"/>
        </w:rPr>
        <w:t>es</w:t>
      </w:r>
      <w:r w:rsidRPr="00E732B8">
        <w:rPr>
          <w:szCs w:val="20"/>
          <w:lang w:val="fr-FR"/>
        </w:rPr>
        <w:t> voisins), je </w:t>
      </w:r>
      <w:r w:rsidRPr="00E732B8">
        <w:rPr>
          <w:i/>
          <w:iCs/>
          <w:szCs w:val="20"/>
          <w:lang w:val="fr-FR"/>
        </w:rPr>
        <w:t>les</w:t>
      </w:r>
      <w:r w:rsidRPr="00E732B8">
        <w:rPr>
          <w:szCs w:val="20"/>
          <w:lang w:val="fr-FR"/>
        </w:rPr>
        <w:t> connais depuis dix ans.</w:t>
      </w:r>
    </w:p>
    <w:p w14:paraId="7C0F3B24" w14:textId="77777777" w:rsidR="00993BDD" w:rsidRDefault="00993BDD" w:rsidP="00993BDD">
      <w:pPr>
        <w:autoSpaceDE w:val="0"/>
        <w:autoSpaceDN w:val="0"/>
        <w:adjustRightInd w:val="0"/>
        <w:ind w:left="3780" w:firstLine="840"/>
        <w:jc w:val="left"/>
        <w:rPr>
          <w:szCs w:val="20"/>
          <w:lang w:val="fr-FR"/>
        </w:rPr>
      </w:pPr>
      <w:r>
        <w:rPr>
          <w:rFonts w:hint="eastAsia"/>
          <w:szCs w:val="20"/>
          <w:lang w:val="fr-FR"/>
        </w:rPr>
        <w:t>这些邻居我已认识他们有十年了。</w:t>
      </w:r>
    </w:p>
    <w:p w14:paraId="6F5CBFBF" w14:textId="77777777" w:rsidR="00993BDD" w:rsidRDefault="00993BDD" w:rsidP="00993BDD">
      <w:pPr>
        <w:autoSpaceDE w:val="0"/>
        <w:autoSpaceDN w:val="0"/>
        <w:adjustRightInd w:val="0"/>
        <w:ind w:firstLineChars="200" w:firstLine="420"/>
        <w:jc w:val="left"/>
        <w:rPr>
          <w:szCs w:val="20"/>
          <w:lang w:val="fr-FR"/>
        </w:rPr>
      </w:pPr>
    </w:p>
    <w:p w14:paraId="54350356" w14:textId="77777777" w:rsidR="00993BDD" w:rsidRDefault="00993BDD" w:rsidP="00993BDD">
      <w:pPr>
        <w:autoSpaceDE w:val="0"/>
        <w:autoSpaceDN w:val="0"/>
        <w:adjustRightInd w:val="0"/>
        <w:ind w:firstLineChars="300" w:firstLine="630"/>
        <w:jc w:val="left"/>
        <w:rPr>
          <w:szCs w:val="20"/>
          <w:lang w:val="fr-FR"/>
        </w:rPr>
      </w:pPr>
      <w:r>
        <w:rPr>
          <w:rFonts w:hint="eastAsia"/>
          <w:szCs w:val="20"/>
          <w:lang w:val="fr-FR"/>
        </w:rPr>
        <w:t>4</w:t>
      </w:r>
      <w:r>
        <w:rPr>
          <w:szCs w:val="20"/>
          <w:lang w:val="fr-FR"/>
        </w:rPr>
        <w:t xml:space="preserve">) </w:t>
      </w:r>
      <w:r>
        <w:rPr>
          <w:rFonts w:hint="eastAsia"/>
          <w:szCs w:val="20"/>
          <w:lang w:val="fr-CA"/>
        </w:rPr>
        <w:t>直宾人称代词应与其所替代名词的性数相一致。</w:t>
      </w:r>
      <w:r>
        <w:rPr>
          <w:rFonts w:hint="eastAsia"/>
          <w:szCs w:val="20"/>
          <w:lang w:val="fr-FR"/>
        </w:rPr>
        <w:t>如：</w:t>
      </w:r>
    </w:p>
    <w:p w14:paraId="10CDEB50" w14:textId="77777777" w:rsidR="00993BDD" w:rsidRDefault="00993BDD" w:rsidP="00993BDD">
      <w:pPr>
        <w:autoSpaceDE w:val="0"/>
        <w:autoSpaceDN w:val="0"/>
        <w:adjustRightInd w:val="0"/>
        <w:ind w:firstLineChars="300" w:firstLine="630"/>
        <w:jc w:val="left"/>
        <w:rPr>
          <w:szCs w:val="20"/>
          <w:lang w:val="fr-FR"/>
        </w:rPr>
      </w:pPr>
      <w:r>
        <w:rPr>
          <w:rFonts w:hint="eastAsia"/>
          <w:szCs w:val="20"/>
          <w:lang w:val="fr-FR"/>
        </w:rPr>
        <w:t xml:space="preserve">   </w:t>
      </w:r>
      <w:r w:rsidRPr="006C2EA6">
        <w:rPr>
          <w:szCs w:val="20"/>
          <w:lang w:val="fr-FR"/>
        </w:rPr>
        <w:t>- Tu vois le jardin ? (tu vois quoi ?)</w:t>
      </w:r>
      <w:r>
        <w:rPr>
          <w:rFonts w:hint="eastAsia"/>
          <w:szCs w:val="20"/>
          <w:lang w:val="fr-FR"/>
        </w:rPr>
        <w:t xml:space="preserve"> </w:t>
      </w:r>
      <w:r>
        <w:rPr>
          <w:rFonts w:hint="eastAsia"/>
          <w:szCs w:val="20"/>
          <w:lang w:val="fr-FR"/>
        </w:rPr>
        <w:t>你看见花园了？</w:t>
      </w:r>
    </w:p>
    <w:p w14:paraId="46C91336" w14:textId="77777777" w:rsidR="00993BDD" w:rsidRDefault="00993BDD" w:rsidP="00993BDD">
      <w:pPr>
        <w:autoSpaceDE w:val="0"/>
        <w:autoSpaceDN w:val="0"/>
        <w:adjustRightInd w:val="0"/>
        <w:ind w:firstLineChars="440" w:firstLine="924"/>
        <w:jc w:val="left"/>
        <w:rPr>
          <w:szCs w:val="20"/>
          <w:lang w:val="fr-FR"/>
        </w:rPr>
      </w:pPr>
      <w:r w:rsidRPr="006C2EA6">
        <w:rPr>
          <w:szCs w:val="20"/>
          <w:lang w:val="fr-FR"/>
        </w:rPr>
        <w:t>- Oui, je le vois. (le = le jardin)</w:t>
      </w:r>
      <w:r>
        <w:rPr>
          <w:rFonts w:hint="eastAsia"/>
          <w:szCs w:val="20"/>
          <w:lang w:val="fr-FR"/>
        </w:rPr>
        <w:t xml:space="preserve"> </w:t>
      </w:r>
      <w:r>
        <w:rPr>
          <w:rFonts w:hint="eastAsia"/>
          <w:szCs w:val="20"/>
          <w:lang w:val="fr-FR"/>
        </w:rPr>
        <w:t>是，我看见它了。</w:t>
      </w:r>
    </w:p>
    <w:p w14:paraId="2AF2CC78" w14:textId="77777777" w:rsidR="00993BDD" w:rsidRDefault="00993BDD" w:rsidP="00993BDD">
      <w:pPr>
        <w:autoSpaceDE w:val="0"/>
        <w:autoSpaceDN w:val="0"/>
        <w:adjustRightInd w:val="0"/>
        <w:ind w:firstLineChars="440" w:firstLine="924"/>
        <w:jc w:val="left"/>
        <w:rPr>
          <w:szCs w:val="20"/>
          <w:lang w:val="fr-FR"/>
        </w:rPr>
      </w:pPr>
      <w:r w:rsidRPr="006C2EA6">
        <w:rPr>
          <w:szCs w:val="20"/>
          <w:lang w:val="fr-FR"/>
        </w:rPr>
        <w:t>- Vous regardez la télévision ? (vous regardez quoi ?)</w:t>
      </w:r>
      <w:r>
        <w:rPr>
          <w:rFonts w:hint="eastAsia"/>
          <w:szCs w:val="20"/>
          <w:lang w:val="fr-FR"/>
        </w:rPr>
        <w:t xml:space="preserve">  </w:t>
      </w:r>
      <w:r>
        <w:rPr>
          <w:rFonts w:hint="eastAsia"/>
          <w:szCs w:val="20"/>
          <w:lang w:val="fr-FR"/>
        </w:rPr>
        <w:t>您看电视吗？</w:t>
      </w:r>
    </w:p>
    <w:p w14:paraId="3F9AE6DE" w14:textId="77777777" w:rsidR="00993BDD" w:rsidRDefault="00993BDD" w:rsidP="00993BDD">
      <w:pPr>
        <w:autoSpaceDE w:val="0"/>
        <w:autoSpaceDN w:val="0"/>
        <w:adjustRightInd w:val="0"/>
        <w:ind w:firstLineChars="440" w:firstLine="924"/>
        <w:jc w:val="left"/>
        <w:rPr>
          <w:szCs w:val="20"/>
          <w:lang w:val="fr-FR"/>
        </w:rPr>
      </w:pPr>
      <w:r w:rsidRPr="006C2EA6">
        <w:rPr>
          <w:szCs w:val="20"/>
          <w:lang w:val="fr-FR"/>
        </w:rPr>
        <w:t>- Oui, je la regarde tous les jours. (la = la télévision)</w:t>
      </w:r>
      <w:r>
        <w:rPr>
          <w:rFonts w:hint="eastAsia"/>
          <w:szCs w:val="20"/>
          <w:lang w:val="fr-FR"/>
        </w:rPr>
        <w:tab/>
      </w:r>
      <w:r>
        <w:rPr>
          <w:rFonts w:hint="eastAsia"/>
          <w:szCs w:val="20"/>
          <w:lang w:val="fr-FR"/>
        </w:rPr>
        <w:t>对，我每天都看电视。</w:t>
      </w:r>
    </w:p>
    <w:p w14:paraId="3497B33B" w14:textId="77777777" w:rsidR="00993BDD" w:rsidRDefault="00993BDD" w:rsidP="00993BDD">
      <w:pPr>
        <w:autoSpaceDE w:val="0"/>
        <w:autoSpaceDN w:val="0"/>
        <w:adjustRightInd w:val="0"/>
        <w:ind w:firstLineChars="440" w:firstLine="924"/>
        <w:jc w:val="left"/>
        <w:rPr>
          <w:szCs w:val="20"/>
          <w:lang w:val="fr-FR"/>
        </w:rPr>
      </w:pPr>
      <w:r w:rsidRPr="006C2EA6">
        <w:rPr>
          <w:szCs w:val="20"/>
          <w:lang w:val="fr-FR"/>
        </w:rPr>
        <w:t>- Vous aimez votre professeur ? (vous aimez qui ?)</w:t>
      </w:r>
      <w:r>
        <w:rPr>
          <w:rFonts w:hint="eastAsia"/>
          <w:szCs w:val="20"/>
          <w:lang w:val="fr-FR"/>
        </w:rPr>
        <w:t xml:space="preserve">  </w:t>
      </w:r>
      <w:r>
        <w:rPr>
          <w:rFonts w:hint="eastAsia"/>
          <w:szCs w:val="20"/>
          <w:lang w:val="fr-FR"/>
        </w:rPr>
        <w:t>你们喜欢你们的老师么？</w:t>
      </w:r>
    </w:p>
    <w:p w14:paraId="3AC3BD71" w14:textId="77777777" w:rsidR="00993BDD" w:rsidRPr="006C2EA6" w:rsidRDefault="00993BDD" w:rsidP="00993BDD">
      <w:pPr>
        <w:autoSpaceDE w:val="0"/>
        <w:autoSpaceDN w:val="0"/>
        <w:adjustRightInd w:val="0"/>
        <w:ind w:firstLineChars="440" w:firstLine="924"/>
        <w:jc w:val="left"/>
        <w:rPr>
          <w:szCs w:val="20"/>
          <w:lang w:val="fr-FR"/>
        </w:rPr>
      </w:pPr>
      <w:r w:rsidRPr="006C2EA6">
        <w:rPr>
          <w:szCs w:val="20"/>
          <w:lang w:val="fr-FR"/>
        </w:rPr>
        <w:t xml:space="preserve">- Oui, </w:t>
      </w:r>
      <w:r>
        <w:rPr>
          <w:rFonts w:hint="eastAsia"/>
          <w:szCs w:val="20"/>
          <w:lang w:val="fr-FR"/>
        </w:rPr>
        <w:t>nous</w:t>
      </w:r>
      <w:r w:rsidRPr="006C2EA6">
        <w:rPr>
          <w:szCs w:val="20"/>
          <w:lang w:val="fr-FR"/>
        </w:rPr>
        <w:t> l'ador</w:t>
      </w:r>
      <w:r>
        <w:rPr>
          <w:rFonts w:hint="eastAsia"/>
          <w:szCs w:val="20"/>
          <w:lang w:val="fr-FR"/>
        </w:rPr>
        <w:t>ons</w:t>
      </w:r>
      <w:r w:rsidRPr="006C2EA6">
        <w:rPr>
          <w:szCs w:val="20"/>
          <w:lang w:val="fr-FR"/>
        </w:rPr>
        <w:t xml:space="preserve"> ! (l' = votre professeur)</w:t>
      </w:r>
      <w:r>
        <w:rPr>
          <w:rFonts w:hint="eastAsia"/>
          <w:szCs w:val="20"/>
          <w:lang w:val="fr-FR"/>
        </w:rPr>
        <w:t xml:space="preserve">  </w:t>
      </w:r>
      <w:r>
        <w:rPr>
          <w:rFonts w:hint="eastAsia"/>
          <w:szCs w:val="20"/>
          <w:lang w:val="fr-FR"/>
        </w:rPr>
        <w:t>是的，我们特喜欢他！</w:t>
      </w:r>
    </w:p>
    <w:p w14:paraId="02477E2F" w14:textId="77777777" w:rsidR="00993BDD" w:rsidRDefault="00993BDD" w:rsidP="00993BDD">
      <w:pPr>
        <w:autoSpaceDE w:val="0"/>
        <w:autoSpaceDN w:val="0"/>
        <w:adjustRightInd w:val="0"/>
        <w:ind w:firstLineChars="666" w:firstLine="1399"/>
        <w:jc w:val="left"/>
        <w:rPr>
          <w:szCs w:val="20"/>
          <w:lang w:val="fr-FR"/>
        </w:rPr>
      </w:pPr>
    </w:p>
    <w:p w14:paraId="0BC0744B" w14:textId="77777777" w:rsidR="00993BDD" w:rsidRPr="008279A9" w:rsidRDefault="00993BDD" w:rsidP="00993BDD">
      <w:pPr>
        <w:autoSpaceDE w:val="0"/>
        <w:autoSpaceDN w:val="0"/>
        <w:adjustRightInd w:val="0"/>
        <w:ind w:leftChars="50" w:left="105" w:firstLineChars="250" w:firstLine="525"/>
        <w:jc w:val="left"/>
        <w:rPr>
          <w:kern w:val="0"/>
          <w:szCs w:val="20"/>
          <w:lang w:val="fr-FR"/>
        </w:rPr>
      </w:pPr>
      <w:r w:rsidRPr="008279A9">
        <w:rPr>
          <w:rFonts w:hint="eastAsia"/>
          <w:kern w:val="0"/>
          <w:szCs w:val="20"/>
          <w:lang w:val="fr-FR"/>
        </w:rPr>
        <w:t>5</w:t>
      </w:r>
      <w:r>
        <w:rPr>
          <w:kern w:val="0"/>
          <w:szCs w:val="20"/>
          <w:lang w:val="fr-CA"/>
        </w:rPr>
        <w:t xml:space="preserve">) </w:t>
      </w:r>
      <w:r>
        <w:rPr>
          <w:rFonts w:hint="eastAsia"/>
          <w:kern w:val="0"/>
          <w:szCs w:val="20"/>
        </w:rPr>
        <w:t>除肯定命令式外</w:t>
      </w:r>
      <w:r w:rsidRPr="008279A9">
        <w:rPr>
          <w:rFonts w:hint="eastAsia"/>
          <w:kern w:val="0"/>
          <w:szCs w:val="20"/>
          <w:lang w:val="fr-FR"/>
        </w:rPr>
        <w:t>，</w:t>
      </w:r>
      <w:r>
        <w:rPr>
          <w:rFonts w:hint="eastAsia"/>
        </w:rPr>
        <w:t>直</w:t>
      </w:r>
      <w:r>
        <w:rPr>
          <w:rFonts w:hint="eastAsia"/>
          <w:kern w:val="0"/>
          <w:szCs w:val="20"/>
          <w:lang w:val="zh-CN"/>
        </w:rPr>
        <w:t>接宾语人称代词应置于相关动词前</w:t>
      </w:r>
      <w:r w:rsidRPr="008279A9">
        <w:rPr>
          <w:rFonts w:hint="eastAsia"/>
          <w:kern w:val="0"/>
          <w:szCs w:val="20"/>
          <w:lang w:val="fr-FR"/>
        </w:rPr>
        <w:t>，</w:t>
      </w:r>
      <w:r>
        <w:rPr>
          <w:rFonts w:hint="eastAsia"/>
          <w:kern w:val="0"/>
          <w:szCs w:val="20"/>
          <w:lang w:val="zh-CN"/>
        </w:rPr>
        <w:t>分</w:t>
      </w:r>
      <w:r>
        <w:rPr>
          <w:rFonts w:hint="eastAsia"/>
          <w:lang w:val="fr-CA"/>
        </w:rPr>
        <w:t>三</w:t>
      </w:r>
      <w:r>
        <w:rPr>
          <w:rFonts w:hint="eastAsia"/>
        </w:rPr>
        <w:t>种不同情况</w:t>
      </w:r>
      <w:r w:rsidRPr="008279A9">
        <w:rPr>
          <w:rFonts w:hint="eastAsia"/>
          <w:lang w:val="fr-FR"/>
        </w:rPr>
        <w:t>：</w:t>
      </w:r>
      <w:r w:rsidRPr="008279A9">
        <w:rPr>
          <w:kern w:val="0"/>
          <w:szCs w:val="20"/>
          <w:lang w:val="fr-FR"/>
        </w:rPr>
        <w:t xml:space="preserve">  </w:t>
      </w:r>
    </w:p>
    <w:p w14:paraId="713A22F5" w14:textId="77777777" w:rsidR="00993BDD" w:rsidRDefault="00993BDD" w:rsidP="00993BDD">
      <w:pPr>
        <w:autoSpaceDE w:val="0"/>
        <w:autoSpaceDN w:val="0"/>
        <w:adjustRightInd w:val="0"/>
        <w:ind w:firstLineChars="450" w:firstLine="945"/>
        <w:jc w:val="left"/>
        <w:rPr>
          <w:szCs w:val="24"/>
        </w:rPr>
      </w:pPr>
      <w:r>
        <w:rPr>
          <w:rFonts w:hint="eastAsia"/>
        </w:rPr>
        <w:sym w:font="Wingdings" w:char="F08C"/>
      </w:r>
      <w:r>
        <w:rPr>
          <w:rFonts w:hint="eastAsia"/>
        </w:rPr>
        <w:t xml:space="preserve"> </w:t>
      </w:r>
      <w:r>
        <w:rPr>
          <w:rFonts w:hint="eastAsia"/>
        </w:rPr>
        <w:t>当句中仅一动词时，直</w:t>
      </w:r>
      <w:r>
        <w:rPr>
          <w:rFonts w:hint="eastAsia"/>
          <w:kern w:val="0"/>
          <w:szCs w:val="20"/>
          <w:lang w:val="zh-CN"/>
        </w:rPr>
        <w:t>宾人称代词应</w:t>
      </w:r>
      <w:r>
        <w:rPr>
          <w:rFonts w:hint="eastAsia"/>
        </w:rPr>
        <w:t>置于动词前。如：</w:t>
      </w:r>
    </w:p>
    <w:p w14:paraId="5E5C0D4D" w14:textId="77777777" w:rsidR="00993BDD" w:rsidRDefault="00993BDD" w:rsidP="00993BDD">
      <w:pPr>
        <w:ind w:firstLineChars="600" w:firstLine="1260"/>
      </w:pPr>
      <w:r>
        <w:t xml:space="preserve">Je </w:t>
      </w:r>
      <w:r>
        <w:rPr>
          <w:i/>
        </w:rPr>
        <w:t>t</w:t>
      </w:r>
      <w:r>
        <w:t xml:space="preserve">’attends.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我等你。</w:t>
      </w:r>
    </w:p>
    <w:p w14:paraId="0C771AB8" w14:textId="77777777" w:rsidR="00993BDD" w:rsidRDefault="00993BDD" w:rsidP="00993BDD">
      <w:pPr>
        <w:ind w:firstLineChars="600" w:firstLine="1260"/>
      </w:pPr>
      <w:r>
        <w:t xml:space="preserve">Il </w:t>
      </w:r>
      <w:r>
        <w:rPr>
          <w:i/>
        </w:rPr>
        <w:t>la</w:t>
      </w:r>
      <w:r>
        <w:t xml:space="preserve"> regarde.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他看着她。</w:t>
      </w:r>
    </w:p>
    <w:p w14:paraId="5048ACDB" w14:textId="77777777" w:rsidR="00993BDD" w:rsidRDefault="00993BDD" w:rsidP="00993BDD">
      <w:pPr>
        <w:ind w:firstLineChars="600" w:firstLine="1260"/>
      </w:pPr>
      <w:r>
        <w:t xml:space="preserve">Elle ne </w:t>
      </w:r>
      <w:r>
        <w:rPr>
          <w:i/>
        </w:rPr>
        <w:t>les</w:t>
      </w:r>
      <w:r>
        <w:t xml:space="preserve"> aime pas.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她不喜欢他们。</w:t>
      </w:r>
    </w:p>
    <w:p w14:paraId="0F1C2740" w14:textId="77777777" w:rsidR="00993BDD" w:rsidRDefault="00993BDD" w:rsidP="00993BDD">
      <w:pPr>
        <w:autoSpaceDE w:val="0"/>
        <w:autoSpaceDN w:val="0"/>
        <w:adjustRightInd w:val="0"/>
        <w:ind w:leftChars="326" w:left="685" w:firstLine="323"/>
        <w:jc w:val="left"/>
        <w:rPr>
          <w:kern w:val="0"/>
          <w:szCs w:val="20"/>
        </w:rPr>
      </w:pPr>
      <w:r>
        <w:rPr>
          <w:rFonts w:hint="eastAsia"/>
        </w:rPr>
        <w:sym w:font="Wingdings" w:char="F08D"/>
      </w:r>
      <w:r>
        <w:rPr>
          <w:rFonts w:hint="eastAsia"/>
        </w:rPr>
        <w:t xml:space="preserve"> </w:t>
      </w:r>
      <w:r>
        <w:rPr>
          <w:rFonts w:hint="eastAsia"/>
        </w:rPr>
        <w:t>当句中动词伴有半助动词时，直</w:t>
      </w:r>
      <w:r>
        <w:rPr>
          <w:rFonts w:hint="eastAsia"/>
          <w:kern w:val="0"/>
          <w:szCs w:val="20"/>
          <w:lang w:val="zh-CN"/>
        </w:rPr>
        <w:t>宾人称代词应</w:t>
      </w:r>
      <w:r>
        <w:rPr>
          <w:rFonts w:hint="eastAsia"/>
        </w:rPr>
        <w:t>置于相关动词前。如：</w:t>
      </w:r>
    </w:p>
    <w:p w14:paraId="461A85FC" w14:textId="77777777" w:rsidR="00993BDD" w:rsidRDefault="00993BDD" w:rsidP="00993BDD">
      <w:pPr>
        <w:ind w:firstLineChars="600" w:firstLine="1260"/>
      </w:pPr>
      <w:r>
        <w:t xml:space="preserve">Je vais </w:t>
      </w:r>
      <w:r>
        <w:rPr>
          <w:i/>
        </w:rPr>
        <w:t>vous</w:t>
      </w:r>
      <w:r>
        <w:t xml:space="preserve"> appeler.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我很快会给你打电话的。</w:t>
      </w:r>
    </w:p>
    <w:p w14:paraId="0292F62F" w14:textId="77777777" w:rsidR="00993BDD" w:rsidRDefault="00993BDD" w:rsidP="00993BDD">
      <w:pPr>
        <w:ind w:firstLineChars="600" w:firstLine="1260"/>
      </w:pPr>
      <w:r>
        <w:t>C’est un bon livre.</w:t>
      </w:r>
      <w:r>
        <w:rPr>
          <w:rFonts w:hint="eastAsia"/>
        </w:rPr>
        <w:t xml:space="preserve"> </w:t>
      </w:r>
      <w:r>
        <w:t xml:space="preserve">Vous devez </w:t>
      </w:r>
      <w:r>
        <w:rPr>
          <w:i/>
        </w:rPr>
        <w:t>le</w:t>
      </w:r>
      <w:r>
        <w:t xml:space="preserve"> prendre. </w:t>
      </w:r>
      <w:r>
        <w:rPr>
          <w:rFonts w:hint="eastAsia"/>
        </w:rPr>
        <w:tab/>
      </w:r>
      <w:r>
        <w:rPr>
          <w:rFonts w:hint="eastAsia"/>
        </w:rPr>
        <w:t>这是本好书。您该把它买下来。</w:t>
      </w:r>
    </w:p>
    <w:p w14:paraId="5AFB102F" w14:textId="77777777" w:rsidR="00993BDD" w:rsidRDefault="00993BDD" w:rsidP="00993BDD">
      <w:pPr>
        <w:ind w:firstLineChars="600" w:firstLine="1260"/>
      </w:pPr>
      <w:r>
        <w:t xml:space="preserve">Il vient de </w:t>
      </w:r>
      <w:r w:rsidRPr="00DB7D03">
        <w:rPr>
          <w:i/>
        </w:rPr>
        <w:t>le</w:t>
      </w:r>
      <w:r>
        <w:t xml:space="preserve"> finir.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他刚把它做完。</w:t>
      </w:r>
    </w:p>
    <w:p w14:paraId="6CA8D43C" w14:textId="77777777" w:rsidR="00993BDD" w:rsidRDefault="00993BDD" w:rsidP="00993BDD"/>
    <w:p w14:paraId="23E2E7A0" w14:textId="77777777" w:rsidR="00993BDD" w:rsidRPr="00EF2E87" w:rsidRDefault="00993BDD" w:rsidP="00993BDD">
      <w:pPr>
        <w:rPr>
          <w:i/>
          <w:color w:val="FF0000"/>
          <w:sz w:val="28"/>
          <w:szCs w:val="28"/>
          <w:lang w:val="fr-CA"/>
        </w:rPr>
      </w:pPr>
      <w:r w:rsidRPr="00EF2E87">
        <w:rPr>
          <w:i/>
          <w:color w:val="FF0000"/>
          <w:sz w:val="28"/>
          <w:szCs w:val="28"/>
          <w:lang w:val="fr-CA"/>
        </w:rPr>
        <w:t>Partie facultative</w:t>
      </w:r>
    </w:p>
    <w:p w14:paraId="52DCB945" w14:textId="77777777" w:rsidR="00993BDD" w:rsidRPr="00DB7D03" w:rsidRDefault="00993BDD" w:rsidP="00993BDD">
      <w:pPr>
        <w:autoSpaceDE w:val="0"/>
        <w:autoSpaceDN w:val="0"/>
        <w:adjustRightInd w:val="0"/>
        <w:ind w:leftChars="477" w:left="1002"/>
        <w:jc w:val="left"/>
      </w:pPr>
      <w:r w:rsidRPr="00DB7D03">
        <w:rPr>
          <w:rFonts w:hint="eastAsia"/>
          <w:color w:val="FF0000"/>
        </w:rPr>
        <w:sym w:font="Wingdings" w:char="F08E"/>
      </w:r>
      <w:r w:rsidRPr="00DB7D03">
        <w:rPr>
          <w:rFonts w:hint="eastAsia"/>
          <w:color w:val="FF0000"/>
        </w:rPr>
        <w:t xml:space="preserve"> </w:t>
      </w:r>
      <w:r w:rsidRPr="00DB7D03">
        <w:rPr>
          <w:rFonts w:hint="eastAsia"/>
        </w:rPr>
        <w:t>在以</w:t>
      </w:r>
      <w:r w:rsidRPr="00DB7D03">
        <w:t xml:space="preserve"> avoir </w:t>
      </w:r>
      <w:r w:rsidRPr="00DB7D03">
        <w:rPr>
          <w:rFonts w:hint="eastAsia"/>
        </w:rPr>
        <w:t>作助动词的复合时态中，直</w:t>
      </w:r>
      <w:r w:rsidRPr="00DB7D03">
        <w:rPr>
          <w:rFonts w:hint="eastAsia"/>
          <w:kern w:val="0"/>
          <w:szCs w:val="20"/>
          <w:lang w:val="zh-CN"/>
        </w:rPr>
        <w:t>宾人称代词应</w:t>
      </w:r>
      <w:r w:rsidRPr="00DB7D03">
        <w:rPr>
          <w:rFonts w:hint="eastAsia"/>
        </w:rPr>
        <w:t>位于助动词前，而</w:t>
      </w:r>
    </w:p>
    <w:p w14:paraId="78BC653A" w14:textId="77777777" w:rsidR="00993BDD" w:rsidRPr="00DB7D03" w:rsidRDefault="00993BDD" w:rsidP="00993BDD">
      <w:pPr>
        <w:autoSpaceDE w:val="0"/>
        <w:autoSpaceDN w:val="0"/>
        <w:adjustRightInd w:val="0"/>
        <w:ind w:leftChars="477" w:left="1002" w:firstLineChars="129" w:firstLine="271"/>
        <w:jc w:val="left"/>
      </w:pPr>
      <w:r w:rsidRPr="00DB7D03">
        <w:rPr>
          <w:rFonts w:hint="eastAsia"/>
          <w:color w:val="FF0000"/>
        </w:rPr>
        <w:t>过去分词应与前置的直宾人称代词的性、数相一致</w:t>
      </w:r>
      <w:r w:rsidRPr="00DB7D03">
        <w:rPr>
          <w:rFonts w:hint="eastAsia"/>
        </w:rPr>
        <w:t>！例如：</w:t>
      </w:r>
    </w:p>
    <w:p w14:paraId="6E84681D" w14:textId="77777777" w:rsidR="00993BDD" w:rsidRDefault="00993BDD" w:rsidP="00993BDD">
      <w:pPr>
        <w:autoSpaceDE w:val="0"/>
        <w:autoSpaceDN w:val="0"/>
        <w:adjustRightInd w:val="0"/>
        <w:ind w:leftChars="477" w:left="1002" w:firstLineChars="129" w:firstLine="271"/>
        <w:jc w:val="left"/>
        <w:rPr>
          <w:kern w:val="0"/>
          <w:szCs w:val="20"/>
        </w:rPr>
      </w:pPr>
      <w:r>
        <w:rPr>
          <w:kern w:val="0"/>
          <w:szCs w:val="20"/>
          <w:lang w:val="fr-FR"/>
        </w:rPr>
        <w:t xml:space="preserve">- </w:t>
      </w:r>
      <w:r>
        <w:rPr>
          <w:kern w:val="0"/>
          <w:szCs w:val="20"/>
        </w:rPr>
        <w:t xml:space="preserve">Ont-ils fait la dictée ?  </w:t>
      </w:r>
      <w:r>
        <w:rPr>
          <w:rFonts w:hint="eastAsia"/>
          <w:kern w:val="0"/>
          <w:szCs w:val="20"/>
        </w:rPr>
        <w:tab/>
      </w:r>
      <w:r>
        <w:rPr>
          <w:rFonts w:hint="eastAsia"/>
          <w:kern w:val="0"/>
          <w:szCs w:val="20"/>
        </w:rPr>
        <w:tab/>
      </w:r>
      <w:r>
        <w:rPr>
          <w:rFonts w:hint="eastAsia"/>
          <w:kern w:val="0"/>
          <w:szCs w:val="20"/>
        </w:rPr>
        <w:tab/>
      </w:r>
      <w:r>
        <w:rPr>
          <w:rFonts w:hint="eastAsia"/>
          <w:kern w:val="0"/>
          <w:szCs w:val="20"/>
        </w:rPr>
        <w:tab/>
      </w:r>
      <w:r>
        <w:rPr>
          <w:rFonts w:hint="eastAsia"/>
          <w:kern w:val="0"/>
          <w:szCs w:val="20"/>
        </w:rPr>
        <w:tab/>
      </w:r>
      <w:r>
        <w:rPr>
          <w:rFonts w:hint="eastAsia"/>
          <w:kern w:val="0"/>
          <w:szCs w:val="20"/>
        </w:rPr>
        <w:t>他们听写做完了吗？</w:t>
      </w:r>
    </w:p>
    <w:p w14:paraId="689B1F16" w14:textId="77777777" w:rsidR="00993BDD" w:rsidRDefault="00993BDD" w:rsidP="00993BDD">
      <w:pPr>
        <w:autoSpaceDE w:val="0"/>
        <w:autoSpaceDN w:val="0"/>
        <w:adjustRightInd w:val="0"/>
        <w:ind w:leftChars="477" w:left="1002" w:firstLineChars="129" w:firstLine="271"/>
        <w:jc w:val="left"/>
        <w:rPr>
          <w:kern w:val="0"/>
          <w:szCs w:val="20"/>
        </w:rPr>
      </w:pPr>
      <w:r>
        <w:rPr>
          <w:kern w:val="0"/>
          <w:szCs w:val="20"/>
        </w:rPr>
        <w:t xml:space="preserve">- Oui, ils </w:t>
      </w:r>
      <w:r w:rsidRPr="00DB7D03">
        <w:rPr>
          <w:i/>
          <w:iCs/>
          <w:color w:val="FF0000"/>
          <w:kern w:val="0"/>
          <w:szCs w:val="20"/>
        </w:rPr>
        <w:t>l</w:t>
      </w:r>
      <w:r w:rsidRPr="00DB7D03">
        <w:rPr>
          <w:color w:val="FF0000"/>
          <w:kern w:val="0"/>
          <w:szCs w:val="20"/>
        </w:rPr>
        <w:t>’</w:t>
      </w:r>
      <w:r>
        <w:rPr>
          <w:kern w:val="0"/>
          <w:szCs w:val="20"/>
        </w:rPr>
        <w:t xml:space="preserve">ont </w:t>
      </w:r>
      <w:r w:rsidRPr="00DB7D03">
        <w:rPr>
          <w:kern w:val="0"/>
          <w:szCs w:val="20"/>
        </w:rPr>
        <w:t>fait</w:t>
      </w:r>
      <w:r w:rsidRPr="00DB7D03">
        <w:rPr>
          <w:b/>
          <w:i/>
          <w:iCs/>
          <w:color w:val="FF0000"/>
          <w:kern w:val="0"/>
          <w:szCs w:val="20"/>
        </w:rPr>
        <w:t>e</w:t>
      </w:r>
      <w:r>
        <w:rPr>
          <w:kern w:val="0"/>
          <w:szCs w:val="20"/>
        </w:rPr>
        <w:t>.</w:t>
      </w:r>
      <w:r>
        <w:rPr>
          <w:kern w:val="0"/>
          <w:szCs w:val="20"/>
          <w:lang w:val="fr-FR"/>
        </w:rPr>
        <w:t xml:space="preserve"> (l’= </w:t>
      </w:r>
      <w:r>
        <w:rPr>
          <w:kern w:val="0"/>
          <w:szCs w:val="20"/>
        </w:rPr>
        <w:t>la dicté</w:t>
      </w:r>
      <w:r>
        <w:rPr>
          <w:kern w:val="0"/>
          <w:szCs w:val="20"/>
          <w:lang w:val="fr-FR"/>
        </w:rPr>
        <w:t>e)</w:t>
      </w:r>
      <w:r>
        <w:rPr>
          <w:kern w:val="0"/>
          <w:szCs w:val="20"/>
        </w:rPr>
        <w:t xml:space="preserve"> </w:t>
      </w:r>
      <w:r>
        <w:rPr>
          <w:rFonts w:hint="eastAsia"/>
          <w:kern w:val="0"/>
          <w:szCs w:val="20"/>
        </w:rPr>
        <w:tab/>
      </w:r>
      <w:r>
        <w:rPr>
          <w:rFonts w:hint="eastAsia"/>
          <w:kern w:val="0"/>
          <w:szCs w:val="20"/>
        </w:rPr>
        <w:tab/>
      </w:r>
      <w:r>
        <w:rPr>
          <w:rFonts w:hint="eastAsia"/>
          <w:kern w:val="0"/>
          <w:szCs w:val="20"/>
        </w:rPr>
        <w:tab/>
      </w:r>
      <w:r>
        <w:rPr>
          <w:rFonts w:hint="eastAsia"/>
          <w:kern w:val="0"/>
          <w:szCs w:val="20"/>
        </w:rPr>
        <w:tab/>
      </w:r>
      <w:r>
        <w:rPr>
          <w:rFonts w:hint="eastAsia"/>
          <w:kern w:val="0"/>
          <w:szCs w:val="20"/>
        </w:rPr>
        <w:t>是的，他们（把它）做完了。</w:t>
      </w:r>
    </w:p>
    <w:p w14:paraId="22048741" w14:textId="77777777" w:rsidR="00993BDD" w:rsidRDefault="00993BDD" w:rsidP="00993BDD">
      <w:pPr>
        <w:autoSpaceDE w:val="0"/>
        <w:autoSpaceDN w:val="0"/>
        <w:adjustRightInd w:val="0"/>
        <w:ind w:leftChars="477" w:left="1002" w:firstLineChars="129" w:firstLine="271"/>
        <w:jc w:val="left"/>
        <w:rPr>
          <w:kern w:val="0"/>
          <w:szCs w:val="20"/>
        </w:rPr>
      </w:pPr>
      <w:r>
        <w:rPr>
          <w:kern w:val="0"/>
          <w:szCs w:val="20"/>
        </w:rPr>
        <w:t xml:space="preserve">- Tu as vu les Dupont tout à l’heure ?   </w:t>
      </w:r>
      <w:r>
        <w:rPr>
          <w:rFonts w:hint="eastAsia"/>
          <w:kern w:val="0"/>
          <w:szCs w:val="20"/>
        </w:rPr>
        <w:tab/>
      </w:r>
      <w:r>
        <w:rPr>
          <w:rFonts w:hint="eastAsia"/>
          <w:kern w:val="0"/>
          <w:szCs w:val="20"/>
        </w:rPr>
        <w:tab/>
      </w:r>
      <w:r>
        <w:rPr>
          <w:rFonts w:hint="eastAsia"/>
          <w:kern w:val="0"/>
          <w:szCs w:val="20"/>
        </w:rPr>
        <w:t>你刚才看见杜邦一家了吗</w:t>
      </w:r>
      <w:r>
        <w:rPr>
          <w:kern w:val="0"/>
          <w:szCs w:val="20"/>
        </w:rPr>
        <w:t>?</w:t>
      </w:r>
    </w:p>
    <w:p w14:paraId="22C5908C" w14:textId="77777777" w:rsidR="00993BDD" w:rsidRDefault="00993BDD" w:rsidP="00993BDD">
      <w:pPr>
        <w:autoSpaceDE w:val="0"/>
        <w:autoSpaceDN w:val="0"/>
        <w:adjustRightInd w:val="0"/>
        <w:ind w:leftChars="477" w:left="1002" w:firstLineChars="129" w:firstLine="271"/>
        <w:jc w:val="left"/>
        <w:rPr>
          <w:kern w:val="0"/>
          <w:szCs w:val="20"/>
        </w:rPr>
      </w:pPr>
      <w:r>
        <w:rPr>
          <w:kern w:val="0"/>
          <w:szCs w:val="20"/>
        </w:rPr>
        <w:t xml:space="preserve">- Non, je ne </w:t>
      </w:r>
      <w:r w:rsidRPr="00DB7D03">
        <w:rPr>
          <w:i/>
          <w:iCs/>
          <w:color w:val="FF0000"/>
          <w:kern w:val="0"/>
          <w:szCs w:val="20"/>
        </w:rPr>
        <w:t>les</w:t>
      </w:r>
      <w:r>
        <w:rPr>
          <w:i/>
          <w:iCs/>
          <w:kern w:val="0"/>
          <w:szCs w:val="20"/>
        </w:rPr>
        <w:t xml:space="preserve"> </w:t>
      </w:r>
      <w:r>
        <w:rPr>
          <w:kern w:val="0"/>
          <w:szCs w:val="20"/>
        </w:rPr>
        <w:t>ai pas vu</w:t>
      </w:r>
      <w:r w:rsidRPr="00DB7D03">
        <w:rPr>
          <w:b/>
          <w:i/>
          <w:iCs/>
          <w:color w:val="FF0000"/>
          <w:kern w:val="0"/>
          <w:szCs w:val="20"/>
        </w:rPr>
        <w:t>s</w:t>
      </w:r>
      <w:r>
        <w:rPr>
          <w:kern w:val="0"/>
          <w:szCs w:val="20"/>
        </w:rPr>
        <w:t xml:space="preserve">. </w:t>
      </w:r>
      <w:r>
        <w:rPr>
          <w:kern w:val="0"/>
          <w:szCs w:val="20"/>
          <w:lang w:val="fr-FR"/>
        </w:rPr>
        <w:t xml:space="preserve">(les = les Duponts) </w:t>
      </w:r>
      <w:r>
        <w:rPr>
          <w:rFonts w:hint="eastAsia"/>
          <w:kern w:val="0"/>
          <w:szCs w:val="20"/>
          <w:lang w:val="fr-FR"/>
        </w:rPr>
        <w:tab/>
      </w:r>
      <w:r>
        <w:rPr>
          <w:rFonts w:hint="eastAsia"/>
          <w:kern w:val="0"/>
          <w:szCs w:val="20"/>
        </w:rPr>
        <w:t>没有</w:t>
      </w:r>
      <w:r>
        <w:rPr>
          <w:kern w:val="0"/>
          <w:szCs w:val="20"/>
        </w:rPr>
        <w:t xml:space="preserve">, </w:t>
      </w:r>
      <w:r>
        <w:rPr>
          <w:rFonts w:hint="eastAsia"/>
          <w:kern w:val="0"/>
          <w:szCs w:val="20"/>
        </w:rPr>
        <w:t>我没见着他们。</w:t>
      </w:r>
    </w:p>
    <w:p w14:paraId="10470CB9" w14:textId="77777777" w:rsidR="00993BDD" w:rsidRDefault="00993BDD" w:rsidP="00993BDD">
      <w:pPr>
        <w:autoSpaceDE w:val="0"/>
        <w:autoSpaceDN w:val="0"/>
        <w:adjustRightInd w:val="0"/>
        <w:ind w:leftChars="477" w:left="1002" w:firstLineChars="129" w:firstLine="271"/>
        <w:jc w:val="left"/>
      </w:pPr>
      <w:r>
        <w:t xml:space="preserve">- On a annoncé la nouvelle ?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消息公布了吗？</w:t>
      </w:r>
    </w:p>
    <w:p w14:paraId="10BFE216" w14:textId="77777777" w:rsidR="00993BDD" w:rsidRDefault="00993BDD" w:rsidP="00993BDD">
      <w:pPr>
        <w:autoSpaceDE w:val="0"/>
        <w:autoSpaceDN w:val="0"/>
        <w:adjustRightInd w:val="0"/>
        <w:ind w:leftChars="477" w:left="1002" w:firstLineChars="129" w:firstLine="271"/>
        <w:jc w:val="left"/>
      </w:pPr>
      <w:r>
        <w:t xml:space="preserve">- Oui, on </w:t>
      </w:r>
      <w:r w:rsidRPr="00DB7D03">
        <w:rPr>
          <w:i/>
          <w:color w:val="FF0000"/>
        </w:rPr>
        <w:t>l</w:t>
      </w:r>
      <w:r w:rsidRPr="00DB7D03">
        <w:rPr>
          <w:color w:val="FF0000"/>
        </w:rPr>
        <w:t>’</w:t>
      </w:r>
      <w:r>
        <w:t>a déjà annoncé</w:t>
      </w:r>
      <w:r w:rsidRPr="00DB7D03">
        <w:rPr>
          <w:b/>
          <w:color w:val="FF0000"/>
        </w:rPr>
        <w:t>e</w:t>
      </w:r>
      <w:r>
        <w:t xml:space="preserve">.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是的，已经公布了。</w:t>
      </w:r>
    </w:p>
    <w:p w14:paraId="2C512768" w14:textId="77777777" w:rsidR="00993BDD" w:rsidRDefault="00993BDD" w:rsidP="00993BDD">
      <w:pPr>
        <w:autoSpaceDE w:val="0"/>
        <w:autoSpaceDN w:val="0"/>
        <w:adjustRightInd w:val="0"/>
        <w:ind w:leftChars="327" w:left="687" w:firstLine="315"/>
        <w:jc w:val="left"/>
        <w:rPr>
          <w:kern w:val="0"/>
          <w:szCs w:val="20"/>
          <w:lang w:val="fr-FR"/>
        </w:rPr>
      </w:pPr>
      <w:r>
        <w:sym w:font="Wingdings" w:char="F08F"/>
      </w:r>
      <w:r>
        <w:t xml:space="preserve"> </w:t>
      </w:r>
      <w:r>
        <w:rPr>
          <w:rFonts w:hint="eastAsia"/>
          <w:kern w:val="0"/>
          <w:szCs w:val="20"/>
          <w:lang w:val="zh-CN"/>
        </w:rPr>
        <w:t>在肯定命令式中</w:t>
      </w:r>
      <w:r>
        <w:rPr>
          <w:rFonts w:hint="eastAsia"/>
          <w:kern w:val="0"/>
          <w:szCs w:val="20"/>
          <w:lang w:val="fr-FR"/>
        </w:rPr>
        <w:t>，</w:t>
      </w:r>
      <w:r>
        <w:rPr>
          <w:rFonts w:hint="eastAsia"/>
          <w:kern w:val="0"/>
          <w:szCs w:val="20"/>
          <w:lang w:val="zh-CN"/>
        </w:rPr>
        <w:t>直接宾语人称代词应置于相关动词后。</w:t>
      </w:r>
      <w:r>
        <w:rPr>
          <w:rFonts w:hint="eastAsia"/>
          <w:kern w:val="0"/>
          <w:szCs w:val="20"/>
          <w:lang w:val="fr-FR"/>
        </w:rPr>
        <w:t>例如：</w:t>
      </w:r>
    </w:p>
    <w:p w14:paraId="40618A36" w14:textId="77777777" w:rsidR="00993BDD" w:rsidRDefault="00993BDD" w:rsidP="00993BDD">
      <w:pPr>
        <w:autoSpaceDE w:val="0"/>
        <w:autoSpaceDN w:val="0"/>
        <w:adjustRightInd w:val="0"/>
        <w:ind w:leftChars="327" w:left="687" w:firstLineChars="300" w:firstLine="630"/>
        <w:jc w:val="left"/>
      </w:pPr>
      <w:r>
        <w:t>C’est un bon livre. Prends-</w:t>
      </w:r>
      <w:r>
        <w:rPr>
          <w:i/>
        </w:rPr>
        <w:t>le</w:t>
      </w:r>
      <w:r>
        <w:t xml:space="preserve">.  </w:t>
      </w:r>
      <w:r>
        <w:rPr>
          <w:rFonts w:hint="eastAsia"/>
        </w:rPr>
        <w:t>这是本好书。你就买了吧。</w:t>
      </w:r>
    </w:p>
    <w:p w14:paraId="790013C1" w14:textId="77777777" w:rsidR="00993BDD" w:rsidRDefault="00993BDD" w:rsidP="00993BDD">
      <w:pPr>
        <w:autoSpaceDE w:val="0"/>
        <w:autoSpaceDN w:val="0"/>
        <w:adjustRightInd w:val="0"/>
        <w:ind w:leftChars="327" w:left="687" w:firstLineChars="300" w:firstLine="630"/>
        <w:jc w:val="left"/>
      </w:pPr>
      <w:r>
        <w:t>C’est la photo de Sophie. Regarde-</w:t>
      </w:r>
      <w:r>
        <w:rPr>
          <w:i/>
        </w:rPr>
        <w:t>la</w:t>
      </w:r>
      <w:r>
        <w:t xml:space="preserve"> !   </w:t>
      </w:r>
      <w:r>
        <w:rPr>
          <w:rFonts w:hint="eastAsia"/>
        </w:rPr>
        <w:t>这是索菲的照片。看看吧！</w:t>
      </w:r>
    </w:p>
    <w:p w14:paraId="1302C0A9" w14:textId="77777777" w:rsidR="00993BDD" w:rsidRDefault="00993BDD" w:rsidP="00993BDD">
      <w:pPr>
        <w:autoSpaceDE w:val="0"/>
        <w:autoSpaceDN w:val="0"/>
        <w:adjustRightInd w:val="0"/>
        <w:ind w:leftChars="327" w:left="687" w:firstLineChars="300" w:firstLine="630"/>
        <w:jc w:val="left"/>
        <w:rPr>
          <w:kern w:val="0"/>
          <w:szCs w:val="20"/>
          <w:lang w:val="fr-FR"/>
        </w:rPr>
      </w:pPr>
      <w:r>
        <w:t>Mettez-</w:t>
      </w:r>
      <w:r>
        <w:rPr>
          <w:i/>
        </w:rPr>
        <w:t>les</w:t>
      </w:r>
      <w:r>
        <w:t xml:space="preserve"> ici, s’il vous plaît.  </w:t>
      </w:r>
      <w:r>
        <w:rPr>
          <w:rFonts w:hint="eastAsia"/>
        </w:rPr>
        <w:t>请把它们放在这儿。</w:t>
      </w:r>
      <w:r>
        <w:t xml:space="preserve">  </w:t>
      </w:r>
    </w:p>
    <w:p w14:paraId="6BA5DC73" w14:textId="77777777" w:rsidR="00993BDD" w:rsidRDefault="00EF093F" w:rsidP="00993BDD">
      <w:pPr>
        <w:ind w:firstLine="1008"/>
        <w:rPr>
          <w:szCs w:val="24"/>
          <w:lang w:val="fr-CA"/>
        </w:rPr>
      </w:pPr>
      <w:r>
        <w:rPr>
          <w:szCs w:val="24"/>
          <w:lang w:val="fr-CA"/>
        </w:rPr>
        <w:pict w14:anchorId="676590C1">
          <v:rect id="_x0000_s1064" style="position:absolute;left:0;text-align:left;margin-left:66pt;margin-top:2.4pt;width:339pt;height:23.55pt;z-index:251718656" fillcolor="#fc0">
            <v:shadow on="t" opacity=".5" offset="6pt,6pt"/>
            <v:textbox style="mso-next-textbox:#_x0000_s1064">
              <w:txbxContent>
                <w:p w14:paraId="7F0B761C" w14:textId="77777777" w:rsidR="003F180D" w:rsidRDefault="003F180D" w:rsidP="00993BDD">
                  <w:pPr>
                    <w:autoSpaceDE w:val="0"/>
                    <w:autoSpaceDN w:val="0"/>
                    <w:adjustRightInd w:val="0"/>
                    <w:ind w:firstLine="315"/>
                    <w:jc w:val="left"/>
                    <w:rPr>
                      <w:kern w:val="0"/>
                      <w:szCs w:val="20"/>
                      <w:lang w:val="zh-CN"/>
                    </w:rPr>
                  </w:pPr>
                  <w:r>
                    <w:rPr>
                      <w:noProof/>
                      <w:kern w:val="0"/>
                      <w:sz w:val="20"/>
                      <w:szCs w:val="20"/>
                    </w:rPr>
                    <w:drawing>
                      <wp:inline distT="0" distB="0" distL="0" distR="0" wp14:anchorId="22406D41" wp14:editId="1CAC28AA">
                        <wp:extent cx="120650" cy="120650"/>
                        <wp:effectExtent l="19050" t="0" r="0" b="0"/>
                        <wp:docPr id="86" name="图片 20" descr="BD06009_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 descr="BD06009_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lum contrast="18000"/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0650" cy="1206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kern w:val="0"/>
                    </w:rPr>
                    <w:t xml:space="preserve"> </w:t>
                  </w:r>
                  <w:r>
                    <w:rPr>
                      <w:rFonts w:hint="eastAsia"/>
                      <w:bCs/>
                      <w:kern w:val="0"/>
                      <w:szCs w:val="20"/>
                      <w:lang w:val="zh-CN"/>
                    </w:rPr>
                    <w:t>肯定命令式的</w:t>
                  </w:r>
                  <w:r>
                    <w:rPr>
                      <w:rFonts w:hint="eastAsia"/>
                      <w:kern w:val="0"/>
                      <w:szCs w:val="20"/>
                      <w:lang w:val="zh-CN"/>
                    </w:rPr>
                    <w:t>与后置的直宾人称代词间须有连字符</w:t>
                  </w:r>
                  <w:r>
                    <w:rPr>
                      <w:kern w:val="0"/>
                      <w:szCs w:val="20"/>
                      <w:lang w:val="zh-CN"/>
                    </w:rPr>
                    <w:t xml:space="preserve"> “-” </w:t>
                  </w:r>
                  <w:r>
                    <w:rPr>
                      <w:rFonts w:hint="eastAsia"/>
                      <w:kern w:val="0"/>
                      <w:szCs w:val="20"/>
                      <w:lang w:val="zh-CN"/>
                    </w:rPr>
                    <w:t>。</w:t>
                  </w:r>
                  <w:r>
                    <w:rPr>
                      <w:kern w:val="0"/>
                      <w:szCs w:val="20"/>
                      <w:lang w:val="zh-CN"/>
                    </w:rPr>
                    <w:t xml:space="preserve">  </w:t>
                  </w:r>
                </w:p>
              </w:txbxContent>
            </v:textbox>
          </v:rect>
        </w:pict>
      </w:r>
    </w:p>
    <w:p w14:paraId="55070570" w14:textId="77777777" w:rsidR="00993BDD" w:rsidRDefault="00993BDD" w:rsidP="00993BDD">
      <w:pPr>
        <w:ind w:firstLine="1008"/>
      </w:pPr>
    </w:p>
    <w:p w14:paraId="096875A1" w14:textId="77777777" w:rsidR="00993BDD" w:rsidRDefault="00993BDD" w:rsidP="00993BDD">
      <w:pPr>
        <w:autoSpaceDE w:val="0"/>
        <w:autoSpaceDN w:val="0"/>
        <w:adjustRightInd w:val="0"/>
        <w:ind w:firstLineChars="666" w:firstLine="1399"/>
        <w:jc w:val="left"/>
        <w:rPr>
          <w:szCs w:val="20"/>
          <w:lang w:val="fr-FR"/>
        </w:rPr>
      </w:pPr>
    </w:p>
    <w:p w14:paraId="07755019" w14:textId="77777777" w:rsidR="00993BDD" w:rsidRDefault="00993BDD" w:rsidP="00993BDD">
      <w:pPr>
        <w:autoSpaceDE w:val="0"/>
        <w:autoSpaceDN w:val="0"/>
        <w:adjustRightInd w:val="0"/>
        <w:ind w:firstLineChars="666" w:firstLine="1399"/>
        <w:jc w:val="left"/>
        <w:rPr>
          <w:szCs w:val="20"/>
          <w:lang w:val="fr-FR"/>
        </w:rPr>
      </w:pPr>
    </w:p>
    <w:p w14:paraId="3A8E81CF" w14:textId="77777777" w:rsidR="00993BDD" w:rsidRDefault="00993BDD" w:rsidP="00993BDD">
      <w:pPr>
        <w:autoSpaceDE w:val="0"/>
        <w:autoSpaceDN w:val="0"/>
        <w:adjustRightInd w:val="0"/>
        <w:ind w:firstLineChars="666" w:firstLine="1399"/>
        <w:jc w:val="left"/>
        <w:rPr>
          <w:szCs w:val="20"/>
          <w:lang w:val="fr-FR"/>
        </w:rPr>
      </w:pPr>
    </w:p>
    <w:p w14:paraId="0816BAEB" w14:textId="77777777" w:rsidR="00993BDD" w:rsidRDefault="00993BDD" w:rsidP="00993BDD">
      <w:pPr>
        <w:autoSpaceDE w:val="0"/>
        <w:autoSpaceDN w:val="0"/>
        <w:adjustRightInd w:val="0"/>
        <w:ind w:firstLineChars="666" w:firstLine="1399"/>
        <w:jc w:val="left"/>
        <w:rPr>
          <w:szCs w:val="20"/>
          <w:lang w:val="fr-FR"/>
        </w:rPr>
      </w:pPr>
    </w:p>
    <w:p w14:paraId="6B0D7F3E" w14:textId="77777777" w:rsidR="00993BDD" w:rsidRDefault="00993BDD" w:rsidP="00993BDD">
      <w:pPr>
        <w:autoSpaceDE w:val="0"/>
        <w:autoSpaceDN w:val="0"/>
        <w:adjustRightInd w:val="0"/>
        <w:ind w:firstLineChars="666" w:firstLine="1399"/>
        <w:jc w:val="left"/>
        <w:rPr>
          <w:szCs w:val="20"/>
          <w:lang w:val="fr-FR"/>
        </w:rPr>
      </w:pPr>
    </w:p>
    <w:p w14:paraId="7FD75E5D" w14:textId="77777777" w:rsidR="00993BDD" w:rsidRDefault="00993BDD" w:rsidP="00993BDD">
      <w:pPr>
        <w:autoSpaceDE w:val="0"/>
        <w:autoSpaceDN w:val="0"/>
        <w:adjustRightInd w:val="0"/>
        <w:ind w:firstLineChars="666" w:firstLine="1399"/>
        <w:jc w:val="left"/>
        <w:rPr>
          <w:szCs w:val="20"/>
          <w:lang w:val="fr-FR"/>
        </w:rPr>
      </w:pPr>
    </w:p>
    <w:p w14:paraId="044C04E8" w14:textId="77777777" w:rsidR="00993BDD" w:rsidRDefault="00993BDD" w:rsidP="00993BDD">
      <w:pPr>
        <w:autoSpaceDE w:val="0"/>
        <w:autoSpaceDN w:val="0"/>
        <w:adjustRightInd w:val="0"/>
        <w:ind w:firstLineChars="666" w:firstLine="1399"/>
        <w:jc w:val="left"/>
        <w:rPr>
          <w:szCs w:val="20"/>
          <w:lang w:val="fr-FR"/>
        </w:rPr>
      </w:pPr>
    </w:p>
    <w:p w14:paraId="7364FA24" w14:textId="77777777" w:rsidR="00993BDD" w:rsidRDefault="00993BDD" w:rsidP="00993BDD">
      <w:pPr>
        <w:autoSpaceDE w:val="0"/>
        <w:autoSpaceDN w:val="0"/>
        <w:adjustRightInd w:val="0"/>
        <w:jc w:val="left"/>
        <w:rPr>
          <w:szCs w:val="20"/>
          <w:lang w:val="fr-FR"/>
        </w:rPr>
      </w:pPr>
    </w:p>
    <w:p w14:paraId="03DD2A52" w14:textId="77777777" w:rsidR="00993BDD" w:rsidRDefault="00993BDD" w:rsidP="00993BDD">
      <w:pPr>
        <w:autoSpaceDE w:val="0"/>
        <w:autoSpaceDN w:val="0"/>
        <w:adjustRightInd w:val="0"/>
        <w:ind w:firstLineChars="666" w:firstLine="1399"/>
        <w:jc w:val="left"/>
        <w:rPr>
          <w:szCs w:val="20"/>
          <w:lang w:val="fr-FR"/>
        </w:rPr>
      </w:pPr>
    </w:p>
    <w:p w14:paraId="56AD4D5A" w14:textId="77777777" w:rsidR="00993BDD" w:rsidRDefault="00993BDD" w:rsidP="00993BDD">
      <w:pPr>
        <w:rPr>
          <w:lang w:val="fr-CA"/>
        </w:rPr>
      </w:pPr>
      <w:r>
        <w:rPr>
          <w:b/>
          <w:sz w:val="32"/>
          <w:szCs w:val="32"/>
          <w:lang w:val="fr-CA"/>
        </w:rPr>
        <w:t xml:space="preserve">X. Unité 9 </w:t>
      </w:r>
      <w:r>
        <w:rPr>
          <w:lang w:val="fr-CA"/>
        </w:rPr>
        <w:t xml:space="preserve"> ( </w:t>
      </w:r>
      <w:r>
        <w:rPr>
          <w:rFonts w:hint="eastAsia"/>
          <w:lang w:val="fr-CA"/>
        </w:rPr>
        <w:t>第</w:t>
      </w:r>
      <w:r>
        <w:rPr>
          <w:lang w:val="fr-CA"/>
        </w:rPr>
        <w:t>183</w:t>
      </w:r>
      <w:r>
        <w:rPr>
          <w:rFonts w:hint="eastAsia"/>
          <w:lang w:val="fr-CA"/>
        </w:rPr>
        <w:t>页</w:t>
      </w:r>
      <w:r>
        <w:rPr>
          <w:lang w:val="fr-CA"/>
        </w:rPr>
        <w:t xml:space="preserve"> )</w:t>
      </w:r>
    </w:p>
    <w:p w14:paraId="517D4D10" w14:textId="77777777" w:rsidR="00993BDD" w:rsidRDefault="00993BDD" w:rsidP="00993BDD">
      <w:pPr>
        <w:tabs>
          <w:tab w:val="left" w:pos="284"/>
          <w:tab w:val="left" w:pos="426"/>
        </w:tabs>
        <w:autoSpaceDE w:val="0"/>
        <w:autoSpaceDN w:val="0"/>
        <w:adjustRightInd w:val="0"/>
        <w:jc w:val="left"/>
        <w:rPr>
          <w:kern w:val="0"/>
          <w:szCs w:val="20"/>
          <w:lang w:val="fr-FR"/>
        </w:rPr>
      </w:pPr>
      <w:bookmarkStart w:id="183" w:name="OLE_LINK190"/>
      <w:bookmarkStart w:id="184" w:name="OLE_LINK191"/>
      <w:bookmarkStart w:id="185" w:name="OLE_LINK186"/>
      <w:bookmarkStart w:id="186" w:name="OLE_LINK187"/>
      <w:r>
        <w:rPr>
          <w:lang w:val="fr-CA"/>
        </w:rPr>
        <w:t xml:space="preserve">   </w:t>
      </w:r>
      <w:r>
        <w:rPr>
          <w:b/>
          <w:lang w:val="fr-CA"/>
        </w:rPr>
        <w:t>1.</w:t>
      </w:r>
      <w:r>
        <w:rPr>
          <w:rFonts w:hint="eastAsia"/>
          <w:b/>
          <w:lang w:val="fr-CA"/>
        </w:rPr>
        <w:t xml:space="preserve"> </w:t>
      </w:r>
      <w:r>
        <w:rPr>
          <w:rFonts w:hint="eastAsia"/>
          <w:b/>
          <w:bCs/>
          <w:kern w:val="0"/>
          <w:szCs w:val="20"/>
          <w:lang w:val="zh-CN"/>
        </w:rPr>
        <w:t>未完成</w:t>
      </w:r>
      <w:r>
        <w:rPr>
          <w:rFonts w:hint="eastAsia"/>
          <w:b/>
          <w:lang w:val="fr-CA"/>
        </w:rPr>
        <w:t>过去</w:t>
      </w:r>
      <w:r>
        <w:rPr>
          <w:rFonts w:hint="eastAsia"/>
          <w:b/>
          <w:bCs/>
          <w:kern w:val="0"/>
          <w:szCs w:val="20"/>
          <w:lang w:val="zh-CN"/>
        </w:rPr>
        <w:t>时与复合过去时</w:t>
      </w:r>
      <w:r>
        <w:rPr>
          <w:kern w:val="0"/>
          <w:szCs w:val="20"/>
          <w:lang w:val="fr-FR"/>
        </w:rPr>
        <w:t xml:space="preserve"> (l’imparfait et le passé composé) (3)</w:t>
      </w:r>
    </w:p>
    <w:bookmarkEnd w:id="183"/>
    <w:bookmarkEnd w:id="184"/>
    <w:p w14:paraId="4F0230B5" w14:textId="77777777" w:rsidR="00993BDD" w:rsidRDefault="00993BDD" w:rsidP="00993BDD">
      <w:pPr>
        <w:pStyle w:val="a6"/>
        <w:ind w:leftChars="269" w:left="565" w:firstLineChars="1" w:firstLine="2"/>
        <w:rPr>
          <w:rFonts w:ascii="Calibri Light" w:hAnsi="Calibri Light" w:cs="Times New Roman"/>
          <w:lang w:val="fr-FR"/>
        </w:rPr>
      </w:pPr>
      <w:r w:rsidRPr="00902B95">
        <w:rPr>
          <w:rFonts w:ascii="Calibri Light" w:hAnsi="Calibri Light" w:cs="Times New Roman"/>
          <w:lang w:val="fr-FR"/>
        </w:rPr>
        <w:t>在对过去的叙述中，未完成过去时和复合过</w:t>
      </w:r>
      <w:bookmarkEnd w:id="185"/>
      <w:bookmarkEnd w:id="186"/>
      <w:r w:rsidRPr="00902B95">
        <w:rPr>
          <w:rFonts w:ascii="Calibri Light" w:hAnsi="Calibri Light" w:cs="Times New Roman"/>
          <w:lang w:val="fr-FR"/>
        </w:rPr>
        <w:t>去时可交替使用。</w:t>
      </w:r>
      <w:r w:rsidRPr="00902B95">
        <w:rPr>
          <w:rFonts w:ascii="Calibri Light" w:hAnsi="Calibri Light" w:cs="Times New Roman"/>
          <w:b/>
          <w:lang w:val="fr-FR"/>
        </w:rPr>
        <w:t>未完成过去时</w:t>
      </w:r>
      <w:r w:rsidRPr="00902B95">
        <w:rPr>
          <w:rFonts w:ascii="Calibri Light" w:hAnsi="Calibri Light" w:cs="Times New Roman"/>
          <w:lang w:val="fr-FR"/>
        </w:rPr>
        <w:t>用于描写过去某段时间内延续着的形式</w:t>
      </w:r>
      <w:r>
        <w:rPr>
          <w:rFonts w:ascii="Calibri Light" w:hAnsi="Calibri Light" w:cs="Times New Roman" w:hint="eastAsia"/>
          <w:lang w:val="fr-FR"/>
        </w:rPr>
        <w:t>或</w:t>
      </w:r>
      <w:r w:rsidRPr="00902B95">
        <w:rPr>
          <w:rFonts w:ascii="Calibri Light" w:hAnsi="Calibri Light" w:cs="Times New Roman"/>
          <w:lang w:val="fr-FR"/>
        </w:rPr>
        <w:t>状态；而</w:t>
      </w:r>
      <w:r w:rsidRPr="00902B95">
        <w:rPr>
          <w:rFonts w:ascii="Calibri Light" w:hAnsi="Calibri Light" w:cs="Times New Roman"/>
          <w:b/>
          <w:lang w:val="fr-FR"/>
        </w:rPr>
        <w:t>复合过去时</w:t>
      </w:r>
      <w:r w:rsidRPr="00902B95">
        <w:rPr>
          <w:rFonts w:ascii="Calibri Light" w:hAnsi="Calibri Light" w:cs="Times New Roman"/>
          <w:lang w:val="fr-FR"/>
        </w:rPr>
        <w:t>用来详述该时间段内所发生的事件。</w:t>
      </w:r>
    </w:p>
    <w:p w14:paraId="22137E0D" w14:textId="77777777" w:rsidR="00993BDD" w:rsidRDefault="00993BDD" w:rsidP="00993BDD">
      <w:pPr>
        <w:pStyle w:val="a6"/>
        <w:ind w:leftChars="269" w:left="565" w:firstLineChars="1" w:firstLine="2"/>
        <w:rPr>
          <w:rFonts w:ascii="Calibri Light" w:hAnsi="Calibri Light" w:cs="Times New Roman"/>
          <w:lang w:val="fr-FR"/>
        </w:rPr>
      </w:pPr>
      <w:r>
        <w:rPr>
          <w:rFonts w:ascii="Calibri Light" w:hAnsi="Calibri Light" w:cs="Times New Roman" w:hint="eastAsia"/>
          <w:lang w:val="fr-FR"/>
        </w:rPr>
        <w:t>试见【</w:t>
      </w:r>
      <w:r w:rsidRPr="00902B95">
        <w:rPr>
          <w:rFonts w:ascii="Calibri Light" w:hAnsi="Calibri Light" w:cs="Times New Roman"/>
          <w:lang w:val="fr-FR"/>
        </w:rPr>
        <w:t xml:space="preserve">Je </w:t>
      </w:r>
      <w:r w:rsidRPr="00915FEF">
        <w:rPr>
          <w:rFonts w:ascii="Calibri Light" w:hAnsi="Calibri Light" w:cs="Times New Roman"/>
          <w:i/>
          <w:lang w:val="fr-FR"/>
        </w:rPr>
        <w:t>lisais</w:t>
      </w:r>
      <w:r w:rsidRPr="00902B95">
        <w:rPr>
          <w:rFonts w:ascii="Calibri Light" w:hAnsi="Calibri Light" w:cs="Times New Roman"/>
          <w:lang w:val="fr-FR"/>
        </w:rPr>
        <w:t xml:space="preserve"> quand elle </w:t>
      </w:r>
      <w:r w:rsidRPr="00915FEF">
        <w:rPr>
          <w:rFonts w:ascii="Calibri Light" w:hAnsi="Calibri Light" w:cs="Times New Roman"/>
          <w:i/>
          <w:lang w:val="fr-FR"/>
        </w:rPr>
        <w:t>est entrée</w:t>
      </w:r>
      <w:r w:rsidRPr="00902B95">
        <w:rPr>
          <w:rFonts w:ascii="Calibri Light" w:hAnsi="Calibri Light" w:cs="Times New Roman"/>
          <w:lang w:val="fr-FR"/>
        </w:rPr>
        <w:t>.</w:t>
      </w:r>
      <w:r>
        <w:rPr>
          <w:rFonts w:ascii="Calibri Light" w:hAnsi="Calibri Light" w:cs="Times New Roman" w:hint="eastAsia"/>
          <w:lang w:val="fr-FR"/>
        </w:rPr>
        <w:t>】图解：</w:t>
      </w:r>
    </w:p>
    <w:p w14:paraId="60D77A95" w14:textId="77777777" w:rsidR="00993BDD" w:rsidRDefault="00EF093F" w:rsidP="00993BDD">
      <w:pPr>
        <w:pStyle w:val="a6"/>
        <w:ind w:leftChars="269" w:left="565" w:firstLineChars="851" w:firstLine="1787"/>
        <w:rPr>
          <w:rFonts w:ascii="Calibri Light" w:hAnsi="Calibri Light" w:cs="Times New Roman"/>
          <w:lang w:val="fr-FR"/>
        </w:rPr>
      </w:pPr>
      <w:r>
        <w:rPr>
          <w:rFonts w:ascii="Calibri Light" w:hAnsi="Calibri Light" w:cs="Times New Roman"/>
          <w:noProof/>
          <w:lang w:val="en-US"/>
        </w:rPr>
        <w:pict w14:anchorId="3E6F34C0">
          <v:shape id="_x0000_s1070" style="position:absolute;left:0;text-align:left;margin-left:59.85pt;margin-top:10.5pt;width:50.65pt;height:23.2pt;z-index:251724800" coordsize="1013,464" path="m13,464c6,442,,421,13,380,26,339,31,273,93,220,155,167,230,97,383,60,536,23,908,10,1013,e" filled="f">
            <v:path arrowok="t"/>
          </v:shape>
        </w:pict>
      </w:r>
      <w:r>
        <w:rPr>
          <w:rFonts w:ascii="Calibri Light" w:hAnsi="Calibri Light" w:cs="Times New Roman"/>
          <w:noProof/>
          <w:lang w:val="en-US"/>
        </w:rPr>
        <w:pict w14:anchorId="4B476E29">
          <v:shape id="_x0000_s1071" style="position:absolute;left:0;text-align:left;margin-left:155pt;margin-top:10.5pt;width:49.5pt;height:23.2pt;flip:x;z-index:251725824" coordsize="1013,464" path="m13,464c6,442,,421,13,380,26,339,31,273,93,220,155,167,230,97,383,60,536,23,908,10,1013,e" filled="f">
            <v:path arrowok="t"/>
          </v:shape>
        </w:pict>
      </w:r>
      <w:r w:rsidR="00993BDD" w:rsidRPr="00902B95">
        <w:rPr>
          <w:rFonts w:ascii="Calibri Light" w:hAnsi="Calibri Light" w:cs="Times New Roman"/>
          <w:lang w:val="fr-FR"/>
        </w:rPr>
        <w:t>Je lisais</w:t>
      </w:r>
    </w:p>
    <w:p w14:paraId="4586995E" w14:textId="77777777" w:rsidR="00993BDD" w:rsidRDefault="00EF093F" w:rsidP="00993BDD">
      <w:pPr>
        <w:pStyle w:val="a6"/>
        <w:rPr>
          <w:rFonts w:ascii="Calibri Light" w:hAnsi="Calibri Light" w:cs="Times New Roman"/>
          <w:lang w:val="fr-FR"/>
        </w:rPr>
      </w:pPr>
      <w:r>
        <w:rPr>
          <w:rFonts w:ascii="Calibri Light" w:hAnsi="Calibri Light" w:cs="Times New Roman"/>
          <w:noProof/>
          <w:lang w:val="en-US"/>
        </w:rPr>
        <w:pict w14:anchorId="0E59EE85">
          <v:shape id="_x0000_s1069" type="#_x0000_t32" style="position:absolute;left:0;text-align:left;margin-left:339.5pt;margin-top:8.4pt;width:1pt;height:38.5pt;z-index:251723776" o:connectortype="straight"/>
        </w:pict>
      </w:r>
    </w:p>
    <w:p w14:paraId="57B692EC" w14:textId="77777777" w:rsidR="00993BDD" w:rsidRDefault="00EF093F" w:rsidP="00993BDD">
      <w:pPr>
        <w:pStyle w:val="a6"/>
        <w:rPr>
          <w:rFonts w:ascii="Calibri Light" w:hAnsi="Calibri Light" w:cs="Times New Roman"/>
          <w:lang w:val="fr-FR"/>
        </w:rPr>
      </w:pPr>
      <w:r>
        <w:rPr>
          <w:rFonts w:ascii="Calibri Light" w:hAnsi="Calibri Light" w:cs="Times New Roman"/>
          <w:noProof/>
          <w:lang w:val="en-US"/>
        </w:rPr>
        <w:pict w14:anchorId="2B200CB4"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65" type="#_x0000_t34" style="position:absolute;left:0;text-align:left;margin-left:44.5pt;margin-top:9.65pt;width:328pt;height:.05pt;z-index:251719680" o:connectortype="elbow" adj=",-116121600,-8857">
            <v:stroke endarrow="block"/>
          </v:shape>
        </w:pict>
      </w:r>
      <w:r>
        <w:rPr>
          <w:rFonts w:ascii="Calibri Light" w:hAnsi="Calibri Light" w:cs="Times New Roman"/>
          <w:noProof/>
          <w:lang w:val="en-US"/>
        </w:rPr>
        <w:pict w14:anchorId="07942B90">
          <v:shapetype id="_x0000_t12" coordsize="21600,21600" o:spt="12" path="m10800,l8280,8259,,8259r6720,5146l4200,21600r6600,-5019l17400,21600,14880,13405,21600,8259r-8280,xe">
            <v:stroke joinstyle="miter"/>
            <v:path gradientshapeok="t" o:connecttype="custom" o:connectlocs="10800,0;0,8259;4200,21600;17400,21600;21600,8259" textboxrect="6720,8259,14880,15628"/>
          </v:shapetype>
          <v:shape id="_x0000_s1068" type="#_x0000_t12" style="position:absolute;left:0;text-align:left;margin-left:335.5pt;margin-top:5pt;width:8.5pt;height:10.3pt;z-index:251722752" fillcolor="black [3213]"/>
        </w:pict>
      </w:r>
      <w:r>
        <w:rPr>
          <w:rFonts w:ascii="Calibri Light" w:hAnsi="Calibri Light" w:cs="Times New Roman"/>
          <w:noProof/>
          <w:lang w:val="en-US"/>
        </w:rPr>
        <w:pict w14:anchorId="5A57E271">
          <v:shapetype id="_x0000_t187" coordsize="21600,21600" o:spt="187" adj="8100" path="m21600,10800l@2@3,10800,0@3@3,,10800@3@2,10800,21600@2@2xe">
            <v:stroke joinstyle="miter"/>
            <v:formulas>
              <v:f eqn="sum 10800 0 #0"/>
              <v:f eqn="prod @0 23170 32768"/>
              <v:f eqn="sum @1 10800 0"/>
              <v:f eqn="sum 10800 0 @1"/>
            </v:formulas>
            <v:path gradientshapeok="t" o:connecttype="rect" textboxrect="@3,@3,@2,@2"/>
            <v:handles>
              <v:h position="#0,center" xrange="0,10800"/>
            </v:handles>
          </v:shapetype>
          <v:shape id="_x0000_s1066" type="#_x0000_t187" style="position:absolute;left:0;text-align:left;margin-left:91.5pt;margin-top:5pt;width:7.15pt;height:7.15pt;z-index:251720704"/>
        </w:pict>
      </w:r>
      <w:r>
        <w:rPr>
          <w:rFonts w:ascii="Calibri Light" w:hAnsi="Calibri Light" w:cs="Times New Roman"/>
          <w:noProof/>
          <w:lang w:val="en-US"/>
        </w:rPr>
        <w:pict w14:anchorId="7896EC8D">
          <v:shape id="_x0000_s1067" type="#_x0000_t187" style="position:absolute;left:0;text-align:left;margin-left:183pt;margin-top:5pt;width:7.15pt;height:7.15pt;z-index:251721728"/>
        </w:pict>
      </w:r>
      <w:r w:rsidR="00993BDD">
        <w:rPr>
          <w:rFonts w:ascii="Calibri Light" w:hAnsi="Calibri Light" w:cs="Times New Roman" w:hint="eastAsia"/>
          <w:lang w:val="fr-FR"/>
        </w:rPr>
        <w:t xml:space="preserve">  </w:t>
      </w:r>
      <w:r w:rsidR="00993BDD" w:rsidRPr="00F01032">
        <w:rPr>
          <w:rFonts w:ascii="Calibri Light" w:hAnsi="Calibri Light" w:cs="Times New Roman"/>
          <w:b/>
          <w:i/>
          <w:lang w:val="fr-FR"/>
        </w:rPr>
        <w:t>PASSÉ</w:t>
      </w:r>
      <w:r w:rsidR="00993BDD">
        <w:rPr>
          <w:rFonts w:ascii="Calibri Light" w:hAnsi="Calibri Light" w:cs="Times New Roman" w:hint="eastAsia"/>
          <w:lang w:val="fr-FR"/>
        </w:rPr>
        <w:t xml:space="preserve">                                                  </w:t>
      </w:r>
      <w:r w:rsidR="00993BDD">
        <w:rPr>
          <w:rFonts w:ascii="Calibri Light" w:hAnsi="Calibri Light" w:cs="Times New Roman"/>
          <w:lang w:val="fr-FR"/>
        </w:rPr>
        <w:t xml:space="preserve">                </w:t>
      </w:r>
      <w:r w:rsidR="00993BDD" w:rsidRPr="00F01032">
        <w:rPr>
          <w:rFonts w:ascii="Calibri Light" w:hAnsi="Calibri Light" w:cs="Times New Roman"/>
          <w:b/>
          <w:i/>
          <w:lang w:val="fr-FR"/>
        </w:rPr>
        <w:t>FUTUR</w:t>
      </w:r>
    </w:p>
    <w:p w14:paraId="122F5788" w14:textId="77777777" w:rsidR="00993BDD" w:rsidRPr="00915FEF" w:rsidRDefault="00993BDD" w:rsidP="00993BDD">
      <w:pPr>
        <w:pStyle w:val="a6"/>
        <w:ind w:firstLineChars="300" w:firstLine="630"/>
        <w:rPr>
          <w:rFonts w:ascii="Calibri Light" w:hAnsi="Calibri Light" w:cs="Times New Roman"/>
          <w:lang w:val="fr-FR"/>
        </w:rPr>
      </w:pPr>
      <w:r w:rsidRPr="009B5F5D">
        <w:rPr>
          <w:rFonts w:ascii="Calibri Light" w:hAnsi="Calibri Light" w:cs="Times New Roman"/>
          <w:i/>
          <w:lang w:val="fr-FR"/>
        </w:rPr>
        <w:t>q</w:t>
      </w:r>
      <w:r w:rsidRPr="009B5F5D">
        <w:rPr>
          <w:rFonts w:ascii="Calibri Light" w:hAnsi="Calibri Light" w:cs="Times New Roman" w:hint="eastAsia"/>
          <w:i/>
          <w:lang w:val="fr-FR"/>
        </w:rPr>
        <w:t>uand</w:t>
      </w:r>
      <w:r>
        <w:rPr>
          <w:rFonts w:ascii="Calibri Light" w:hAnsi="Calibri Light" w:cs="Times New Roman" w:hint="eastAsia"/>
          <w:lang w:val="fr-FR"/>
        </w:rPr>
        <w:t xml:space="preserve"> </w:t>
      </w:r>
      <w:r>
        <w:rPr>
          <w:rFonts w:ascii="Calibri Light" w:hAnsi="Calibri Light" w:cs="Times New Roman"/>
          <w:lang w:val="fr-FR"/>
        </w:rPr>
        <w:t xml:space="preserve"> </w:t>
      </w:r>
      <w:r w:rsidRPr="00915FEF">
        <w:rPr>
          <w:rFonts w:ascii="Calibri Light" w:hAnsi="Calibri Light" w:cs="Times New Roman"/>
          <w:lang w:val="fr-FR"/>
        </w:rPr>
        <w:t xml:space="preserve">elle est entrée </w:t>
      </w:r>
      <w:r w:rsidRPr="00915FEF">
        <w:rPr>
          <w:rFonts w:ascii="Calibri Light" w:hAnsi="Calibri Light" w:cs="Times New Roman" w:hint="eastAsia"/>
          <w:lang w:val="fr-FR"/>
        </w:rPr>
        <w:t xml:space="preserve">     </w:t>
      </w:r>
      <w:r w:rsidRPr="00915FEF">
        <w:rPr>
          <w:rFonts w:ascii="Calibri Light" w:hAnsi="Calibri Light" w:cs="Times New Roman"/>
          <w:lang w:val="fr-FR"/>
        </w:rPr>
        <w:t>elle est entrée</w:t>
      </w:r>
      <w:r>
        <w:rPr>
          <w:rFonts w:ascii="Calibri Light" w:hAnsi="Calibri Light" w:cs="Times New Roman" w:hint="eastAsia"/>
          <w:lang w:val="fr-FR"/>
        </w:rPr>
        <w:t xml:space="preserve">    ...</w:t>
      </w:r>
    </w:p>
    <w:p w14:paraId="3D3DB02F" w14:textId="77777777" w:rsidR="00993BDD" w:rsidRPr="00C01E3D" w:rsidRDefault="00993BDD" w:rsidP="00993BDD">
      <w:pPr>
        <w:pStyle w:val="a6"/>
        <w:ind w:leftChars="269" w:left="565" w:firstLineChars="1" w:firstLine="2"/>
        <w:rPr>
          <w:rFonts w:ascii="Calibri Light" w:hAnsi="Calibri Light" w:cs="Times New Roman"/>
          <w:b/>
        </w:rPr>
      </w:pPr>
      <w:r w:rsidRPr="00902B95">
        <w:rPr>
          <w:rFonts w:ascii="Calibri Light" w:hAnsi="Calibri Light" w:cs="Times New Roman"/>
          <w:lang w:val="fr-FR"/>
        </w:rPr>
        <w:t xml:space="preserve">                                     </w:t>
      </w:r>
      <w:r>
        <w:rPr>
          <w:rFonts w:ascii="Calibri Light" w:hAnsi="Calibri Light" w:cs="Times New Roman" w:hint="eastAsia"/>
          <w:lang w:val="fr-FR"/>
        </w:rPr>
        <w:t xml:space="preserve">                   </w:t>
      </w:r>
      <w:r w:rsidRPr="00C01E3D">
        <w:rPr>
          <w:rFonts w:ascii="Calibri Light" w:hAnsi="Calibri Light" w:cs="Times New Roman" w:hint="eastAsia"/>
          <w:b/>
          <w:lang w:val="fr-FR"/>
        </w:rPr>
        <w:t>PRÉSENT</w:t>
      </w:r>
    </w:p>
    <w:p w14:paraId="029CC243" w14:textId="77777777" w:rsidR="00993BDD" w:rsidRDefault="00993BDD" w:rsidP="00993BDD">
      <w:pPr>
        <w:pStyle w:val="a6"/>
        <w:ind w:leftChars="269" w:left="565" w:firstLineChars="1" w:firstLine="2"/>
        <w:rPr>
          <w:rFonts w:ascii="Calibri Light" w:hAnsi="Calibri Light" w:cs="Times New Roman"/>
          <w:lang w:val="fr-FR"/>
        </w:rPr>
      </w:pPr>
      <w:r>
        <w:rPr>
          <w:rFonts w:ascii="Calibri Light" w:hAnsi="Calibri Light" w:cs="Times New Roman" w:hint="eastAsia"/>
        </w:rPr>
        <w:t>（</w:t>
      </w:r>
      <w:bookmarkStart w:id="187" w:name="OLE_LINK176"/>
      <w:bookmarkStart w:id="188" w:name="OLE_LINK177"/>
      <w:r>
        <w:rPr>
          <w:rFonts w:ascii="Calibri Light" w:hAnsi="Calibri Light" w:cs="Times New Roman" w:hint="eastAsia"/>
          <w:lang w:val="fr-FR"/>
        </w:rPr>
        <w:t>“她进来了”</w:t>
      </w:r>
      <w:bookmarkEnd w:id="187"/>
      <w:bookmarkEnd w:id="188"/>
      <w:r>
        <w:rPr>
          <w:rFonts w:ascii="Calibri Light" w:hAnsi="Calibri Light" w:cs="Times New Roman" w:hint="eastAsia"/>
          <w:lang w:val="fr-FR"/>
        </w:rPr>
        <w:t>这个动作可能发生在</w:t>
      </w:r>
      <w:bookmarkStart w:id="189" w:name="OLE_LINK174"/>
      <w:bookmarkStart w:id="190" w:name="OLE_LINK175"/>
      <w:r>
        <w:rPr>
          <w:rFonts w:ascii="Calibri Light" w:hAnsi="Calibri Light" w:cs="Times New Roman" w:hint="eastAsia"/>
          <w:lang w:val="fr-FR"/>
        </w:rPr>
        <w:t>“我在阅读”</w:t>
      </w:r>
      <w:bookmarkEnd w:id="189"/>
      <w:bookmarkEnd w:id="190"/>
      <w:r>
        <w:rPr>
          <w:rFonts w:ascii="Calibri Light" w:hAnsi="Calibri Light" w:cs="Times New Roman" w:hint="eastAsia"/>
          <w:lang w:val="fr-FR"/>
        </w:rPr>
        <w:t>这段延续着的时间内的任一点上；</w:t>
      </w:r>
    </w:p>
    <w:p w14:paraId="52D526E2" w14:textId="77777777" w:rsidR="00993BDD" w:rsidRDefault="00993BDD" w:rsidP="00993BDD">
      <w:pPr>
        <w:pStyle w:val="a6"/>
        <w:ind w:leftChars="269" w:left="565" w:firstLineChars="1" w:firstLine="2"/>
        <w:rPr>
          <w:rFonts w:ascii="Calibri Light" w:hAnsi="Calibri Light" w:cs="Times New Roman"/>
        </w:rPr>
      </w:pPr>
      <w:r>
        <w:rPr>
          <w:rFonts w:ascii="Calibri Light" w:hAnsi="Calibri Light" w:cs="Times New Roman" w:hint="eastAsia"/>
          <w:lang w:val="fr-FR"/>
        </w:rPr>
        <w:t>即“我在阅读”这个状态延续着，而“她进来了”这个动作发生了。</w:t>
      </w:r>
      <w:r>
        <w:rPr>
          <w:rFonts w:ascii="Calibri Light" w:hAnsi="Calibri Light" w:cs="Times New Roman" w:hint="eastAsia"/>
        </w:rPr>
        <w:t>）</w:t>
      </w:r>
    </w:p>
    <w:p w14:paraId="56417BD4" w14:textId="77777777" w:rsidR="00993BDD" w:rsidRDefault="00993BDD" w:rsidP="00993BDD">
      <w:pPr>
        <w:pStyle w:val="a6"/>
        <w:ind w:leftChars="269" w:left="565" w:firstLineChars="1" w:firstLine="2"/>
        <w:rPr>
          <w:rFonts w:ascii="Calibri Light" w:hAnsi="Calibri Light" w:cs="Times New Roman"/>
        </w:rPr>
      </w:pPr>
    </w:p>
    <w:p w14:paraId="293848B0" w14:textId="77777777" w:rsidR="00993BDD" w:rsidRDefault="00993BDD" w:rsidP="00993BDD">
      <w:pPr>
        <w:pStyle w:val="a6"/>
        <w:ind w:leftChars="269" w:left="565" w:firstLineChars="1" w:firstLine="2"/>
        <w:rPr>
          <w:rFonts w:ascii="Calibri Light" w:hAnsi="Calibri Light" w:cs="Times New Roman"/>
        </w:rPr>
      </w:pPr>
      <w:r>
        <w:rPr>
          <w:rFonts w:ascii="Calibri Light" w:hAnsi="Calibri Light" w:cs="Times New Roman" w:hint="eastAsia"/>
        </w:rPr>
        <w:t>再如例句：</w:t>
      </w:r>
    </w:p>
    <w:p w14:paraId="6F494527" w14:textId="77777777" w:rsidR="00993BDD" w:rsidRPr="00902B95" w:rsidRDefault="00993BDD" w:rsidP="00993BDD">
      <w:pPr>
        <w:pStyle w:val="a6"/>
        <w:ind w:leftChars="269" w:left="565" w:firstLineChars="1" w:firstLine="2"/>
        <w:rPr>
          <w:rFonts w:ascii="Calibri Light" w:hAnsi="Calibri Light" w:cs="Times New Roman"/>
          <w:lang w:val="fr-FR"/>
        </w:rPr>
      </w:pPr>
      <w:r w:rsidRPr="00531CC1">
        <w:rPr>
          <w:rFonts w:ascii="Calibri Light" w:hAnsi="Calibri Light" w:cs="Times New Roman"/>
          <w:i/>
        </w:rPr>
        <w:t>J’avais</w:t>
      </w:r>
      <w:r>
        <w:rPr>
          <w:rFonts w:ascii="Calibri Light" w:hAnsi="Calibri Light" w:cs="Times New Roman"/>
        </w:rPr>
        <w:t xml:space="preserve"> 27 ans et </w:t>
      </w:r>
      <w:r w:rsidRPr="00531CC1">
        <w:rPr>
          <w:rFonts w:ascii="Calibri Light" w:hAnsi="Calibri Light" w:cs="Times New Roman"/>
          <w:i/>
        </w:rPr>
        <w:t xml:space="preserve">j’habitais </w:t>
      </w:r>
      <w:r>
        <w:rPr>
          <w:rFonts w:ascii="Calibri Light" w:hAnsi="Calibri Light" w:cs="Times New Roman"/>
        </w:rPr>
        <w:t xml:space="preserve">à Lille </w:t>
      </w:r>
      <w:bookmarkStart w:id="191" w:name="OLE_LINK180"/>
      <w:bookmarkStart w:id="192" w:name="OLE_LINK181"/>
      <w:r w:rsidRPr="00531CC1">
        <w:rPr>
          <w:rFonts w:ascii="Calibri Light" w:hAnsi="Calibri Light" w:cs="Times New Roman"/>
          <w:color w:val="FF0000"/>
        </w:rPr>
        <w:t>(situation)</w:t>
      </w:r>
      <w:bookmarkEnd w:id="191"/>
      <w:bookmarkEnd w:id="192"/>
      <w:r w:rsidRPr="00531CC1">
        <w:rPr>
          <w:rFonts w:ascii="Calibri Light" w:hAnsi="Calibri Light" w:cs="Times New Roman"/>
          <w:color w:val="FF0000"/>
        </w:rPr>
        <w:t xml:space="preserve"> </w:t>
      </w:r>
      <w:r>
        <w:rPr>
          <w:rFonts w:ascii="Calibri Light" w:hAnsi="Calibri Light" w:cs="Times New Roman"/>
        </w:rPr>
        <w:t xml:space="preserve">quand </w:t>
      </w:r>
      <w:r w:rsidRPr="00531CC1">
        <w:rPr>
          <w:rFonts w:ascii="Calibri Light" w:hAnsi="Calibri Light" w:cs="Times New Roman"/>
          <w:i/>
        </w:rPr>
        <w:t>j’ai perdu</w:t>
      </w:r>
      <w:r>
        <w:rPr>
          <w:rFonts w:ascii="Calibri Light" w:hAnsi="Calibri Light" w:cs="Times New Roman"/>
        </w:rPr>
        <w:t xml:space="preserve"> mon travail </w:t>
      </w:r>
      <w:bookmarkStart w:id="193" w:name="OLE_LINK182"/>
      <w:bookmarkStart w:id="194" w:name="OLE_LINK183"/>
      <w:r w:rsidRPr="00531CC1">
        <w:rPr>
          <w:rFonts w:ascii="Calibri Light" w:hAnsi="Calibri Light" w:cs="Times New Roman"/>
          <w:color w:val="FF0000"/>
        </w:rPr>
        <w:t>(</w:t>
      </w:r>
      <w:bookmarkStart w:id="195" w:name="OLE_LINK178"/>
      <w:bookmarkStart w:id="196" w:name="OLE_LINK179"/>
      <w:r w:rsidRPr="00531CC1">
        <w:rPr>
          <w:rFonts w:ascii="Calibri Light" w:hAnsi="Calibri Light" w:cs="Times New Roman"/>
          <w:color w:val="FF0000"/>
        </w:rPr>
        <w:t>événement</w:t>
      </w:r>
      <w:bookmarkEnd w:id="195"/>
      <w:bookmarkEnd w:id="196"/>
      <w:r w:rsidRPr="00531CC1">
        <w:rPr>
          <w:rFonts w:ascii="Calibri Light" w:hAnsi="Calibri Light" w:cs="Times New Roman"/>
          <w:color w:val="FF0000"/>
        </w:rPr>
        <w:t>)</w:t>
      </w:r>
      <w:bookmarkEnd w:id="193"/>
      <w:bookmarkEnd w:id="194"/>
      <w:r>
        <w:rPr>
          <w:rFonts w:ascii="Calibri Light" w:hAnsi="Calibri Light" w:cs="Times New Roman"/>
        </w:rPr>
        <w:t>.</w:t>
      </w:r>
    </w:p>
    <w:p w14:paraId="68EED25D" w14:textId="77777777" w:rsidR="00993BDD" w:rsidRDefault="00993BDD" w:rsidP="00993BDD">
      <w:pPr>
        <w:pStyle w:val="a6"/>
        <w:ind w:firstLineChars="250" w:firstLine="525"/>
        <w:rPr>
          <w:rFonts w:ascii="Calibri Light" w:hAnsi="Calibri Light"/>
          <w:szCs w:val="20"/>
          <w:lang w:val="fr-FR"/>
        </w:rPr>
      </w:pPr>
      <w:r w:rsidRPr="00531CC1">
        <w:rPr>
          <w:rFonts w:ascii="Calibri Light" w:hAnsi="Calibri Light"/>
          <w:szCs w:val="20"/>
          <w:lang w:val="fr-FR"/>
        </w:rPr>
        <w:t>我</w:t>
      </w:r>
      <w:r w:rsidRPr="00531CC1">
        <w:rPr>
          <w:rFonts w:ascii="Calibri Light" w:hAnsi="Calibri Light"/>
          <w:szCs w:val="20"/>
          <w:lang w:val="fr-FR"/>
        </w:rPr>
        <w:t>27</w:t>
      </w:r>
      <w:r w:rsidRPr="00531CC1">
        <w:rPr>
          <w:rFonts w:ascii="Calibri Light" w:hAnsi="Calibri Light"/>
          <w:szCs w:val="20"/>
          <w:lang w:val="fr-FR"/>
        </w:rPr>
        <w:t>岁住里尔</w:t>
      </w:r>
      <w:r>
        <w:rPr>
          <w:rFonts w:ascii="Calibri Light" w:hAnsi="Calibri Light" w:hint="eastAsia"/>
          <w:szCs w:val="20"/>
          <w:lang w:val="fr-FR"/>
        </w:rPr>
        <w:t>时</w:t>
      </w:r>
      <w:r w:rsidRPr="00531CC1">
        <w:rPr>
          <w:rFonts w:ascii="Calibri Light" w:hAnsi="Calibri Light" w:hint="eastAsia"/>
          <w:color w:val="FF0000"/>
          <w:szCs w:val="20"/>
        </w:rPr>
        <w:t>（</w:t>
      </w:r>
      <w:r w:rsidRPr="00531CC1">
        <w:rPr>
          <w:rFonts w:ascii="Calibri Light" w:hAnsi="Calibri Light" w:cs="Times New Roman" w:hint="eastAsia"/>
          <w:color w:val="FF0000"/>
        </w:rPr>
        <w:t>背景状态</w:t>
      </w:r>
      <w:r w:rsidRPr="00531CC1">
        <w:rPr>
          <w:rFonts w:ascii="Calibri Light" w:hAnsi="Calibri Light" w:hint="eastAsia"/>
          <w:color w:val="FF0000"/>
          <w:szCs w:val="20"/>
        </w:rPr>
        <w:t>）</w:t>
      </w:r>
      <w:r>
        <w:rPr>
          <w:rFonts w:ascii="Calibri Light" w:hAnsi="Calibri Light" w:hint="eastAsia"/>
          <w:szCs w:val="20"/>
          <w:lang w:val="fr-FR"/>
        </w:rPr>
        <w:t>把工作丢了</w:t>
      </w:r>
      <w:r w:rsidRPr="00531CC1">
        <w:rPr>
          <w:rFonts w:ascii="Calibri Light" w:hAnsi="Calibri Light" w:hint="eastAsia"/>
          <w:color w:val="FF0000"/>
          <w:szCs w:val="20"/>
          <w:lang w:val="fr-FR"/>
        </w:rPr>
        <w:t>（</w:t>
      </w:r>
      <w:r w:rsidRPr="00531CC1">
        <w:rPr>
          <w:rFonts w:ascii="Calibri Light" w:hAnsi="Calibri Light" w:cs="Times New Roman" w:hint="eastAsia"/>
          <w:color w:val="FF0000"/>
        </w:rPr>
        <w:t>发生的事情</w:t>
      </w:r>
      <w:r w:rsidRPr="00531CC1">
        <w:rPr>
          <w:rFonts w:ascii="Calibri Light" w:hAnsi="Calibri Light" w:hint="eastAsia"/>
          <w:color w:val="FF0000"/>
          <w:szCs w:val="20"/>
          <w:lang w:val="fr-FR"/>
        </w:rPr>
        <w:t>）</w:t>
      </w:r>
      <w:r w:rsidRPr="00531CC1">
        <w:rPr>
          <w:rFonts w:ascii="Calibri Light" w:hAnsi="Calibri Light"/>
          <w:szCs w:val="20"/>
          <w:lang w:val="fr-FR"/>
        </w:rPr>
        <w:t>。</w:t>
      </w:r>
    </w:p>
    <w:p w14:paraId="2D093AE3" w14:textId="77777777" w:rsidR="00993BDD" w:rsidRPr="00531CC1" w:rsidRDefault="00993BDD" w:rsidP="00993BDD">
      <w:pPr>
        <w:pStyle w:val="a6"/>
        <w:rPr>
          <w:rFonts w:ascii="Calibri Light" w:hAnsi="Calibri Light"/>
          <w:szCs w:val="20"/>
          <w:lang w:val="fr-FR"/>
        </w:rPr>
      </w:pPr>
      <w:r>
        <w:rPr>
          <w:rFonts w:ascii="Calibri Light" w:hAnsi="Calibri Light"/>
          <w:szCs w:val="20"/>
          <w:lang w:val="fr-FR"/>
        </w:rPr>
        <w:t xml:space="preserve">     Hier soir, je regardais la télé </w:t>
      </w:r>
      <w:r w:rsidRPr="00531CC1">
        <w:rPr>
          <w:rFonts w:ascii="Calibri Light" w:hAnsi="Calibri Light" w:cs="Times New Roman"/>
          <w:color w:val="FF0000"/>
        </w:rPr>
        <w:t>(</w:t>
      </w:r>
      <w:r>
        <w:rPr>
          <w:rFonts w:ascii="Calibri Light" w:hAnsi="Calibri Light" w:cs="Times New Roman"/>
          <w:color w:val="FF0000"/>
        </w:rPr>
        <w:t>action qui durait</w:t>
      </w:r>
      <w:r w:rsidRPr="00531CC1">
        <w:rPr>
          <w:rFonts w:ascii="Calibri Light" w:hAnsi="Calibri Light" w:cs="Times New Roman"/>
          <w:color w:val="FF0000"/>
        </w:rPr>
        <w:t>)</w:t>
      </w:r>
      <w:r>
        <w:rPr>
          <w:rFonts w:ascii="Calibri Light" w:hAnsi="Calibri Light"/>
          <w:szCs w:val="20"/>
          <w:lang w:val="fr-FR"/>
        </w:rPr>
        <w:t xml:space="preserve"> quand Monique est </w:t>
      </w:r>
      <w:r>
        <w:rPr>
          <w:rFonts w:ascii="Calibri Light" w:hAnsi="Calibri Light" w:hint="eastAsia"/>
          <w:szCs w:val="20"/>
          <w:lang w:val="fr-FR"/>
        </w:rPr>
        <w:t>sortie</w:t>
      </w:r>
      <w:r>
        <w:rPr>
          <w:rFonts w:ascii="Calibri Light" w:hAnsi="Calibri Light"/>
          <w:szCs w:val="20"/>
          <w:lang w:val="fr-FR"/>
        </w:rPr>
        <w:t xml:space="preserve"> </w:t>
      </w:r>
      <w:r w:rsidRPr="00531CC1">
        <w:rPr>
          <w:rFonts w:ascii="Calibri Light" w:hAnsi="Calibri Light" w:cs="Times New Roman"/>
          <w:color w:val="FF0000"/>
        </w:rPr>
        <w:t>(événement)</w:t>
      </w:r>
      <w:r>
        <w:rPr>
          <w:rFonts w:ascii="Calibri Light" w:hAnsi="Calibri Light"/>
          <w:szCs w:val="20"/>
          <w:lang w:val="fr-FR"/>
        </w:rPr>
        <w:t>.</w:t>
      </w:r>
    </w:p>
    <w:p w14:paraId="5624EF07" w14:textId="77777777" w:rsidR="00993BDD" w:rsidRDefault="00993BDD" w:rsidP="00993BDD">
      <w:pPr>
        <w:autoSpaceDE w:val="0"/>
        <w:autoSpaceDN w:val="0"/>
        <w:adjustRightInd w:val="0"/>
        <w:ind w:firstLineChars="250" w:firstLine="525"/>
        <w:jc w:val="left"/>
        <w:rPr>
          <w:szCs w:val="20"/>
          <w:lang w:val="fr-FR"/>
        </w:rPr>
      </w:pPr>
      <w:r>
        <w:rPr>
          <w:rFonts w:hint="eastAsia"/>
          <w:szCs w:val="20"/>
          <w:lang w:val="fr-FR"/>
        </w:rPr>
        <w:t>昨晚，我正看电视的时侯（一个动作正在延续）莫尼克出去的（一个动作发生了）。</w:t>
      </w:r>
    </w:p>
    <w:p w14:paraId="61F2D434" w14:textId="77777777" w:rsidR="00993BDD" w:rsidRDefault="00993BDD" w:rsidP="00993BDD">
      <w:pPr>
        <w:autoSpaceDE w:val="0"/>
        <w:autoSpaceDN w:val="0"/>
        <w:adjustRightInd w:val="0"/>
        <w:ind w:firstLineChars="250" w:firstLine="525"/>
        <w:jc w:val="left"/>
        <w:rPr>
          <w:szCs w:val="20"/>
          <w:lang w:val="fr-FR"/>
        </w:rPr>
      </w:pPr>
    </w:p>
    <w:p w14:paraId="3BC3C7FA" w14:textId="77777777" w:rsidR="00993BDD" w:rsidRDefault="00993BDD" w:rsidP="00993BDD">
      <w:pPr>
        <w:autoSpaceDE w:val="0"/>
        <w:autoSpaceDN w:val="0"/>
        <w:adjustRightInd w:val="0"/>
        <w:ind w:leftChars="250" w:left="525"/>
        <w:jc w:val="left"/>
        <w:rPr>
          <w:szCs w:val="20"/>
          <w:lang w:val="fr-CA"/>
        </w:rPr>
      </w:pPr>
      <w:r>
        <w:rPr>
          <w:rFonts w:hint="eastAsia"/>
          <w:szCs w:val="20"/>
          <w:lang w:val="fr-FR"/>
        </w:rPr>
        <w:t>复合过去时可用来表示状况的转变。这种转变可用下列习语标明：</w:t>
      </w:r>
      <w:r>
        <w:rPr>
          <w:szCs w:val="20"/>
          <w:lang w:val="fr-CA"/>
        </w:rPr>
        <w:t>un jour</w:t>
      </w:r>
      <w:r>
        <w:rPr>
          <w:rFonts w:hint="eastAsia"/>
          <w:szCs w:val="20"/>
          <w:lang w:val="fr-CA"/>
        </w:rPr>
        <w:t>（有一天）</w:t>
      </w:r>
      <w:r>
        <w:rPr>
          <w:szCs w:val="20"/>
          <w:lang w:val="fr-CA"/>
        </w:rPr>
        <w:t>, soudain</w:t>
      </w:r>
      <w:r>
        <w:rPr>
          <w:rFonts w:hint="eastAsia"/>
          <w:szCs w:val="20"/>
          <w:lang w:val="fr-CA"/>
        </w:rPr>
        <w:t>（突然）</w:t>
      </w:r>
      <w:r>
        <w:rPr>
          <w:szCs w:val="20"/>
          <w:lang w:val="fr-CA"/>
        </w:rPr>
        <w:t>, tout à coup</w:t>
      </w:r>
      <w:r>
        <w:rPr>
          <w:rFonts w:hint="eastAsia"/>
          <w:szCs w:val="20"/>
          <w:lang w:val="fr-CA"/>
        </w:rPr>
        <w:t>（突然）</w:t>
      </w:r>
      <w:r>
        <w:rPr>
          <w:szCs w:val="20"/>
          <w:lang w:val="fr-CA"/>
        </w:rPr>
        <w:t>...</w:t>
      </w:r>
    </w:p>
    <w:p w14:paraId="60DB89AD" w14:textId="77777777" w:rsidR="00993BDD" w:rsidRDefault="00993BDD" w:rsidP="00993BDD">
      <w:pPr>
        <w:autoSpaceDE w:val="0"/>
        <w:autoSpaceDN w:val="0"/>
        <w:adjustRightInd w:val="0"/>
        <w:ind w:leftChars="250" w:left="1155" w:hangingChars="300" w:hanging="630"/>
        <w:jc w:val="left"/>
        <w:rPr>
          <w:szCs w:val="20"/>
          <w:lang w:val="fr-CA"/>
        </w:rPr>
      </w:pPr>
      <w:r>
        <w:rPr>
          <w:rFonts w:hint="eastAsia"/>
          <w:szCs w:val="20"/>
          <w:lang w:val="fr-CA"/>
        </w:rPr>
        <w:t>例如：</w:t>
      </w:r>
      <w:r>
        <w:rPr>
          <w:szCs w:val="20"/>
          <w:lang w:val="fr-CA"/>
        </w:rPr>
        <w:t xml:space="preserve">C’était l’été, </w:t>
      </w:r>
      <w:r w:rsidRPr="005F48EA">
        <w:rPr>
          <w:i/>
          <w:szCs w:val="20"/>
          <w:lang w:val="fr-CA"/>
        </w:rPr>
        <w:t>il faisait</w:t>
      </w:r>
      <w:r>
        <w:rPr>
          <w:szCs w:val="20"/>
          <w:lang w:val="fr-CA"/>
        </w:rPr>
        <w:t xml:space="preserve"> beau et chaud, les gens </w:t>
      </w:r>
      <w:r w:rsidRPr="005F48EA">
        <w:rPr>
          <w:i/>
          <w:szCs w:val="20"/>
          <w:lang w:val="fr-CA"/>
        </w:rPr>
        <w:t>se promenaient</w:t>
      </w:r>
      <w:r>
        <w:rPr>
          <w:szCs w:val="20"/>
          <w:lang w:val="fr-CA"/>
        </w:rPr>
        <w:t xml:space="preserve">. Soudain, un orage </w:t>
      </w:r>
      <w:r w:rsidRPr="002D5506">
        <w:rPr>
          <w:i/>
          <w:szCs w:val="20"/>
          <w:u w:val="single"/>
          <w:lang w:val="fr-CA"/>
        </w:rPr>
        <w:t>a éclaté</w:t>
      </w:r>
      <w:r>
        <w:rPr>
          <w:szCs w:val="20"/>
          <w:lang w:val="fr-CA"/>
        </w:rPr>
        <w:t xml:space="preserve"> et tout le monde </w:t>
      </w:r>
      <w:r w:rsidRPr="002D5506">
        <w:rPr>
          <w:i/>
          <w:szCs w:val="20"/>
          <w:u w:val="single"/>
          <w:lang w:val="fr-CA"/>
        </w:rPr>
        <w:t>a couru</w:t>
      </w:r>
      <w:r>
        <w:rPr>
          <w:szCs w:val="20"/>
          <w:lang w:val="fr-CA"/>
        </w:rPr>
        <w:t>...(</w:t>
      </w:r>
      <w:r>
        <w:rPr>
          <w:rFonts w:hint="eastAsia"/>
          <w:szCs w:val="20"/>
          <w:lang w:val="fr-CA"/>
        </w:rPr>
        <w:t>状况的转变</w:t>
      </w:r>
      <w:r>
        <w:rPr>
          <w:szCs w:val="20"/>
          <w:lang w:val="fr-CA"/>
        </w:rPr>
        <w:t>)</w:t>
      </w:r>
    </w:p>
    <w:p w14:paraId="613D931A" w14:textId="77777777" w:rsidR="00993BDD" w:rsidRDefault="00993BDD" w:rsidP="00993BDD">
      <w:pPr>
        <w:autoSpaceDE w:val="0"/>
        <w:autoSpaceDN w:val="0"/>
        <w:adjustRightInd w:val="0"/>
        <w:ind w:leftChars="250" w:left="1155" w:hangingChars="300" w:hanging="630"/>
        <w:jc w:val="left"/>
        <w:rPr>
          <w:szCs w:val="20"/>
          <w:lang w:val="fr-CA"/>
        </w:rPr>
      </w:pPr>
      <w:r>
        <w:rPr>
          <w:rFonts w:hint="eastAsia"/>
          <w:szCs w:val="20"/>
          <w:lang w:val="fr-CA"/>
        </w:rPr>
        <w:t xml:space="preserve">      </w:t>
      </w:r>
      <w:r>
        <w:rPr>
          <w:rFonts w:hint="eastAsia"/>
          <w:szCs w:val="20"/>
          <w:lang w:val="fr-CA"/>
        </w:rPr>
        <w:t>时值夏日，天气晴热，</w:t>
      </w:r>
      <w:bookmarkStart w:id="197" w:name="OLE_LINK184"/>
      <w:bookmarkStart w:id="198" w:name="OLE_LINK185"/>
      <w:r>
        <w:rPr>
          <w:rFonts w:hint="eastAsia"/>
          <w:szCs w:val="20"/>
          <w:lang w:val="fr-CA"/>
        </w:rPr>
        <w:t>众人闲庭信步</w:t>
      </w:r>
      <w:bookmarkEnd w:id="197"/>
      <w:bookmarkEnd w:id="198"/>
      <w:r>
        <w:rPr>
          <w:rFonts w:hint="eastAsia"/>
          <w:szCs w:val="20"/>
          <w:lang w:val="fr-CA"/>
        </w:rPr>
        <w:t>。忽然间，雷声大作，暴雨倾盆，大家四散奔逃……</w:t>
      </w:r>
    </w:p>
    <w:p w14:paraId="124143CF" w14:textId="77777777" w:rsidR="00993BDD" w:rsidRDefault="00993BDD" w:rsidP="00993BDD">
      <w:pPr>
        <w:autoSpaceDE w:val="0"/>
        <w:autoSpaceDN w:val="0"/>
        <w:adjustRightInd w:val="0"/>
        <w:ind w:leftChars="250" w:left="1155" w:hangingChars="300" w:hanging="630"/>
        <w:jc w:val="left"/>
        <w:rPr>
          <w:szCs w:val="20"/>
          <w:lang w:val="fr-CA"/>
        </w:rPr>
      </w:pPr>
    </w:p>
    <w:p w14:paraId="6CD31D3C" w14:textId="77777777" w:rsidR="00993BDD" w:rsidRDefault="00993BDD" w:rsidP="00993BDD">
      <w:pPr>
        <w:autoSpaceDE w:val="0"/>
        <w:autoSpaceDN w:val="0"/>
        <w:adjustRightInd w:val="0"/>
        <w:ind w:leftChars="250" w:left="1155" w:hangingChars="300" w:hanging="630"/>
        <w:jc w:val="left"/>
        <w:rPr>
          <w:szCs w:val="20"/>
          <w:lang w:val="fr-CA"/>
        </w:rPr>
      </w:pPr>
    </w:p>
    <w:p w14:paraId="7A157A1C" w14:textId="77777777" w:rsidR="00993BDD" w:rsidRDefault="00993BDD" w:rsidP="00993BDD">
      <w:pPr>
        <w:tabs>
          <w:tab w:val="left" w:pos="284"/>
          <w:tab w:val="left" w:pos="426"/>
        </w:tabs>
        <w:autoSpaceDE w:val="0"/>
        <w:autoSpaceDN w:val="0"/>
        <w:adjustRightInd w:val="0"/>
        <w:jc w:val="left"/>
        <w:rPr>
          <w:kern w:val="0"/>
          <w:szCs w:val="20"/>
          <w:lang w:val="fr-FR"/>
        </w:rPr>
      </w:pPr>
      <w:r>
        <w:rPr>
          <w:lang w:val="fr-CA"/>
        </w:rPr>
        <w:t xml:space="preserve">   </w:t>
      </w:r>
      <w:r>
        <w:rPr>
          <w:rFonts w:hint="eastAsia"/>
          <w:b/>
          <w:lang w:val="fr-CA"/>
        </w:rPr>
        <w:t>2</w:t>
      </w:r>
      <w:r>
        <w:rPr>
          <w:b/>
          <w:lang w:val="fr-CA"/>
        </w:rPr>
        <w:t>.</w:t>
      </w:r>
      <w:r>
        <w:rPr>
          <w:rFonts w:hint="eastAsia"/>
          <w:b/>
          <w:lang w:val="fr-CA"/>
        </w:rPr>
        <w:t xml:space="preserve"> </w:t>
      </w:r>
      <w:r>
        <w:rPr>
          <w:b/>
          <w:bCs/>
          <w:kern w:val="0"/>
          <w:szCs w:val="20"/>
          <w:lang w:val="fr-CA"/>
        </w:rPr>
        <w:t xml:space="preserve">Depuis </w:t>
      </w:r>
      <w:r>
        <w:rPr>
          <w:rFonts w:hint="eastAsia"/>
          <w:b/>
          <w:bCs/>
          <w:kern w:val="0"/>
          <w:szCs w:val="20"/>
          <w:lang w:val="fr-CA"/>
        </w:rPr>
        <w:t>/</w:t>
      </w:r>
      <w:r>
        <w:rPr>
          <w:b/>
          <w:bCs/>
          <w:kern w:val="0"/>
          <w:szCs w:val="20"/>
          <w:lang w:val="fr-CA"/>
        </w:rPr>
        <w:t xml:space="preserve"> pendant </w:t>
      </w:r>
    </w:p>
    <w:p w14:paraId="24FA72FE" w14:textId="77777777" w:rsidR="00993BDD" w:rsidRDefault="00993BDD" w:rsidP="00993BDD">
      <w:pPr>
        <w:autoSpaceDE w:val="0"/>
        <w:autoSpaceDN w:val="0"/>
        <w:adjustRightInd w:val="0"/>
        <w:ind w:leftChars="250" w:left="1155" w:hangingChars="300" w:hanging="630"/>
        <w:jc w:val="left"/>
        <w:rPr>
          <w:rFonts w:ascii="Calibri Light" w:hAnsi="Calibri Light" w:cs="Times New Roman"/>
          <w:lang w:val="fr-FR"/>
        </w:rPr>
      </w:pPr>
      <w:r>
        <w:rPr>
          <w:rFonts w:ascii="Calibri Light" w:hAnsi="Calibri Light" w:cs="Times New Roman" w:hint="eastAsia"/>
          <w:lang w:val="fr-FR"/>
        </w:rPr>
        <w:t>介词</w:t>
      </w:r>
      <w:r>
        <w:rPr>
          <w:rFonts w:ascii="Calibri Light" w:hAnsi="Calibri Light" w:cs="Times New Roman" w:hint="eastAsia"/>
          <w:lang w:val="fr-FR"/>
        </w:rPr>
        <w:t xml:space="preserve"> depuis </w:t>
      </w:r>
      <w:r>
        <w:rPr>
          <w:rFonts w:ascii="Calibri Light" w:hAnsi="Calibri Light" w:cs="Times New Roman" w:hint="eastAsia"/>
          <w:lang w:val="fr-FR"/>
        </w:rPr>
        <w:t>和</w:t>
      </w:r>
      <w:r>
        <w:rPr>
          <w:rFonts w:ascii="Calibri Light" w:hAnsi="Calibri Light" w:cs="Times New Roman" w:hint="eastAsia"/>
          <w:lang w:val="fr-FR"/>
        </w:rPr>
        <w:t xml:space="preserve"> pendant </w:t>
      </w:r>
      <w:r>
        <w:rPr>
          <w:rFonts w:ascii="Calibri Light" w:hAnsi="Calibri Light" w:cs="Times New Roman" w:hint="eastAsia"/>
          <w:lang w:val="fr-FR"/>
        </w:rPr>
        <w:t>分别指明一段持续的时间。</w:t>
      </w:r>
    </w:p>
    <w:p w14:paraId="371A46A0" w14:textId="77777777" w:rsidR="00993BDD" w:rsidRDefault="00993BDD" w:rsidP="00993BDD">
      <w:pPr>
        <w:autoSpaceDE w:val="0"/>
        <w:autoSpaceDN w:val="0"/>
        <w:adjustRightInd w:val="0"/>
        <w:ind w:leftChars="250" w:left="1155" w:hangingChars="300" w:hanging="630"/>
        <w:jc w:val="left"/>
        <w:rPr>
          <w:rFonts w:ascii="Calibri Light" w:hAnsi="Calibri Light" w:cs="Times New Roman"/>
          <w:lang w:val="fr-CA"/>
        </w:rPr>
      </w:pPr>
      <w:r>
        <w:rPr>
          <w:rFonts w:ascii="Calibri Light" w:hAnsi="Calibri Light" w:cs="Times New Roman" w:hint="eastAsia"/>
          <w:lang w:val="fr-FR"/>
        </w:rPr>
        <w:t xml:space="preserve">1) </w:t>
      </w:r>
      <w:r>
        <w:rPr>
          <w:rFonts w:ascii="Calibri Light" w:hAnsi="Calibri Light" w:cs="Times New Roman" w:hint="eastAsia"/>
          <w:lang w:val="fr-CA"/>
        </w:rPr>
        <w:t xml:space="preserve">depuis </w:t>
      </w:r>
      <w:r>
        <w:rPr>
          <w:rFonts w:ascii="Calibri Light" w:hAnsi="Calibri Light" w:cs="Times New Roman" w:hint="eastAsia"/>
          <w:lang w:val="fr-CA"/>
        </w:rPr>
        <w:t>所标明的时间段应起始于过去并延续至今，相关动词须使用现在时。如：</w:t>
      </w:r>
    </w:p>
    <w:p w14:paraId="0614457D" w14:textId="77777777" w:rsidR="00993BDD" w:rsidRDefault="00993BDD" w:rsidP="00993BDD">
      <w:pPr>
        <w:autoSpaceDE w:val="0"/>
        <w:autoSpaceDN w:val="0"/>
        <w:adjustRightInd w:val="0"/>
        <w:ind w:leftChars="250" w:left="1155" w:hangingChars="300" w:hanging="630"/>
        <w:jc w:val="left"/>
        <w:rPr>
          <w:rFonts w:ascii="Calibri Light" w:hAnsi="Calibri Light" w:cs="Times New Roman"/>
          <w:lang w:val="fr-CA"/>
        </w:rPr>
      </w:pPr>
      <w:r>
        <w:rPr>
          <w:rFonts w:ascii="Calibri Light" w:hAnsi="Calibri Light" w:cs="Times New Roman" w:hint="eastAsia"/>
          <w:lang w:val="fr-CA"/>
        </w:rPr>
        <w:t xml:space="preserve">  </w:t>
      </w:r>
      <w:bookmarkStart w:id="199" w:name="OLE_LINK188"/>
      <w:bookmarkStart w:id="200" w:name="OLE_LINK189"/>
      <w:r>
        <w:rPr>
          <w:rFonts w:ascii="Calibri Light" w:hAnsi="Calibri Light" w:cs="Times New Roman"/>
          <w:lang w:val="fr-CA"/>
        </w:rPr>
        <w:t>J</w:t>
      </w:r>
      <w:r>
        <w:rPr>
          <w:rFonts w:ascii="Calibri Light" w:hAnsi="Calibri Light" w:cs="Times New Roman" w:hint="eastAsia"/>
          <w:lang w:val="fr-CA"/>
        </w:rPr>
        <w:t xml:space="preserve">e </w:t>
      </w:r>
      <w:r w:rsidRPr="00002CFB">
        <w:rPr>
          <w:rFonts w:ascii="Calibri Light" w:hAnsi="Calibri Light" w:cs="Times New Roman"/>
          <w:i/>
          <w:u w:val="single"/>
          <w:lang w:val="fr-CA"/>
        </w:rPr>
        <w:t>connais</w:t>
      </w:r>
      <w:r>
        <w:rPr>
          <w:rFonts w:ascii="Calibri Light" w:hAnsi="Calibri Light" w:cs="Times New Roman"/>
          <w:lang w:val="fr-CA"/>
        </w:rPr>
        <w:t xml:space="preserve"> Lola </w:t>
      </w:r>
      <w:r w:rsidRPr="009D5A76">
        <w:rPr>
          <w:rFonts w:ascii="Calibri Light" w:hAnsi="Calibri Light" w:cs="Times New Roman"/>
          <w:b/>
          <w:i/>
          <w:lang w:val="fr-CA"/>
        </w:rPr>
        <w:t>depuis six mois</w:t>
      </w:r>
      <w:r>
        <w:rPr>
          <w:rFonts w:ascii="Calibri Light" w:hAnsi="Calibri Light" w:cs="Times New Roman"/>
          <w:i/>
          <w:lang w:val="fr-CA"/>
        </w:rPr>
        <w:t>.</w:t>
      </w:r>
      <w:r>
        <w:rPr>
          <w:rFonts w:ascii="Calibri Light" w:hAnsi="Calibri Light" w:cs="Times New Roman"/>
          <w:lang w:val="fr-CA"/>
        </w:rPr>
        <w:t xml:space="preserve">  </w:t>
      </w:r>
      <w:bookmarkEnd w:id="199"/>
      <w:bookmarkEnd w:id="200"/>
      <w:r>
        <w:rPr>
          <w:rFonts w:ascii="Calibri Light" w:hAnsi="Calibri Light" w:cs="Times New Roman"/>
          <w:lang w:val="fr-CA"/>
        </w:rPr>
        <w:t xml:space="preserve">  </w:t>
      </w:r>
      <w:r>
        <w:rPr>
          <w:rFonts w:ascii="Calibri Light" w:hAnsi="Calibri Light" w:cs="Times New Roman" w:hint="eastAsia"/>
          <w:lang w:val="fr-CA"/>
        </w:rPr>
        <w:t>我认识劳拉半年了。</w:t>
      </w:r>
    </w:p>
    <w:p w14:paraId="52BA8C53" w14:textId="77777777" w:rsidR="00993BDD" w:rsidRDefault="00993BDD" w:rsidP="00993BDD">
      <w:pPr>
        <w:autoSpaceDE w:val="0"/>
        <w:autoSpaceDN w:val="0"/>
        <w:adjustRightInd w:val="0"/>
        <w:ind w:leftChars="350" w:left="1155" w:hangingChars="200" w:hanging="420"/>
        <w:jc w:val="left"/>
        <w:rPr>
          <w:rFonts w:ascii="Calibri Light" w:hAnsi="Calibri Light" w:cs="Times New Roman"/>
          <w:lang w:val="fr-CA"/>
        </w:rPr>
      </w:pPr>
      <w:r>
        <w:rPr>
          <w:rFonts w:ascii="Calibri Light" w:hAnsi="Calibri Light" w:cs="Times New Roman" w:hint="eastAsia"/>
          <w:lang w:val="fr-CA"/>
        </w:rPr>
        <w:t>注意：法语中，经常用</w:t>
      </w:r>
      <w:r>
        <w:rPr>
          <w:rFonts w:ascii="Calibri Light" w:hAnsi="Calibri Light" w:cs="Times New Roman"/>
          <w:lang w:val="fr-CA"/>
        </w:rPr>
        <w:t xml:space="preserve"> Ça fait...que</w:t>
      </w:r>
      <w:r>
        <w:rPr>
          <w:rFonts w:ascii="Calibri Light" w:hAnsi="Calibri Light" w:cs="Times New Roman" w:hint="eastAsia"/>
          <w:lang w:val="fr-CA"/>
        </w:rPr>
        <w:t xml:space="preserve"> </w:t>
      </w:r>
      <w:r>
        <w:rPr>
          <w:rFonts w:ascii="Calibri Light" w:hAnsi="Calibri Light" w:cs="Times New Roman" w:hint="eastAsia"/>
          <w:lang w:val="fr-CA"/>
        </w:rPr>
        <w:t>替代</w:t>
      </w:r>
      <w:r>
        <w:rPr>
          <w:rFonts w:ascii="Calibri Light" w:hAnsi="Calibri Light" w:cs="Times New Roman"/>
          <w:lang w:val="fr-CA"/>
        </w:rPr>
        <w:t xml:space="preserve"> depuis</w:t>
      </w:r>
      <w:r>
        <w:rPr>
          <w:rFonts w:ascii="Calibri Light" w:hAnsi="Calibri Light" w:cs="Times New Roman" w:hint="eastAsia"/>
          <w:lang w:val="fr-CA"/>
        </w:rPr>
        <w:t>。</w:t>
      </w:r>
      <w:r>
        <w:rPr>
          <w:rFonts w:ascii="Calibri Light" w:hAnsi="Calibri Light" w:cs="Times New Roman"/>
          <w:lang w:val="fr-CA"/>
        </w:rPr>
        <w:t xml:space="preserve">Ça fait...que </w:t>
      </w:r>
      <w:r>
        <w:rPr>
          <w:rFonts w:ascii="Calibri Light" w:hAnsi="Calibri Light" w:cs="Times New Roman" w:hint="eastAsia"/>
          <w:lang w:val="fr-CA"/>
        </w:rPr>
        <w:t>应置于句首。如：</w:t>
      </w:r>
    </w:p>
    <w:p w14:paraId="59A623AB" w14:textId="77777777" w:rsidR="00993BDD" w:rsidRDefault="00993BDD" w:rsidP="00993BDD">
      <w:pPr>
        <w:autoSpaceDE w:val="0"/>
        <w:autoSpaceDN w:val="0"/>
        <w:adjustRightInd w:val="0"/>
        <w:ind w:firstLineChars="650" w:firstLine="1365"/>
        <w:jc w:val="left"/>
        <w:rPr>
          <w:rFonts w:ascii="Calibri Light" w:hAnsi="Calibri Light" w:cs="Times New Roman"/>
          <w:lang w:val="fr-CA"/>
        </w:rPr>
      </w:pPr>
      <w:r w:rsidRPr="009D5A76">
        <w:rPr>
          <w:rFonts w:ascii="Calibri Light" w:hAnsi="Calibri Light" w:cs="Times New Roman"/>
          <w:lang w:val="fr-CA"/>
        </w:rPr>
        <w:lastRenderedPageBreak/>
        <w:t>J</w:t>
      </w:r>
      <w:r w:rsidRPr="009D5A76">
        <w:rPr>
          <w:rFonts w:ascii="Calibri Light" w:hAnsi="Calibri Light" w:cs="Times New Roman" w:hint="eastAsia"/>
          <w:lang w:val="fr-CA"/>
        </w:rPr>
        <w:t xml:space="preserve">e </w:t>
      </w:r>
      <w:r w:rsidRPr="009D5A76">
        <w:rPr>
          <w:rFonts w:ascii="Calibri Light" w:hAnsi="Calibri Light" w:cs="Times New Roman"/>
          <w:lang w:val="fr-CA"/>
        </w:rPr>
        <w:t>connais Lola depuis six mois</w:t>
      </w:r>
      <w:r>
        <w:rPr>
          <w:rFonts w:ascii="Calibri Light" w:hAnsi="Calibri Light" w:cs="Times New Roman"/>
          <w:lang w:val="fr-CA"/>
        </w:rPr>
        <w:t>.</w:t>
      </w:r>
      <w:r w:rsidRPr="009D5A76">
        <w:rPr>
          <w:rFonts w:ascii="Calibri Light" w:hAnsi="Calibri Light" w:cs="Times New Roman" w:hint="eastAsia"/>
          <w:lang w:val="fr-CA"/>
        </w:rPr>
        <w:t xml:space="preserve"> = </w:t>
      </w:r>
      <w:r w:rsidRPr="009D5A76">
        <w:rPr>
          <w:rFonts w:ascii="Calibri Light" w:hAnsi="Calibri Light" w:cs="Times New Roman"/>
          <w:i/>
          <w:lang w:val="fr-CA"/>
        </w:rPr>
        <w:t xml:space="preserve">Ça fait </w:t>
      </w:r>
      <w:r>
        <w:rPr>
          <w:rFonts w:ascii="Calibri Light" w:hAnsi="Calibri Light" w:cs="Times New Roman"/>
          <w:lang w:val="fr-CA"/>
        </w:rPr>
        <w:t xml:space="preserve">six mois </w:t>
      </w:r>
      <w:r w:rsidRPr="009D5A76">
        <w:rPr>
          <w:rFonts w:ascii="Calibri Light" w:hAnsi="Calibri Light" w:cs="Times New Roman"/>
          <w:i/>
          <w:lang w:val="fr-CA"/>
        </w:rPr>
        <w:t>que</w:t>
      </w:r>
      <w:r>
        <w:rPr>
          <w:rFonts w:ascii="Calibri Light" w:hAnsi="Calibri Light" w:cs="Times New Roman"/>
          <w:lang w:val="fr-CA"/>
        </w:rPr>
        <w:t xml:space="preserve"> je connais Lola. </w:t>
      </w:r>
    </w:p>
    <w:p w14:paraId="55B336F4" w14:textId="77777777" w:rsidR="00993BDD" w:rsidRDefault="00993BDD" w:rsidP="00993BDD">
      <w:pPr>
        <w:autoSpaceDE w:val="0"/>
        <w:autoSpaceDN w:val="0"/>
        <w:adjustRightInd w:val="0"/>
        <w:ind w:firstLineChars="650" w:firstLine="1365"/>
        <w:jc w:val="left"/>
        <w:rPr>
          <w:rFonts w:ascii="Calibri Light" w:hAnsi="Calibri Light" w:cs="Times New Roman"/>
          <w:lang w:val="fr-CA"/>
        </w:rPr>
      </w:pPr>
    </w:p>
    <w:p w14:paraId="575014B1" w14:textId="77777777" w:rsidR="00993BDD" w:rsidRDefault="00993BDD" w:rsidP="00993BDD">
      <w:pPr>
        <w:autoSpaceDE w:val="0"/>
        <w:autoSpaceDN w:val="0"/>
        <w:adjustRightInd w:val="0"/>
        <w:jc w:val="left"/>
        <w:rPr>
          <w:rFonts w:ascii="Calibri Light" w:hAnsi="Calibri Light" w:cs="Times New Roman"/>
          <w:lang w:val="fr-CA"/>
        </w:rPr>
      </w:pPr>
      <w:r>
        <w:rPr>
          <w:rFonts w:ascii="Calibri Light" w:hAnsi="Calibri Light" w:cs="Times New Roman"/>
          <w:lang w:val="fr-CA"/>
        </w:rPr>
        <w:t xml:space="preserve">     2) pendant </w:t>
      </w:r>
      <w:r>
        <w:rPr>
          <w:rFonts w:ascii="Calibri Light" w:hAnsi="Calibri Light" w:cs="Times New Roman" w:hint="eastAsia"/>
          <w:lang w:val="fr-CA"/>
        </w:rPr>
        <w:t>所表明的时间段则在讲话时已经结束。此时相关动词应使用复合过去时。如：</w:t>
      </w:r>
    </w:p>
    <w:p w14:paraId="3636B347" w14:textId="77777777" w:rsidR="00993BDD" w:rsidRDefault="00993BDD" w:rsidP="00993BDD">
      <w:pPr>
        <w:autoSpaceDE w:val="0"/>
        <w:autoSpaceDN w:val="0"/>
        <w:adjustRightInd w:val="0"/>
        <w:jc w:val="left"/>
        <w:rPr>
          <w:rFonts w:ascii="Calibri Light" w:hAnsi="Calibri Light" w:cs="Times New Roman"/>
          <w:lang w:val="fr-CA"/>
        </w:rPr>
      </w:pPr>
      <w:r>
        <w:rPr>
          <w:rFonts w:ascii="Calibri Light" w:hAnsi="Calibri Light" w:cs="Times New Roman" w:hint="eastAsia"/>
          <w:lang w:val="fr-CA"/>
        </w:rPr>
        <w:t xml:space="preserve">       </w:t>
      </w:r>
      <w:r>
        <w:rPr>
          <w:rFonts w:ascii="Calibri Light" w:hAnsi="Calibri Light" w:cs="Times New Roman"/>
          <w:lang w:val="fr-CA"/>
        </w:rPr>
        <w:t>I</w:t>
      </w:r>
      <w:r>
        <w:rPr>
          <w:rFonts w:ascii="Calibri Light" w:hAnsi="Calibri Light" w:cs="Times New Roman" w:hint="eastAsia"/>
          <w:lang w:val="fr-CA"/>
        </w:rPr>
        <w:t xml:space="preserve">l </w:t>
      </w:r>
      <w:r w:rsidRPr="009D5A76">
        <w:rPr>
          <w:rFonts w:ascii="Calibri Light" w:hAnsi="Calibri Light" w:cs="Times New Roman"/>
          <w:i/>
          <w:u w:val="single"/>
          <w:lang w:val="fr-CA"/>
        </w:rPr>
        <w:t>a travaillé</w:t>
      </w:r>
      <w:r>
        <w:rPr>
          <w:rFonts w:ascii="Calibri Light" w:hAnsi="Calibri Light" w:cs="Times New Roman"/>
          <w:lang w:val="fr-CA"/>
        </w:rPr>
        <w:t xml:space="preserve"> à Rome </w:t>
      </w:r>
      <w:r w:rsidRPr="009D5A76">
        <w:rPr>
          <w:rFonts w:ascii="Calibri Light" w:hAnsi="Calibri Light" w:cs="Times New Roman"/>
          <w:b/>
          <w:i/>
          <w:lang w:val="fr-CA"/>
        </w:rPr>
        <w:t>pendant cinq ans</w:t>
      </w:r>
      <w:r>
        <w:rPr>
          <w:rFonts w:ascii="Calibri Light" w:hAnsi="Calibri Light" w:cs="Times New Roman"/>
          <w:lang w:val="fr-CA"/>
        </w:rPr>
        <w:t>.</w:t>
      </w:r>
      <w:r>
        <w:rPr>
          <w:rFonts w:ascii="Calibri Light" w:hAnsi="Calibri Light" w:cs="Times New Roman"/>
          <w:lang w:val="fr-CA"/>
        </w:rPr>
        <w:tab/>
      </w:r>
      <w:r>
        <w:rPr>
          <w:rFonts w:ascii="Calibri Light" w:hAnsi="Calibri Light" w:cs="Times New Roman" w:hint="eastAsia"/>
          <w:lang w:val="fr-CA"/>
        </w:rPr>
        <w:t>他在罗马工作过五年。</w:t>
      </w:r>
    </w:p>
    <w:p w14:paraId="6B8870A0" w14:textId="77777777" w:rsidR="00993BDD" w:rsidRDefault="00993BDD" w:rsidP="00993BDD">
      <w:pPr>
        <w:autoSpaceDE w:val="0"/>
        <w:autoSpaceDN w:val="0"/>
        <w:adjustRightInd w:val="0"/>
        <w:jc w:val="left"/>
        <w:rPr>
          <w:rFonts w:ascii="Calibri Light" w:hAnsi="Calibri Light" w:cs="Times New Roman"/>
          <w:lang w:val="fr-CA"/>
        </w:rPr>
      </w:pPr>
    </w:p>
    <w:p w14:paraId="6C558F0D" w14:textId="77777777" w:rsidR="00993BDD" w:rsidRDefault="00993BDD" w:rsidP="00993BDD">
      <w:pPr>
        <w:autoSpaceDE w:val="0"/>
        <w:autoSpaceDN w:val="0"/>
        <w:adjustRightInd w:val="0"/>
        <w:jc w:val="left"/>
        <w:rPr>
          <w:rFonts w:ascii="Calibri Light" w:hAnsi="Calibri Light" w:cs="Times New Roman"/>
          <w:lang w:val="fr-CA"/>
        </w:rPr>
      </w:pPr>
    </w:p>
    <w:p w14:paraId="295DD957" w14:textId="77777777" w:rsidR="00993BDD" w:rsidRDefault="00993BDD" w:rsidP="00993BDD">
      <w:pPr>
        <w:autoSpaceDE w:val="0"/>
        <w:autoSpaceDN w:val="0"/>
        <w:adjustRightInd w:val="0"/>
        <w:jc w:val="left"/>
        <w:rPr>
          <w:rFonts w:ascii="Calibri Light" w:hAnsi="Calibri Light" w:cs="Times New Roman"/>
          <w:lang w:val="fr-CA"/>
        </w:rPr>
      </w:pPr>
    </w:p>
    <w:p w14:paraId="10679C93" w14:textId="77777777" w:rsidR="00993BDD" w:rsidRDefault="00993BDD" w:rsidP="00993BDD">
      <w:pPr>
        <w:autoSpaceDE w:val="0"/>
        <w:autoSpaceDN w:val="0"/>
        <w:adjustRightInd w:val="0"/>
        <w:jc w:val="left"/>
        <w:rPr>
          <w:rFonts w:ascii="Calibri Light" w:hAnsi="Calibri Light" w:cs="Times New Roman"/>
          <w:lang w:val="fr-CA"/>
        </w:rPr>
      </w:pPr>
    </w:p>
    <w:p w14:paraId="71EE6F31" w14:textId="77777777" w:rsidR="00993BDD" w:rsidRDefault="00993BDD" w:rsidP="00993BDD">
      <w:pPr>
        <w:autoSpaceDE w:val="0"/>
        <w:autoSpaceDN w:val="0"/>
        <w:adjustRightInd w:val="0"/>
        <w:jc w:val="left"/>
        <w:rPr>
          <w:rFonts w:ascii="Calibri Light" w:hAnsi="Calibri Light" w:cs="Times New Roman"/>
          <w:lang w:val="fr-CA"/>
        </w:rPr>
      </w:pPr>
    </w:p>
    <w:p w14:paraId="632CA90E" w14:textId="77777777" w:rsidR="00993BDD" w:rsidRDefault="00993BDD" w:rsidP="00993BDD">
      <w:pPr>
        <w:autoSpaceDE w:val="0"/>
        <w:autoSpaceDN w:val="0"/>
        <w:adjustRightInd w:val="0"/>
        <w:jc w:val="left"/>
        <w:rPr>
          <w:rFonts w:ascii="Calibri Light" w:hAnsi="Calibri Light" w:cs="Times New Roman"/>
          <w:lang w:val="fr-CA"/>
        </w:rPr>
      </w:pPr>
    </w:p>
    <w:p w14:paraId="435E5A79" w14:textId="77777777" w:rsidR="00993BDD" w:rsidRDefault="00993BDD" w:rsidP="00993BDD">
      <w:pPr>
        <w:tabs>
          <w:tab w:val="left" w:pos="284"/>
          <w:tab w:val="left" w:pos="426"/>
        </w:tabs>
        <w:autoSpaceDE w:val="0"/>
        <w:autoSpaceDN w:val="0"/>
        <w:adjustRightInd w:val="0"/>
        <w:jc w:val="left"/>
        <w:rPr>
          <w:kern w:val="0"/>
          <w:szCs w:val="20"/>
          <w:lang w:val="fr-FR"/>
        </w:rPr>
      </w:pPr>
      <w:r>
        <w:rPr>
          <w:rFonts w:ascii="Calibri Light" w:hAnsi="Calibri Light" w:cs="Times New Roman"/>
          <w:lang w:val="fr-CA"/>
        </w:rPr>
        <w:t xml:space="preserve">  </w:t>
      </w:r>
      <w:bookmarkStart w:id="201" w:name="OLE_LINK202"/>
      <w:bookmarkStart w:id="202" w:name="OLE_LINK203"/>
      <w:r>
        <w:rPr>
          <w:rFonts w:ascii="Calibri Light" w:hAnsi="Calibri Light" w:cs="Times New Roman"/>
          <w:lang w:val="fr-CA"/>
        </w:rPr>
        <w:t xml:space="preserve"> </w:t>
      </w:r>
      <w:r w:rsidRPr="00DB0AB1">
        <w:rPr>
          <w:rFonts w:ascii="Calibri Light" w:hAnsi="Calibri Light" w:cs="Times New Roman" w:hint="eastAsia"/>
          <w:b/>
          <w:lang w:val="fr-CA"/>
        </w:rPr>
        <w:t>3</w:t>
      </w:r>
      <w:r>
        <w:rPr>
          <w:b/>
          <w:lang w:val="fr-CA"/>
        </w:rPr>
        <w:t xml:space="preserve">. </w:t>
      </w:r>
      <w:r>
        <w:rPr>
          <w:rFonts w:hint="eastAsia"/>
          <w:b/>
          <w:bCs/>
          <w:kern w:val="0"/>
          <w:szCs w:val="20"/>
          <w:lang w:val="zh-CN"/>
        </w:rPr>
        <w:t>间接宾语人称代词</w:t>
      </w:r>
      <w:r>
        <w:rPr>
          <w:kern w:val="0"/>
          <w:szCs w:val="20"/>
          <w:lang w:val="fr-FR"/>
        </w:rPr>
        <w:t xml:space="preserve"> (les pronoms personnels complément </w:t>
      </w:r>
      <w:r>
        <w:rPr>
          <w:kern w:val="0"/>
          <w:szCs w:val="20"/>
          <w:lang w:val="fr-CA"/>
        </w:rPr>
        <w:t xml:space="preserve">d’objet </w:t>
      </w:r>
      <w:r>
        <w:rPr>
          <w:kern w:val="0"/>
          <w:szCs w:val="20"/>
          <w:lang w:val="fr-FR"/>
        </w:rPr>
        <w:t>indirect) (COI)</w:t>
      </w:r>
    </w:p>
    <w:p w14:paraId="15C1AC60" w14:textId="77777777" w:rsidR="00993BDD" w:rsidRDefault="00993BDD" w:rsidP="00993BDD">
      <w:pPr>
        <w:tabs>
          <w:tab w:val="left" w:pos="284"/>
          <w:tab w:val="left" w:pos="426"/>
        </w:tabs>
        <w:autoSpaceDE w:val="0"/>
        <w:autoSpaceDN w:val="0"/>
        <w:adjustRightInd w:val="0"/>
        <w:ind w:firstLineChars="270" w:firstLine="567"/>
        <w:jc w:val="left"/>
        <w:rPr>
          <w:kern w:val="0"/>
          <w:szCs w:val="20"/>
          <w:lang w:val="fr-FR"/>
        </w:rPr>
      </w:pPr>
      <w:r>
        <w:rPr>
          <w:rFonts w:hint="eastAsia"/>
          <w:szCs w:val="20"/>
          <w:lang w:val="fr-CA"/>
        </w:rPr>
        <w:t xml:space="preserve">1) </w:t>
      </w:r>
      <w:r>
        <w:rPr>
          <w:rFonts w:hint="eastAsia"/>
          <w:szCs w:val="20"/>
          <w:lang w:val="fr-CA"/>
        </w:rPr>
        <w:t>意义：间宾人称代词的使用目的同样旨在</w:t>
      </w:r>
      <w:r>
        <w:rPr>
          <w:rFonts w:hint="eastAsia"/>
          <w:kern w:val="0"/>
          <w:szCs w:val="20"/>
          <w:lang w:val="fr-FR"/>
        </w:rPr>
        <w:t>避免重复。</w:t>
      </w:r>
    </w:p>
    <w:p w14:paraId="41FE9F3D" w14:textId="77777777" w:rsidR="00993BDD" w:rsidRDefault="00993BDD" w:rsidP="00993BDD">
      <w:pPr>
        <w:tabs>
          <w:tab w:val="left" w:pos="284"/>
          <w:tab w:val="left" w:pos="426"/>
        </w:tabs>
        <w:autoSpaceDE w:val="0"/>
        <w:autoSpaceDN w:val="0"/>
        <w:adjustRightInd w:val="0"/>
        <w:ind w:firstLineChars="270" w:firstLine="567"/>
        <w:jc w:val="left"/>
        <w:rPr>
          <w:kern w:val="0"/>
          <w:szCs w:val="20"/>
          <w:lang w:val="fr-FR"/>
        </w:rPr>
      </w:pPr>
    </w:p>
    <w:p w14:paraId="602FC21F" w14:textId="77777777" w:rsidR="00993BDD" w:rsidRDefault="00993BDD" w:rsidP="00993BDD">
      <w:pPr>
        <w:autoSpaceDE w:val="0"/>
        <w:autoSpaceDN w:val="0"/>
        <w:adjustRightInd w:val="0"/>
        <w:ind w:leftChars="270" w:left="840" w:hangingChars="130" w:hanging="273"/>
        <w:jc w:val="left"/>
        <w:rPr>
          <w:kern w:val="0"/>
          <w:szCs w:val="20"/>
          <w:lang w:val="fr-CA"/>
        </w:rPr>
      </w:pPr>
      <w:r>
        <w:rPr>
          <w:rFonts w:hint="eastAsia"/>
          <w:kern w:val="0"/>
          <w:szCs w:val="20"/>
          <w:lang w:val="fr-FR"/>
        </w:rPr>
        <w:t xml:space="preserve">2) </w:t>
      </w:r>
      <w:r>
        <w:rPr>
          <w:rFonts w:hint="eastAsia"/>
          <w:kern w:val="0"/>
          <w:szCs w:val="20"/>
          <w:lang w:val="fr-CA"/>
        </w:rPr>
        <w:t>构成：</w:t>
      </w:r>
      <w:r>
        <w:rPr>
          <w:rFonts w:hint="eastAsia"/>
          <w:kern w:val="0"/>
          <w:szCs w:val="20"/>
          <w:lang w:val="fr-CA"/>
        </w:rPr>
        <w:t xml:space="preserve">                  </w:t>
      </w:r>
    </w:p>
    <w:p w14:paraId="23370CBC" w14:textId="77777777" w:rsidR="00993BDD" w:rsidRDefault="00993BDD" w:rsidP="00993BDD">
      <w:pPr>
        <w:autoSpaceDE w:val="0"/>
        <w:autoSpaceDN w:val="0"/>
        <w:adjustRightInd w:val="0"/>
        <w:ind w:leftChars="370" w:left="777" w:firstLineChars="1250" w:firstLine="2635"/>
        <w:jc w:val="left"/>
        <w:rPr>
          <w:kern w:val="0"/>
          <w:szCs w:val="20"/>
          <w:lang w:val="fr-CA"/>
        </w:rPr>
      </w:pPr>
      <w:r w:rsidRPr="00C443C6">
        <w:rPr>
          <w:rFonts w:hint="eastAsia"/>
          <w:b/>
          <w:kern w:val="0"/>
          <w:szCs w:val="20"/>
          <w:lang w:val="fr-FR"/>
        </w:rPr>
        <w:t>间接宾语人称代词表</w:t>
      </w:r>
    </w:p>
    <w:tbl>
      <w:tblPr>
        <w:tblStyle w:val="a4"/>
        <w:tblW w:w="0" w:type="auto"/>
        <w:tblInd w:w="959" w:type="dxa"/>
        <w:tblLook w:val="04A0" w:firstRow="1" w:lastRow="0" w:firstColumn="1" w:lastColumn="0" w:noHBand="0" w:noVBand="1"/>
      </w:tblPr>
      <w:tblGrid>
        <w:gridCol w:w="3543"/>
        <w:gridCol w:w="3544"/>
      </w:tblGrid>
      <w:tr w:rsidR="00993BDD" w14:paraId="61647E3B" w14:textId="77777777" w:rsidTr="00FB3D8F">
        <w:tc>
          <w:tcPr>
            <w:tcW w:w="3543" w:type="dxa"/>
            <w:shd w:val="clear" w:color="auto" w:fill="FBD4B4" w:themeFill="accent6" w:themeFillTint="66"/>
          </w:tcPr>
          <w:p w14:paraId="11F04A3D" w14:textId="77777777" w:rsidR="00993BDD" w:rsidRPr="00741413" w:rsidRDefault="00993BDD" w:rsidP="00FB3D8F">
            <w:pPr>
              <w:autoSpaceDE w:val="0"/>
              <w:autoSpaceDN w:val="0"/>
              <w:adjustRightInd w:val="0"/>
              <w:jc w:val="center"/>
              <w:rPr>
                <w:b/>
                <w:kern w:val="0"/>
                <w:szCs w:val="20"/>
                <w:lang w:val="fr-FR"/>
              </w:rPr>
            </w:pPr>
            <w:r w:rsidRPr="00741413">
              <w:rPr>
                <w:rFonts w:hint="eastAsia"/>
                <w:b/>
                <w:kern w:val="0"/>
                <w:szCs w:val="20"/>
                <w:lang w:val="fr-FR"/>
              </w:rPr>
              <w:t>单</w:t>
            </w:r>
            <w:r>
              <w:rPr>
                <w:rFonts w:hint="eastAsia"/>
                <w:b/>
                <w:kern w:val="0"/>
                <w:szCs w:val="20"/>
                <w:lang w:val="fr-FR"/>
              </w:rPr>
              <w:t xml:space="preserve">    </w:t>
            </w:r>
            <w:r w:rsidRPr="00741413">
              <w:rPr>
                <w:rFonts w:hint="eastAsia"/>
                <w:b/>
                <w:kern w:val="0"/>
                <w:szCs w:val="20"/>
                <w:lang w:val="fr-FR"/>
              </w:rPr>
              <w:t>数</w:t>
            </w:r>
          </w:p>
        </w:tc>
        <w:tc>
          <w:tcPr>
            <w:tcW w:w="3544" w:type="dxa"/>
            <w:shd w:val="clear" w:color="auto" w:fill="FBD4B4" w:themeFill="accent6" w:themeFillTint="66"/>
          </w:tcPr>
          <w:p w14:paraId="4A5CB3A4" w14:textId="77777777" w:rsidR="00993BDD" w:rsidRPr="00741413" w:rsidRDefault="00993BDD" w:rsidP="00FB3D8F">
            <w:pPr>
              <w:autoSpaceDE w:val="0"/>
              <w:autoSpaceDN w:val="0"/>
              <w:adjustRightInd w:val="0"/>
              <w:jc w:val="center"/>
              <w:rPr>
                <w:b/>
                <w:kern w:val="0"/>
                <w:szCs w:val="20"/>
                <w:lang w:val="fr-FR"/>
              </w:rPr>
            </w:pPr>
            <w:r w:rsidRPr="00741413">
              <w:rPr>
                <w:rFonts w:hint="eastAsia"/>
                <w:b/>
                <w:kern w:val="0"/>
                <w:szCs w:val="20"/>
                <w:lang w:val="fr-FR"/>
              </w:rPr>
              <w:t>复</w:t>
            </w:r>
            <w:r>
              <w:rPr>
                <w:rFonts w:hint="eastAsia"/>
                <w:b/>
                <w:kern w:val="0"/>
                <w:szCs w:val="20"/>
                <w:lang w:val="fr-FR"/>
              </w:rPr>
              <w:t xml:space="preserve">    </w:t>
            </w:r>
            <w:r w:rsidRPr="00741413">
              <w:rPr>
                <w:rFonts w:hint="eastAsia"/>
                <w:b/>
                <w:kern w:val="0"/>
                <w:szCs w:val="20"/>
                <w:lang w:val="fr-FR"/>
              </w:rPr>
              <w:t>数</w:t>
            </w:r>
          </w:p>
        </w:tc>
      </w:tr>
      <w:tr w:rsidR="00993BDD" w14:paraId="60552440" w14:textId="77777777" w:rsidTr="00FB3D8F">
        <w:tc>
          <w:tcPr>
            <w:tcW w:w="3543" w:type="dxa"/>
          </w:tcPr>
          <w:p w14:paraId="674B8D99" w14:textId="77777777" w:rsidR="00993BDD" w:rsidRPr="00741413" w:rsidRDefault="00993BDD" w:rsidP="00FB3D8F">
            <w:pPr>
              <w:autoSpaceDE w:val="0"/>
              <w:autoSpaceDN w:val="0"/>
              <w:adjustRightInd w:val="0"/>
              <w:jc w:val="center"/>
              <w:rPr>
                <w:kern w:val="0"/>
                <w:szCs w:val="20"/>
                <w:lang w:val="fr-CA"/>
              </w:rPr>
            </w:pPr>
            <w:r>
              <w:rPr>
                <w:kern w:val="0"/>
                <w:szCs w:val="20"/>
                <w:lang w:val="fr-CA"/>
              </w:rPr>
              <w:t xml:space="preserve">me </w:t>
            </w:r>
            <w:r>
              <w:rPr>
                <w:rFonts w:hint="eastAsia"/>
                <w:kern w:val="0"/>
                <w:szCs w:val="20"/>
                <w:lang w:val="fr-CA"/>
              </w:rPr>
              <w:t xml:space="preserve"> /</w:t>
            </w:r>
            <w:r>
              <w:rPr>
                <w:kern w:val="0"/>
                <w:szCs w:val="20"/>
                <w:lang w:val="fr-CA"/>
              </w:rPr>
              <w:t xml:space="preserve">  m’</w:t>
            </w:r>
            <w:bookmarkStart w:id="203" w:name="OLE_LINK196"/>
            <w:bookmarkStart w:id="204" w:name="OLE_LINK197"/>
            <w:r>
              <w:rPr>
                <w:rFonts w:hint="eastAsia"/>
                <w:kern w:val="0"/>
                <w:szCs w:val="20"/>
                <w:lang w:val="fr-CA"/>
              </w:rPr>
              <w:t>（省音形式）</w:t>
            </w:r>
            <w:bookmarkEnd w:id="203"/>
            <w:bookmarkEnd w:id="204"/>
          </w:p>
        </w:tc>
        <w:tc>
          <w:tcPr>
            <w:tcW w:w="3544" w:type="dxa"/>
          </w:tcPr>
          <w:p w14:paraId="58842390" w14:textId="77777777" w:rsidR="00993BDD" w:rsidRDefault="00993BDD" w:rsidP="00FB3D8F">
            <w:pPr>
              <w:autoSpaceDE w:val="0"/>
              <w:autoSpaceDN w:val="0"/>
              <w:adjustRightInd w:val="0"/>
              <w:jc w:val="center"/>
              <w:rPr>
                <w:kern w:val="0"/>
                <w:szCs w:val="20"/>
                <w:lang w:val="fr-FR"/>
              </w:rPr>
            </w:pPr>
            <w:r>
              <w:rPr>
                <w:kern w:val="0"/>
                <w:szCs w:val="20"/>
                <w:lang w:val="fr-FR"/>
              </w:rPr>
              <w:t>nous</w:t>
            </w:r>
          </w:p>
        </w:tc>
      </w:tr>
      <w:tr w:rsidR="00993BDD" w14:paraId="086EAAEF" w14:textId="77777777" w:rsidTr="00FB3D8F">
        <w:tc>
          <w:tcPr>
            <w:tcW w:w="3543" w:type="dxa"/>
          </w:tcPr>
          <w:p w14:paraId="3D5C9C64" w14:textId="77777777" w:rsidR="00993BDD" w:rsidRDefault="00993BDD" w:rsidP="00FB3D8F">
            <w:pPr>
              <w:autoSpaceDE w:val="0"/>
              <w:autoSpaceDN w:val="0"/>
              <w:adjustRightInd w:val="0"/>
              <w:jc w:val="center"/>
              <w:rPr>
                <w:kern w:val="0"/>
                <w:szCs w:val="20"/>
                <w:lang w:val="fr-FR"/>
              </w:rPr>
            </w:pPr>
            <w:r>
              <w:rPr>
                <w:kern w:val="0"/>
                <w:szCs w:val="20"/>
                <w:lang w:val="fr-FR"/>
              </w:rPr>
              <w:t>te</w:t>
            </w:r>
            <w:r>
              <w:rPr>
                <w:rFonts w:hint="eastAsia"/>
                <w:kern w:val="0"/>
                <w:szCs w:val="20"/>
                <w:lang w:val="fr-FR"/>
              </w:rPr>
              <w:t xml:space="preserve"> </w:t>
            </w:r>
            <w:r>
              <w:rPr>
                <w:kern w:val="0"/>
                <w:szCs w:val="20"/>
                <w:lang w:val="fr-FR"/>
              </w:rPr>
              <w:t xml:space="preserve"> </w:t>
            </w:r>
            <w:r>
              <w:rPr>
                <w:rFonts w:hint="eastAsia"/>
                <w:kern w:val="0"/>
                <w:szCs w:val="20"/>
                <w:lang w:val="fr-FR"/>
              </w:rPr>
              <w:t>/</w:t>
            </w:r>
            <w:r>
              <w:rPr>
                <w:kern w:val="0"/>
                <w:szCs w:val="20"/>
                <w:lang w:val="fr-FR"/>
              </w:rPr>
              <w:t xml:space="preserve">  t’</w:t>
            </w:r>
            <w:r>
              <w:rPr>
                <w:rFonts w:hint="eastAsia"/>
                <w:kern w:val="0"/>
                <w:szCs w:val="20"/>
                <w:lang w:val="fr-CA"/>
              </w:rPr>
              <w:t xml:space="preserve"> </w:t>
            </w:r>
            <w:r>
              <w:rPr>
                <w:rFonts w:hint="eastAsia"/>
                <w:kern w:val="0"/>
                <w:szCs w:val="20"/>
                <w:lang w:val="fr-CA"/>
              </w:rPr>
              <w:t>（省音形式）</w:t>
            </w:r>
          </w:p>
        </w:tc>
        <w:tc>
          <w:tcPr>
            <w:tcW w:w="3544" w:type="dxa"/>
          </w:tcPr>
          <w:p w14:paraId="24E88CCF" w14:textId="77777777" w:rsidR="00993BDD" w:rsidRDefault="00993BDD" w:rsidP="00FB3D8F">
            <w:pPr>
              <w:autoSpaceDE w:val="0"/>
              <w:autoSpaceDN w:val="0"/>
              <w:adjustRightInd w:val="0"/>
              <w:jc w:val="center"/>
              <w:rPr>
                <w:kern w:val="0"/>
                <w:szCs w:val="20"/>
                <w:lang w:val="fr-FR"/>
              </w:rPr>
            </w:pPr>
            <w:r>
              <w:rPr>
                <w:kern w:val="0"/>
                <w:szCs w:val="20"/>
                <w:lang w:val="fr-FR"/>
              </w:rPr>
              <w:t>vous</w:t>
            </w:r>
          </w:p>
        </w:tc>
      </w:tr>
      <w:tr w:rsidR="00993BDD" w14:paraId="5E9D5733" w14:textId="77777777" w:rsidTr="00FB3D8F">
        <w:tc>
          <w:tcPr>
            <w:tcW w:w="3543" w:type="dxa"/>
          </w:tcPr>
          <w:p w14:paraId="18A03C1D" w14:textId="77777777" w:rsidR="00993BDD" w:rsidRPr="006E42CF" w:rsidRDefault="00993BDD" w:rsidP="00993BDD">
            <w:pPr>
              <w:pStyle w:val="a5"/>
              <w:numPr>
                <w:ilvl w:val="0"/>
                <w:numId w:val="22"/>
              </w:numPr>
              <w:autoSpaceDE w:val="0"/>
              <w:autoSpaceDN w:val="0"/>
              <w:adjustRightInd w:val="0"/>
              <w:ind w:leftChars="-200" w:left="0" w:hangingChars="200" w:hanging="420"/>
              <w:jc w:val="center"/>
              <w:rPr>
                <w:kern w:val="0"/>
                <w:szCs w:val="20"/>
                <w:lang w:val="fr-FR"/>
              </w:rPr>
            </w:pPr>
            <w:r w:rsidRPr="006E42CF">
              <w:rPr>
                <w:rFonts w:hint="eastAsia"/>
                <w:kern w:val="0"/>
                <w:szCs w:val="20"/>
                <w:lang w:val="fr-FR"/>
              </w:rPr>
              <w:t>l</w:t>
            </w:r>
            <w:r w:rsidRPr="006E42CF">
              <w:rPr>
                <w:kern w:val="0"/>
                <w:szCs w:val="20"/>
                <w:lang w:val="fr-FR"/>
              </w:rPr>
              <w:t>ui</w:t>
            </w:r>
            <w:bookmarkStart w:id="205" w:name="OLE_LINK198"/>
            <w:bookmarkStart w:id="206" w:name="OLE_LINK199"/>
            <w:r w:rsidRPr="006E42CF">
              <w:rPr>
                <w:rFonts w:hint="eastAsia"/>
                <w:kern w:val="0"/>
                <w:szCs w:val="20"/>
                <w:lang w:val="fr-FR"/>
              </w:rPr>
              <w:t>（阴阳性共用）</w:t>
            </w:r>
            <w:bookmarkEnd w:id="205"/>
            <w:bookmarkEnd w:id="206"/>
          </w:p>
        </w:tc>
        <w:tc>
          <w:tcPr>
            <w:tcW w:w="3544" w:type="dxa"/>
          </w:tcPr>
          <w:p w14:paraId="562EDB3B" w14:textId="77777777" w:rsidR="00993BDD" w:rsidRPr="006E42CF" w:rsidRDefault="00993BDD" w:rsidP="00993BDD">
            <w:pPr>
              <w:pStyle w:val="a5"/>
              <w:numPr>
                <w:ilvl w:val="0"/>
                <w:numId w:val="22"/>
              </w:numPr>
              <w:autoSpaceDE w:val="0"/>
              <w:autoSpaceDN w:val="0"/>
              <w:adjustRightInd w:val="0"/>
              <w:ind w:leftChars="-183" w:left="0" w:hangingChars="183" w:hanging="384"/>
              <w:jc w:val="center"/>
              <w:rPr>
                <w:kern w:val="0"/>
                <w:szCs w:val="20"/>
                <w:lang w:val="fr-FR"/>
              </w:rPr>
            </w:pPr>
            <w:r w:rsidRPr="006E42CF">
              <w:rPr>
                <w:kern w:val="0"/>
                <w:szCs w:val="20"/>
                <w:lang w:val="fr-FR"/>
              </w:rPr>
              <w:t>leur</w:t>
            </w:r>
            <w:r w:rsidRPr="006E42CF">
              <w:rPr>
                <w:rFonts w:hint="eastAsia"/>
                <w:kern w:val="0"/>
                <w:szCs w:val="20"/>
                <w:lang w:val="fr-FR"/>
              </w:rPr>
              <w:t>（阴阳性共用）</w:t>
            </w:r>
          </w:p>
        </w:tc>
      </w:tr>
    </w:tbl>
    <w:p w14:paraId="55272787" w14:textId="77777777" w:rsidR="00993BDD" w:rsidRDefault="00993BDD" w:rsidP="00993BDD">
      <w:pPr>
        <w:autoSpaceDE w:val="0"/>
        <w:autoSpaceDN w:val="0"/>
        <w:adjustRightInd w:val="0"/>
        <w:ind w:leftChars="270" w:left="840" w:hangingChars="130" w:hanging="273"/>
        <w:jc w:val="left"/>
        <w:rPr>
          <w:kern w:val="0"/>
          <w:szCs w:val="20"/>
          <w:lang w:val="fr-FR"/>
        </w:rPr>
      </w:pPr>
    </w:p>
    <w:p w14:paraId="5A244460" w14:textId="77777777" w:rsidR="00993BDD" w:rsidRDefault="00993BDD" w:rsidP="00993BDD">
      <w:pPr>
        <w:autoSpaceDE w:val="0"/>
        <w:autoSpaceDN w:val="0"/>
        <w:adjustRightInd w:val="0"/>
        <w:ind w:leftChars="270" w:left="808" w:hangingChars="115" w:hanging="241"/>
        <w:jc w:val="left"/>
        <w:rPr>
          <w:iCs/>
          <w:szCs w:val="20"/>
          <w:lang w:val="fr-CA"/>
        </w:rPr>
      </w:pPr>
      <w:r>
        <w:rPr>
          <w:rFonts w:hint="eastAsia"/>
          <w:kern w:val="0"/>
          <w:szCs w:val="20"/>
          <w:lang w:val="fr-FR"/>
        </w:rPr>
        <w:t>3)</w:t>
      </w:r>
      <w:r w:rsidRPr="001C1BE2">
        <w:rPr>
          <w:rFonts w:hint="eastAsia"/>
          <w:kern w:val="0"/>
          <w:sz w:val="10"/>
          <w:szCs w:val="10"/>
          <w:lang w:val="fr-FR"/>
        </w:rPr>
        <w:t xml:space="preserve"> </w:t>
      </w:r>
      <w:r w:rsidRPr="001C1BE2">
        <w:rPr>
          <w:kern w:val="0"/>
          <w:sz w:val="10"/>
          <w:szCs w:val="10"/>
          <w:lang w:val="fr-FR"/>
        </w:rPr>
        <w:t xml:space="preserve"> </w:t>
      </w:r>
      <w:r>
        <w:rPr>
          <w:rFonts w:hint="eastAsia"/>
          <w:iCs/>
          <w:szCs w:val="20"/>
          <w:lang w:val="fr-CA"/>
        </w:rPr>
        <w:t>用法：</w:t>
      </w:r>
    </w:p>
    <w:p w14:paraId="3C600B04" w14:textId="77777777" w:rsidR="00993BDD" w:rsidRDefault="00993BDD" w:rsidP="00993BDD">
      <w:pPr>
        <w:autoSpaceDE w:val="0"/>
        <w:autoSpaceDN w:val="0"/>
        <w:adjustRightInd w:val="0"/>
        <w:ind w:leftChars="400" w:left="840" w:firstLineChars="5" w:firstLine="10"/>
        <w:jc w:val="left"/>
        <w:rPr>
          <w:szCs w:val="20"/>
          <w:lang w:val="fr-FR"/>
        </w:rPr>
      </w:pPr>
      <w:r>
        <w:rPr>
          <w:rFonts w:hint="eastAsia"/>
          <w:iCs/>
          <w:szCs w:val="20"/>
          <w:lang w:val="fr-CA"/>
        </w:rPr>
        <w:t>间</w:t>
      </w:r>
      <w:r>
        <w:rPr>
          <w:rFonts w:hint="eastAsia"/>
          <w:iCs/>
          <w:szCs w:val="20"/>
          <w:lang w:val="fr-FR"/>
        </w:rPr>
        <w:t>宾人称代词用来替代</w:t>
      </w:r>
      <w:r w:rsidRPr="002404E5">
        <w:rPr>
          <w:rFonts w:hint="eastAsia"/>
          <w:b/>
          <w:iCs/>
          <w:szCs w:val="20"/>
          <w:lang w:val="fr-FR"/>
        </w:rPr>
        <w:t>间接及物动词（即：</w:t>
      </w:r>
      <w:r w:rsidRPr="002404E5">
        <w:rPr>
          <w:b/>
          <w:iCs/>
          <w:szCs w:val="20"/>
          <w:lang w:val="fr-CA"/>
        </w:rPr>
        <w:t>verbe</w:t>
      </w:r>
      <w:r>
        <w:rPr>
          <w:rFonts w:hint="eastAsia"/>
          <w:b/>
          <w:iCs/>
          <w:szCs w:val="20"/>
          <w:lang w:val="fr-CA"/>
        </w:rPr>
        <w:t xml:space="preserve"> </w:t>
      </w:r>
      <w:r w:rsidRPr="002404E5">
        <w:rPr>
          <w:b/>
          <w:iCs/>
          <w:szCs w:val="20"/>
          <w:lang w:val="fr-CA"/>
        </w:rPr>
        <w:t>+</w:t>
      </w:r>
      <w:r>
        <w:rPr>
          <w:rFonts w:hint="eastAsia"/>
          <w:b/>
          <w:iCs/>
          <w:szCs w:val="20"/>
          <w:lang w:val="fr-CA"/>
        </w:rPr>
        <w:t xml:space="preserve"> </w:t>
      </w:r>
      <w:r w:rsidRPr="002404E5">
        <w:rPr>
          <w:b/>
          <w:iCs/>
          <w:szCs w:val="20"/>
          <w:lang w:val="fr-CA"/>
        </w:rPr>
        <w:t>à</w:t>
      </w:r>
      <w:r>
        <w:rPr>
          <w:rFonts w:hint="eastAsia"/>
          <w:b/>
          <w:iCs/>
          <w:szCs w:val="20"/>
          <w:lang w:val="fr-CA"/>
        </w:rPr>
        <w:t xml:space="preserve"> </w:t>
      </w:r>
      <w:r w:rsidRPr="002404E5">
        <w:rPr>
          <w:b/>
          <w:iCs/>
          <w:szCs w:val="20"/>
          <w:lang w:val="fr-CA"/>
        </w:rPr>
        <w:t>+</w:t>
      </w:r>
      <w:r>
        <w:rPr>
          <w:rFonts w:hint="eastAsia"/>
          <w:b/>
          <w:iCs/>
          <w:szCs w:val="20"/>
          <w:lang w:val="fr-CA"/>
        </w:rPr>
        <w:t xml:space="preserve"> </w:t>
      </w:r>
      <w:r w:rsidRPr="002404E5">
        <w:rPr>
          <w:b/>
          <w:iCs/>
          <w:szCs w:val="20"/>
          <w:lang w:val="fr-CA"/>
        </w:rPr>
        <w:t>nom(s)</w:t>
      </w:r>
      <w:r w:rsidRPr="002404E5">
        <w:rPr>
          <w:rFonts w:hint="eastAsia"/>
          <w:b/>
          <w:iCs/>
          <w:szCs w:val="20"/>
          <w:lang w:val="fr-FR"/>
        </w:rPr>
        <w:t>）</w:t>
      </w:r>
      <w:r>
        <w:rPr>
          <w:rFonts w:hint="eastAsia"/>
          <w:iCs/>
          <w:szCs w:val="20"/>
          <w:lang w:val="fr-FR"/>
        </w:rPr>
        <w:t>后指人的名词（或集体名词）</w:t>
      </w:r>
      <w:r>
        <w:rPr>
          <w:rFonts w:hint="eastAsia"/>
          <w:szCs w:val="20"/>
          <w:lang w:val="fr-FR"/>
        </w:rPr>
        <w:t>，并应置于相关</w:t>
      </w:r>
      <w:r w:rsidRPr="001C1BE2">
        <w:rPr>
          <w:rFonts w:hint="eastAsia"/>
          <w:szCs w:val="20"/>
          <w:lang w:val="fr-FR"/>
        </w:rPr>
        <w:t>动词前。</w:t>
      </w:r>
    </w:p>
    <w:p w14:paraId="4B9360C2" w14:textId="77777777" w:rsidR="00993BDD" w:rsidRDefault="00993BDD" w:rsidP="00993BDD">
      <w:pPr>
        <w:autoSpaceDE w:val="0"/>
        <w:autoSpaceDN w:val="0"/>
        <w:adjustRightInd w:val="0"/>
        <w:ind w:leftChars="370" w:left="777" w:firstLineChars="35" w:firstLine="73"/>
        <w:jc w:val="left"/>
        <w:rPr>
          <w:szCs w:val="20"/>
          <w:lang w:val="fr-FR"/>
        </w:rPr>
      </w:pPr>
      <w:r w:rsidRPr="001C1BE2">
        <w:rPr>
          <w:rFonts w:hint="eastAsia"/>
          <w:kern w:val="0"/>
          <w:szCs w:val="20"/>
          <w:lang w:val="fr-FR"/>
        </w:rPr>
        <w:t>注意：</w:t>
      </w:r>
      <w:r>
        <w:rPr>
          <w:rFonts w:hint="eastAsia"/>
          <w:kern w:val="0"/>
          <w:szCs w:val="20"/>
          <w:lang w:val="fr-CA"/>
        </w:rPr>
        <w:t>m</w:t>
      </w:r>
      <w:r w:rsidRPr="001C1BE2">
        <w:rPr>
          <w:kern w:val="0"/>
          <w:szCs w:val="20"/>
          <w:lang w:val="fr-CA"/>
        </w:rPr>
        <w:t xml:space="preserve">e, </w:t>
      </w:r>
      <w:r>
        <w:rPr>
          <w:rFonts w:hint="eastAsia"/>
          <w:kern w:val="0"/>
          <w:szCs w:val="20"/>
          <w:lang w:val="fr-CA"/>
        </w:rPr>
        <w:t>te</w:t>
      </w:r>
      <w:r w:rsidRPr="001C1BE2">
        <w:rPr>
          <w:kern w:val="0"/>
          <w:szCs w:val="20"/>
          <w:lang w:val="fr-CA"/>
        </w:rPr>
        <w:t xml:space="preserve"> </w:t>
      </w:r>
      <w:r w:rsidRPr="001C1BE2">
        <w:rPr>
          <w:rFonts w:hint="eastAsia"/>
          <w:kern w:val="0"/>
          <w:szCs w:val="20"/>
          <w:lang w:val="fr-CA"/>
        </w:rPr>
        <w:t>后动词</w:t>
      </w:r>
      <w:r>
        <w:rPr>
          <w:rFonts w:hint="eastAsia"/>
          <w:kern w:val="0"/>
          <w:szCs w:val="20"/>
          <w:lang w:val="fr-CA"/>
        </w:rPr>
        <w:t>若以</w:t>
      </w:r>
      <w:r w:rsidRPr="001C1BE2">
        <w:rPr>
          <w:rFonts w:hint="eastAsia"/>
          <w:kern w:val="0"/>
          <w:szCs w:val="20"/>
          <w:lang w:val="fr-CA"/>
        </w:rPr>
        <w:t>元音或哑音</w:t>
      </w:r>
      <w:r w:rsidRPr="001C1BE2">
        <w:rPr>
          <w:rFonts w:hint="eastAsia"/>
          <w:kern w:val="0"/>
          <w:szCs w:val="20"/>
          <w:lang w:val="fr-CA"/>
        </w:rPr>
        <w:t xml:space="preserve"> h </w:t>
      </w:r>
      <w:r w:rsidRPr="001C1BE2">
        <w:rPr>
          <w:rFonts w:hint="eastAsia"/>
          <w:kern w:val="0"/>
          <w:szCs w:val="20"/>
          <w:lang w:val="fr-CA"/>
        </w:rPr>
        <w:t>起始，要省音并改为</w:t>
      </w:r>
      <w:r w:rsidRPr="001C1BE2">
        <w:rPr>
          <w:rFonts w:hint="eastAsia"/>
          <w:kern w:val="0"/>
          <w:szCs w:val="20"/>
          <w:lang w:val="fr-CA"/>
        </w:rPr>
        <w:t xml:space="preserve"> </w:t>
      </w:r>
      <w:r>
        <w:rPr>
          <w:i/>
          <w:kern w:val="0"/>
          <w:szCs w:val="20"/>
          <w:lang w:val="fr-CA"/>
        </w:rPr>
        <w:t>m’, t</w:t>
      </w:r>
      <w:r w:rsidRPr="001C1BE2">
        <w:rPr>
          <w:i/>
          <w:kern w:val="0"/>
          <w:szCs w:val="20"/>
          <w:lang w:val="fr-CA"/>
        </w:rPr>
        <w:t>’</w:t>
      </w:r>
      <w:r w:rsidRPr="001C1BE2">
        <w:rPr>
          <w:rFonts w:hint="eastAsia"/>
          <w:kern w:val="0"/>
          <w:szCs w:val="20"/>
          <w:lang w:val="fr-CA"/>
        </w:rPr>
        <w:t>。</w:t>
      </w:r>
      <w:r>
        <w:rPr>
          <w:rFonts w:hint="eastAsia"/>
          <w:szCs w:val="20"/>
          <w:lang w:val="fr-FR"/>
        </w:rPr>
        <w:t>如：</w:t>
      </w:r>
    </w:p>
    <w:p w14:paraId="6FF3D72D" w14:textId="77777777" w:rsidR="00993BDD" w:rsidRDefault="00993BDD" w:rsidP="00993BDD">
      <w:pPr>
        <w:autoSpaceDE w:val="0"/>
        <w:autoSpaceDN w:val="0"/>
        <w:adjustRightInd w:val="0"/>
        <w:ind w:leftChars="370" w:left="777" w:firstLineChars="35" w:firstLine="73"/>
        <w:jc w:val="left"/>
        <w:rPr>
          <w:szCs w:val="20"/>
          <w:lang w:val="fr-CA"/>
        </w:rPr>
      </w:pPr>
      <w:r>
        <w:rPr>
          <w:szCs w:val="20"/>
          <w:lang w:val="fr-CA"/>
        </w:rPr>
        <w:t xml:space="preserve">Il pose des questions </w:t>
      </w:r>
      <w:r w:rsidRPr="009320ED">
        <w:rPr>
          <w:i/>
          <w:szCs w:val="20"/>
          <w:lang w:val="fr-CA"/>
        </w:rPr>
        <w:t>au c</w:t>
      </w:r>
      <w:r>
        <w:rPr>
          <w:rFonts w:hint="eastAsia"/>
          <w:i/>
          <w:szCs w:val="20"/>
          <w:lang w:val="fr-CA"/>
        </w:rPr>
        <w:t>an</w:t>
      </w:r>
      <w:r w:rsidRPr="009320ED">
        <w:rPr>
          <w:i/>
          <w:szCs w:val="20"/>
          <w:lang w:val="fr-CA"/>
        </w:rPr>
        <w:t>didat</w:t>
      </w:r>
      <w:r>
        <w:rPr>
          <w:szCs w:val="20"/>
          <w:lang w:val="fr-CA"/>
        </w:rPr>
        <w:t xml:space="preserve">. </w:t>
      </w:r>
      <w:r>
        <w:rPr>
          <w:rFonts w:hint="eastAsia"/>
          <w:szCs w:val="20"/>
          <w:lang w:val="fr-CA"/>
        </w:rPr>
        <w:t xml:space="preserve"> </w:t>
      </w:r>
      <w:r>
        <w:rPr>
          <w:szCs w:val="20"/>
          <w:lang w:val="fr-CA"/>
        </w:rPr>
        <w:t xml:space="preserve">= </w:t>
      </w:r>
      <w:r>
        <w:rPr>
          <w:rFonts w:hint="eastAsia"/>
          <w:szCs w:val="20"/>
          <w:lang w:val="fr-CA"/>
        </w:rPr>
        <w:tab/>
        <w:t xml:space="preserve"> </w:t>
      </w:r>
      <w:r>
        <w:rPr>
          <w:szCs w:val="20"/>
          <w:lang w:val="fr-CA"/>
        </w:rPr>
        <w:t xml:space="preserve">Il </w:t>
      </w:r>
      <w:r w:rsidRPr="009320ED">
        <w:rPr>
          <w:i/>
          <w:szCs w:val="20"/>
          <w:u w:val="single"/>
          <w:lang w:val="fr-CA"/>
        </w:rPr>
        <w:t>lui</w:t>
      </w:r>
      <w:r>
        <w:rPr>
          <w:szCs w:val="20"/>
          <w:lang w:val="fr-CA"/>
        </w:rPr>
        <w:t xml:space="preserve"> pose des questions.</w:t>
      </w:r>
    </w:p>
    <w:p w14:paraId="7892DE58" w14:textId="77777777" w:rsidR="00993BDD" w:rsidRDefault="00993BDD" w:rsidP="00993BDD">
      <w:pPr>
        <w:autoSpaceDE w:val="0"/>
        <w:autoSpaceDN w:val="0"/>
        <w:adjustRightInd w:val="0"/>
        <w:ind w:leftChars="370" w:left="777" w:firstLineChars="35" w:firstLine="73"/>
        <w:jc w:val="left"/>
        <w:rPr>
          <w:szCs w:val="20"/>
          <w:lang w:val="fr-CA"/>
        </w:rPr>
      </w:pPr>
      <w:r>
        <w:rPr>
          <w:rFonts w:hint="eastAsia"/>
          <w:szCs w:val="20"/>
          <w:lang w:val="fr-CA"/>
        </w:rPr>
        <w:t>他问了候选人一些问题。</w:t>
      </w:r>
      <w:r>
        <w:rPr>
          <w:rFonts w:hint="eastAsia"/>
          <w:szCs w:val="20"/>
          <w:lang w:val="fr-CA"/>
        </w:rPr>
        <w:t xml:space="preserve"> </w:t>
      </w:r>
      <w:r>
        <w:rPr>
          <w:rFonts w:hint="eastAsia"/>
          <w:szCs w:val="20"/>
          <w:lang w:val="fr-CA"/>
        </w:rPr>
        <w:tab/>
      </w:r>
      <w:r>
        <w:rPr>
          <w:rFonts w:hint="eastAsia"/>
          <w:szCs w:val="20"/>
          <w:lang w:val="fr-CA"/>
        </w:rPr>
        <w:tab/>
      </w:r>
      <w:r>
        <w:rPr>
          <w:rFonts w:hint="eastAsia"/>
          <w:szCs w:val="20"/>
          <w:lang w:val="fr-CA"/>
        </w:rPr>
        <w:tab/>
        <w:t xml:space="preserve"> </w:t>
      </w:r>
      <w:r>
        <w:rPr>
          <w:rFonts w:hint="eastAsia"/>
          <w:szCs w:val="20"/>
          <w:lang w:val="fr-CA"/>
        </w:rPr>
        <w:t>他问了他些问题。</w:t>
      </w:r>
    </w:p>
    <w:p w14:paraId="3568BFB2" w14:textId="77777777" w:rsidR="00993BDD" w:rsidRDefault="00993BDD" w:rsidP="00993BDD">
      <w:pPr>
        <w:autoSpaceDE w:val="0"/>
        <w:autoSpaceDN w:val="0"/>
        <w:adjustRightInd w:val="0"/>
        <w:ind w:leftChars="370" w:left="777" w:firstLineChars="35" w:firstLine="73"/>
        <w:jc w:val="left"/>
        <w:rPr>
          <w:szCs w:val="20"/>
          <w:lang w:val="fr-CA"/>
        </w:rPr>
      </w:pPr>
      <w:r>
        <w:rPr>
          <w:szCs w:val="20"/>
          <w:lang w:val="fr-CA"/>
        </w:rPr>
        <w:t xml:space="preserve">Elle a téléphoné </w:t>
      </w:r>
      <w:r w:rsidRPr="008078C1">
        <w:rPr>
          <w:i/>
          <w:szCs w:val="20"/>
          <w:lang w:val="fr-CA"/>
        </w:rPr>
        <w:t>à s</w:t>
      </w:r>
      <w:r>
        <w:rPr>
          <w:i/>
          <w:szCs w:val="20"/>
          <w:lang w:val="fr-CA"/>
        </w:rPr>
        <w:t>es</w:t>
      </w:r>
      <w:r w:rsidRPr="008078C1">
        <w:rPr>
          <w:i/>
          <w:szCs w:val="20"/>
          <w:lang w:val="fr-CA"/>
        </w:rPr>
        <w:t xml:space="preserve"> </w:t>
      </w:r>
      <w:r>
        <w:rPr>
          <w:i/>
          <w:szCs w:val="20"/>
          <w:lang w:val="fr-CA"/>
        </w:rPr>
        <w:t>amies</w:t>
      </w:r>
      <w:r>
        <w:rPr>
          <w:szCs w:val="20"/>
          <w:lang w:val="fr-CA"/>
        </w:rPr>
        <w:t xml:space="preserve">.  = </w:t>
      </w:r>
      <w:r>
        <w:rPr>
          <w:rFonts w:hint="eastAsia"/>
          <w:szCs w:val="20"/>
          <w:lang w:val="fr-CA"/>
        </w:rPr>
        <w:tab/>
        <w:t xml:space="preserve"> </w:t>
      </w:r>
      <w:r>
        <w:rPr>
          <w:szCs w:val="20"/>
          <w:lang w:val="fr-CA"/>
        </w:rPr>
        <w:t xml:space="preserve">Elle </w:t>
      </w:r>
      <w:r>
        <w:rPr>
          <w:i/>
          <w:szCs w:val="20"/>
          <w:u w:val="single"/>
          <w:lang w:val="fr-CA"/>
        </w:rPr>
        <w:t>leu</w:t>
      </w:r>
      <w:bookmarkEnd w:id="201"/>
      <w:bookmarkEnd w:id="202"/>
      <w:r>
        <w:rPr>
          <w:i/>
          <w:szCs w:val="20"/>
          <w:u w:val="single"/>
          <w:lang w:val="fr-CA"/>
        </w:rPr>
        <w:t>r</w:t>
      </w:r>
      <w:r>
        <w:rPr>
          <w:szCs w:val="20"/>
          <w:lang w:val="fr-CA"/>
        </w:rPr>
        <w:t xml:space="preserve"> a téléphoné.</w:t>
      </w:r>
    </w:p>
    <w:p w14:paraId="0E8ECE88" w14:textId="77777777" w:rsidR="00993BDD" w:rsidRDefault="00993BDD" w:rsidP="00993BDD">
      <w:pPr>
        <w:autoSpaceDE w:val="0"/>
        <w:autoSpaceDN w:val="0"/>
        <w:adjustRightInd w:val="0"/>
        <w:ind w:leftChars="370" w:left="777" w:firstLineChars="35" w:firstLine="73"/>
        <w:jc w:val="left"/>
        <w:rPr>
          <w:kern w:val="0"/>
          <w:szCs w:val="20"/>
          <w:lang w:val="fr-CA"/>
        </w:rPr>
      </w:pPr>
      <w:bookmarkStart w:id="207" w:name="OLE_LINK200"/>
      <w:bookmarkStart w:id="208" w:name="OLE_LINK201"/>
      <w:r>
        <w:rPr>
          <w:rFonts w:hint="eastAsia"/>
          <w:szCs w:val="20"/>
          <w:lang w:val="fr-CA"/>
        </w:rPr>
        <w:t>她给女友们打了电话</w:t>
      </w:r>
      <w:bookmarkEnd w:id="207"/>
      <w:bookmarkEnd w:id="208"/>
      <w:r>
        <w:rPr>
          <w:rFonts w:hint="eastAsia"/>
          <w:szCs w:val="20"/>
          <w:lang w:val="fr-CA"/>
        </w:rPr>
        <w:t>。</w:t>
      </w:r>
      <w:r>
        <w:rPr>
          <w:rFonts w:hint="eastAsia"/>
          <w:szCs w:val="20"/>
          <w:lang w:val="fr-CA"/>
        </w:rPr>
        <w:tab/>
      </w:r>
      <w:r>
        <w:rPr>
          <w:rFonts w:hint="eastAsia"/>
          <w:szCs w:val="20"/>
          <w:lang w:val="fr-CA"/>
        </w:rPr>
        <w:tab/>
        <w:t xml:space="preserve"> </w:t>
      </w:r>
      <w:r>
        <w:rPr>
          <w:rFonts w:hint="eastAsia"/>
          <w:kern w:val="0"/>
          <w:szCs w:val="20"/>
          <w:lang w:val="fr-CA"/>
        </w:rPr>
        <w:t>她给她们打了电话。</w:t>
      </w:r>
    </w:p>
    <w:p w14:paraId="1795FA18" w14:textId="77777777" w:rsidR="00993BDD" w:rsidRDefault="00993BDD" w:rsidP="00993BDD">
      <w:pPr>
        <w:autoSpaceDE w:val="0"/>
        <w:autoSpaceDN w:val="0"/>
        <w:adjustRightInd w:val="0"/>
        <w:ind w:leftChars="370" w:left="777" w:firstLineChars="35" w:firstLine="73"/>
        <w:jc w:val="left"/>
        <w:rPr>
          <w:kern w:val="0"/>
          <w:szCs w:val="20"/>
          <w:lang w:val="fr-CA"/>
        </w:rPr>
      </w:pPr>
      <w:r>
        <w:rPr>
          <w:kern w:val="0"/>
          <w:szCs w:val="20"/>
          <w:lang w:val="fr-CA"/>
        </w:rPr>
        <w:t xml:space="preserve">On </w:t>
      </w:r>
      <w:r w:rsidRPr="00ED6F74">
        <w:rPr>
          <w:i/>
          <w:kern w:val="0"/>
          <w:szCs w:val="20"/>
          <w:u w:val="single"/>
          <w:lang w:val="fr-CA"/>
        </w:rPr>
        <w:t>t’</w:t>
      </w:r>
      <w:r w:rsidRPr="00ED6F74">
        <w:rPr>
          <w:kern w:val="0"/>
          <w:szCs w:val="20"/>
          <w:u w:val="single"/>
          <w:lang w:val="fr-CA"/>
        </w:rPr>
        <w:t>a</w:t>
      </w:r>
      <w:r>
        <w:rPr>
          <w:kern w:val="0"/>
          <w:szCs w:val="20"/>
          <w:lang w:val="fr-CA"/>
        </w:rPr>
        <w:t xml:space="preserve"> déjà donné la clé ?    =    Oui, Marie </w:t>
      </w:r>
      <w:r w:rsidRPr="00ED6F74">
        <w:rPr>
          <w:i/>
          <w:kern w:val="0"/>
          <w:szCs w:val="20"/>
          <w:u w:val="single"/>
          <w:lang w:val="fr-CA"/>
        </w:rPr>
        <w:t>m’a</w:t>
      </w:r>
      <w:r>
        <w:rPr>
          <w:kern w:val="0"/>
          <w:szCs w:val="20"/>
          <w:lang w:val="fr-CA"/>
        </w:rPr>
        <w:t xml:space="preserve"> donné la clé hier soir.</w:t>
      </w:r>
    </w:p>
    <w:p w14:paraId="6FA83785" w14:textId="77777777" w:rsidR="00993BDD" w:rsidRPr="009320ED" w:rsidRDefault="00993BDD" w:rsidP="00993BDD">
      <w:pPr>
        <w:autoSpaceDE w:val="0"/>
        <w:autoSpaceDN w:val="0"/>
        <w:adjustRightInd w:val="0"/>
        <w:ind w:leftChars="370" w:left="777" w:firstLineChars="35" w:firstLine="73"/>
        <w:jc w:val="left"/>
        <w:rPr>
          <w:kern w:val="0"/>
          <w:szCs w:val="20"/>
          <w:lang w:val="fr-CA"/>
        </w:rPr>
      </w:pPr>
      <w:r>
        <w:rPr>
          <w:rFonts w:hint="eastAsia"/>
          <w:kern w:val="0"/>
          <w:szCs w:val="20"/>
          <w:lang w:val="fr-CA"/>
        </w:rPr>
        <w:t>钥匙已经给你了吗？</w:t>
      </w:r>
      <w:r>
        <w:rPr>
          <w:rFonts w:hint="eastAsia"/>
          <w:kern w:val="0"/>
          <w:szCs w:val="20"/>
          <w:lang w:val="fr-CA"/>
        </w:rPr>
        <w:tab/>
      </w:r>
      <w:r>
        <w:rPr>
          <w:rFonts w:hint="eastAsia"/>
          <w:kern w:val="0"/>
          <w:szCs w:val="20"/>
          <w:lang w:val="fr-CA"/>
        </w:rPr>
        <w:tab/>
      </w:r>
      <w:r>
        <w:rPr>
          <w:rFonts w:hint="eastAsia"/>
          <w:kern w:val="0"/>
          <w:szCs w:val="20"/>
          <w:lang w:val="fr-CA"/>
        </w:rPr>
        <w:tab/>
        <w:t xml:space="preserve">  </w:t>
      </w:r>
      <w:r>
        <w:rPr>
          <w:rFonts w:hint="eastAsia"/>
          <w:kern w:val="0"/>
          <w:szCs w:val="20"/>
          <w:lang w:val="fr-CA"/>
        </w:rPr>
        <w:t>给了，玛丽昨晚把钥匙给我了。</w:t>
      </w:r>
    </w:p>
    <w:p w14:paraId="2366CA20" w14:textId="77777777" w:rsidR="00993BDD" w:rsidRDefault="00993BDD" w:rsidP="00993BDD">
      <w:pPr>
        <w:tabs>
          <w:tab w:val="left" w:pos="284"/>
          <w:tab w:val="left" w:pos="426"/>
        </w:tabs>
        <w:autoSpaceDE w:val="0"/>
        <w:autoSpaceDN w:val="0"/>
        <w:adjustRightInd w:val="0"/>
        <w:ind w:firstLineChars="270" w:firstLine="567"/>
        <w:jc w:val="left"/>
        <w:rPr>
          <w:kern w:val="0"/>
          <w:szCs w:val="20"/>
          <w:lang w:val="fr-FR"/>
        </w:rPr>
      </w:pPr>
    </w:p>
    <w:p w14:paraId="3964FB2D" w14:textId="77777777" w:rsidR="00993BDD" w:rsidRDefault="00993BDD" w:rsidP="00993BDD">
      <w:pPr>
        <w:tabs>
          <w:tab w:val="left" w:pos="284"/>
          <w:tab w:val="left" w:pos="426"/>
        </w:tabs>
        <w:autoSpaceDE w:val="0"/>
        <w:autoSpaceDN w:val="0"/>
        <w:adjustRightInd w:val="0"/>
        <w:ind w:firstLineChars="270" w:firstLine="567"/>
        <w:jc w:val="left"/>
        <w:rPr>
          <w:kern w:val="0"/>
          <w:szCs w:val="20"/>
          <w:lang w:val="fr-FR"/>
        </w:rPr>
      </w:pPr>
    </w:p>
    <w:p w14:paraId="7204C71C" w14:textId="77777777" w:rsidR="00993BDD" w:rsidRDefault="00993BDD" w:rsidP="00993BDD">
      <w:pPr>
        <w:tabs>
          <w:tab w:val="left" w:pos="284"/>
          <w:tab w:val="left" w:pos="426"/>
        </w:tabs>
        <w:autoSpaceDE w:val="0"/>
        <w:autoSpaceDN w:val="0"/>
        <w:adjustRightInd w:val="0"/>
        <w:ind w:firstLineChars="150" w:firstLine="316"/>
        <w:jc w:val="left"/>
        <w:rPr>
          <w:szCs w:val="20"/>
          <w:lang w:val="fr-CA"/>
        </w:rPr>
      </w:pPr>
      <w:r>
        <w:rPr>
          <w:rFonts w:ascii="Calibri Light" w:hAnsi="Calibri Light" w:cs="Times New Roman" w:hint="eastAsia"/>
          <w:b/>
          <w:lang w:val="fr-CA"/>
        </w:rPr>
        <w:t>4</w:t>
      </w:r>
      <w:r>
        <w:rPr>
          <w:b/>
          <w:lang w:val="fr-CA"/>
        </w:rPr>
        <w:t xml:space="preserve">. </w:t>
      </w:r>
      <w:r>
        <w:rPr>
          <w:rFonts w:hint="eastAsia"/>
          <w:b/>
          <w:bCs/>
          <w:kern w:val="0"/>
          <w:szCs w:val="20"/>
          <w:lang w:val="zh-CN"/>
        </w:rPr>
        <w:t>条件式现在时</w:t>
      </w:r>
      <w:r>
        <w:rPr>
          <w:kern w:val="0"/>
          <w:szCs w:val="20"/>
          <w:lang w:val="fr-FR"/>
        </w:rPr>
        <w:t xml:space="preserve"> (le</w:t>
      </w:r>
      <w:r>
        <w:rPr>
          <w:rFonts w:hint="eastAsia"/>
          <w:kern w:val="0"/>
          <w:szCs w:val="20"/>
          <w:lang w:val="fr-FR"/>
        </w:rPr>
        <w:t xml:space="preserve"> </w:t>
      </w:r>
      <w:r>
        <w:rPr>
          <w:kern w:val="0"/>
          <w:szCs w:val="20"/>
          <w:lang w:val="fr-CA"/>
        </w:rPr>
        <w:t>conditionnel présent</w:t>
      </w:r>
      <w:r>
        <w:rPr>
          <w:kern w:val="0"/>
          <w:szCs w:val="20"/>
          <w:lang w:val="fr-FR"/>
        </w:rPr>
        <w:t>)</w:t>
      </w:r>
      <w:r w:rsidRPr="006209A4">
        <w:rPr>
          <w:rFonts w:hint="eastAsia"/>
          <w:szCs w:val="20"/>
          <w:lang w:val="fr-CA"/>
        </w:rPr>
        <w:t xml:space="preserve"> </w:t>
      </w:r>
    </w:p>
    <w:p w14:paraId="3C576E3D" w14:textId="77777777" w:rsidR="00993BDD" w:rsidRDefault="00993BDD" w:rsidP="00993BDD">
      <w:pPr>
        <w:tabs>
          <w:tab w:val="left" w:pos="284"/>
          <w:tab w:val="left" w:pos="426"/>
        </w:tabs>
        <w:autoSpaceDE w:val="0"/>
        <w:autoSpaceDN w:val="0"/>
        <w:adjustRightInd w:val="0"/>
        <w:ind w:leftChars="269" w:left="1478" w:hangingChars="435" w:hanging="913"/>
        <w:jc w:val="left"/>
        <w:rPr>
          <w:szCs w:val="20"/>
          <w:lang w:val="fr-CA"/>
        </w:rPr>
      </w:pPr>
      <w:r w:rsidRPr="006209A4">
        <w:rPr>
          <w:rFonts w:hint="eastAsia"/>
          <w:szCs w:val="20"/>
          <w:lang w:val="fr-CA"/>
        </w:rPr>
        <w:t xml:space="preserve">1) </w:t>
      </w:r>
      <w:r>
        <w:rPr>
          <w:rFonts w:hint="eastAsia"/>
          <w:szCs w:val="20"/>
          <w:lang w:val="fr-CA"/>
        </w:rPr>
        <w:t>意义</w:t>
      </w:r>
      <w:r w:rsidRPr="006209A4">
        <w:rPr>
          <w:rFonts w:hint="eastAsia"/>
          <w:szCs w:val="20"/>
          <w:lang w:val="fr-CA"/>
        </w:rPr>
        <w:t>：条件式</w:t>
      </w:r>
      <w:r>
        <w:rPr>
          <w:rFonts w:hint="eastAsia"/>
          <w:szCs w:val="20"/>
          <w:lang w:val="fr-CA"/>
        </w:rPr>
        <w:t>常用来表达礼貌的请求、劝告或建议、可能发生的事情、各种假设、不确定的消息、假设已及请求或愿望。</w:t>
      </w:r>
    </w:p>
    <w:p w14:paraId="012CF7C0" w14:textId="77777777" w:rsidR="00993BDD" w:rsidRDefault="00993BDD" w:rsidP="00993BDD">
      <w:pPr>
        <w:autoSpaceDE w:val="0"/>
        <w:autoSpaceDN w:val="0"/>
        <w:adjustRightInd w:val="0"/>
        <w:ind w:firstLineChars="250" w:firstLine="525"/>
        <w:jc w:val="left"/>
        <w:rPr>
          <w:kern w:val="0"/>
          <w:szCs w:val="20"/>
          <w:lang w:val="fr-FR"/>
        </w:rPr>
      </w:pPr>
    </w:p>
    <w:p w14:paraId="35292F35" w14:textId="77777777" w:rsidR="00993BDD" w:rsidRDefault="00993BDD" w:rsidP="00993BDD">
      <w:pPr>
        <w:autoSpaceDE w:val="0"/>
        <w:autoSpaceDN w:val="0"/>
        <w:adjustRightInd w:val="0"/>
        <w:ind w:firstLineChars="250" w:firstLine="525"/>
        <w:jc w:val="left"/>
        <w:rPr>
          <w:kern w:val="0"/>
          <w:szCs w:val="20"/>
          <w:lang w:val="fr-CA"/>
        </w:rPr>
      </w:pPr>
      <w:r>
        <w:rPr>
          <w:rFonts w:hint="eastAsia"/>
          <w:kern w:val="0"/>
          <w:szCs w:val="20"/>
          <w:lang w:val="fr-FR"/>
        </w:rPr>
        <w:t xml:space="preserve">2) </w:t>
      </w:r>
      <w:r>
        <w:rPr>
          <w:rFonts w:hint="eastAsia"/>
          <w:kern w:val="0"/>
          <w:szCs w:val="20"/>
          <w:lang w:val="fr-CA"/>
        </w:rPr>
        <w:t>构成：条件式现在时的构成方法同简单将来时，但须使用未完成过去时的词尾。</w:t>
      </w:r>
    </w:p>
    <w:p w14:paraId="0804CF69" w14:textId="77777777" w:rsidR="00993BDD" w:rsidRPr="00620606" w:rsidRDefault="00993BDD" w:rsidP="00993BDD">
      <w:pPr>
        <w:autoSpaceDE w:val="0"/>
        <w:autoSpaceDN w:val="0"/>
        <w:adjustRightInd w:val="0"/>
        <w:ind w:leftChars="385" w:left="808" w:firstLineChars="8" w:firstLine="17"/>
        <w:jc w:val="left"/>
        <w:rPr>
          <w:color w:val="FF0000"/>
          <w:kern w:val="0"/>
          <w:szCs w:val="20"/>
          <w:lang w:val="fr-CA"/>
        </w:rPr>
      </w:pPr>
      <w:r>
        <w:rPr>
          <w:rFonts w:hint="eastAsia"/>
          <w:kern w:val="0"/>
          <w:szCs w:val="20"/>
          <w:lang w:val="fr-FR"/>
        </w:rPr>
        <w:t>即：</w:t>
      </w:r>
      <w:r w:rsidRPr="006A0A06">
        <w:rPr>
          <w:rFonts w:hint="eastAsia"/>
          <w:kern w:val="0"/>
          <w:szCs w:val="20"/>
          <w:lang w:val="fr-FR"/>
        </w:rPr>
        <w:t>条件式</w:t>
      </w:r>
      <w:r w:rsidRPr="006A0A06">
        <w:rPr>
          <w:rFonts w:hint="eastAsia"/>
          <w:kern w:val="0"/>
          <w:szCs w:val="20"/>
          <w:lang w:val="fr-FR"/>
        </w:rPr>
        <w:t xml:space="preserve"> =</w:t>
      </w:r>
      <w:r w:rsidRPr="006A0A06">
        <w:rPr>
          <w:rFonts w:hint="eastAsia"/>
          <w:kern w:val="0"/>
          <w:szCs w:val="20"/>
          <w:lang w:val="fr-FR"/>
        </w:rPr>
        <w:t>【简单将来时词根</w:t>
      </w:r>
      <w:r w:rsidRPr="006A0A06">
        <w:rPr>
          <w:rFonts w:hint="eastAsia"/>
          <w:kern w:val="0"/>
          <w:szCs w:val="20"/>
          <w:lang w:val="fr-FR"/>
        </w:rPr>
        <w:t>+</w:t>
      </w:r>
      <w:r w:rsidRPr="006A0A06">
        <w:rPr>
          <w:rFonts w:hint="eastAsia"/>
          <w:kern w:val="0"/>
          <w:szCs w:val="20"/>
          <w:lang w:val="fr-FR"/>
        </w:rPr>
        <w:t>未完成过去时词尾】</w:t>
      </w:r>
    </w:p>
    <w:p w14:paraId="3B95B53E" w14:textId="77777777" w:rsidR="00993BDD" w:rsidRPr="00943062" w:rsidRDefault="00993BDD" w:rsidP="00993BDD">
      <w:pPr>
        <w:autoSpaceDE w:val="0"/>
        <w:autoSpaceDN w:val="0"/>
        <w:adjustRightInd w:val="0"/>
        <w:ind w:leftChars="270" w:left="840" w:hangingChars="130" w:hanging="273"/>
        <w:jc w:val="left"/>
        <w:rPr>
          <w:b/>
          <w:kern w:val="0"/>
          <w:sz w:val="24"/>
          <w:szCs w:val="24"/>
          <w:lang w:val="fr-CA"/>
        </w:rPr>
      </w:pPr>
      <w:r>
        <w:rPr>
          <w:rFonts w:hint="eastAsia"/>
          <w:kern w:val="0"/>
          <w:szCs w:val="20"/>
          <w:lang w:val="fr-CA"/>
        </w:rPr>
        <w:t xml:space="preserve">                         </w:t>
      </w:r>
      <w:r w:rsidRPr="00033419">
        <w:rPr>
          <w:rFonts w:hint="eastAsia"/>
          <w:b/>
          <w:kern w:val="0"/>
          <w:sz w:val="28"/>
          <w:szCs w:val="28"/>
          <w:lang w:val="fr-CA"/>
        </w:rPr>
        <w:t xml:space="preserve"> </w:t>
      </w:r>
      <w:r w:rsidRPr="00943062">
        <w:rPr>
          <w:rFonts w:hint="eastAsia"/>
          <w:b/>
          <w:kern w:val="0"/>
          <w:sz w:val="24"/>
          <w:szCs w:val="24"/>
          <w:lang w:val="fr-CA"/>
        </w:rPr>
        <w:t>条件式现在时构成表</w:t>
      </w:r>
      <w:r w:rsidRPr="00943062">
        <w:rPr>
          <w:rFonts w:hint="eastAsia"/>
          <w:b/>
          <w:kern w:val="0"/>
          <w:sz w:val="24"/>
          <w:szCs w:val="24"/>
          <w:lang w:val="fr-CA"/>
        </w:rPr>
        <w:t xml:space="preserve">               </w:t>
      </w:r>
    </w:p>
    <w:tbl>
      <w:tblPr>
        <w:tblStyle w:val="a4"/>
        <w:tblW w:w="0" w:type="auto"/>
        <w:tblInd w:w="808" w:type="dxa"/>
        <w:tblLook w:val="04A0" w:firstRow="1" w:lastRow="0" w:firstColumn="1" w:lastColumn="0" w:noHBand="0" w:noVBand="1"/>
      </w:tblPr>
      <w:tblGrid>
        <w:gridCol w:w="2642"/>
        <w:gridCol w:w="2563"/>
        <w:gridCol w:w="2609"/>
      </w:tblGrid>
      <w:tr w:rsidR="00993BDD" w:rsidRPr="006003C1" w14:paraId="2B960F64" w14:textId="77777777" w:rsidTr="00FB3D8F">
        <w:tc>
          <w:tcPr>
            <w:tcW w:w="2642" w:type="dxa"/>
            <w:shd w:val="clear" w:color="auto" w:fill="FABF8F" w:themeFill="accent6" w:themeFillTint="99"/>
          </w:tcPr>
          <w:p w14:paraId="7956CF4B" w14:textId="77777777" w:rsidR="00993BDD" w:rsidRPr="006003C1" w:rsidRDefault="00993BDD" w:rsidP="00FB3D8F">
            <w:pPr>
              <w:autoSpaceDE w:val="0"/>
              <w:autoSpaceDN w:val="0"/>
              <w:adjustRightInd w:val="0"/>
              <w:rPr>
                <w:b/>
                <w:i/>
                <w:kern w:val="0"/>
                <w:szCs w:val="20"/>
                <w:lang w:val="fr-CA"/>
              </w:rPr>
            </w:pPr>
            <w:r w:rsidRPr="00532BE2">
              <w:rPr>
                <w:rFonts w:ascii="Verdana" w:eastAsia="宋体" w:hAnsi="Verdana" w:cs="宋体"/>
                <w:bCs/>
                <w:color w:val="000000"/>
                <w:kern w:val="0"/>
                <w:sz w:val="15"/>
                <w:szCs w:val="15"/>
              </w:rPr>
              <w:t>1</w:t>
            </w:r>
            <w:r w:rsidRPr="00532BE2">
              <w:rPr>
                <w:rFonts w:ascii="Verdana" w:eastAsia="宋体" w:hAnsi="Verdana" w:cs="宋体"/>
                <w:bCs/>
                <w:color w:val="000000"/>
                <w:kern w:val="0"/>
                <w:sz w:val="15"/>
                <w:szCs w:val="15"/>
                <w:vertAlign w:val="superscript"/>
              </w:rPr>
              <w:t>er</w:t>
            </w:r>
            <w:r w:rsidRPr="00621915">
              <w:rPr>
                <w:rFonts w:ascii="Verdana" w:eastAsia="宋体" w:hAnsi="Verdana" w:cs="宋体"/>
                <w:bCs/>
                <w:color w:val="000000"/>
                <w:kern w:val="0"/>
                <w:sz w:val="15"/>
                <w:szCs w:val="15"/>
              </w:rPr>
              <w:t> </w:t>
            </w:r>
            <w:r w:rsidRPr="00532BE2">
              <w:rPr>
                <w:rFonts w:ascii="Verdana" w:eastAsia="宋体" w:hAnsi="Verdana" w:cs="宋体"/>
                <w:bCs/>
                <w:color w:val="000000"/>
                <w:kern w:val="0"/>
                <w:sz w:val="15"/>
                <w:szCs w:val="15"/>
              </w:rPr>
              <w:t>groupe</w:t>
            </w:r>
            <w:r w:rsidRPr="006003C1">
              <w:rPr>
                <w:b/>
                <w:i/>
                <w:kern w:val="0"/>
                <w:szCs w:val="20"/>
                <w:lang w:val="fr-CA"/>
              </w:rPr>
              <w:t xml:space="preserve"> </w:t>
            </w:r>
            <w:r>
              <w:rPr>
                <w:rFonts w:hint="eastAsia"/>
                <w:b/>
                <w:i/>
                <w:kern w:val="0"/>
                <w:szCs w:val="20"/>
                <w:lang w:val="fr-CA"/>
              </w:rPr>
              <w:t xml:space="preserve"> </w:t>
            </w:r>
            <w:r w:rsidRPr="006003C1">
              <w:rPr>
                <w:b/>
                <w:i/>
                <w:kern w:val="0"/>
                <w:szCs w:val="20"/>
                <w:lang w:val="fr-CA"/>
              </w:rPr>
              <w:t>aimer</w:t>
            </w:r>
          </w:p>
        </w:tc>
        <w:tc>
          <w:tcPr>
            <w:tcW w:w="2563" w:type="dxa"/>
            <w:shd w:val="clear" w:color="auto" w:fill="FABF8F" w:themeFill="accent6" w:themeFillTint="99"/>
          </w:tcPr>
          <w:p w14:paraId="125B6896" w14:textId="77777777" w:rsidR="00993BDD" w:rsidRPr="006003C1" w:rsidRDefault="00993BDD" w:rsidP="00FB3D8F">
            <w:pPr>
              <w:autoSpaceDE w:val="0"/>
              <w:autoSpaceDN w:val="0"/>
              <w:adjustRightInd w:val="0"/>
              <w:rPr>
                <w:b/>
                <w:i/>
                <w:kern w:val="0"/>
                <w:szCs w:val="20"/>
                <w:lang w:val="fr-FR"/>
              </w:rPr>
            </w:pPr>
            <w:r w:rsidRPr="00532BE2">
              <w:rPr>
                <w:rFonts w:ascii="Verdana" w:eastAsia="宋体" w:hAnsi="Verdana" w:cs="宋体"/>
                <w:bCs/>
                <w:color w:val="000000"/>
                <w:kern w:val="0"/>
                <w:sz w:val="15"/>
                <w:szCs w:val="15"/>
              </w:rPr>
              <w:t>2</w:t>
            </w:r>
            <w:r w:rsidRPr="00532BE2">
              <w:rPr>
                <w:rFonts w:ascii="Verdana" w:eastAsia="宋体" w:hAnsi="Verdana" w:cs="宋体"/>
                <w:bCs/>
                <w:color w:val="000000"/>
                <w:kern w:val="0"/>
                <w:sz w:val="15"/>
                <w:szCs w:val="15"/>
                <w:vertAlign w:val="superscript"/>
              </w:rPr>
              <w:t>e</w:t>
            </w:r>
            <w:r w:rsidRPr="00621915">
              <w:rPr>
                <w:rFonts w:ascii="Verdana" w:eastAsia="宋体" w:hAnsi="Verdana" w:cs="宋体"/>
                <w:bCs/>
                <w:color w:val="000000"/>
                <w:kern w:val="0"/>
                <w:sz w:val="15"/>
                <w:szCs w:val="15"/>
                <w:vertAlign w:val="superscript"/>
              </w:rPr>
              <w:t> </w:t>
            </w:r>
            <w:r w:rsidRPr="00532BE2">
              <w:rPr>
                <w:rFonts w:ascii="Verdana" w:eastAsia="宋体" w:hAnsi="Verdana" w:cs="宋体"/>
                <w:bCs/>
                <w:color w:val="000000"/>
                <w:kern w:val="0"/>
                <w:sz w:val="15"/>
                <w:szCs w:val="15"/>
              </w:rPr>
              <w:t>groupe</w:t>
            </w:r>
            <w:r w:rsidRPr="00621915">
              <w:rPr>
                <w:rFonts w:ascii="Verdana" w:eastAsia="宋体" w:hAnsi="Verdana" w:cs="宋体" w:hint="eastAsia"/>
                <w:bCs/>
                <w:color w:val="000000"/>
                <w:kern w:val="0"/>
                <w:sz w:val="15"/>
                <w:szCs w:val="15"/>
              </w:rPr>
              <w:t xml:space="preserve"> </w:t>
            </w:r>
            <w:r w:rsidRPr="006003C1">
              <w:rPr>
                <w:b/>
                <w:i/>
                <w:kern w:val="0"/>
                <w:szCs w:val="20"/>
                <w:lang w:val="fr-FR"/>
              </w:rPr>
              <w:t xml:space="preserve"> finir</w:t>
            </w:r>
          </w:p>
        </w:tc>
        <w:tc>
          <w:tcPr>
            <w:tcW w:w="2609" w:type="dxa"/>
            <w:shd w:val="clear" w:color="auto" w:fill="FABF8F" w:themeFill="accent6" w:themeFillTint="99"/>
          </w:tcPr>
          <w:p w14:paraId="57C7EB2D" w14:textId="77777777" w:rsidR="00993BDD" w:rsidRPr="006003C1" w:rsidRDefault="00993BDD" w:rsidP="00FB3D8F">
            <w:pPr>
              <w:autoSpaceDE w:val="0"/>
              <w:autoSpaceDN w:val="0"/>
              <w:adjustRightInd w:val="0"/>
              <w:rPr>
                <w:b/>
                <w:i/>
                <w:kern w:val="0"/>
                <w:szCs w:val="20"/>
                <w:lang w:val="fr-FR"/>
              </w:rPr>
            </w:pPr>
            <w:r w:rsidRPr="00532BE2">
              <w:rPr>
                <w:rFonts w:ascii="Verdana" w:eastAsia="宋体" w:hAnsi="Verdana" w:cs="宋体"/>
                <w:bCs/>
                <w:color w:val="000000"/>
                <w:kern w:val="0"/>
                <w:sz w:val="15"/>
                <w:szCs w:val="15"/>
              </w:rPr>
              <w:t>3</w:t>
            </w:r>
            <w:r w:rsidRPr="00532BE2">
              <w:rPr>
                <w:rFonts w:ascii="Verdana" w:eastAsia="宋体" w:hAnsi="Verdana" w:cs="宋体"/>
                <w:bCs/>
                <w:color w:val="000000"/>
                <w:kern w:val="0"/>
                <w:sz w:val="15"/>
                <w:szCs w:val="15"/>
                <w:vertAlign w:val="superscript"/>
              </w:rPr>
              <w:t>e</w:t>
            </w:r>
            <w:r w:rsidRPr="00621915">
              <w:rPr>
                <w:rFonts w:ascii="Verdana" w:eastAsia="宋体" w:hAnsi="Verdana" w:cs="宋体"/>
                <w:bCs/>
                <w:color w:val="000000"/>
                <w:kern w:val="0"/>
                <w:sz w:val="15"/>
                <w:szCs w:val="15"/>
              </w:rPr>
              <w:t> </w:t>
            </w:r>
            <w:r w:rsidRPr="00532BE2">
              <w:rPr>
                <w:rFonts w:ascii="Verdana" w:eastAsia="宋体" w:hAnsi="Verdana" w:cs="宋体"/>
                <w:bCs/>
                <w:color w:val="000000"/>
                <w:kern w:val="0"/>
                <w:sz w:val="15"/>
                <w:szCs w:val="15"/>
              </w:rPr>
              <w:t>groupe</w:t>
            </w:r>
            <w:r w:rsidRPr="006003C1">
              <w:rPr>
                <w:b/>
                <w:i/>
                <w:kern w:val="0"/>
                <w:szCs w:val="20"/>
                <w:lang w:val="fr-FR"/>
              </w:rPr>
              <w:t xml:space="preserve"> </w:t>
            </w:r>
            <w:r>
              <w:rPr>
                <w:rFonts w:hint="eastAsia"/>
                <w:b/>
                <w:i/>
                <w:kern w:val="0"/>
                <w:szCs w:val="20"/>
                <w:lang w:val="fr-FR"/>
              </w:rPr>
              <w:t xml:space="preserve"> </w:t>
            </w:r>
            <w:r w:rsidRPr="006003C1">
              <w:rPr>
                <w:b/>
                <w:i/>
                <w:kern w:val="0"/>
                <w:szCs w:val="20"/>
                <w:lang w:val="fr-FR"/>
              </w:rPr>
              <w:t>prendre</w:t>
            </w:r>
          </w:p>
        </w:tc>
      </w:tr>
      <w:tr w:rsidR="00993BDD" w14:paraId="67272912" w14:textId="77777777" w:rsidTr="00FB3D8F">
        <w:tc>
          <w:tcPr>
            <w:tcW w:w="2642" w:type="dxa"/>
          </w:tcPr>
          <w:p w14:paraId="36D93457" w14:textId="77777777" w:rsidR="00993BDD" w:rsidRDefault="00993BDD" w:rsidP="00FB3D8F">
            <w:pPr>
              <w:autoSpaceDE w:val="0"/>
              <w:autoSpaceDN w:val="0"/>
              <w:adjustRightInd w:val="0"/>
              <w:ind w:firstLineChars="222" w:firstLine="466"/>
              <w:jc w:val="left"/>
              <w:rPr>
                <w:kern w:val="0"/>
                <w:szCs w:val="20"/>
                <w:lang w:val="fr-FR"/>
              </w:rPr>
            </w:pPr>
            <w:r>
              <w:rPr>
                <w:kern w:val="0"/>
                <w:szCs w:val="20"/>
                <w:lang w:val="fr-FR"/>
              </w:rPr>
              <w:t>j’aimer</w:t>
            </w:r>
            <w:r w:rsidRPr="006003C1">
              <w:rPr>
                <w:color w:val="FF0000"/>
                <w:kern w:val="0"/>
                <w:szCs w:val="20"/>
                <w:lang w:val="fr-FR"/>
              </w:rPr>
              <w:t>ais</w:t>
            </w:r>
          </w:p>
        </w:tc>
        <w:tc>
          <w:tcPr>
            <w:tcW w:w="2563" w:type="dxa"/>
          </w:tcPr>
          <w:p w14:paraId="45B9AC3F" w14:textId="77777777" w:rsidR="00993BDD" w:rsidRDefault="00993BDD" w:rsidP="00FB3D8F">
            <w:pPr>
              <w:autoSpaceDE w:val="0"/>
              <w:autoSpaceDN w:val="0"/>
              <w:adjustRightInd w:val="0"/>
              <w:ind w:firstLineChars="222" w:firstLine="466"/>
              <w:jc w:val="left"/>
              <w:rPr>
                <w:kern w:val="0"/>
                <w:szCs w:val="20"/>
                <w:lang w:val="fr-FR"/>
              </w:rPr>
            </w:pPr>
            <w:r>
              <w:rPr>
                <w:kern w:val="0"/>
                <w:szCs w:val="20"/>
                <w:lang w:val="fr-FR"/>
              </w:rPr>
              <w:t>je finir</w:t>
            </w:r>
            <w:r w:rsidRPr="006003C1">
              <w:rPr>
                <w:color w:val="FF0000"/>
                <w:kern w:val="0"/>
                <w:szCs w:val="20"/>
                <w:lang w:val="fr-FR"/>
              </w:rPr>
              <w:t>ais</w:t>
            </w:r>
          </w:p>
        </w:tc>
        <w:tc>
          <w:tcPr>
            <w:tcW w:w="2609" w:type="dxa"/>
          </w:tcPr>
          <w:p w14:paraId="7F11C107" w14:textId="77777777" w:rsidR="00993BDD" w:rsidRDefault="00993BDD" w:rsidP="00FB3D8F">
            <w:pPr>
              <w:autoSpaceDE w:val="0"/>
              <w:autoSpaceDN w:val="0"/>
              <w:adjustRightInd w:val="0"/>
              <w:ind w:firstLineChars="222" w:firstLine="466"/>
              <w:jc w:val="left"/>
              <w:rPr>
                <w:kern w:val="0"/>
                <w:szCs w:val="20"/>
                <w:lang w:val="fr-FR"/>
              </w:rPr>
            </w:pPr>
            <w:r>
              <w:rPr>
                <w:kern w:val="0"/>
                <w:szCs w:val="20"/>
                <w:lang w:val="fr-FR"/>
              </w:rPr>
              <w:t xml:space="preserve">je </w:t>
            </w:r>
            <w:bookmarkStart w:id="209" w:name="OLE_LINK204"/>
            <w:bookmarkStart w:id="210" w:name="OLE_LINK205"/>
            <w:r>
              <w:rPr>
                <w:kern w:val="0"/>
                <w:szCs w:val="20"/>
                <w:lang w:val="fr-FR"/>
              </w:rPr>
              <w:t>prend</w:t>
            </w:r>
            <w:bookmarkEnd w:id="209"/>
            <w:bookmarkEnd w:id="210"/>
            <w:r>
              <w:rPr>
                <w:kern w:val="0"/>
                <w:szCs w:val="20"/>
                <w:lang w:val="fr-FR"/>
              </w:rPr>
              <w:t>r</w:t>
            </w:r>
            <w:r w:rsidRPr="006003C1">
              <w:rPr>
                <w:color w:val="FF0000"/>
                <w:kern w:val="0"/>
                <w:szCs w:val="20"/>
                <w:lang w:val="fr-FR"/>
              </w:rPr>
              <w:t>ais</w:t>
            </w:r>
          </w:p>
        </w:tc>
      </w:tr>
      <w:tr w:rsidR="00993BDD" w14:paraId="636A4AB7" w14:textId="77777777" w:rsidTr="00FB3D8F">
        <w:tc>
          <w:tcPr>
            <w:tcW w:w="2642" w:type="dxa"/>
          </w:tcPr>
          <w:p w14:paraId="645F775F" w14:textId="77777777" w:rsidR="00993BDD" w:rsidRDefault="00993BDD" w:rsidP="00FB3D8F">
            <w:pPr>
              <w:autoSpaceDE w:val="0"/>
              <w:autoSpaceDN w:val="0"/>
              <w:adjustRightInd w:val="0"/>
              <w:ind w:firstLineChars="222" w:firstLine="466"/>
              <w:jc w:val="left"/>
              <w:rPr>
                <w:kern w:val="0"/>
                <w:szCs w:val="20"/>
                <w:lang w:val="fr-FR"/>
              </w:rPr>
            </w:pPr>
            <w:r>
              <w:rPr>
                <w:kern w:val="0"/>
                <w:szCs w:val="20"/>
                <w:lang w:val="fr-FR"/>
              </w:rPr>
              <w:t>tu aimer</w:t>
            </w:r>
            <w:r w:rsidRPr="006003C1">
              <w:rPr>
                <w:color w:val="FF0000"/>
                <w:kern w:val="0"/>
                <w:szCs w:val="20"/>
                <w:lang w:val="fr-FR"/>
              </w:rPr>
              <w:t>ais</w:t>
            </w:r>
          </w:p>
        </w:tc>
        <w:tc>
          <w:tcPr>
            <w:tcW w:w="2563" w:type="dxa"/>
          </w:tcPr>
          <w:p w14:paraId="3D735D91" w14:textId="77777777" w:rsidR="00993BDD" w:rsidRDefault="00993BDD" w:rsidP="00FB3D8F">
            <w:pPr>
              <w:autoSpaceDE w:val="0"/>
              <w:autoSpaceDN w:val="0"/>
              <w:adjustRightInd w:val="0"/>
              <w:ind w:firstLineChars="222" w:firstLine="466"/>
              <w:jc w:val="left"/>
              <w:rPr>
                <w:kern w:val="0"/>
                <w:szCs w:val="20"/>
                <w:lang w:val="fr-FR"/>
              </w:rPr>
            </w:pPr>
            <w:r>
              <w:rPr>
                <w:kern w:val="0"/>
                <w:szCs w:val="20"/>
                <w:lang w:val="fr-FR"/>
              </w:rPr>
              <w:t>tu finir</w:t>
            </w:r>
            <w:r w:rsidRPr="006003C1">
              <w:rPr>
                <w:color w:val="FF0000"/>
                <w:kern w:val="0"/>
                <w:szCs w:val="20"/>
                <w:lang w:val="fr-FR"/>
              </w:rPr>
              <w:t>ais</w:t>
            </w:r>
          </w:p>
        </w:tc>
        <w:tc>
          <w:tcPr>
            <w:tcW w:w="2609" w:type="dxa"/>
          </w:tcPr>
          <w:p w14:paraId="0DD9464A" w14:textId="77777777" w:rsidR="00993BDD" w:rsidRDefault="00993BDD" w:rsidP="00FB3D8F">
            <w:pPr>
              <w:autoSpaceDE w:val="0"/>
              <w:autoSpaceDN w:val="0"/>
              <w:adjustRightInd w:val="0"/>
              <w:ind w:firstLineChars="222" w:firstLine="466"/>
              <w:jc w:val="left"/>
              <w:rPr>
                <w:kern w:val="0"/>
                <w:szCs w:val="20"/>
                <w:lang w:val="fr-FR"/>
              </w:rPr>
            </w:pPr>
            <w:r>
              <w:rPr>
                <w:kern w:val="0"/>
                <w:szCs w:val="20"/>
                <w:lang w:val="fr-FR"/>
              </w:rPr>
              <w:t>tu prendr</w:t>
            </w:r>
            <w:r w:rsidRPr="006003C1">
              <w:rPr>
                <w:color w:val="FF0000"/>
                <w:kern w:val="0"/>
                <w:szCs w:val="20"/>
                <w:lang w:val="fr-FR"/>
              </w:rPr>
              <w:t>ais</w:t>
            </w:r>
          </w:p>
        </w:tc>
      </w:tr>
      <w:tr w:rsidR="00993BDD" w14:paraId="382D32F4" w14:textId="77777777" w:rsidTr="00FB3D8F">
        <w:tc>
          <w:tcPr>
            <w:tcW w:w="2642" w:type="dxa"/>
          </w:tcPr>
          <w:p w14:paraId="7FC13368" w14:textId="77777777" w:rsidR="00993BDD" w:rsidRDefault="00993BDD" w:rsidP="00FB3D8F">
            <w:pPr>
              <w:autoSpaceDE w:val="0"/>
              <w:autoSpaceDN w:val="0"/>
              <w:adjustRightInd w:val="0"/>
              <w:ind w:firstLineChars="222" w:firstLine="466"/>
              <w:jc w:val="left"/>
              <w:rPr>
                <w:kern w:val="0"/>
                <w:szCs w:val="20"/>
                <w:lang w:val="fr-FR"/>
              </w:rPr>
            </w:pPr>
            <w:r>
              <w:rPr>
                <w:kern w:val="0"/>
                <w:szCs w:val="20"/>
                <w:lang w:val="fr-FR"/>
              </w:rPr>
              <w:t>il aimer</w:t>
            </w:r>
            <w:r w:rsidRPr="006003C1">
              <w:rPr>
                <w:color w:val="FF0000"/>
                <w:kern w:val="0"/>
                <w:szCs w:val="20"/>
                <w:lang w:val="fr-FR"/>
              </w:rPr>
              <w:t>ait</w:t>
            </w:r>
          </w:p>
        </w:tc>
        <w:tc>
          <w:tcPr>
            <w:tcW w:w="2563" w:type="dxa"/>
          </w:tcPr>
          <w:p w14:paraId="31DE1052" w14:textId="77777777" w:rsidR="00993BDD" w:rsidRDefault="00993BDD" w:rsidP="00FB3D8F">
            <w:pPr>
              <w:autoSpaceDE w:val="0"/>
              <w:autoSpaceDN w:val="0"/>
              <w:adjustRightInd w:val="0"/>
              <w:ind w:firstLineChars="222" w:firstLine="466"/>
              <w:jc w:val="left"/>
              <w:rPr>
                <w:kern w:val="0"/>
                <w:szCs w:val="20"/>
                <w:lang w:val="fr-FR"/>
              </w:rPr>
            </w:pPr>
            <w:r>
              <w:rPr>
                <w:kern w:val="0"/>
                <w:szCs w:val="20"/>
                <w:lang w:val="fr-FR"/>
              </w:rPr>
              <w:t>il finir</w:t>
            </w:r>
            <w:r w:rsidRPr="006003C1">
              <w:rPr>
                <w:color w:val="FF0000"/>
                <w:kern w:val="0"/>
                <w:szCs w:val="20"/>
                <w:lang w:val="fr-FR"/>
              </w:rPr>
              <w:t>ait</w:t>
            </w:r>
          </w:p>
        </w:tc>
        <w:tc>
          <w:tcPr>
            <w:tcW w:w="2609" w:type="dxa"/>
          </w:tcPr>
          <w:p w14:paraId="2F24F73A" w14:textId="77777777" w:rsidR="00993BDD" w:rsidRDefault="00993BDD" w:rsidP="00FB3D8F">
            <w:pPr>
              <w:autoSpaceDE w:val="0"/>
              <w:autoSpaceDN w:val="0"/>
              <w:adjustRightInd w:val="0"/>
              <w:ind w:firstLineChars="222" w:firstLine="466"/>
              <w:jc w:val="left"/>
              <w:rPr>
                <w:kern w:val="0"/>
                <w:szCs w:val="20"/>
                <w:lang w:val="fr-FR"/>
              </w:rPr>
            </w:pPr>
            <w:r>
              <w:rPr>
                <w:kern w:val="0"/>
                <w:szCs w:val="20"/>
                <w:lang w:val="fr-FR"/>
              </w:rPr>
              <w:t>il prendr</w:t>
            </w:r>
            <w:r w:rsidRPr="006003C1">
              <w:rPr>
                <w:color w:val="FF0000"/>
                <w:kern w:val="0"/>
                <w:szCs w:val="20"/>
                <w:lang w:val="fr-FR"/>
              </w:rPr>
              <w:t>ait</w:t>
            </w:r>
          </w:p>
        </w:tc>
      </w:tr>
      <w:tr w:rsidR="00993BDD" w14:paraId="31164891" w14:textId="77777777" w:rsidTr="00FB3D8F">
        <w:tc>
          <w:tcPr>
            <w:tcW w:w="2642" w:type="dxa"/>
          </w:tcPr>
          <w:p w14:paraId="39088E09" w14:textId="77777777" w:rsidR="00993BDD" w:rsidRDefault="00993BDD" w:rsidP="00FB3D8F">
            <w:pPr>
              <w:autoSpaceDE w:val="0"/>
              <w:autoSpaceDN w:val="0"/>
              <w:adjustRightInd w:val="0"/>
              <w:ind w:firstLineChars="222" w:firstLine="466"/>
              <w:jc w:val="left"/>
              <w:rPr>
                <w:kern w:val="0"/>
                <w:szCs w:val="20"/>
                <w:lang w:val="fr-FR"/>
              </w:rPr>
            </w:pPr>
            <w:r>
              <w:rPr>
                <w:kern w:val="0"/>
                <w:szCs w:val="20"/>
                <w:lang w:val="fr-FR"/>
              </w:rPr>
              <w:t>elle aimer</w:t>
            </w:r>
            <w:r w:rsidRPr="006003C1">
              <w:rPr>
                <w:color w:val="FF0000"/>
                <w:kern w:val="0"/>
                <w:szCs w:val="20"/>
                <w:lang w:val="fr-FR"/>
              </w:rPr>
              <w:t>ait</w:t>
            </w:r>
          </w:p>
        </w:tc>
        <w:tc>
          <w:tcPr>
            <w:tcW w:w="2563" w:type="dxa"/>
          </w:tcPr>
          <w:p w14:paraId="183DCF7B" w14:textId="77777777" w:rsidR="00993BDD" w:rsidRDefault="00993BDD" w:rsidP="00FB3D8F">
            <w:pPr>
              <w:autoSpaceDE w:val="0"/>
              <w:autoSpaceDN w:val="0"/>
              <w:adjustRightInd w:val="0"/>
              <w:ind w:firstLineChars="222" w:firstLine="466"/>
              <w:jc w:val="left"/>
              <w:rPr>
                <w:kern w:val="0"/>
                <w:szCs w:val="20"/>
                <w:lang w:val="fr-FR"/>
              </w:rPr>
            </w:pPr>
            <w:r>
              <w:rPr>
                <w:kern w:val="0"/>
                <w:szCs w:val="20"/>
                <w:lang w:val="fr-FR"/>
              </w:rPr>
              <w:t>elle finir</w:t>
            </w:r>
            <w:r w:rsidRPr="006003C1">
              <w:rPr>
                <w:color w:val="FF0000"/>
                <w:kern w:val="0"/>
                <w:szCs w:val="20"/>
                <w:lang w:val="fr-FR"/>
              </w:rPr>
              <w:t>ait</w:t>
            </w:r>
          </w:p>
        </w:tc>
        <w:tc>
          <w:tcPr>
            <w:tcW w:w="2609" w:type="dxa"/>
          </w:tcPr>
          <w:p w14:paraId="164D5DDB" w14:textId="77777777" w:rsidR="00993BDD" w:rsidRDefault="00993BDD" w:rsidP="00FB3D8F">
            <w:pPr>
              <w:autoSpaceDE w:val="0"/>
              <w:autoSpaceDN w:val="0"/>
              <w:adjustRightInd w:val="0"/>
              <w:ind w:firstLineChars="222" w:firstLine="466"/>
              <w:jc w:val="left"/>
              <w:rPr>
                <w:kern w:val="0"/>
                <w:szCs w:val="20"/>
                <w:lang w:val="fr-FR"/>
              </w:rPr>
            </w:pPr>
            <w:r>
              <w:rPr>
                <w:kern w:val="0"/>
                <w:szCs w:val="20"/>
                <w:lang w:val="fr-FR"/>
              </w:rPr>
              <w:t>elle prendr</w:t>
            </w:r>
            <w:r w:rsidRPr="006003C1">
              <w:rPr>
                <w:color w:val="FF0000"/>
                <w:kern w:val="0"/>
                <w:szCs w:val="20"/>
                <w:lang w:val="fr-FR"/>
              </w:rPr>
              <w:t>ait</w:t>
            </w:r>
          </w:p>
        </w:tc>
      </w:tr>
      <w:tr w:rsidR="00993BDD" w14:paraId="66B2391B" w14:textId="77777777" w:rsidTr="00FB3D8F">
        <w:tc>
          <w:tcPr>
            <w:tcW w:w="2642" w:type="dxa"/>
          </w:tcPr>
          <w:p w14:paraId="3EEAAA62" w14:textId="77777777" w:rsidR="00993BDD" w:rsidRDefault="00993BDD" w:rsidP="00FB3D8F">
            <w:pPr>
              <w:autoSpaceDE w:val="0"/>
              <w:autoSpaceDN w:val="0"/>
              <w:adjustRightInd w:val="0"/>
              <w:ind w:firstLineChars="222" w:firstLine="466"/>
              <w:jc w:val="left"/>
              <w:rPr>
                <w:kern w:val="0"/>
                <w:szCs w:val="20"/>
                <w:lang w:val="fr-FR"/>
              </w:rPr>
            </w:pPr>
            <w:r>
              <w:rPr>
                <w:kern w:val="0"/>
                <w:szCs w:val="20"/>
                <w:lang w:val="fr-FR"/>
              </w:rPr>
              <w:lastRenderedPageBreak/>
              <w:t>nous aimer</w:t>
            </w:r>
            <w:r w:rsidRPr="006003C1">
              <w:rPr>
                <w:color w:val="FF0000"/>
                <w:kern w:val="0"/>
                <w:szCs w:val="20"/>
                <w:lang w:val="fr-FR"/>
              </w:rPr>
              <w:t>ions</w:t>
            </w:r>
          </w:p>
        </w:tc>
        <w:tc>
          <w:tcPr>
            <w:tcW w:w="2563" w:type="dxa"/>
          </w:tcPr>
          <w:p w14:paraId="4B9744EC" w14:textId="77777777" w:rsidR="00993BDD" w:rsidRDefault="00993BDD" w:rsidP="00FB3D8F">
            <w:pPr>
              <w:autoSpaceDE w:val="0"/>
              <w:autoSpaceDN w:val="0"/>
              <w:adjustRightInd w:val="0"/>
              <w:ind w:firstLineChars="222" w:firstLine="466"/>
              <w:jc w:val="left"/>
              <w:rPr>
                <w:kern w:val="0"/>
                <w:szCs w:val="20"/>
                <w:lang w:val="fr-FR"/>
              </w:rPr>
            </w:pPr>
            <w:r>
              <w:rPr>
                <w:kern w:val="0"/>
                <w:szCs w:val="20"/>
                <w:lang w:val="fr-FR"/>
              </w:rPr>
              <w:t>nous finir</w:t>
            </w:r>
            <w:r w:rsidRPr="006003C1">
              <w:rPr>
                <w:color w:val="FF0000"/>
                <w:kern w:val="0"/>
                <w:szCs w:val="20"/>
                <w:lang w:val="fr-FR"/>
              </w:rPr>
              <w:t>ions</w:t>
            </w:r>
          </w:p>
        </w:tc>
        <w:tc>
          <w:tcPr>
            <w:tcW w:w="2609" w:type="dxa"/>
          </w:tcPr>
          <w:p w14:paraId="053BEAFA" w14:textId="77777777" w:rsidR="00993BDD" w:rsidRDefault="00993BDD" w:rsidP="00FB3D8F">
            <w:pPr>
              <w:autoSpaceDE w:val="0"/>
              <w:autoSpaceDN w:val="0"/>
              <w:adjustRightInd w:val="0"/>
              <w:ind w:firstLineChars="222" w:firstLine="466"/>
              <w:jc w:val="left"/>
              <w:rPr>
                <w:kern w:val="0"/>
                <w:szCs w:val="20"/>
                <w:lang w:val="fr-FR"/>
              </w:rPr>
            </w:pPr>
            <w:r>
              <w:rPr>
                <w:kern w:val="0"/>
                <w:szCs w:val="20"/>
                <w:lang w:val="fr-FR"/>
              </w:rPr>
              <w:t>nous prendr</w:t>
            </w:r>
            <w:r w:rsidRPr="006003C1">
              <w:rPr>
                <w:color w:val="FF0000"/>
                <w:kern w:val="0"/>
                <w:szCs w:val="20"/>
                <w:lang w:val="fr-FR"/>
              </w:rPr>
              <w:t>ions</w:t>
            </w:r>
          </w:p>
        </w:tc>
      </w:tr>
      <w:tr w:rsidR="00993BDD" w14:paraId="648CE8D7" w14:textId="77777777" w:rsidTr="00FB3D8F">
        <w:tc>
          <w:tcPr>
            <w:tcW w:w="2642" w:type="dxa"/>
          </w:tcPr>
          <w:p w14:paraId="5E45BB2A" w14:textId="77777777" w:rsidR="00993BDD" w:rsidRDefault="00993BDD" w:rsidP="00FB3D8F">
            <w:pPr>
              <w:autoSpaceDE w:val="0"/>
              <w:autoSpaceDN w:val="0"/>
              <w:adjustRightInd w:val="0"/>
              <w:ind w:firstLineChars="222" w:firstLine="466"/>
              <w:jc w:val="left"/>
              <w:rPr>
                <w:kern w:val="0"/>
                <w:szCs w:val="20"/>
                <w:lang w:val="fr-FR"/>
              </w:rPr>
            </w:pPr>
            <w:r>
              <w:rPr>
                <w:kern w:val="0"/>
                <w:szCs w:val="20"/>
                <w:lang w:val="fr-FR"/>
              </w:rPr>
              <w:t>vous aimer</w:t>
            </w:r>
            <w:r w:rsidRPr="006003C1">
              <w:rPr>
                <w:color w:val="FF0000"/>
                <w:kern w:val="0"/>
                <w:szCs w:val="20"/>
                <w:lang w:val="fr-FR"/>
              </w:rPr>
              <w:t>iez</w:t>
            </w:r>
          </w:p>
        </w:tc>
        <w:tc>
          <w:tcPr>
            <w:tcW w:w="2563" w:type="dxa"/>
          </w:tcPr>
          <w:p w14:paraId="342A2BDA" w14:textId="77777777" w:rsidR="00993BDD" w:rsidRDefault="00993BDD" w:rsidP="00FB3D8F">
            <w:pPr>
              <w:autoSpaceDE w:val="0"/>
              <w:autoSpaceDN w:val="0"/>
              <w:adjustRightInd w:val="0"/>
              <w:ind w:firstLineChars="222" w:firstLine="466"/>
              <w:jc w:val="left"/>
              <w:rPr>
                <w:kern w:val="0"/>
                <w:szCs w:val="20"/>
                <w:lang w:val="fr-FR"/>
              </w:rPr>
            </w:pPr>
            <w:r>
              <w:rPr>
                <w:kern w:val="0"/>
                <w:szCs w:val="20"/>
                <w:lang w:val="fr-FR"/>
              </w:rPr>
              <w:t>vous finir</w:t>
            </w:r>
            <w:r w:rsidRPr="006003C1">
              <w:rPr>
                <w:color w:val="FF0000"/>
                <w:kern w:val="0"/>
                <w:szCs w:val="20"/>
                <w:lang w:val="fr-FR"/>
              </w:rPr>
              <w:t>iez</w:t>
            </w:r>
          </w:p>
        </w:tc>
        <w:tc>
          <w:tcPr>
            <w:tcW w:w="2609" w:type="dxa"/>
          </w:tcPr>
          <w:p w14:paraId="50E10BC2" w14:textId="77777777" w:rsidR="00993BDD" w:rsidRDefault="00993BDD" w:rsidP="00FB3D8F">
            <w:pPr>
              <w:autoSpaceDE w:val="0"/>
              <w:autoSpaceDN w:val="0"/>
              <w:adjustRightInd w:val="0"/>
              <w:ind w:firstLineChars="222" w:firstLine="466"/>
              <w:jc w:val="left"/>
              <w:rPr>
                <w:kern w:val="0"/>
                <w:szCs w:val="20"/>
                <w:lang w:val="fr-FR"/>
              </w:rPr>
            </w:pPr>
            <w:r>
              <w:rPr>
                <w:kern w:val="0"/>
                <w:szCs w:val="20"/>
                <w:lang w:val="fr-FR"/>
              </w:rPr>
              <w:t>vous prendr</w:t>
            </w:r>
            <w:r w:rsidRPr="006003C1">
              <w:rPr>
                <w:color w:val="FF0000"/>
                <w:kern w:val="0"/>
                <w:szCs w:val="20"/>
                <w:lang w:val="fr-FR"/>
              </w:rPr>
              <w:t>iez</w:t>
            </w:r>
          </w:p>
        </w:tc>
      </w:tr>
      <w:tr w:rsidR="00993BDD" w14:paraId="39F23FA7" w14:textId="77777777" w:rsidTr="00FB3D8F">
        <w:tc>
          <w:tcPr>
            <w:tcW w:w="2642" w:type="dxa"/>
          </w:tcPr>
          <w:p w14:paraId="0CCD785E" w14:textId="77777777" w:rsidR="00993BDD" w:rsidRDefault="00993BDD" w:rsidP="00FB3D8F">
            <w:pPr>
              <w:autoSpaceDE w:val="0"/>
              <w:autoSpaceDN w:val="0"/>
              <w:adjustRightInd w:val="0"/>
              <w:ind w:firstLineChars="222" w:firstLine="466"/>
              <w:jc w:val="left"/>
              <w:rPr>
                <w:kern w:val="0"/>
                <w:szCs w:val="20"/>
                <w:lang w:val="fr-FR"/>
              </w:rPr>
            </w:pPr>
            <w:r>
              <w:rPr>
                <w:kern w:val="0"/>
                <w:szCs w:val="20"/>
                <w:lang w:val="fr-FR"/>
              </w:rPr>
              <w:t>ils aimer</w:t>
            </w:r>
            <w:r w:rsidRPr="006003C1">
              <w:rPr>
                <w:color w:val="FF0000"/>
                <w:kern w:val="0"/>
                <w:szCs w:val="20"/>
                <w:lang w:val="fr-FR"/>
              </w:rPr>
              <w:t>aient</w:t>
            </w:r>
          </w:p>
        </w:tc>
        <w:tc>
          <w:tcPr>
            <w:tcW w:w="2563" w:type="dxa"/>
          </w:tcPr>
          <w:p w14:paraId="418F7614" w14:textId="77777777" w:rsidR="00993BDD" w:rsidRDefault="00993BDD" w:rsidP="00FB3D8F">
            <w:pPr>
              <w:autoSpaceDE w:val="0"/>
              <w:autoSpaceDN w:val="0"/>
              <w:adjustRightInd w:val="0"/>
              <w:ind w:firstLineChars="222" w:firstLine="466"/>
              <w:jc w:val="left"/>
              <w:rPr>
                <w:kern w:val="0"/>
                <w:szCs w:val="20"/>
                <w:lang w:val="fr-FR"/>
              </w:rPr>
            </w:pPr>
            <w:r>
              <w:rPr>
                <w:kern w:val="0"/>
                <w:szCs w:val="20"/>
                <w:lang w:val="fr-FR"/>
              </w:rPr>
              <w:t>ils finir</w:t>
            </w:r>
            <w:r w:rsidRPr="006003C1">
              <w:rPr>
                <w:color w:val="FF0000"/>
                <w:kern w:val="0"/>
                <w:szCs w:val="20"/>
                <w:lang w:val="fr-FR"/>
              </w:rPr>
              <w:t>aient</w:t>
            </w:r>
          </w:p>
        </w:tc>
        <w:tc>
          <w:tcPr>
            <w:tcW w:w="2609" w:type="dxa"/>
          </w:tcPr>
          <w:p w14:paraId="37B1C57E" w14:textId="77777777" w:rsidR="00993BDD" w:rsidRDefault="00993BDD" w:rsidP="00FB3D8F">
            <w:pPr>
              <w:autoSpaceDE w:val="0"/>
              <w:autoSpaceDN w:val="0"/>
              <w:adjustRightInd w:val="0"/>
              <w:ind w:firstLineChars="222" w:firstLine="466"/>
              <w:jc w:val="left"/>
              <w:rPr>
                <w:kern w:val="0"/>
                <w:szCs w:val="20"/>
                <w:lang w:val="fr-FR"/>
              </w:rPr>
            </w:pPr>
            <w:r>
              <w:rPr>
                <w:kern w:val="0"/>
                <w:szCs w:val="20"/>
                <w:lang w:val="fr-FR"/>
              </w:rPr>
              <w:t>ils prendr</w:t>
            </w:r>
            <w:r w:rsidRPr="006003C1">
              <w:rPr>
                <w:color w:val="FF0000"/>
                <w:kern w:val="0"/>
                <w:szCs w:val="20"/>
                <w:lang w:val="fr-FR"/>
              </w:rPr>
              <w:t>aient</w:t>
            </w:r>
          </w:p>
        </w:tc>
      </w:tr>
      <w:tr w:rsidR="00993BDD" w14:paraId="0B667B1E" w14:textId="77777777" w:rsidTr="00FB3D8F">
        <w:tc>
          <w:tcPr>
            <w:tcW w:w="2642" w:type="dxa"/>
          </w:tcPr>
          <w:p w14:paraId="1D80AB15" w14:textId="77777777" w:rsidR="00993BDD" w:rsidRDefault="00993BDD" w:rsidP="00FB3D8F">
            <w:pPr>
              <w:autoSpaceDE w:val="0"/>
              <w:autoSpaceDN w:val="0"/>
              <w:adjustRightInd w:val="0"/>
              <w:ind w:firstLineChars="222" w:firstLine="466"/>
              <w:jc w:val="left"/>
              <w:rPr>
                <w:kern w:val="0"/>
                <w:szCs w:val="20"/>
                <w:lang w:val="fr-FR"/>
              </w:rPr>
            </w:pPr>
            <w:r>
              <w:rPr>
                <w:kern w:val="0"/>
                <w:szCs w:val="20"/>
                <w:lang w:val="fr-FR"/>
              </w:rPr>
              <w:t>elles aimer</w:t>
            </w:r>
            <w:r w:rsidRPr="006003C1">
              <w:rPr>
                <w:color w:val="FF0000"/>
                <w:kern w:val="0"/>
                <w:szCs w:val="20"/>
                <w:lang w:val="fr-FR"/>
              </w:rPr>
              <w:t>aient</w:t>
            </w:r>
          </w:p>
        </w:tc>
        <w:tc>
          <w:tcPr>
            <w:tcW w:w="2563" w:type="dxa"/>
          </w:tcPr>
          <w:p w14:paraId="6C300E0E" w14:textId="77777777" w:rsidR="00993BDD" w:rsidRDefault="00993BDD" w:rsidP="00FB3D8F">
            <w:pPr>
              <w:autoSpaceDE w:val="0"/>
              <w:autoSpaceDN w:val="0"/>
              <w:adjustRightInd w:val="0"/>
              <w:ind w:firstLineChars="222" w:firstLine="466"/>
              <w:jc w:val="left"/>
              <w:rPr>
                <w:kern w:val="0"/>
                <w:szCs w:val="20"/>
                <w:lang w:val="fr-FR"/>
              </w:rPr>
            </w:pPr>
            <w:r>
              <w:rPr>
                <w:kern w:val="0"/>
                <w:szCs w:val="20"/>
                <w:lang w:val="fr-FR"/>
              </w:rPr>
              <w:t>elles finir</w:t>
            </w:r>
            <w:r w:rsidRPr="006003C1">
              <w:rPr>
                <w:color w:val="FF0000"/>
                <w:kern w:val="0"/>
                <w:szCs w:val="20"/>
                <w:lang w:val="fr-FR"/>
              </w:rPr>
              <w:t>aient</w:t>
            </w:r>
          </w:p>
        </w:tc>
        <w:tc>
          <w:tcPr>
            <w:tcW w:w="2609" w:type="dxa"/>
          </w:tcPr>
          <w:p w14:paraId="0A982F97" w14:textId="77777777" w:rsidR="00993BDD" w:rsidRDefault="00993BDD" w:rsidP="00FB3D8F">
            <w:pPr>
              <w:autoSpaceDE w:val="0"/>
              <w:autoSpaceDN w:val="0"/>
              <w:adjustRightInd w:val="0"/>
              <w:ind w:firstLineChars="222" w:firstLine="466"/>
              <w:jc w:val="left"/>
              <w:rPr>
                <w:kern w:val="0"/>
                <w:szCs w:val="20"/>
                <w:lang w:val="fr-FR"/>
              </w:rPr>
            </w:pPr>
            <w:r>
              <w:rPr>
                <w:kern w:val="0"/>
                <w:szCs w:val="20"/>
                <w:lang w:val="fr-FR"/>
              </w:rPr>
              <w:t>elles prendr</w:t>
            </w:r>
            <w:r w:rsidRPr="006003C1">
              <w:rPr>
                <w:color w:val="FF0000"/>
                <w:kern w:val="0"/>
                <w:szCs w:val="20"/>
                <w:lang w:val="fr-FR"/>
              </w:rPr>
              <w:t>aient</w:t>
            </w:r>
          </w:p>
        </w:tc>
      </w:tr>
    </w:tbl>
    <w:p w14:paraId="758DD768" w14:textId="77777777" w:rsidR="00993BDD" w:rsidRDefault="00993BDD" w:rsidP="00993BDD">
      <w:pPr>
        <w:autoSpaceDE w:val="0"/>
        <w:autoSpaceDN w:val="0"/>
        <w:adjustRightInd w:val="0"/>
        <w:ind w:leftChars="270" w:left="808" w:hangingChars="115" w:hanging="241"/>
        <w:jc w:val="left"/>
        <w:rPr>
          <w:kern w:val="0"/>
          <w:szCs w:val="20"/>
          <w:lang w:val="fr-FR"/>
        </w:rPr>
      </w:pPr>
    </w:p>
    <w:p w14:paraId="5D8DA2BF" w14:textId="77777777" w:rsidR="00993BDD" w:rsidRDefault="00993BDD" w:rsidP="00993BDD">
      <w:pPr>
        <w:autoSpaceDE w:val="0"/>
        <w:autoSpaceDN w:val="0"/>
        <w:adjustRightInd w:val="0"/>
        <w:ind w:leftChars="270" w:left="808" w:hangingChars="115" w:hanging="241"/>
        <w:jc w:val="left"/>
        <w:rPr>
          <w:iCs/>
          <w:szCs w:val="20"/>
          <w:lang w:val="fr-CA"/>
        </w:rPr>
      </w:pPr>
      <w:r>
        <w:rPr>
          <w:rFonts w:hint="eastAsia"/>
          <w:kern w:val="0"/>
          <w:szCs w:val="20"/>
          <w:lang w:val="fr-FR"/>
        </w:rPr>
        <w:t>3)</w:t>
      </w:r>
      <w:r w:rsidRPr="001C1BE2">
        <w:rPr>
          <w:rFonts w:hint="eastAsia"/>
          <w:kern w:val="0"/>
          <w:sz w:val="10"/>
          <w:szCs w:val="10"/>
          <w:lang w:val="fr-FR"/>
        </w:rPr>
        <w:t xml:space="preserve"> </w:t>
      </w:r>
      <w:r w:rsidRPr="001C1BE2">
        <w:rPr>
          <w:kern w:val="0"/>
          <w:sz w:val="10"/>
          <w:szCs w:val="10"/>
          <w:lang w:val="fr-FR"/>
        </w:rPr>
        <w:t xml:space="preserve"> </w:t>
      </w:r>
      <w:r>
        <w:rPr>
          <w:rFonts w:hint="eastAsia"/>
          <w:iCs/>
          <w:szCs w:val="20"/>
          <w:lang w:val="fr-CA"/>
        </w:rPr>
        <w:t>用法：</w:t>
      </w:r>
    </w:p>
    <w:p w14:paraId="1DA95DDE" w14:textId="77777777" w:rsidR="00993BDD" w:rsidRDefault="00993BDD" w:rsidP="00993BDD">
      <w:pPr>
        <w:autoSpaceDE w:val="0"/>
        <w:autoSpaceDN w:val="0"/>
        <w:adjustRightInd w:val="0"/>
        <w:ind w:leftChars="383" w:left="804" w:firstLineChars="9" w:firstLine="19"/>
        <w:jc w:val="left"/>
        <w:rPr>
          <w:szCs w:val="20"/>
          <w:lang w:val="fr-CA"/>
        </w:rPr>
      </w:pPr>
      <w:bookmarkStart w:id="211" w:name="OLE_LINK218"/>
      <w:bookmarkStart w:id="212" w:name="OLE_LINK219"/>
      <w:r>
        <w:rPr>
          <w:rFonts w:hint="eastAsia"/>
          <w:szCs w:val="20"/>
          <w:lang w:val="fr-CA"/>
        </w:rPr>
        <w:t>本课有关“条件式”的语法仅局限于“</w:t>
      </w:r>
      <w:bookmarkStart w:id="213" w:name="OLE_LINK214"/>
      <w:bookmarkStart w:id="214" w:name="OLE_LINK215"/>
      <w:r>
        <w:rPr>
          <w:rFonts w:hint="eastAsia"/>
          <w:szCs w:val="20"/>
          <w:lang w:val="fr-CA"/>
        </w:rPr>
        <w:t>独立句中的条件式</w:t>
      </w:r>
      <w:bookmarkEnd w:id="213"/>
      <w:bookmarkEnd w:id="214"/>
      <w:r>
        <w:rPr>
          <w:rFonts w:hint="eastAsia"/>
          <w:szCs w:val="20"/>
          <w:lang w:val="fr-CA"/>
        </w:rPr>
        <w:t>”。这种独立句中的条件式往往用来表示婉转的请</w:t>
      </w:r>
      <w:bookmarkEnd w:id="211"/>
      <w:bookmarkEnd w:id="212"/>
      <w:r>
        <w:rPr>
          <w:rFonts w:hint="eastAsia"/>
          <w:szCs w:val="20"/>
          <w:lang w:val="fr-CA"/>
        </w:rPr>
        <w:t>求、建议或愿望。</w:t>
      </w:r>
    </w:p>
    <w:p w14:paraId="0582D762" w14:textId="77777777" w:rsidR="00993BDD" w:rsidRDefault="00993BDD" w:rsidP="00993BDD">
      <w:pPr>
        <w:autoSpaceDE w:val="0"/>
        <w:autoSpaceDN w:val="0"/>
        <w:adjustRightInd w:val="0"/>
        <w:ind w:leftChars="383" w:left="804" w:firstLineChars="9" w:firstLine="19"/>
        <w:jc w:val="left"/>
        <w:rPr>
          <w:kern w:val="0"/>
          <w:szCs w:val="20"/>
          <w:lang w:val="fr-FR"/>
        </w:rPr>
      </w:pPr>
      <w:r>
        <w:rPr>
          <w:rFonts w:hint="eastAsia"/>
          <w:szCs w:val="20"/>
          <w:lang w:val="fr-CA"/>
        </w:rPr>
        <w:t>（其它用法详见本书第二册语法）</w:t>
      </w:r>
    </w:p>
    <w:p w14:paraId="078D73E4" w14:textId="77777777" w:rsidR="00993BDD" w:rsidRDefault="00993BDD" w:rsidP="00993BDD">
      <w:pPr>
        <w:autoSpaceDE w:val="0"/>
        <w:autoSpaceDN w:val="0"/>
        <w:adjustRightInd w:val="0"/>
        <w:ind w:firstLineChars="250" w:firstLine="525"/>
        <w:jc w:val="left"/>
        <w:rPr>
          <w:kern w:val="0"/>
          <w:szCs w:val="20"/>
          <w:lang w:val="fr-FR"/>
        </w:rPr>
      </w:pPr>
    </w:p>
    <w:p w14:paraId="58A3A886" w14:textId="77777777" w:rsidR="00993BDD" w:rsidRDefault="00993BDD" w:rsidP="00993BDD">
      <w:pPr>
        <w:autoSpaceDE w:val="0"/>
        <w:autoSpaceDN w:val="0"/>
        <w:adjustRightInd w:val="0"/>
        <w:ind w:leftChars="370" w:left="777" w:firstLineChars="35" w:firstLine="73"/>
        <w:jc w:val="left"/>
        <w:rPr>
          <w:kern w:val="0"/>
          <w:szCs w:val="20"/>
          <w:lang w:val="fr-FR"/>
        </w:rPr>
      </w:pPr>
      <w:r>
        <w:rPr>
          <w:rFonts w:hint="eastAsia"/>
          <w:kern w:val="0"/>
          <w:szCs w:val="20"/>
          <w:lang w:val="fr-FR"/>
        </w:rPr>
        <w:t>举例</w:t>
      </w:r>
      <w:r w:rsidRPr="001C1BE2">
        <w:rPr>
          <w:rFonts w:hint="eastAsia"/>
          <w:kern w:val="0"/>
          <w:szCs w:val="20"/>
          <w:lang w:val="fr-FR"/>
        </w:rPr>
        <w:t>：</w:t>
      </w:r>
    </w:p>
    <w:p w14:paraId="19850D73" w14:textId="77777777" w:rsidR="00993BDD" w:rsidRPr="00DE64EE" w:rsidRDefault="00993BDD" w:rsidP="00993BDD">
      <w:pPr>
        <w:autoSpaceDE w:val="0"/>
        <w:autoSpaceDN w:val="0"/>
        <w:adjustRightInd w:val="0"/>
        <w:ind w:leftChars="370" w:left="777" w:firstLineChars="35" w:firstLine="73"/>
        <w:jc w:val="left"/>
        <w:rPr>
          <w:iCs/>
          <w:kern w:val="0"/>
          <w:szCs w:val="20"/>
          <w:lang w:val="fr-FR"/>
        </w:rPr>
      </w:pPr>
      <w:r w:rsidRPr="00DE64EE">
        <w:rPr>
          <w:iCs/>
          <w:kern w:val="0"/>
          <w:szCs w:val="20"/>
          <w:lang w:val="fr-FR"/>
        </w:rPr>
        <w:t xml:space="preserve">Ce </w:t>
      </w:r>
      <w:r w:rsidRPr="00DE64EE">
        <w:rPr>
          <w:i/>
          <w:iCs/>
          <w:kern w:val="0"/>
          <w:szCs w:val="20"/>
          <w:lang w:val="fr-FR"/>
        </w:rPr>
        <w:t>serait</w:t>
      </w:r>
      <w:r w:rsidRPr="00DE64EE">
        <w:rPr>
          <w:iCs/>
          <w:kern w:val="0"/>
          <w:szCs w:val="20"/>
          <w:lang w:val="fr-FR"/>
        </w:rPr>
        <w:t xml:space="preserve"> bien que tu te dépêches.</w:t>
      </w:r>
      <w:r>
        <w:rPr>
          <w:iCs/>
          <w:kern w:val="0"/>
          <w:szCs w:val="20"/>
          <w:lang w:val="fr-FR"/>
        </w:rPr>
        <w:tab/>
      </w:r>
      <w:r>
        <w:rPr>
          <w:iCs/>
          <w:kern w:val="0"/>
          <w:szCs w:val="20"/>
          <w:lang w:val="fr-FR"/>
        </w:rPr>
        <w:tab/>
      </w:r>
      <w:r>
        <w:rPr>
          <w:rFonts w:hint="eastAsia"/>
          <w:iCs/>
          <w:kern w:val="0"/>
          <w:szCs w:val="20"/>
          <w:lang w:val="fr-FR"/>
        </w:rPr>
        <w:tab/>
      </w:r>
      <w:r>
        <w:rPr>
          <w:rFonts w:hint="eastAsia"/>
          <w:iCs/>
          <w:kern w:val="0"/>
          <w:szCs w:val="20"/>
          <w:lang w:val="fr-FR"/>
        </w:rPr>
        <w:t>你最好快点。</w:t>
      </w:r>
    </w:p>
    <w:p w14:paraId="2061B66B" w14:textId="77777777" w:rsidR="00993BDD" w:rsidRPr="00DE64EE" w:rsidRDefault="00993BDD" w:rsidP="00993BDD">
      <w:pPr>
        <w:autoSpaceDE w:val="0"/>
        <w:autoSpaceDN w:val="0"/>
        <w:adjustRightInd w:val="0"/>
        <w:ind w:leftChars="370" w:left="777" w:firstLineChars="35" w:firstLine="73"/>
        <w:jc w:val="left"/>
        <w:rPr>
          <w:iCs/>
          <w:kern w:val="0"/>
          <w:szCs w:val="20"/>
          <w:lang w:val="fr-FR"/>
        </w:rPr>
      </w:pPr>
      <w:r w:rsidRPr="00DE64EE">
        <w:rPr>
          <w:iCs/>
          <w:kern w:val="0"/>
          <w:szCs w:val="20"/>
          <w:lang w:val="fr-FR"/>
        </w:rPr>
        <w:t>J’</w:t>
      </w:r>
      <w:r w:rsidRPr="00DE64EE">
        <w:rPr>
          <w:i/>
          <w:iCs/>
          <w:kern w:val="0"/>
          <w:szCs w:val="20"/>
          <w:lang w:val="fr-FR"/>
        </w:rPr>
        <w:t>aimerais</w:t>
      </w:r>
      <w:r w:rsidRPr="00DE64EE">
        <w:rPr>
          <w:iCs/>
          <w:kern w:val="0"/>
          <w:szCs w:val="20"/>
          <w:lang w:val="fr-FR"/>
        </w:rPr>
        <w:t xml:space="preserve"> partir en vacances cet été.</w:t>
      </w:r>
      <w:r>
        <w:rPr>
          <w:rFonts w:hint="eastAsia"/>
          <w:iCs/>
          <w:kern w:val="0"/>
          <w:szCs w:val="20"/>
          <w:lang w:val="fr-FR"/>
        </w:rPr>
        <w:tab/>
      </w:r>
      <w:r>
        <w:rPr>
          <w:rFonts w:hint="eastAsia"/>
          <w:iCs/>
          <w:kern w:val="0"/>
          <w:szCs w:val="20"/>
          <w:lang w:val="fr-FR"/>
        </w:rPr>
        <w:tab/>
      </w:r>
      <w:r>
        <w:rPr>
          <w:rFonts w:hint="eastAsia"/>
          <w:iCs/>
          <w:kern w:val="0"/>
          <w:szCs w:val="20"/>
          <w:lang w:val="fr-FR"/>
        </w:rPr>
        <w:t>我希望今年夏天去度假。</w:t>
      </w:r>
    </w:p>
    <w:p w14:paraId="5F9FDED7" w14:textId="77777777" w:rsidR="00993BDD" w:rsidRDefault="00993BDD" w:rsidP="00993BDD">
      <w:pPr>
        <w:autoSpaceDE w:val="0"/>
        <w:autoSpaceDN w:val="0"/>
        <w:adjustRightInd w:val="0"/>
        <w:ind w:leftChars="370" w:left="777" w:firstLineChars="35" w:firstLine="73"/>
        <w:jc w:val="left"/>
        <w:rPr>
          <w:iCs/>
          <w:kern w:val="0"/>
          <w:szCs w:val="20"/>
          <w:lang w:val="fr-FR"/>
        </w:rPr>
      </w:pPr>
      <w:r w:rsidRPr="00DE64EE">
        <w:rPr>
          <w:iCs/>
          <w:kern w:val="0"/>
          <w:szCs w:val="20"/>
          <w:lang w:val="fr-FR"/>
        </w:rPr>
        <w:t xml:space="preserve">Je </w:t>
      </w:r>
      <w:r w:rsidRPr="00DE64EE">
        <w:rPr>
          <w:i/>
          <w:iCs/>
          <w:kern w:val="0"/>
          <w:szCs w:val="20"/>
          <w:lang w:val="fr-FR"/>
        </w:rPr>
        <w:t>voudrais</w:t>
      </w:r>
      <w:r w:rsidRPr="00DE64EE">
        <w:rPr>
          <w:iCs/>
          <w:kern w:val="0"/>
          <w:szCs w:val="20"/>
          <w:lang w:val="fr-FR"/>
        </w:rPr>
        <w:t xml:space="preserve"> bien y aller avec toi.</w:t>
      </w:r>
      <w:r>
        <w:rPr>
          <w:rFonts w:hint="eastAsia"/>
          <w:iCs/>
          <w:kern w:val="0"/>
          <w:szCs w:val="20"/>
          <w:lang w:val="fr-FR"/>
        </w:rPr>
        <w:tab/>
      </w:r>
      <w:r>
        <w:rPr>
          <w:rFonts w:hint="eastAsia"/>
          <w:iCs/>
          <w:kern w:val="0"/>
          <w:szCs w:val="20"/>
          <w:lang w:val="fr-FR"/>
        </w:rPr>
        <w:tab/>
      </w:r>
      <w:r>
        <w:rPr>
          <w:rFonts w:hint="eastAsia"/>
          <w:iCs/>
          <w:kern w:val="0"/>
          <w:szCs w:val="20"/>
          <w:lang w:val="fr-FR"/>
        </w:rPr>
        <w:tab/>
      </w:r>
      <w:r>
        <w:rPr>
          <w:rFonts w:hint="eastAsia"/>
          <w:iCs/>
          <w:kern w:val="0"/>
          <w:szCs w:val="20"/>
          <w:lang w:val="fr-FR"/>
        </w:rPr>
        <w:t>我特想和你一起去那儿。</w:t>
      </w:r>
    </w:p>
    <w:p w14:paraId="1334D23F" w14:textId="77777777" w:rsidR="00993BDD" w:rsidRDefault="00993BDD" w:rsidP="00993BDD">
      <w:pPr>
        <w:autoSpaceDE w:val="0"/>
        <w:autoSpaceDN w:val="0"/>
        <w:adjustRightInd w:val="0"/>
        <w:ind w:leftChars="370" w:left="777" w:firstLineChars="35" w:firstLine="73"/>
        <w:jc w:val="left"/>
        <w:rPr>
          <w:iCs/>
          <w:kern w:val="0"/>
          <w:szCs w:val="20"/>
          <w:lang w:val="fr-FR"/>
        </w:rPr>
      </w:pPr>
      <w:r w:rsidRPr="00DE64EE">
        <w:rPr>
          <w:iCs/>
          <w:kern w:val="0"/>
          <w:szCs w:val="20"/>
          <w:lang w:val="fr-FR"/>
        </w:rPr>
        <w:t xml:space="preserve">Je </w:t>
      </w:r>
      <w:r w:rsidRPr="00DE64EE">
        <w:rPr>
          <w:i/>
          <w:iCs/>
          <w:kern w:val="0"/>
          <w:szCs w:val="20"/>
          <w:lang w:val="fr-FR"/>
        </w:rPr>
        <w:t>préférerais</w:t>
      </w:r>
      <w:r w:rsidRPr="00DE64EE">
        <w:rPr>
          <w:iCs/>
          <w:kern w:val="0"/>
          <w:szCs w:val="20"/>
          <w:lang w:val="fr-FR"/>
        </w:rPr>
        <w:t xml:space="preserve"> un verre de lait.</w:t>
      </w:r>
      <w:r>
        <w:rPr>
          <w:rFonts w:hint="eastAsia"/>
          <w:iCs/>
          <w:kern w:val="0"/>
          <w:szCs w:val="20"/>
          <w:lang w:val="fr-FR"/>
        </w:rPr>
        <w:tab/>
      </w:r>
      <w:r>
        <w:rPr>
          <w:rFonts w:hint="eastAsia"/>
          <w:iCs/>
          <w:kern w:val="0"/>
          <w:szCs w:val="20"/>
          <w:lang w:val="fr-FR"/>
        </w:rPr>
        <w:tab/>
      </w:r>
      <w:r>
        <w:rPr>
          <w:rFonts w:hint="eastAsia"/>
          <w:iCs/>
          <w:kern w:val="0"/>
          <w:szCs w:val="20"/>
          <w:lang w:val="fr-FR"/>
        </w:rPr>
        <w:tab/>
      </w:r>
      <w:r>
        <w:rPr>
          <w:rFonts w:hint="eastAsia"/>
          <w:iCs/>
          <w:kern w:val="0"/>
          <w:szCs w:val="20"/>
          <w:lang w:val="fr-FR"/>
        </w:rPr>
        <w:t>我更想来杯牛奶。</w:t>
      </w:r>
    </w:p>
    <w:p w14:paraId="6C728331" w14:textId="77777777" w:rsidR="00993BDD" w:rsidRDefault="00993BDD" w:rsidP="00993BDD">
      <w:pPr>
        <w:autoSpaceDE w:val="0"/>
        <w:autoSpaceDN w:val="0"/>
        <w:adjustRightInd w:val="0"/>
        <w:ind w:leftChars="370" w:left="777" w:firstLineChars="35" w:firstLine="73"/>
        <w:jc w:val="left"/>
        <w:rPr>
          <w:iCs/>
          <w:kern w:val="0"/>
          <w:szCs w:val="20"/>
          <w:lang w:val="fr-FR"/>
        </w:rPr>
      </w:pPr>
      <w:r w:rsidRPr="00DE64EE">
        <w:rPr>
          <w:iCs/>
          <w:kern w:val="0"/>
          <w:szCs w:val="20"/>
          <w:lang w:val="fr-FR"/>
        </w:rPr>
        <w:t xml:space="preserve">Nous </w:t>
      </w:r>
      <w:r w:rsidRPr="00DE64EE">
        <w:rPr>
          <w:i/>
          <w:iCs/>
          <w:kern w:val="0"/>
          <w:szCs w:val="20"/>
          <w:lang w:val="fr-FR"/>
        </w:rPr>
        <w:t>voudrions</w:t>
      </w:r>
      <w:r w:rsidRPr="00DE64EE">
        <w:rPr>
          <w:iCs/>
          <w:kern w:val="0"/>
          <w:szCs w:val="20"/>
          <w:lang w:val="fr-FR"/>
        </w:rPr>
        <w:t> rentrer plus tôt.</w:t>
      </w:r>
      <w:r>
        <w:rPr>
          <w:rFonts w:hint="eastAsia"/>
          <w:iCs/>
          <w:kern w:val="0"/>
          <w:szCs w:val="20"/>
          <w:lang w:val="fr-FR"/>
        </w:rPr>
        <w:tab/>
      </w:r>
      <w:r>
        <w:rPr>
          <w:rFonts w:hint="eastAsia"/>
          <w:iCs/>
          <w:kern w:val="0"/>
          <w:szCs w:val="20"/>
          <w:lang w:val="fr-FR"/>
        </w:rPr>
        <w:tab/>
      </w:r>
      <w:r>
        <w:rPr>
          <w:rFonts w:hint="eastAsia"/>
          <w:iCs/>
          <w:kern w:val="0"/>
          <w:szCs w:val="20"/>
          <w:lang w:val="fr-FR"/>
        </w:rPr>
        <w:tab/>
      </w:r>
      <w:r>
        <w:rPr>
          <w:rFonts w:hint="eastAsia"/>
          <w:iCs/>
          <w:kern w:val="0"/>
          <w:szCs w:val="20"/>
          <w:lang w:val="fr-FR"/>
        </w:rPr>
        <w:t>我们想早些回去。</w:t>
      </w:r>
    </w:p>
    <w:p w14:paraId="001FD382" w14:textId="77777777" w:rsidR="00993BDD" w:rsidRPr="00540119" w:rsidRDefault="00993BDD" w:rsidP="00993BDD">
      <w:pPr>
        <w:autoSpaceDE w:val="0"/>
        <w:autoSpaceDN w:val="0"/>
        <w:adjustRightInd w:val="0"/>
        <w:ind w:leftChars="370" w:left="777" w:firstLineChars="35" w:firstLine="73"/>
        <w:jc w:val="left"/>
        <w:rPr>
          <w:iCs/>
          <w:kern w:val="0"/>
          <w:szCs w:val="20"/>
          <w:lang w:val="fr-CA"/>
        </w:rPr>
      </w:pPr>
      <w:r>
        <w:rPr>
          <w:iCs/>
          <w:kern w:val="0"/>
          <w:szCs w:val="20"/>
          <w:lang w:val="fr-CA"/>
        </w:rPr>
        <w:t xml:space="preserve">Je </w:t>
      </w:r>
      <w:r w:rsidRPr="00540119">
        <w:rPr>
          <w:i/>
          <w:iCs/>
          <w:kern w:val="0"/>
          <w:szCs w:val="20"/>
          <w:lang w:val="fr-CA"/>
        </w:rPr>
        <w:t>voudrais</w:t>
      </w:r>
      <w:r>
        <w:rPr>
          <w:iCs/>
          <w:kern w:val="0"/>
          <w:szCs w:val="20"/>
          <w:lang w:val="fr-CA"/>
        </w:rPr>
        <w:t xml:space="preserve"> bien devenir menbre de cette association. </w:t>
      </w:r>
      <w:r>
        <w:rPr>
          <w:rFonts w:hint="eastAsia"/>
          <w:iCs/>
          <w:kern w:val="0"/>
          <w:szCs w:val="20"/>
          <w:lang w:val="fr-CA"/>
        </w:rPr>
        <w:t>我非常想成为该协会的会员。</w:t>
      </w:r>
    </w:p>
    <w:p w14:paraId="6001DA7F" w14:textId="77777777" w:rsidR="00993BDD" w:rsidRDefault="00993BDD" w:rsidP="00993BDD">
      <w:pPr>
        <w:autoSpaceDE w:val="0"/>
        <w:autoSpaceDN w:val="0"/>
        <w:adjustRightInd w:val="0"/>
        <w:ind w:leftChars="370" w:left="777" w:firstLineChars="35" w:firstLine="73"/>
        <w:jc w:val="left"/>
        <w:rPr>
          <w:iCs/>
          <w:kern w:val="0"/>
          <w:szCs w:val="20"/>
          <w:lang w:val="fr-FR"/>
        </w:rPr>
      </w:pPr>
    </w:p>
    <w:p w14:paraId="422823CA" w14:textId="77777777" w:rsidR="00993BDD" w:rsidRDefault="00993BDD" w:rsidP="00993BDD">
      <w:pPr>
        <w:autoSpaceDE w:val="0"/>
        <w:autoSpaceDN w:val="0"/>
        <w:adjustRightInd w:val="0"/>
        <w:ind w:leftChars="370" w:left="777" w:firstLineChars="35" w:firstLine="73"/>
        <w:jc w:val="left"/>
        <w:rPr>
          <w:szCs w:val="20"/>
          <w:lang w:val="fr-CA"/>
        </w:rPr>
      </w:pPr>
      <w:r>
        <w:rPr>
          <w:rFonts w:hint="eastAsia"/>
          <w:szCs w:val="20"/>
          <w:lang w:val="fr-CA"/>
        </w:rPr>
        <w:t>条件式现在时还可用来表示：</w:t>
      </w:r>
    </w:p>
    <w:p w14:paraId="18F1C298" w14:textId="77777777" w:rsidR="00993BDD" w:rsidRDefault="00993BDD" w:rsidP="00993BDD">
      <w:pPr>
        <w:autoSpaceDE w:val="0"/>
        <w:autoSpaceDN w:val="0"/>
        <w:adjustRightInd w:val="0"/>
        <w:ind w:leftChars="370" w:left="777" w:firstLineChars="35" w:firstLine="73"/>
        <w:jc w:val="left"/>
        <w:rPr>
          <w:szCs w:val="20"/>
          <w:lang w:val="fr-CA"/>
        </w:rPr>
      </w:pPr>
      <w:r>
        <w:rPr>
          <w:szCs w:val="20"/>
          <w:lang w:val="fr-CA"/>
        </w:rPr>
        <w:t xml:space="preserve">(1) </w:t>
      </w:r>
      <w:r>
        <w:rPr>
          <w:rFonts w:hint="eastAsia"/>
          <w:szCs w:val="20"/>
          <w:lang w:val="fr-CA"/>
        </w:rPr>
        <w:t>礼貌：</w:t>
      </w:r>
    </w:p>
    <w:p w14:paraId="0DC2FC44" w14:textId="77777777" w:rsidR="00993BDD" w:rsidRDefault="00993BDD" w:rsidP="00993BDD">
      <w:pPr>
        <w:autoSpaceDE w:val="0"/>
        <w:autoSpaceDN w:val="0"/>
        <w:adjustRightInd w:val="0"/>
        <w:ind w:leftChars="370" w:left="777" w:firstLineChars="35" w:firstLine="73"/>
        <w:jc w:val="left"/>
        <w:rPr>
          <w:szCs w:val="20"/>
          <w:lang w:val="fr-CA"/>
        </w:rPr>
      </w:pPr>
      <w:r w:rsidRPr="00392ACD">
        <w:rPr>
          <w:i/>
          <w:szCs w:val="20"/>
          <w:lang w:val="fr-CA"/>
        </w:rPr>
        <w:t>Pourrais</w:t>
      </w:r>
      <w:r>
        <w:rPr>
          <w:szCs w:val="20"/>
          <w:lang w:val="fr-CA"/>
        </w:rPr>
        <w:t>-tu m’aider ?</w:t>
      </w:r>
      <w:r>
        <w:rPr>
          <w:szCs w:val="20"/>
          <w:lang w:val="fr-CA"/>
        </w:rPr>
        <w:tab/>
      </w:r>
      <w:r>
        <w:rPr>
          <w:szCs w:val="20"/>
          <w:lang w:val="fr-CA"/>
        </w:rPr>
        <w:tab/>
      </w:r>
      <w:r>
        <w:rPr>
          <w:rFonts w:hint="eastAsia"/>
          <w:szCs w:val="20"/>
          <w:lang w:val="fr-CA"/>
        </w:rPr>
        <w:tab/>
      </w:r>
      <w:r>
        <w:rPr>
          <w:rFonts w:hint="eastAsia"/>
          <w:szCs w:val="20"/>
          <w:lang w:val="fr-CA"/>
        </w:rPr>
        <w:tab/>
      </w:r>
      <w:r>
        <w:rPr>
          <w:rFonts w:hint="eastAsia"/>
          <w:szCs w:val="20"/>
          <w:lang w:val="fr-CA"/>
        </w:rPr>
        <w:tab/>
      </w:r>
      <w:r>
        <w:rPr>
          <w:rFonts w:hint="eastAsia"/>
          <w:szCs w:val="20"/>
          <w:lang w:val="fr-CA"/>
        </w:rPr>
        <w:t>你能否帮帮我呢？</w:t>
      </w:r>
    </w:p>
    <w:p w14:paraId="0C547547" w14:textId="77777777" w:rsidR="00993BDD" w:rsidRPr="00392ACD" w:rsidRDefault="00993BDD" w:rsidP="00993BDD">
      <w:pPr>
        <w:autoSpaceDE w:val="0"/>
        <w:autoSpaceDN w:val="0"/>
        <w:adjustRightInd w:val="0"/>
        <w:ind w:leftChars="370" w:left="777" w:firstLineChars="35" w:firstLine="73"/>
        <w:jc w:val="left"/>
        <w:rPr>
          <w:iCs/>
          <w:kern w:val="0"/>
          <w:szCs w:val="20"/>
          <w:lang w:val="fr-CA"/>
        </w:rPr>
      </w:pPr>
      <w:r w:rsidRPr="00392ACD">
        <w:rPr>
          <w:iCs/>
          <w:kern w:val="0"/>
          <w:szCs w:val="20"/>
          <w:lang w:val="fr-FR"/>
        </w:rPr>
        <w:t xml:space="preserve">Je </w:t>
      </w:r>
      <w:r w:rsidRPr="00392ACD">
        <w:rPr>
          <w:i/>
          <w:iCs/>
          <w:kern w:val="0"/>
          <w:szCs w:val="20"/>
          <w:lang w:val="fr-FR"/>
        </w:rPr>
        <w:t>voudrais</w:t>
      </w:r>
      <w:r w:rsidRPr="00392ACD">
        <w:rPr>
          <w:iCs/>
          <w:kern w:val="0"/>
          <w:szCs w:val="20"/>
          <w:lang w:val="fr-FR"/>
        </w:rPr>
        <w:t xml:space="preserve"> un café, s’il vous plaît.</w:t>
      </w:r>
      <w:r>
        <w:rPr>
          <w:rFonts w:hint="eastAsia"/>
          <w:iCs/>
          <w:kern w:val="0"/>
          <w:szCs w:val="20"/>
          <w:lang w:val="fr-FR"/>
        </w:rPr>
        <w:tab/>
      </w:r>
      <w:r>
        <w:rPr>
          <w:rFonts w:hint="eastAsia"/>
          <w:iCs/>
          <w:kern w:val="0"/>
          <w:szCs w:val="20"/>
          <w:lang w:val="fr-FR"/>
        </w:rPr>
        <w:tab/>
      </w:r>
      <w:r>
        <w:rPr>
          <w:rFonts w:hint="eastAsia"/>
          <w:iCs/>
          <w:kern w:val="0"/>
          <w:szCs w:val="20"/>
          <w:lang w:val="fr-FR"/>
        </w:rPr>
        <w:tab/>
      </w:r>
      <w:r>
        <w:rPr>
          <w:rFonts w:hint="eastAsia"/>
          <w:iCs/>
          <w:kern w:val="0"/>
          <w:szCs w:val="20"/>
          <w:lang w:val="fr-CA"/>
        </w:rPr>
        <w:t>我想要杯咖啡，麻烦您了。</w:t>
      </w:r>
    </w:p>
    <w:p w14:paraId="1F23DD97" w14:textId="77777777" w:rsidR="00993BDD" w:rsidRPr="00392ACD" w:rsidRDefault="00993BDD" w:rsidP="00993BDD">
      <w:pPr>
        <w:autoSpaceDE w:val="0"/>
        <w:autoSpaceDN w:val="0"/>
        <w:adjustRightInd w:val="0"/>
        <w:ind w:leftChars="370" w:left="777" w:firstLineChars="35" w:firstLine="73"/>
        <w:jc w:val="left"/>
        <w:rPr>
          <w:iCs/>
          <w:kern w:val="0"/>
          <w:szCs w:val="20"/>
          <w:lang w:val="fr-FR"/>
        </w:rPr>
      </w:pPr>
      <w:r w:rsidRPr="00392ACD">
        <w:rPr>
          <w:iCs/>
          <w:kern w:val="0"/>
          <w:szCs w:val="20"/>
          <w:lang w:val="fr-FR"/>
        </w:rPr>
        <w:t xml:space="preserve">Vous </w:t>
      </w:r>
      <w:r w:rsidRPr="00392ACD">
        <w:rPr>
          <w:i/>
          <w:iCs/>
          <w:kern w:val="0"/>
          <w:szCs w:val="20"/>
          <w:lang w:val="fr-FR"/>
        </w:rPr>
        <w:t>auriez</w:t>
      </w:r>
      <w:r w:rsidRPr="00392ACD">
        <w:rPr>
          <w:iCs/>
          <w:kern w:val="0"/>
          <w:szCs w:val="20"/>
          <w:lang w:val="fr-FR"/>
        </w:rPr>
        <w:t> </w:t>
      </w:r>
      <w:hyperlink r:id="rId21" w:history="1">
        <w:r w:rsidRPr="00392ACD">
          <w:rPr>
            <w:iCs/>
            <w:kern w:val="0"/>
            <w:szCs w:val="20"/>
            <w:lang w:val="fr-FR"/>
          </w:rPr>
          <w:t>l’heure</w:t>
        </w:r>
      </w:hyperlink>
      <w:r w:rsidRPr="00392ACD">
        <w:rPr>
          <w:iCs/>
          <w:kern w:val="0"/>
          <w:szCs w:val="20"/>
          <w:lang w:val="fr-FR"/>
        </w:rPr>
        <w:t>, s’il vous plaît ?</w:t>
      </w:r>
      <w:r>
        <w:rPr>
          <w:rFonts w:hint="eastAsia"/>
          <w:iCs/>
          <w:kern w:val="0"/>
          <w:szCs w:val="20"/>
          <w:lang w:val="fr-FR"/>
        </w:rPr>
        <w:tab/>
      </w:r>
      <w:r>
        <w:rPr>
          <w:rFonts w:hint="eastAsia"/>
          <w:iCs/>
          <w:kern w:val="0"/>
          <w:szCs w:val="20"/>
          <w:lang w:val="fr-FR"/>
        </w:rPr>
        <w:tab/>
      </w:r>
      <w:r>
        <w:rPr>
          <w:rFonts w:hint="eastAsia"/>
          <w:iCs/>
          <w:kern w:val="0"/>
          <w:szCs w:val="20"/>
          <w:lang w:val="fr-FR"/>
        </w:rPr>
        <w:t>劳驾，请问您几点了？</w:t>
      </w:r>
    </w:p>
    <w:p w14:paraId="3DF8B78E" w14:textId="77777777" w:rsidR="00993BDD" w:rsidRPr="00392ACD" w:rsidRDefault="00993BDD" w:rsidP="00993BDD">
      <w:pPr>
        <w:autoSpaceDE w:val="0"/>
        <w:autoSpaceDN w:val="0"/>
        <w:adjustRightInd w:val="0"/>
        <w:ind w:leftChars="370" w:left="777" w:firstLineChars="35" w:firstLine="73"/>
        <w:jc w:val="left"/>
        <w:rPr>
          <w:iCs/>
          <w:kern w:val="0"/>
          <w:szCs w:val="20"/>
          <w:lang w:val="fr-FR"/>
        </w:rPr>
      </w:pPr>
      <w:r w:rsidRPr="00392ACD">
        <w:rPr>
          <w:i/>
          <w:iCs/>
          <w:kern w:val="0"/>
          <w:szCs w:val="20"/>
          <w:lang w:val="fr-FR"/>
        </w:rPr>
        <w:t>Pourriez-</w:t>
      </w:r>
      <w:r w:rsidRPr="00E03DE7">
        <w:rPr>
          <w:iCs/>
          <w:kern w:val="0"/>
          <w:szCs w:val="20"/>
          <w:lang w:val="fr-FR"/>
        </w:rPr>
        <w:t>vous</w:t>
      </w:r>
      <w:r w:rsidRPr="00392ACD">
        <w:rPr>
          <w:iCs/>
          <w:kern w:val="0"/>
          <w:szCs w:val="20"/>
          <w:lang w:val="fr-FR"/>
        </w:rPr>
        <w:t xml:space="preserve"> fermer la porte ?</w:t>
      </w:r>
      <w:r>
        <w:rPr>
          <w:rFonts w:hint="eastAsia"/>
          <w:iCs/>
          <w:kern w:val="0"/>
          <w:szCs w:val="20"/>
          <w:lang w:val="fr-FR"/>
        </w:rPr>
        <w:tab/>
      </w:r>
      <w:r>
        <w:rPr>
          <w:rFonts w:hint="eastAsia"/>
          <w:iCs/>
          <w:kern w:val="0"/>
          <w:szCs w:val="20"/>
          <w:lang w:val="fr-FR"/>
        </w:rPr>
        <w:tab/>
      </w:r>
      <w:r>
        <w:rPr>
          <w:rFonts w:hint="eastAsia"/>
          <w:iCs/>
          <w:kern w:val="0"/>
          <w:szCs w:val="20"/>
          <w:lang w:val="fr-FR"/>
        </w:rPr>
        <w:tab/>
      </w:r>
      <w:r>
        <w:rPr>
          <w:rFonts w:hint="eastAsia"/>
          <w:iCs/>
          <w:kern w:val="0"/>
          <w:szCs w:val="20"/>
          <w:lang w:val="fr-FR"/>
        </w:rPr>
        <w:t>您是否可以把门关上啊？</w:t>
      </w:r>
    </w:p>
    <w:p w14:paraId="09A6AA4A" w14:textId="77777777" w:rsidR="00993BDD" w:rsidRPr="00392ACD" w:rsidRDefault="00993BDD" w:rsidP="00993BDD">
      <w:pPr>
        <w:autoSpaceDE w:val="0"/>
        <w:autoSpaceDN w:val="0"/>
        <w:adjustRightInd w:val="0"/>
        <w:ind w:leftChars="370" w:left="777" w:firstLineChars="35" w:firstLine="73"/>
        <w:jc w:val="left"/>
        <w:rPr>
          <w:szCs w:val="20"/>
          <w:lang w:val="fr-CA"/>
        </w:rPr>
      </w:pPr>
    </w:p>
    <w:p w14:paraId="59DF9B58" w14:textId="77777777" w:rsidR="00993BDD" w:rsidRDefault="00993BDD" w:rsidP="00993BDD">
      <w:pPr>
        <w:autoSpaceDE w:val="0"/>
        <w:autoSpaceDN w:val="0"/>
        <w:adjustRightInd w:val="0"/>
        <w:ind w:leftChars="370" w:left="777" w:firstLineChars="35" w:firstLine="73"/>
        <w:jc w:val="left"/>
        <w:rPr>
          <w:szCs w:val="20"/>
          <w:lang w:val="fr-CA"/>
        </w:rPr>
      </w:pPr>
      <w:r>
        <w:rPr>
          <w:szCs w:val="20"/>
          <w:lang w:val="fr-CA"/>
        </w:rPr>
        <w:t>(</w:t>
      </w:r>
      <w:r>
        <w:rPr>
          <w:rFonts w:hint="eastAsia"/>
          <w:szCs w:val="20"/>
          <w:lang w:val="fr-CA"/>
        </w:rPr>
        <w:t>2</w:t>
      </w:r>
      <w:r>
        <w:rPr>
          <w:szCs w:val="20"/>
          <w:lang w:val="fr-CA"/>
        </w:rPr>
        <w:t xml:space="preserve">) </w:t>
      </w:r>
      <w:r>
        <w:rPr>
          <w:rFonts w:hint="eastAsia"/>
          <w:szCs w:val="20"/>
          <w:lang w:val="fr-CA"/>
        </w:rPr>
        <w:t>劝告：</w:t>
      </w:r>
    </w:p>
    <w:p w14:paraId="72575D3A" w14:textId="77777777" w:rsidR="00993BDD" w:rsidRDefault="00993BDD" w:rsidP="00993BDD">
      <w:pPr>
        <w:autoSpaceDE w:val="0"/>
        <w:autoSpaceDN w:val="0"/>
        <w:adjustRightInd w:val="0"/>
        <w:ind w:leftChars="370" w:left="777" w:firstLineChars="35" w:firstLine="73"/>
        <w:jc w:val="left"/>
        <w:rPr>
          <w:szCs w:val="20"/>
          <w:lang w:val="fr-CA"/>
        </w:rPr>
      </w:pPr>
      <w:r w:rsidRPr="006E56D4">
        <w:rPr>
          <w:szCs w:val="20"/>
          <w:lang w:val="fr-CA"/>
        </w:rPr>
        <w:t xml:space="preserve">Tu </w:t>
      </w:r>
      <w:r w:rsidRPr="006E56D4">
        <w:rPr>
          <w:i/>
          <w:szCs w:val="20"/>
          <w:lang w:val="fr-CA"/>
        </w:rPr>
        <w:t>devrais</w:t>
      </w:r>
      <w:r w:rsidRPr="006E56D4">
        <w:rPr>
          <w:szCs w:val="20"/>
          <w:lang w:val="fr-CA"/>
        </w:rPr>
        <w:t xml:space="preserve"> faire tes devoirs.</w:t>
      </w:r>
      <w:r w:rsidRPr="006E56D4">
        <w:rPr>
          <w:szCs w:val="20"/>
          <w:lang w:val="fr-CA"/>
        </w:rPr>
        <w:tab/>
      </w:r>
      <w:r>
        <w:rPr>
          <w:szCs w:val="20"/>
          <w:lang w:val="fr-CA"/>
        </w:rPr>
        <w:tab/>
      </w:r>
      <w:r>
        <w:rPr>
          <w:rFonts w:hint="eastAsia"/>
          <w:szCs w:val="20"/>
          <w:lang w:val="fr-CA"/>
        </w:rPr>
        <w:tab/>
      </w:r>
      <w:r>
        <w:rPr>
          <w:rFonts w:hint="eastAsia"/>
          <w:szCs w:val="20"/>
          <w:lang w:val="fr-CA"/>
        </w:rPr>
        <w:tab/>
      </w:r>
      <w:r>
        <w:rPr>
          <w:rFonts w:hint="eastAsia"/>
          <w:szCs w:val="20"/>
          <w:lang w:val="fr-CA"/>
        </w:rPr>
        <w:t>你得做作业了。</w:t>
      </w:r>
    </w:p>
    <w:p w14:paraId="1CA0673E" w14:textId="77777777" w:rsidR="00993BDD" w:rsidRPr="006E56D4" w:rsidRDefault="00993BDD" w:rsidP="00993BDD">
      <w:pPr>
        <w:autoSpaceDE w:val="0"/>
        <w:autoSpaceDN w:val="0"/>
        <w:adjustRightInd w:val="0"/>
        <w:ind w:leftChars="370" w:left="777" w:firstLineChars="35" w:firstLine="73"/>
        <w:jc w:val="left"/>
        <w:rPr>
          <w:iCs/>
          <w:kern w:val="0"/>
          <w:szCs w:val="20"/>
          <w:lang w:val="fr-FR"/>
        </w:rPr>
      </w:pPr>
      <w:r w:rsidRPr="006E56D4">
        <w:rPr>
          <w:iCs/>
          <w:kern w:val="0"/>
          <w:szCs w:val="20"/>
          <w:lang w:val="fr-FR"/>
        </w:rPr>
        <w:t xml:space="preserve">Vous </w:t>
      </w:r>
      <w:r w:rsidRPr="006E56D4">
        <w:rPr>
          <w:i/>
          <w:iCs/>
          <w:kern w:val="0"/>
          <w:szCs w:val="20"/>
          <w:lang w:val="fr-FR"/>
        </w:rPr>
        <w:t>devriez</w:t>
      </w:r>
      <w:r w:rsidRPr="006E56D4">
        <w:rPr>
          <w:iCs/>
          <w:kern w:val="0"/>
          <w:szCs w:val="20"/>
          <w:lang w:val="fr-FR"/>
        </w:rPr>
        <w:t xml:space="preserve"> étudier</w:t>
      </w:r>
      <w:r w:rsidRPr="006E56D4">
        <w:rPr>
          <w:kern w:val="0"/>
          <w:szCs w:val="20"/>
          <w:lang w:val="fr-FR"/>
        </w:rPr>
        <w:t> </w:t>
      </w:r>
      <w:hyperlink r:id="rId22" w:history="1">
        <w:r w:rsidRPr="006E56D4">
          <w:rPr>
            <w:kern w:val="0"/>
            <w:szCs w:val="20"/>
            <w:lang w:val="fr-FR"/>
          </w:rPr>
          <w:t>plus</w:t>
        </w:r>
      </w:hyperlink>
      <w:r w:rsidRPr="006E56D4">
        <w:rPr>
          <w:iCs/>
          <w:kern w:val="0"/>
          <w:szCs w:val="20"/>
          <w:lang w:val="fr-FR"/>
        </w:rPr>
        <w:t>.</w:t>
      </w:r>
      <w:r>
        <w:rPr>
          <w:rFonts w:hint="eastAsia"/>
          <w:iCs/>
          <w:kern w:val="0"/>
          <w:szCs w:val="20"/>
          <w:lang w:val="fr-FR"/>
        </w:rPr>
        <w:tab/>
      </w:r>
      <w:r>
        <w:rPr>
          <w:rFonts w:hint="eastAsia"/>
          <w:iCs/>
          <w:kern w:val="0"/>
          <w:szCs w:val="20"/>
          <w:lang w:val="fr-FR"/>
        </w:rPr>
        <w:tab/>
      </w:r>
      <w:r>
        <w:rPr>
          <w:rFonts w:hint="eastAsia"/>
          <w:iCs/>
          <w:kern w:val="0"/>
          <w:szCs w:val="20"/>
          <w:lang w:val="fr-FR"/>
        </w:rPr>
        <w:tab/>
      </w:r>
      <w:r>
        <w:rPr>
          <w:rFonts w:hint="eastAsia"/>
          <w:iCs/>
          <w:kern w:val="0"/>
          <w:szCs w:val="20"/>
          <w:lang w:val="fr-FR"/>
        </w:rPr>
        <w:tab/>
      </w:r>
      <w:r>
        <w:rPr>
          <w:rFonts w:hint="eastAsia"/>
          <w:iCs/>
          <w:kern w:val="0"/>
          <w:szCs w:val="20"/>
          <w:lang w:val="fr-FR"/>
        </w:rPr>
        <w:t>你们应该多学些东西。</w:t>
      </w:r>
    </w:p>
    <w:p w14:paraId="50A58206" w14:textId="77777777" w:rsidR="00993BDD" w:rsidRPr="006E56D4" w:rsidRDefault="00993BDD" w:rsidP="00993BDD">
      <w:pPr>
        <w:autoSpaceDE w:val="0"/>
        <w:autoSpaceDN w:val="0"/>
        <w:adjustRightInd w:val="0"/>
        <w:ind w:leftChars="370" w:left="777" w:firstLineChars="35" w:firstLine="73"/>
        <w:jc w:val="left"/>
        <w:rPr>
          <w:iCs/>
          <w:kern w:val="0"/>
          <w:szCs w:val="20"/>
          <w:lang w:val="fr-FR"/>
        </w:rPr>
      </w:pPr>
      <w:r w:rsidRPr="006E56D4">
        <w:rPr>
          <w:iCs/>
          <w:kern w:val="0"/>
          <w:szCs w:val="20"/>
          <w:lang w:val="fr-FR"/>
        </w:rPr>
        <w:t xml:space="preserve">Vous </w:t>
      </w:r>
      <w:r w:rsidRPr="006E56D4">
        <w:rPr>
          <w:i/>
          <w:iCs/>
          <w:kern w:val="0"/>
          <w:szCs w:val="20"/>
          <w:lang w:val="fr-FR"/>
        </w:rPr>
        <w:t>devriez</w:t>
      </w:r>
      <w:r w:rsidRPr="006E56D4">
        <w:rPr>
          <w:iCs/>
          <w:kern w:val="0"/>
          <w:szCs w:val="20"/>
          <w:lang w:val="fr-FR"/>
        </w:rPr>
        <w:t xml:space="preserve"> faire plus de sport.</w:t>
      </w:r>
      <w:r>
        <w:rPr>
          <w:rFonts w:hint="eastAsia"/>
          <w:iCs/>
          <w:kern w:val="0"/>
          <w:szCs w:val="20"/>
          <w:lang w:val="fr-FR"/>
        </w:rPr>
        <w:tab/>
      </w:r>
      <w:r>
        <w:rPr>
          <w:rFonts w:hint="eastAsia"/>
          <w:iCs/>
          <w:kern w:val="0"/>
          <w:szCs w:val="20"/>
          <w:lang w:val="fr-FR"/>
        </w:rPr>
        <w:tab/>
      </w:r>
      <w:r>
        <w:rPr>
          <w:rFonts w:hint="eastAsia"/>
          <w:iCs/>
          <w:kern w:val="0"/>
          <w:szCs w:val="20"/>
          <w:lang w:val="fr-FR"/>
        </w:rPr>
        <w:tab/>
      </w:r>
      <w:r>
        <w:rPr>
          <w:rFonts w:hint="eastAsia"/>
          <w:iCs/>
          <w:kern w:val="0"/>
          <w:szCs w:val="20"/>
          <w:lang w:val="fr-FR"/>
        </w:rPr>
        <w:t>您应当多锻炼身体。</w:t>
      </w:r>
    </w:p>
    <w:p w14:paraId="787A0B79" w14:textId="77777777" w:rsidR="00993BDD" w:rsidRDefault="00EF093F" w:rsidP="00993BDD">
      <w:pPr>
        <w:autoSpaceDE w:val="0"/>
        <w:autoSpaceDN w:val="0"/>
        <w:adjustRightInd w:val="0"/>
        <w:ind w:leftChars="370" w:left="777" w:firstLineChars="35" w:firstLine="73"/>
        <w:jc w:val="left"/>
        <w:rPr>
          <w:iCs/>
          <w:kern w:val="0"/>
          <w:szCs w:val="20"/>
          <w:lang w:val="fr-FR"/>
        </w:rPr>
      </w:pPr>
      <w:hyperlink r:id="rId23" w:history="1">
        <w:r w:rsidR="00993BDD" w:rsidRPr="006E56D4">
          <w:rPr>
            <w:kern w:val="0"/>
            <w:szCs w:val="20"/>
            <w:lang w:val="fr-FR"/>
          </w:rPr>
          <w:t xml:space="preserve">Toi aussi, tu </w:t>
        </w:r>
        <w:r w:rsidR="00993BDD" w:rsidRPr="006E56D4">
          <w:rPr>
            <w:i/>
            <w:kern w:val="0"/>
            <w:szCs w:val="20"/>
            <w:lang w:val="fr-FR"/>
          </w:rPr>
          <w:t>devrais</w:t>
        </w:r>
        <w:r w:rsidR="00993BDD" w:rsidRPr="006E56D4">
          <w:rPr>
            <w:kern w:val="0"/>
            <w:szCs w:val="20"/>
            <w:lang w:val="fr-FR"/>
          </w:rPr>
          <w:t xml:space="preserve"> essayer !</w:t>
        </w:r>
      </w:hyperlink>
      <w:r w:rsidR="00993BDD">
        <w:rPr>
          <w:rFonts w:hint="eastAsia"/>
          <w:iCs/>
          <w:kern w:val="0"/>
          <w:szCs w:val="20"/>
          <w:lang w:val="fr-FR"/>
        </w:rPr>
        <w:tab/>
      </w:r>
      <w:r w:rsidR="00993BDD">
        <w:rPr>
          <w:rFonts w:hint="eastAsia"/>
          <w:iCs/>
          <w:kern w:val="0"/>
          <w:szCs w:val="20"/>
          <w:lang w:val="fr-FR"/>
        </w:rPr>
        <w:tab/>
      </w:r>
      <w:r w:rsidR="00993BDD">
        <w:rPr>
          <w:rFonts w:hint="eastAsia"/>
          <w:iCs/>
          <w:kern w:val="0"/>
          <w:szCs w:val="20"/>
          <w:lang w:val="fr-FR"/>
        </w:rPr>
        <w:tab/>
      </w:r>
      <w:r w:rsidR="00993BDD">
        <w:rPr>
          <w:rFonts w:hint="eastAsia"/>
          <w:iCs/>
          <w:kern w:val="0"/>
          <w:szCs w:val="20"/>
          <w:lang w:val="fr-FR"/>
        </w:rPr>
        <w:tab/>
      </w:r>
      <w:r w:rsidR="00993BDD">
        <w:rPr>
          <w:rFonts w:hint="eastAsia"/>
          <w:iCs/>
          <w:kern w:val="0"/>
          <w:szCs w:val="20"/>
          <w:lang w:val="fr-FR"/>
        </w:rPr>
        <w:t>你也一样，应该尽力而为！</w:t>
      </w:r>
    </w:p>
    <w:p w14:paraId="7D17255A" w14:textId="77777777" w:rsidR="00993BDD" w:rsidRPr="00187533" w:rsidRDefault="00993BDD" w:rsidP="00993BDD">
      <w:pPr>
        <w:autoSpaceDE w:val="0"/>
        <w:autoSpaceDN w:val="0"/>
        <w:adjustRightInd w:val="0"/>
        <w:ind w:leftChars="370" w:left="777" w:firstLineChars="35" w:firstLine="73"/>
        <w:jc w:val="left"/>
        <w:rPr>
          <w:iCs/>
          <w:color w:val="FF0000"/>
          <w:kern w:val="0"/>
          <w:szCs w:val="20"/>
          <w:lang w:val="fr-FR"/>
        </w:rPr>
      </w:pPr>
      <w:r w:rsidRPr="00187533">
        <w:rPr>
          <w:iCs/>
          <w:color w:val="FF0000"/>
          <w:kern w:val="0"/>
          <w:szCs w:val="20"/>
          <w:lang w:val="fr-FR"/>
        </w:rPr>
        <w:t xml:space="preserve">(On utilise souvent le verbe </w:t>
      </w:r>
      <w:r w:rsidRPr="00187533">
        <w:rPr>
          <w:b/>
          <w:i/>
          <w:iCs/>
          <w:color w:val="FF0000"/>
          <w:kern w:val="0"/>
          <w:szCs w:val="20"/>
          <w:lang w:val="fr-FR"/>
        </w:rPr>
        <w:t>devoir</w:t>
      </w:r>
      <w:r w:rsidRPr="00187533">
        <w:rPr>
          <w:iCs/>
          <w:color w:val="FF0000"/>
          <w:kern w:val="0"/>
          <w:szCs w:val="20"/>
          <w:lang w:val="fr-FR"/>
        </w:rPr>
        <w:t xml:space="preserve"> pour exprimer le conseil.)</w:t>
      </w:r>
    </w:p>
    <w:p w14:paraId="7C00EC65" w14:textId="77777777" w:rsidR="00993BDD" w:rsidRDefault="00993BDD" w:rsidP="00993BDD">
      <w:pPr>
        <w:autoSpaceDE w:val="0"/>
        <w:autoSpaceDN w:val="0"/>
        <w:adjustRightInd w:val="0"/>
        <w:ind w:leftChars="370" w:left="777" w:firstLineChars="35" w:firstLine="73"/>
        <w:jc w:val="left"/>
        <w:rPr>
          <w:iCs/>
          <w:kern w:val="0"/>
          <w:szCs w:val="20"/>
          <w:lang w:val="fr-FR"/>
        </w:rPr>
      </w:pPr>
    </w:p>
    <w:p w14:paraId="4A79E4E3" w14:textId="77777777" w:rsidR="00993BDD" w:rsidRDefault="00993BDD" w:rsidP="00993BDD">
      <w:pPr>
        <w:autoSpaceDE w:val="0"/>
        <w:autoSpaceDN w:val="0"/>
        <w:adjustRightInd w:val="0"/>
        <w:ind w:leftChars="370" w:left="777" w:firstLineChars="35" w:firstLine="73"/>
        <w:jc w:val="left"/>
        <w:rPr>
          <w:iCs/>
          <w:kern w:val="0"/>
          <w:szCs w:val="20"/>
          <w:lang w:val="fr-FR"/>
        </w:rPr>
      </w:pPr>
    </w:p>
    <w:p w14:paraId="414EBE98" w14:textId="77777777" w:rsidR="00993BDD" w:rsidRDefault="00993BDD" w:rsidP="00993BDD">
      <w:pPr>
        <w:autoSpaceDE w:val="0"/>
        <w:autoSpaceDN w:val="0"/>
        <w:adjustRightInd w:val="0"/>
        <w:ind w:leftChars="370" w:left="777" w:firstLineChars="35" w:firstLine="73"/>
        <w:jc w:val="left"/>
        <w:rPr>
          <w:iCs/>
          <w:kern w:val="0"/>
          <w:szCs w:val="20"/>
          <w:lang w:val="fr-FR"/>
        </w:rPr>
      </w:pPr>
    </w:p>
    <w:p w14:paraId="04F296CD" w14:textId="77777777" w:rsidR="00993BDD" w:rsidRDefault="00993BDD" w:rsidP="00993BDD">
      <w:pPr>
        <w:autoSpaceDE w:val="0"/>
        <w:autoSpaceDN w:val="0"/>
        <w:adjustRightInd w:val="0"/>
        <w:ind w:leftChars="370" w:left="777" w:firstLineChars="35" w:firstLine="73"/>
        <w:jc w:val="left"/>
        <w:rPr>
          <w:iCs/>
          <w:kern w:val="0"/>
          <w:szCs w:val="20"/>
          <w:lang w:val="fr-FR"/>
        </w:rPr>
      </w:pPr>
    </w:p>
    <w:p w14:paraId="698FF82F" w14:textId="77777777" w:rsidR="00993BDD" w:rsidRDefault="00993BDD" w:rsidP="00993BDD">
      <w:pPr>
        <w:autoSpaceDE w:val="0"/>
        <w:autoSpaceDN w:val="0"/>
        <w:adjustRightInd w:val="0"/>
        <w:ind w:leftChars="370" w:left="777" w:firstLineChars="35" w:firstLine="73"/>
        <w:jc w:val="left"/>
        <w:rPr>
          <w:iCs/>
          <w:kern w:val="0"/>
          <w:szCs w:val="20"/>
          <w:lang w:val="fr-FR"/>
        </w:rPr>
      </w:pPr>
    </w:p>
    <w:p w14:paraId="53310860" w14:textId="77777777" w:rsidR="00993BDD" w:rsidRPr="006E56D4" w:rsidRDefault="00993BDD" w:rsidP="00993BDD">
      <w:pPr>
        <w:autoSpaceDE w:val="0"/>
        <w:autoSpaceDN w:val="0"/>
        <w:adjustRightInd w:val="0"/>
        <w:ind w:leftChars="370" w:left="777" w:firstLineChars="35" w:firstLine="183"/>
        <w:jc w:val="left"/>
        <w:rPr>
          <w:b/>
          <w:iCs/>
          <w:color w:val="984806" w:themeColor="accent6" w:themeShade="80"/>
          <w:kern w:val="0"/>
          <w:sz w:val="52"/>
          <w:szCs w:val="52"/>
          <w:lang w:val="fr-FR"/>
        </w:rPr>
      </w:pPr>
      <w:r w:rsidRPr="006E56D4">
        <w:rPr>
          <w:rFonts w:hint="eastAsia"/>
          <w:b/>
          <w:iCs/>
          <w:color w:val="984806" w:themeColor="accent6" w:themeShade="80"/>
          <w:kern w:val="0"/>
          <w:sz w:val="52"/>
          <w:szCs w:val="52"/>
          <w:lang w:val="fr-FR"/>
        </w:rPr>
        <w:t>（</w:t>
      </w:r>
      <w:r w:rsidRPr="006E56D4">
        <w:rPr>
          <w:b/>
          <w:iCs/>
          <w:color w:val="984806" w:themeColor="accent6" w:themeShade="80"/>
          <w:kern w:val="0"/>
          <w:sz w:val="52"/>
          <w:szCs w:val="52"/>
          <w:lang w:val="fr-CA"/>
        </w:rPr>
        <w:t xml:space="preserve">SAISON </w:t>
      </w:r>
      <w:r w:rsidRPr="006E56D4">
        <w:rPr>
          <w:rFonts w:hint="eastAsia"/>
          <w:b/>
          <w:iCs/>
          <w:color w:val="984806" w:themeColor="accent6" w:themeShade="80"/>
          <w:kern w:val="0"/>
          <w:sz w:val="52"/>
          <w:szCs w:val="52"/>
          <w:lang w:val="fr-FR"/>
        </w:rPr>
        <w:t>第一册语法完）</w:t>
      </w:r>
    </w:p>
    <w:p w14:paraId="1B1B3AE5" w14:textId="4DD6B896" w:rsidR="00D16571" w:rsidRPr="00993BDD" w:rsidRDefault="00D16571">
      <w:pPr>
        <w:rPr>
          <w:lang w:val="fr-FR"/>
        </w:rPr>
      </w:pPr>
    </w:p>
    <w:sectPr w:rsidR="00D16571" w:rsidRPr="00993BDD" w:rsidSect="00FB3D8F">
      <w:pgSz w:w="11906" w:h="16838"/>
      <w:pgMar w:top="1440" w:right="17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E7F5FC" w14:textId="77777777" w:rsidR="003F180D" w:rsidRDefault="003F180D" w:rsidP="0089151E">
      <w:r>
        <w:separator/>
      </w:r>
    </w:p>
  </w:endnote>
  <w:endnote w:type="continuationSeparator" w:id="0">
    <w:p w14:paraId="38C10BA0" w14:textId="77777777" w:rsidR="003F180D" w:rsidRDefault="003F180D" w:rsidP="008915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文鼎新艺体">
    <w:altName w:val="黑体"/>
    <w:charset w:val="86"/>
    <w:family w:val="modern"/>
    <w:pitch w:val="fixed"/>
    <w:sig w:usb0="00000000" w:usb1="080E0000" w:usb2="00000010" w:usb3="00000000" w:csb0="00040000" w:csb1="00000000"/>
  </w:font>
  <w:font w:name="幼圆">
    <w:altName w:val="宋体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文鼎新艺体繁">
    <w:altName w:val="黑体"/>
    <w:charset w:val="86"/>
    <w:family w:val="modern"/>
    <w:pitch w:val="fixed"/>
    <w:sig w:usb0="00000000" w:usb1="080E0000" w:usb2="00000010" w:usb3="00000000" w:csb0="00040000" w:csb1="00000000"/>
  </w:font>
  <w:font w:name="文鼎粗魏碑繁">
    <w:altName w:val="黑体"/>
    <w:charset w:val="86"/>
    <w:family w:val="modern"/>
    <w:pitch w:val="fixed"/>
    <w:sig w:usb0="00000000" w:usb1="080E0000" w:usb2="00000010" w:usb3="00000000" w:csb0="0004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文鼎粗魏碑">
    <w:altName w:val="黑体"/>
    <w:charset w:val="86"/>
    <w:family w:val="modern"/>
    <w:pitch w:val="fixed"/>
    <w:sig w:usb0="00000000" w:usb1="080E0000" w:usb2="00000010" w:usb3="00000000" w:csb0="0004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C51414" w14:textId="77777777" w:rsidR="003F180D" w:rsidRDefault="003F180D" w:rsidP="0089151E">
      <w:r>
        <w:separator/>
      </w:r>
    </w:p>
  </w:footnote>
  <w:footnote w:type="continuationSeparator" w:id="0">
    <w:p w14:paraId="6977794A" w14:textId="77777777" w:rsidR="003F180D" w:rsidRDefault="003F180D" w:rsidP="008915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alt="BD06009_" style="width:3in;height:3in;visibility:visible;mso-wrap-style:square" o:bullet="t">
        <v:imagedata r:id="rId1" o:title="BD06009_" gain="79922f"/>
      </v:shape>
    </w:pict>
  </w:numPicBullet>
  <w:numPicBullet w:numPicBulletId="1">
    <w:pict>
      <v:shape id="_x0000_i1027" type="#_x0000_t75" style="width:9.2pt;height:9.2pt" o:bullet="t">
        <v:imagedata r:id="rId2" o:title="BD14868_"/>
      </v:shape>
    </w:pict>
  </w:numPicBullet>
  <w:numPicBullet w:numPicBulletId="2">
    <w:pict>
      <v:shape id="_x0000_i1028" type="#_x0000_t75" style="width:11.2pt;height:11.2pt" o:bullet="t">
        <v:imagedata r:id="rId3" o:title="mso2d2d"/>
      </v:shape>
    </w:pict>
  </w:numPicBullet>
  <w:abstractNum w:abstractNumId="0">
    <w:nsid w:val="06A21773"/>
    <w:multiLevelType w:val="hybridMultilevel"/>
    <w:tmpl w:val="ED8810EA"/>
    <w:lvl w:ilvl="0" w:tplc="3BF0D6F4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BA7599"/>
    <w:multiLevelType w:val="hybridMultilevel"/>
    <w:tmpl w:val="BB76398E"/>
    <w:lvl w:ilvl="0" w:tplc="75C0ECD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0BCA725E"/>
    <w:multiLevelType w:val="hybridMultilevel"/>
    <w:tmpl w:val="E3246814"/>
    <w:lvl w:ilvl="0" w:tplc="9870A1BA">
      <w:start w:val="1"/>
      <w:numFmt w:val="decimal"/>
      <w:lvlText w:val="%1．"/>
      <w:lvlJc w:val="left"/>
      <w:pPr>
        <w:tabs>
          <w:tab w:val="num" w:pos="435"/>
        </w:tabs>
        <w:ind w:left="435" w:hanging="435"/>
      </w:pPr>
      <w:rPr>
        <w:rFonts w:hint="default"/>
        <w:b/>
      </w:rPr>
    </w:lvl>
    <w:lvl w:ilvl="1" w:tplc="98661644">
      <w:start w:val="1"/>
      <w:numFmt w:val="decimal"/>
      <w:lvlText w:val="%2）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2FB0BF20">
      <w:start w:val="1"/>
      <w:numFmt w:val="decimal"/>
      <w:lvlText w:val="%3．"/>
      <w:lvlJc w:val="left"/>
      <w:pPr>
        <w:tabs>
          <w:tab w:val="num" w:pos="1200"/>
        </w:tabs>
        <w:ind w:left="1200" w:hanging="360"/>
      </w:pPr>
      <w:rPr>
        <w:rFonts w:ascii="Times New Roman" w:eastAsia="宋体" w:hAnsi="Times New Roman" w:cs="Times New Roman"/>
      </w:rPr>
    </w:lvl>
    <w:lvl w:ilvl="3" w:tplc="39BA12C2">
      <w:start w:val="3"/>
      <w:numFmt w:val="lowerLetter"/>
      <w:lvlText w:val="%4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4" w:tplc="67D267A0">
      <w:start w:val="2"/>
      <w:numFmt w:val="decimal"/>
      <w:lvlText w:val="%5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0C5A11C3"/>
    <w:multiLevelType w:val="hybridMultilevel"/>
    <w:tmpl w:val="A6626E56"/>
    <w:lvl w:ilvl="0" w:tplc="E298A11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0D78750C"/>
    <w:multiLevelType w:val="hybridMultilevel"/>
    <w:tmpl w:val="9976BF1E"/>
    <w:lvl w:ilvl="0" w:tplc="77AC5C4A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FCAAA484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0BBC702C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D6900640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3F400514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32FC42B4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59D23F8C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3A843314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0C00D032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5">
    <w:nsid w:val="0E7021C6"/>
    <w:multiLevelType w:val="hybridMultilevel"/>
    <w:tmpl w:val="70B071B4"/>
    <w:lvl w:ilvl="0" w:tplc="14D81A3A">
      <w:start w:val="2"/>
      <w:numFmt w:val="bullet"/>
      <w:lvlText w:val="-"/>
      <w:lvlJc w:val="left"/>
      <w:pPr>
        <w:ind w:left="1185" w:hanging="360"/>
      </w:pPr>
      <w:rPr>
        <w:rFonts w:ascii="Calibri Light" w:eastAsiaTheme="minorEastAsia" w:hAnsi="Calibri Light" w:cs="Arial" w:hint="default"/>
      </w:rPr>
    </w:lvl>
    <w:lvl w:ilvl="1" w:tplc="04090003" w:tentative="1">
      <w:start w:val="1"/>
      <w:numFmt w:val="bullet"/>
      <w:lvlText w:val=""/>
      <w:lvlJc w:val="left"/>
      <w:pPr>
        <w:ind w:left="16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5" w:hanging="420"/>
      </w:pPr>
      <w:rPr>
        <w:rFonts w:ascii="Wingdings" w:hAnsi="Wingdings" w:hint="default"/>
      </w:rPr>
    </w:lvl>
  </w:abstractNum>
  <w:abstractNum w:abstractNumId="6">
    <w:nsid w:val="0ED94CBE"/>
    <w:multiLevelType w:val="hybridMultilevel"/>
    <w:tmpl w:val="125CBBBE"/>
    <w:lvl w:ilvl="0" w:tplc="611E116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159109A9"/>
    <w:multiLevelType w:val="hybridMultilevel"/>
    <w:tmpl w:val="D6EA8F74"/>
    <w:lvl w:ilvl="0" w:tplc="4AAAF426">
      <w:start w:val="3"/>
      <w:numFmt w:val="decimal"/>
      <w:lvlText w:val="%1．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7763CD8"/>
    <w:multiLevelType w:val="hybridMultilevel"/>
    <w:tmpl w:val="BDF86140"/>
    <w:lvl w:ilvl="0" w:tplc="04090001">
      <w:start w:val="1"/>
      <w:numFmt w:val="bullet"/>
      <w:lvlText w:val=""/>
      <w:lvlJc w:val="left"/>
      <w:pPr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9">
    <w:nsid w:val="1A0867AA"/>
    <w:multiLevelType w:val="hybridMultilevel"/>
    <w:tmpl w:val="33884C82"/>
    <w:lvl w:ilvl="0" w:tplc="B0B2176E">
      <w:start w:val="2"/>
      <w:numFmt w:val="bullet"/>
      <w:lvlText w:val="-"/>
      <w:lvlJc w:val="left"/>
      <w:pPr>
        <w:ind w:left="1185" w:hanging="360"/>
      </w:pPr>
      <w:rPr>
        <w:rFonts w:ascii="Calibri Light" w:eastAsiaTheme="minorEastAsia" w:hAnsi="Calibri Light" w:cs="Arial" w:hint="default"/>
      </w:rPr>
    </w:lvl>
    <w:lvl w:ilvl="1" w:tplc="04090003" w:tentative="1">
      <w:start w:val="1"/>
      <w:numFmt w:val="bullet"/>
      <w:lvlText w:val=""/>
      <w:lvlJc w:val="left"/>
      <w:pPr>
        <w:ind w:left="16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5" w:hanging="420"/>
      </w:pPr>
      <w:rPr>
        <w:rFonts w:ascii="Wingdings" w:hAnsi="Wingdings" w:hint="default"/>
      </w:rPr>
    </w:lvl>
  </w:abstractNum>
  <w:abstractNum w:abstractNumId="10">
    <w:nsid w:val="1ADC2E1C"/>
    <w:multiLevelType w:val="hybridMultilevel"/>
    <w:tmpl w:val="6ABE62FC"/>
    <w:lvl w:ilvl="0" w:tplc="04090007">
      <w:start w:val="1"/>
      <w:numFmt w:val="bullet"/>
      <w:lvlText w:val=""/>
      <w:lvlPicBulletId w:val="2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1">
    <w:nsid w:val="1FC03E79"/>
    <w:multiLevelType w:val="hybridMultilevel"/>
    <w:tmpl w:val="3516DDB0"/>
    <w:lvl w:ilvl="0" w:tplc="9AE4A84E">
      <w:start w:val="1"/>
      <w:numFmt w:val="decimal"/>
      <w:lvlText w:val="%1."/>
      <w:lvlJc w:val="left"/>
      <w:pPr>
        <w:tabs>
          <w:tab w:val="num" w:pos="390"/>
        </w:tabs>
        <w:ind w:left="39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70"/>
        </w:tabs>
        <w:ind w:left="87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90"/>
        </w:tabs>
        <w:ind w:left="12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10"/>
        </w:tabs>
        <w:ind w:left="17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30"/>
        </w:tabs>
        <w:ind w:left="21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50"/>
        </w:tabs>
        <w:ind w:left="25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70"/>
        </w:tabs>
        <w:ind w:left="29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90"/>
        </w:tabs>
        <w:ind w:left="33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10"/>
        </w:tabs>
        <w:ind w:left="3810" w:hanging="420"/>
      </w:pPr>
    </w:lvl>
  </w:abstractNum>
  <w:abstractNum w:abstractNumId="12">
    <w:nsid w:val="23BB7EC4"/>
    <w:multiLevelType w:val="hybridMultilevel"/>
    <w:tmpl w:val="01F46174"/>
    <w:lvl w:ilvl="0" w:tplc="7DB88E9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>
    <w:nsid w:val="25BD7472"/>
    <w:multiLevelType w:val="hybridMultilevel"/>
    <w:tmpl w:val="98941050"/>
    <w:lvl w:ilvl="0" w:tplc="77AC5C4A">
      <w:start w:val="1"/>
      <w:numFmt w:val="bullet"/>
      <w:lvlText w:val=""/>
      <w:lvlPicBulletId w:val="0"/>
      <w:lvlJc w:val="left"/>
      <w:pPr>
        <w:ind w:left="126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4">
    <w:nsid w:val="25E62AF3"/>
    <w:multiLevelType w:val="hybridMultilevel"/>
    <w:tmpl w:val="C31A7596"/>
    <w:lvl w:ilvl="0" w:tplc="8C62F77A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AB765258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861EAF1C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4156E776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4F1408A8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76BA2134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309AE9E2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25AEFF9A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4BC42AF6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15">
    <w:nsid w:val="27AC2192"/>
    <w:multiLevelType w:val="hybridMultilevel"/>
    <w:tmpl w:val="DEA892A2"/>
    <w:lvl w:ilvl="0" w:tplc="40D6ADF4">
      <w:start w:val="1"/>
      <w:numFmt w:val="decimal"/>
      <w:lvlText w:val="%1."/>
      <w:lvlJc w:val="left"/>
      <w:pPr>
        <w:tabs>
          <w:tab w:val="num" w:pos="390"/>
        </w:tabs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70"/>
        </w:tabs>
        <w:ind w:left="87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90"/>
        </w:tabs>
        <w:ind w:left="12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10"/>
        </w:tabs>
        <w:ind w:left="17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30"/>
        </w:tabs>
        <w:ind w:left="21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50"/>
        </w:tabs>
        <w:ind w:left="25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70"/>
        </w:tabs>
        <w:ind w:left="29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90"/>
        </w:tabs>
        <w:ind w:left="33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10"/>
        </w:tabs>
        <w:ind w:left="3810" w:hanging="420"/>
      </w:pPr>
    </w:lvl>
  </w:abstractNum>
  <w:abstractNum w:abstractNumId="16">
    <w:nsid w:val="29D4718E"/>
    <w:multiLevelType w:val="hybridMultilevel"/>
    <w:tmpl w:val="CD90942C"/>
    <w:lvl w:ilvl="0" w:tplc="04090001">
      <w:start w:val="1"/>
      <w:numFmt w:val="bullet"/>
      <w:lvlText w:val=""/>
      <w:lvlJc w:val="left"/>
      <w:pPr>
        <w:ind w:left="142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85" w:hanging="420"/>
      </w:pPr>
      <w:rPr>
        <w:rFonts w:ascii="Wingdings" w:hAnsi="Wingdings" w:hint="default"/>
      </w:rPr>
    </w:lvl>
  </w:abstractNum>
  <w:abstractNum w:abstractNumId="17">
    <w:nsid w:val="2CF01FBD"/>
    <w:multiLevelType w:val="hybridMultilevel"/>
    <w:tmpl w:val="4C04A838"/>
    <w:lvl w:ilvl="0" w:tplc="D5CCAC4C">
      <w:start w:val="1"/>
      <w:numFmt w:val="decimal"/>
      <w:lvlText w:val="%1）"/>
      <w:lvlJc w:val="left"/>
      <w:pPr>
        <w:tabs>
          <w:tab w:val="num" w:pos="1078"/>
        </w:tabs>
        <w:ind w:left="1078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E407702"/>
    <w:multiLevelType w:val="hybridMultilevel"/>
    <w:tmpl w:val="C38A0E14"/>
    <w:lvl w:ilvl="0" w:tplc="DA4A011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8EA82A98">
      <w:start w:val="1"/>
      <w:numFmt w:val="decimal"/>
      <w:lvlText w:val="%2．"/>
      <w:lvlJc w:val="left"/>
      <w:pPr>
        <w:tabs>
          <w:tab w:val="num" w:pos="780"/>
        </w:tabs>
        <w:ind w:left="78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3766AB9"/>
    <w:multiLevelType w:val="hybridMultilevel"/>
    <w:tmpl w:val="C5FE4836"/>
    <w:lvl w:ilvl="0" w:tplc="472242B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>
    <w:nsid w:val="34124A99"/>
    <w:multiLevelType w:val="hybridMultilevel"/>
    <w:tmpl w:val="D4F07828"/>
    <w:lvl w:ilvl="0" w:tplc="64440CDC">
      <w:start w:val="1"/>
      <w:numFmt w:val="decimal"/>
      <w:lvlText w:val="%1）"/>
      <w:lvlJc w:val="left"/>
      <w:pPr>
        <w:tabs>
          <w:tab w:val="num" w:pos="822"/>
        </w:tabs>
        <w:ind w:left="822" w:hanging="360"/>
      </w:pPr>
      <w:rPr>
        <w:rFonts w:hint="eastAsia"/>
        <w:b w:val="0"/>
      </w:rPr>
    </w:lvl>
    <w:lvl w:ilvl="1" w:tplc="0409000B">
      <w:start w:val="1"/>
      <w:numFmt w:val="bullet"/>
      <w:lvlText w:val=""/>
      <w:lvlJc w:val="left"/>
      <w:pPr>
        <w:tabs>
          <w:tab w:val="num" w:pos="1302"/>
        </w:tabs>
        <w:ind w:left="1302" w:hanging="42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tabs>
          <w:tab w:val="num" w:pos="1302"/>
        </w:tabs>
        <w:ind w:left="1302" w:hanging="42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42"/>
        </w:tabs>
        <w:ind w:left="214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62"/>
        </w:tabs>
        <w:ind w:left="256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82"/>
        </w:tabs>
        <w:ind w:left="298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2"/>
        </w:tabs>
        <w:ind w:left="340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22"/>
        </w:tabs>
        <w:ind w:left="382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42"/>
        </w:tabs>
        <w:ind w:left="4242" w:hanging="420"/>
      </w:pPr>
    </w:lvl>
  </w:abstractNum>
  <w:abstractNum w:abstractNumId="21">
    <w:nsid w:val="35DA1EAD"/>
    <w:multiLevelType w:val="hybridMultilevel"/>
    <w:tmpl w:val="17F80718"/>
    <w:lvl w:ilvl="0" w:tplc="66706F54">
      <w:start w:val="1"/>
      <w:numFmt w:val="bullet"/>
      <w:lvlText w:val=""/>
      <w:lvlPicBulletId w:val="1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48F2C4D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6DCF79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F20902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1C2F20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7C848E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FB211E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B48E99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EFE718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681307F"/>
    <w:multiLevelType w:val="hybridMultilevel"/>
    <w:tmpl w:val="1D28E800"/>
    <w:lvl w:ilvl="0" w:tplc="8C62F77A">
      <w:start w:val="1"/>
      <w:numFmt w:val="bullet"/>
      <w:lvlText w:val=""/>
      <w:lvlPicBulletId w:val="0"/>
      <w:lvlJc w:val="left"/>
      <w:pPr>
        <w:tabs>
          <w:tab w:val="num" w:pos="1050"/>
        </w:tabs>
        <w:ind w:left="1050" w:firstLine="0"/>
      </w:pPr>
      <w:rPr>
        <w:rFonts w:ascii="Symbol" w:hAnsi="Symbol" w:hint="default"/>
      </w:rPr>
    </w:lvl>
    <w:lvl w:ilvl="1" w:tplc="04090001">
      <w:start w:val="1"/>
      <w:numFmt w:val="bullet"/>
      <w:lvlText w:val="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23">
    <w:nsid w:val="3A6D3849"/>
    <w:multiLevelType w:val="hybridMultilevel"/>
    <w:tmpl w:val="D332D144"/>
    <w:lvl w:ilvl="0" w:tplc="CB6C968A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A9B63958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56E29868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42484A0E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81366D92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0F30EE50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F2BA6660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0D12E54C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53928DE6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24">
    <w:nsid w:val="42B84744"/>
    <w:multiLevelType w:val="hybridMultilevel"/>
    <w:tmpl w:val="3326B578"/>
    <w:lvl w:ilvl="0" w:tplc="536A83A0">
      <w:start w:val="1"/>
      <w:numFmt w:val="decimal"/>
      <w:lvlText w:val="%1."/>
      <w:lvlJc w:val="left"/>
      <w:pPr>
        <w:tabs>
          <w:tab w:val="num" w:pos="390"/>
        </w:tabs>
        <w:ind w:left="39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70"/>
        </w:tabs>
        <w:ind w:left="87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90"/>
        </w:tabs>
        <w:ind w:left="12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10"/>
        </w:tabs>
        <w:ind w:left="17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30"/>
        </w:tabs>
        <w:ind w:left="21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50"/>
        </w:tabs>
        <w:ind w:left="25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70"/>
        </w:tabs>
        <w:ind w:left="29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90"/>
        </w:tabs>
        <w:ind w:left="33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10"/>
        </w:tabs>
        <w:ind w:left="3810" w:hanging="420"/>
      </w:pPr>
    </w:lvl>
  </w:abstractNum>
  <w:abstractNum w:abstractNumId="25">
    <w:nsid w:val="48510FFB"/>
    <w:multiLevelType w:val="hybridMultilevel"/>
    <w:tmpl w:val="112058F2"/>
    <w:lvl w:ilvl="0" w:tplc="0DDAB570">
      <w:start w:val="1"/>
      <w:numFmt w:val="decimal"/>
      <w:lvlText w:val="%1."/>
      <w:lvlJc w:val="left"/>
      <w:pPr>
        <w:tabs>
          <w:tab w:val="num" w:pos="390"/>
        </w:tabs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70"/>
        </w:tabs>
        <w:ind w:left="87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90"/>
        </w:tabs>
        <w:ind w:left="12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10"/>
        </w:tabs>
        <w:ind w:left="17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30"/>
        </w:tabs>
        <w:ind w:left="21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50"/>
        </w:tabs>
        <w:ind w:left="25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70"/>
        </w:tabs>
        <w:ind w:left="29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90"/>
        </w:tabs>
        <w:ind w:left="33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10"/>
        </w:tabs>
        <w:ind w:left="3810" w:hanging="420"/>
      </w:pPr>
    </w:lvl>
  </w:abstractNum>
  <w:abstractNum w:abstractNumId="26">
    <w:nsid w:val="4C0D5387"/>
    <w:multiLevelType w:val="hybridMultilevel"/>
    <w:tmpl w:val="9822D714"/>
    <w:lvl w:ilvl="0" w:tplc="97EEEAFE">
      <w:start w:val="3"/>
      <w:numFmt w:val="bullet"/>
      <w:lvlText w:val=""/>
      <w:lvlJc w:val="left"/>
      <w:pPr>
        <w:tabs>
          <w:tab w:val="num" w:pos="1128"/>
        </w:tabs>
        <w:ind w:left="1128" w:hanging="405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563"/>
        </w:tabs>
        <w:ind w:left="156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83"/>
        </w:tabs>
        <w:ind w:left="198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3"/>
        </w:tabs>
        <w:ind w:left="240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23"/>
        </w:tabs>
        <w:ind w:left="282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43"/>
        </w:tabs>
        <w:ind w:left="324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63"/>
        </w:tabs>
        <w:ind w:left="366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83"/>
        </w:tabs>
        <w:ind w:left="408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03"/>
        </w:tabs>
        <w:ind w:left="4503" w:hanging="420"/>
      </w:pPr>
      <w:rPr>
        <w:rFonts w:ascii="Wingdings" w:hAnsi="Wingdings" w:hint="default"/>
      </w:rPr>
    </w:lvl>
  </w:abstractNum>
  <w:abstractNum w:abstractNumId="27">
    <w:nsid w:val="520D0A8E"/>
    <w:multiLevelType w:val="hybridMultilevel"/>
    <w:tmpl w:val="3098A044"/>
    <w:lvl w:ilvl="0" w:tplc="FC5AA884">
      <w:start w:val="1"/>
      <w:numFmt w:val="bullet"/>
      <w:lvlText w:val=""/>
      <w:lvlPicBulletId w:val="1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389E6FCC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7E889282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0F1CFDDC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77C2D676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00EA7A22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0010E798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7632F844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CF1C1E92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28">
    <w:nsid w:val="53787316"/>
    <w:multiLevelType w:val="hybridMultilevel"/>
    <w:tmpl w:val="C9289EB0"/>
    <w:lvl w:ilvl="0" w:tplc="735061DA">
      <w:start w:val="1"/>
      <w:numFmt w:val="bullet"/>
      <w:lvlText w:val=""/>
      <w:lvlJc w:val="left"/>
      <w:pPr>
        <w:ind w:left="736" w:hanging="420"/>
      </w:pPr>
      <w:rPr>
        <w:rFonts w:ascii="Wingdings 2" w:hAnsi="Wingdings 2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15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6" w:hanging="420"/>
      </w:pPr>
      <w:rPr>
        <w:rFonts w:ascii="Wingdings" w:hAnsi="Wingdings" w:hint="default"/>
      </w:rPr>
    </w:lvl>
  </w:abstractNum>
  <w:abstractNum w:abstractNumId="29">
    <w:nsid w:val="53C036A3"/>
    <w:multiLevelType w:val="hybridMultilevel"/>
    <w:tmpl w:val="B0D0BBE0"/>
    <w:lvl w:ilvl="0" w:tplc="A44C88AC">
      <w:start w:val="4"/>
      <w:numFmt w:val="decimal"/>
      <w:lvlText w:val="%1."/>
      <w:lvlJc w:val="left"/>
      <w:pPr>
        <w:tabs>
          <w:tab w:val="num" w:pos="827"/>
        </w:tabs>
        <w:ind w:left="827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7"/>
        </w:tabs>
        <w:ind w:left="127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7"/>
        </w:tabs>
        <w:ind w:left="169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7"/>
        </w:tabs>
        <w:ind w:left="211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7"/>
        </w:tabs>
        <w:ind w:left="253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7"/>
        </w:tabs>
        <w:ind w:left="295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7"/>
        </w:tabs>
        <w:ind w:left="337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7"/>
        </w:tabs>
        <w:ind w:left="379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7"/>
        </w:tabs>
        <w:ind w:left="4217" w:hanging="420"/>
      </w:pPr>
    </w:lvl>
  </w:abstractNum>
  <w:abstractNum w:abstractNumId="30">
    <w:nsid w:val="5E7E6159"/>
    <w:multiLevelType w:val="hybridMultilevel"/>
    <w:tmpl w:val="BDF84F5A"/>
    <w:lvl w:ilvl="0" w:tplc="9B04942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378C6304">
      <w:start w:val="1"/>
      <w:numFmt w:val="decimal"/>
      <w:lvlText w:val="%2)"/>
      <w:lvlJc w:val="left"/>
      <w:pPr>
        <w:tabs>
          <w:tab w:val="num" w:pos="930"/>
        </w:tabs>
        <w:ind w:left="930" w:hanging="510"/>
      </w:pPr>
      <w:rPr>
        <w:rFonts w:hint="default"/>
      </w:rPr>
    </w:lvl>
    <w:lvl w:ilvl="2" w:tplc="AA68E4AE">
      <w:start w:val="1"/>
      <w:numFmt w:val="decimal"/>
      <w:lvlText w:val="%3．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1">
    <w:nsid w:val="678F2D76"/>
    <w:multiLevelType w:val="hybridMultilevel"/>
    <w:tmpl w:val="D310BF64"/>
    <w:lvl w:ilvl="0" w:tplc="FB9A0B44">
      <w:start w:val="1"/>
      <w:numFmt w:val="decimal"/>
      <w:lvlText w:val="%1．"/>
      <w:lvlJc w:val="left"/>
      <w:pPr>
        <w:tabs>
          <w:tab w:val="num" w:pos="911"/>
        </w:tabs>
        <w:ind w:left="911" w:hanging="435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16"/>
        </w:tabs>
        <w:ind w:left="1316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36"/>
        </w:tabs>
        <w:ind w:left="1736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56"/>
        </w:tabs>
        <w:ind w:left="2156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76"/>
        </w:tabs>
        <w:ind w:left="2576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96"/>
        </w:tabs>
        <w:ind w:left="2996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16"/>
        </w:tabs>
        <w:ind w:left="3416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36"/>
        </w:tabs>
        <w:ind w:left="3836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56"/>
        </w:tabs>
        <w:ind w:left="4256" w:hanging="420"/>
      </w:pPr>
    </w:lvl>
  </w:abstractNum>
  <w:abstractNum w:abstractNumId="32">
    <w:nsid w:val="6A824011"/>
    <w:multiLevelType w:val="hybridMultilevel"/>
    <w:tmpl w:val="0B90161E"/>
    <w:lvl w:ilvl="0" w:tplc="66706F54">
      <w:start w:val="1"/>
      <w:numFmt w:val="bullet"/>
      <w:lvlText w:val=""/>
      <w:lvlPicBulletId w:val="1"/>
      <w:lvlJc w:val="left"/>
      <w:pPr>
        <w:ind w:left="987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33">
    <w:nsid w:val="6B9218C4"/>
    <w:multiLevelType w:val="hybridMultilevel"/>
    <w:tmpl w:val="FE303CDE"/>
    <w:lvl w:ilvl="0" w:tplc="177EBFBA">
      <w:start w:val="1"/>
      <w:numFmt w:val="decimal"/>
      <w:lvlText w:val="%1）"/>
      <w:lvlJc w:val="left"/>
      <w:pPr>
        <w:tabs>
          <w:tab w:val="num" w:pos="949"/>
        </w:tabs>
        <w:ind w:left="949" w:hanging="315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E655D2E"/>
    <w:multiLevelType w:val="hybridMultilevel"/>
    <w:tmpl w:val="E1C83496"/>
    <w:lvl w:ilvl="0" w:tplc="66706F54">
      <w:start w:val="1"/>
      <w:numFmt w:val="bullet"/>
      <w:lvlText w:val=""/>
      <w:lvlPicBulletId w:val="1"/>
      <w:lvlJc w:val="left"/>
      <w:pPr>
        <w:ind w:left="12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6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80" w:hanging="420"/>
      </w:pPr>
      <w:rPr>
        <w:rFonts w:ascii="Wingdings" w:hAnsi="Wingdings" w:hint="default"/>
      </w:rPr>
    </w:lvl>
  </w:abstractNum>
  <w:abstractNum w:abstractNumId="35">
    <w:nsid w:val="70570908"/>
    <w:multiLevelType w:val="hybridMultilevel"/>
    <w:tmpl w:val="BE0C534C"/>
    <w:lvl w:ilvl="0" w:tplc="7F1E42CA">
      <w:start w:val="2"/>
      <w:numFmt w:val="bullet"/>
      <w:lvlText w:val="-"/>
      <w:lvlJc w:val="left"/>
      <w:pPr>
        <w:ind w:left="1185" w:hanging="360"/>
      </w:pPr>
      <w:rPr>
        <w:rFonts w:ascii="Calibri Light" w:eastAsiaTheme="minorEastAsia" w:hAnsi="Calibri Light" w:cs="Arial" w:hint="default"/>
      </w:rPr>
    </w:lvl>
    <w:lvl w:ilvl="1" w:tplc="04090003" w:tentative="1">
      <w:start w:val="1"/>
      <w:numFmt w:val="bullet"/>
      <w:lvlText w:val=""/>
      <w:lvlJc w:val="left"/>
      <w:pPr>
        <w:ind w:left="16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5" w:hanging="420"/>
      </w:pPr>
      <w:rPr>
        <w:rFonts w:ascii="Wingdings" w:hAnsi="Wingdings" w:hint="default"/>
      </w:rPr>
    </w:lvl>
  </w:abstractNum>
  <w:abstractNum w:abstractNumId="36">
    <w:nsid w:val="72685CA2"/>
    <w:multiLevelType w:val="hybridMultilevel"/>
    <w:tmpl w:val="7728AAAA"/>
    <w:lvl w:ilvl="0" w:tplc="51A0F270">
      <w:start w:val="1"/>
      <w:numFmt w:val="bullet"/>
      <w:lvlText w:val=""/>
      <w:lvlPicBulletId w:val="1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5E682498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538446AA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60DC7768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65585372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C8749B5C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AD9E04A2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1B285414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0DDE586C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37">
    <w:nsid w:val="72CB1A5E"/>
    <w:multiLevelType w:val="hybridMultilevel"/>
    <w:tmpl w:val="8E34E402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8">
    <w:nsid w:val="733C0BA1"/>
    <w:multiLevelType w:val="hybridMultilevel"/>
    <w:tmpl w:val="2BEA17F4"/>
    <w:lvl w:ilvl="0" w:tplc="04090011">
      <w:start w:val="1"/>
      <w:numFmt w:val="decimal"/>
      <w:lvlText w:val="%1)"/>
      <w:lvlJc w:val="left"/>
      <w:pPr>
        <w:ind w:left="939" w:hanging="420"/>
      </w:pPr>
    </w:lvl>
    <w:lvl w:ilvl="1" w:tplc="04090019" w:tentative="1">
      <w:start w:val="1"/>
      <w:numFmt w:val="lowerLetter"/>
      <w:lvlText w:val="%2)"/>
      <w:lvlJc w:val="left"/>
      <w:pPr>
        <w:ind w:left="1359" w:hanging="420"/>
      </w:pPr>
    </w:lvl>
    <w:lvl w:ilvl="2" w:tplc="0409001B" w:tentative="1">
      <w:start w:val="1"/>
      <w:numFmt w:val="lowerRoman"/>
      <w:lvlText w:val="%3."/>
      <w:lvlJc w:val="right"/>
      <w:pPr>
        <w:ind w:left="1779" w:hanging="420"/>
      </w:pPr>
    </w:lvl>
    <w:lvl w:ilvl="3" w:tplc="0409000F" w:tentative="1">
      <w:start w:val="1"/>
      <w:numFmt w:val="decimal"/>
      <w:lvlText w:val="%4."/>
      <w:lvlJc w:val="left"/>
      <w:pPr>
        <w:ind w:left="2199" w:hanging="420"/>
      </w:pPr>
    </w:lvl>
    <w:lvl w:ilvl="4" w:tplc="04090019" w:tentative="1">
      <w:start w:val="1"/>
      <w:numFmt w:val="lowerLetter"/>
      <w:lvlText w:val="%5)"/>
      <w:lvlJc w:val="left"/>
      <w:pPr>
        <w:ind w:left="2619" w:hanging="420"/>
      </w:pPr>
    </w:lvl>
    <w:lvl w:ilvl="5" w:tplc="0409001B" w:tentative="1">
      <w:start w:val="1"/>
      <w:numFmt w:val="lowerRoman"/>
      <w:lvlText w:val="%6."/>
      <w:lvlJc w:val="right"/>
      <w:pPr>
        <w:ind w:left="3039" w:hanging="420"/>
      </w:pPr>
    </w:lvl>
    <w:lvl w:ilvl="6" w:tplc="0409000F" w:tentative="1">
      <w:start w:val="1"/>
      <w:numFmt w:val="decimal"/>
      <w:lvlText w:val="%7."/>
      <w:lvlJc w:val="left"/>
      <w:pPr>
        <w:ind w:left="3459" w:hanging="420"/>
      </w:pPr>
    </w:lvl>
    <w:lvl w:ilvl="7" w:tplc="04090019" w:tentative="1">
      <w:start w:val="1"/>
      <w:numFmt w:val="lowerLetter"/>
      <w:lvlText w:val="%8)"/>
      <w:lvlJc w:val="left"/>
      <w:pPr>
        <w:ind w:left="3879" w:hanging="420"/>
      </w:pPr>
    </w:lvl>
    <w:lvl w:ilvl="8" w:tplc="0409001B" w:tentative="1">
      <w:start w:val="1"/>
      <w:numFmt w:val="lowerRoman"/>
      <w:lvlText w:val="%9."/>
      <w:lvlJc w:val="right"/>
      <w:pPr>
        <w:ind w:left="4299" w:hanging="420"/>
      </w:pPr>
    </w:lvl>
  </w:abstractNum>
  <w:abstractNum w:abstractNumId="39">
    <w:nsid w:val="7C2E444E"/>
    <w:multiLevelType w:val="hybridMultilevel"/>
    <w:tmpl w:val="D6CE5F4C"/>
    <w:lvl w:ilvl="0" w:tplc="052E0FBA">
      <w:start w:val="1"/>
      <w:numFmt w:val="decimal"/>
      <w:lvlText w:val="%1．"/>
      <w:lvlJc w:val="left"/>
      <w:pPr>
        <w:tabs>
          <w:tab w:val="num" w:pos="797"/>
        </w:tabs>
        <w:ind w:left="797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7"/>
        </w:tabs>
        <w:ind w:left="127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7"/>
        </w:tabs>
        <w:ind w:left="169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7"/>
        </w:tabs>
        <w:ind w:left="211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7"/>
        </w:tabs>
        <w:ind w:left="253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7"/>
        </w:tabs>
        <w:ind w:left="295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7"/>
        </w:tabs>
        <w:ind w:left="337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7"/>
        </w:tabs>
        <w:ind w:left="379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7"/>
        </w:tabs>
        <w:ind w:left="4217" w:hanging="420"/>
      </w:pPr>
    </w:lvl>
  </w:abstractNum>
  <w:abstractNum w:abstractNumId="40">
    <w:nsid w:val="7DE754A8"/>
    <w:multiLevelType w:val="hybridMultilevel"/>
    <w:tmpl w:val="EFF8C2DA"/>
    <w:lvl w:ilvl="0" w:tplc="7F1E42CA">
      <w:start w:val="2"/>
      <w:numFmt w:val="bullet"/>
      <w:lvlText w:val="-"/>
      <w:lvlJc w:val="left"/>
      <w:pPr>
        <w:ind w:left="1962" w:hanging="360"/>
      </w:pPr>
      <w:rPr>
        <w:rFonts w:ascii="Calibri Light" w:eastAsiaTheme="minorEastAsia" w:hAnsi="Calibri Light" w:cs="Arial" w:hint="default"/>
      </w:rPr>
    </w:lvl>
    <w:lvl w:ilvl="1" w:tplc="04090003">
      <w:start w:val="1"/>
      <w:numFmt w:val="bullet"/>
      <w:lvlText w:val=""/>
      <w:lvlJc w:val="left"/>
      <w:pPr>
        <w:ind w:left="161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3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7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9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1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3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7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14"/>
  </w:num>
  <w:num w:numId="6">
    <w:abstractNumId w:val="20"/>
  </w:num>
  <w:num w:numId="7">
    <w:abstractNumId w:val="22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39"/>
  </w:num>
  <w:num w:numId="11">
    <w:abstractNumId w:val="1"/>
  </w:num>
  <w:num w:numId="12">
    <w:abstractNumId w:val="12"/>
  </w:num>
  <w:num w:numId="13">
    <w:abstractNumId w:val="6"/>
  </w:num>
  <w:num w:numId="14">
    <w:abstractNumId w:val="3"/>
  </w:num>
  <w:num w:numId="15">
    <w:abstractNumId w:val="19"/>
  </w:num>
  <w:num w:numId="16">
    <w:abstractNumId w:val="25"/>
  </w:num>
  <w:num w:numId="17">
    <w:abstractNumId w:val="24"/>
  </w:num>
  <w:num w:numId="18">
    <w:abstractNumId w:val="11"/>
  </w:num>
  <w:num w:numId="19">
    <w:abstractNumId w:val="15"/>
  </w:num>
  <w:num w:numId="20">
    <w:abstractNumId w:val="30"/>
  </w:num>
  <w:num w:numId="21">
    <w:abstractNumId w:val="29"/>
  </w:num>
  <w:num w:numId="22">
    <w:abstractNumId w:val="4"/>
  </w:num>
  <w:num w:numId="23">
    <w:abstractNumId w:val="31"/>
  </w:num>
  <w:num w:numId="24">
    <w:abstractNumId w:val="2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3"/>
    </w:lvlOverride>
    <w:lvlOverride w:ilvl="4">
      <w:startOverride w:val="2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3"/>
  </w:num>
  <w:num w:numId="28">
    <w:abstractNumId w:val="38"/>
  </w:num>
  <w:num w:numId="29">
    <w:abstractNumId w:val="28"/>
  </w:num>
  <w:num w:numId="30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5"/>
  </w:num>
  <w:num w:numId="32">
    <w:abstractNumId w:val="9"/>
  </w:num>
  <w:num w:numId="33">
    <w:abstractNumId w:val="35"/>
  </w:num>
  <w:num w:numId="34">
    <w:abstractNumId w:val="36"/>
  </w:num>
  <w:num w:numId="35">
    <w:abstractNumId w:val="27"/>
  </w:num>
  <w:num w:numId="3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40"/>
  </w:num>
  <w:num w:numId="39">
    <w:abstractNumId w:val="37"/>
  </w:num>
  <w:num w:numId="40">
    <w:abstractNumId w:val="26"/>
  </w:num>
  <w:num w:numId="41">
    <w:abstractNumId w:val="10"/>
  </w:num>
  <w:num w:numId="42">
    <w:abstractNumId w:val="21"/>
  </w:num>
  <w:num w:numId="43">
    <w:abstractNumId w:val="34"/>
  </w:num>
  <w:num w:numId="44">
    <w:abstractNumId w:val="13"/>
  </w:num>
  <w:num w:numId="45">
    <w:abstractNumId w:val="32"/>
  </w:num>
  <w:num w:numId="4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93BDD"/>
    <w:rsid w:val="00032AD7"/>
    <w:rsid w:val="000616D8"/>
    <w:rsid w:val="000856A9"/>
    <w:rsid w:val="00130410"/>
    <w:rsid w:val="00157F7D"/>
    <w:rsid w:val="001B3298"/>
    <w:rsid w:val="002B5110"/>
    <w:rsid w:val="00335177"/>
    <w:rsid w:val="00393A52"/>
    <w:rsid w:val="003A0D67"/>
    <w:rsid w:val="003A30AB"/>
    <w:rsid w:val="003F180D"/>
    <w:rsid w:val="00480BDB"/>
    <w:rsid w:val="004C1011"/>
    <w:rsid w:val="004F5D19"/>
    <w:rsid w:val="005C3E64"/>
    <w:rsid w:val="00620EFE"/>
    <w:rsid w:val="00665AE8"/>
    <w:rsid w:val="006831EA"/>
    <w:rsid w:val="00690480"/>
    <w:rsid w:val="006C3892"/>
    <w:rsid w:val="006C72BD"/>
    <w:rsid w:val="00701977"/>
    <w:rsid w:val="007618C2"/>
    <w:rsid w:val="007E060D"/>
    <w:rsid w:val="00800F8F"/>
    <w:rsid w:val="008279A9"/>
    <w:rsid w:val="0084353E"/>
    <w:rsid w:val="0089151E"/>
    <w:rsid w:val="008F5D08"/>
    <w:rsid w:val="00922958"/>
    <w:rsid w:val="009436DE"/>
    <w:rsid w:val="00993BDD"/>
    <w:rsid w:val="009A5B25"/>
    <w:rsid w:val="009F1428"/>
    <w:rsid w:val="00B7710C"/>
    <w:rsid w:val="00BC57E2"/>
    <w:rsid w:val="00BF3B96"/>
    <w:rsid w:val="00C4768A"/>
    <w:rsid w:val="00CC7A79"/>
    <w:rsid w:val="00D16571"/>
    <w:rsid w:val="00EF093F"/>
    <w:rsid w:val="00FB3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4" type="connector" idref="#_x0000_s1054"/>
        <o:r id="V:Rule15" type="connector" idref="#_x0000_s1065"/>
        <o:r id="V:Rule16" type="connector" idref="#_x0000_s1061"/>
        <o:r id="V:Rule17" type="connector" idref="#_x0000_s1062"/>
        <o:r id="V:Rule18" type="connector" idref="#_x0000_s1060"/>
        <o:r id="V:Rule19" type="connector" idref="#_x0000_s1052"/>
        <o:r id="V:Rule20" type="connector" idref="#_x0000_s1059"/>
        <o:r id="V:Rule21" type="connector" idref="#_x0000_s1047"/>
        <o:r id="V:Rule22" type="connector" idref="#_x0000_s1058"/>
        <o:r id="V:Rule23" type="connector" idref="#_x0000_s1069"/>
        <o:r id="V:Rule24" type="connector" idref="#_x0000_s1051"/>
        <o:r id="V:Rule25" type="connector" idref="#_x0000_s1056"/>
        <o:r id="V:Rule26" type="connector" idref="#_x0000_s1053"/>
      </o:rules>
    </o:shapelayout>
  </w:shapeDefaults>
  <w:decimalSymbol w:val="."/>
  <w:listSeparator w:val=","/>
  <w14:docId w14:val="16BD375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iPriority="0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3BDD"/>
    <w:pPr>
      <w:widowControl w:val="0"/>
      <w:jc w:val="both"/>
    </w:pPr>
  </w:style>
  <w:style w:type="paragraph" w:styleId="3">
    <w:name w:val="heading 3"/>
    <w:basedOn w:val="a"/>
    <w:next w:val="a"/>
    <w:link w:val="3Char"/>
    <w:qFormat/>
    <w:rsid w:val="00993BDD"/>
    <w:pPr>
      <w:keepNext/>
      <w:autoSpaceDE w:val="0"/>
      <w:autoSpaceDN w:val="0"/>
      <w:adjustRightInd w:val="0"/>
      <w:spacing w:line="400" w:lineRule="exact"/>
      <w:jc w:val="left"/>
      <w:outlineLvl w:val="2"/>
    </w:pPr>
    <w:rPr>
      <w:rFonts w:ascii="Times New Roman" w:eastAsia="宋体" w:hAnsi="Times New Roman" w:cs="Times New Roman"/>
      <w:sz w:val="28"/>
      <w:szCs w:val="24"/>
      <w:lang w:val="fr-C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rsid w:val="00993BDD"/>
    <w:rPr>
      <w:rFonts w:ascii="Times New Roman" w:eastAsia="宋体" w:hAnsi="Times New Roman" w:cs="Times New Roman"/>
      <w:sz w:val="28"/>
      <w:szCs w:val="24"/>
      <w:lang w:val="fr-CA"/>
    </w:rPr>
  </w:style>
  <w:style w:type="paragraph" w:styleId="a3">
    <w:name w:val="Normal (Web)"/>
    <w:basedOn w:val="a"/>
    <w:uiPriority w:val="99"/>
    <w:unhideWhenUsed/>
    <w:rsid w:val="00993BD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993BDD"/>
  </w:style>
  <w:style w:type="table" w:styleId="a4">
    <w:name w:val="Table Grid"/>
    <w:basedOn w:val="a1"/>
    <w:rsid w:val="00993B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993BDD"/>
    <w:pPr>
      <w:ind w:firstLineChars="200" w:firstLine="420"/>
    </w:pPr>
  </w:style>
  <w:style w:type="paragraph" w:styleId="a6">
    <w:name w:val="Plain Text"/>
    <w:basedOn w:val="a"/>
    <w:link w:val="Char"/>
    <w:unhideWhenUsed/>
    <w:rsid w:val="00993BDD"/>
    <w:rPr>
      <w:rFonts w:ascii="宋体" w:eastAsia="宋体" w:hAnsi="Courier New" w:cs="Courier New"/>
      <w:szCs w:val="21"/>
      <w:lang w:val="fr-CA"/>
    </w:rPr>
  </w:style>
  <w:style w:type="character" w:customStyle="1" w:styleId="Char">
    <w:name w:val="纯文本 Char"/>
    <w:basedOn w:val="a0"/>
    <w:link w:val="a6"/>
    <w:rsid w:val="00993BDD"/>
    <w:rPr>
      <w:rFonts w:ascii="宋体" w:eastAsia="宋体" w:hAnsi="Courier New" w:cs="Courier New"/>
      <w:szCs w:val="21"/>
      <w:lang w:val="fr-CA"/>
    </w:rPr>
  </w:style>
  <w:style w:type="paragraph" w:styleId="a7">
    <w:name w:val="Balloon Text"/>
    <w:basedOn w:val="a"/>
    <w:link w:val="Char0"/>
    <w:uiPriority w:val="99"/>
    <w:semiHidden/>
    <w:unhideWhenUsed/>
    <w:rsid w:val="00993BDD"/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993BDD"/>
    <w:rPr>
      <w:sz w:val="18"/>
      <w:szCs w:val="18"/>
    </w:rPr>
  </w:style>
  <w:style w:type="table" w:styleId="a8">
    <w:name w:val="Table Professional"/>
    <w:basedOn w:val="a1"/>
    <w:semiHidden/>
    <w:unhideWhenUsed/>
    <w:rsid w:val="00993BD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1">
    <w:name w:val="样式1"/>
    <w:basedOn w:val="a"/>
    <w:rsid w:val="00993BDD"/>
    <w:pPr>
      <w:autoSpaceDE w:val="0"/>
      <w:autoSpaceDN w:val="0"/>
      <w:adjustRightInd w:val="0"/>
      <w:jc w:val="left"/>
    </w:pPr>
    <w:rPr>
      <w:rFonts w:ascii="宋体" w:eastAsia="宋体" w:hAnsi="宋体" w:cs="Times New Roman"/>
      <w:kern w:val="0"/>
      <w:sz w:val="20"/>
      <w:szCs w:val="20"/>
      <w:lang w:val="fr-CA"/>
    </w:rPr>
  </w:style>
  <w:style w:type="character" w:styleId="a9">
    <w:name w:val="annotation reference"/>
    <w:basedOn w:val="a0"/>
    <w:semiHidden/>
    <w:rsid w:val="00993BDD"/>
    <w:rPr>
      <w:sz w:val="21"/>
      <w:szCs w:val="21"/>
    </w:rPr>
  </w:style>
  <w:style w:type="paragraph" w:styleId="aa">
    <w:name w:val="annotation text"/>
    <w:basedOn w:val="a"/>
    <w:link w:val="Char1"/>
    <w:semiHidden/>
    <w:rsid w:val="00993BDD"/>
    <w:pPr>
      <w:jc w:val="left"/>
    </w:pPr>
    <w:rPr>
      <w:rFonts w:ascii="Times New Roman" w:eastAsia="宋体" w:hAnsi="Times New Roman" w:cs="Times New Roman"/>
      <w:szCs w:val="24"/>
      <w:lang w:val="fr-CA"/>
    </w:rPr>
  </w:style>
  <w:style w:type="character" w:customStyle="1" w:styleId="Char1">
    <w:name w:val="批注文字 Char"/>
    <w:basedOn w:val="a0"/>
    <w:link w:val="aa"/>
    <w:semiHidden/>
    <w:rsid w:val="00993BDD"/>
    <w:rPr>
      <w:rFonts w:ascii="Times New Roman" w:eastAsia="宋体" w:hAnsi="Times New Roman" w:cs="Times New Roman"/>
      <w:szCs w:val="24"/>
      <w:lang w:val="fr-CA"/>
    </w:rPr>
  </w:style>
  <w:style w:type="paragraph" w:styleId="ab">
    <w:name w:val="Body Text Indent"/>
    <w:basedOn w:val="a"/>
    <w:link w:val="Char2"/>
    <w:rsid w:val="00993BDD"/>
    <w:pPr>
      <w:autoSpaceDE w:val="0"/>
      <w:autoSpaceDN w:val="0"/>
      <w:adjustRightInd w:val="0"/>
      <w:ind w:leftChars="220" w:left="462"/>
      <w:jc w:val="left"/>
    </w:pPr>
    <w:rPr>
      <w:rFonts w:ascii="Times New Roman" w:eastAsia="宋体" w:hAnsi="Times New Roman" w:cs="Times New Roman"/>
      <w:kern w:val="0"/>
      <w:szCs w:val="20"/>
      <w:lang w:val="fr-FR"/>
    </w:rPr>
  </w:style>
  <w:style w:type="character" w:customStyle="1" w:styleId="Char2">
    <w:name w:val="正文文本缩进 Char"/>
    <w:basedOn w:val="a0"/>
    <w:link w:val="ab"/>
    <w:rsid w:val="00993BDD"/>
    <w:rPr>
      <w:rFonts w:ascii="Times New Roman" w:eastAsia="宋体" w:hAnsi="Times New Roman" w:cs="Times New Roman"/>
      <w:kern w:val="0"/>
      <w:szCs w:val="20"/>
      <w:lang w:val="fr-FR"/>
    </w:rPr>
  </w:style>
  <w:style w:type="paragraph" w:styleId="ac">
    <w:name w:val="header"/>
    <w:basedOn w:val="a"/>
    <w:link w:val="Char3"/>
    <w:uiPriority w:val="99"/>
    <w:semiHidden/>
    <w:unhideWhenUsed/>
    <w:rsid w:val="00993B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c"/>
    <w:uiPriority w:val="99"/>
    <w:semiHidden/>
    <w:rsid w:val="00993BDD"/>
    <w:rPr>
      <w:sz w:val="18"/>
      <w:szCs w:val="18"/>
    </w:rPr>
  </w:style>
  <w:style w:type="paragraph" w:styleId="ad">
    <w:name w:val="footer"/>
    <w:basedOn w:val="a"/>
    <w:link w:val="Char4"/>
    <w:uiPriority w:val="99"/>
    <w:semiHidden/>
    <w:unhideWhenUsed/>
    <w:rsid w:val="00993B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d"/>
    <w:uiPriority w:val="99"/>
    <w:semiHidden/>
    <w:rsid w:val="00993BDD"/>
    <w:rPr>
      <w:sz w:val="18"/>
      <w:szCs w:val="18"/>
    </w:rPr>
  </w:style>
  <w:style w:type="character" w:styleId="ae">
    <w:name w:val="Hyperlink"/>
    <w:basedOn w:val="a0"/>
    <w:uiPriority w:val="99"/>
    <w:semiHidden/>
    <w:unhideWhenUsed/>
    <w:rsid w:val="00993BDD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993BD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93BDD"/>
    <w:rPr>
      <w:rFonts w:ascii="宋体" w:eastAsia="宋体" w:hAnsi="宋体" w:cs="宋体"/>
      <w:kern w:val="0"/>
      <w:sz w:val="24"/>
      <w:szCs w:val="24"/>
    </w:rPr>
  </w:style>
  <w:style w:type="character" w:styleId="af">
    <w:name w:val="Strong"/>
    <w:basedOn w:val="a0"/>
    <w:uiPriority w:val="22"/>
    <w:qFormat/>
    <w:rsid w:val="00993BDD"/>
    <w:rPr>
      <w:b/>
      <w:bCs/>
    </w:rPr>
  </w:style>
  <w:style w:type="character" w:styleId="af0">
    <w:name w:val="Emphasis"/>
    <w:basedOn w:val="a0"/>
    <w:uiPriority w:val="20"/>
    <w:qFormat/>
    <w:rsid w:val="00993BDD"/>
    <w:rPr>
      <w:i/>
      <w:iCs/>
    </w:rPr>
  </w:style>
  <w:style w:type="paragraph" w:styleId="af1">
    <w:name w:val="Document Map"/>
    <w:basedOn w:val="a"/>
    <w:link w:val="Char5"/>
    <w:uiPriority w:val="99"/>
    <w:semiHidden/>
    <w:unhideWhenUsed/>
    <w:rsid w:val="00665AE8"/>
    <w:rPr>
      <w:rFonts w:ascii="宋体" w:eastAsia="宋体"/>
      <w:sz w:val="24"/>
      <w:szCs w:val="24"/>
    </w:rPr>
  </w:style>
  <w:style w:type="character" w:customStyle="1" w:styleId="Char5">
    <w:name w:val="文档结构图 Char"/>
    <w:basedOn w:val="a0"/>
    <w:link w:val="af1"/>
    <w:uiPriority w:val="99"/>
    <w:semiHidden/>
    <w:rsid w:val="00665AE8"/>
    <w:rPr>
      <w:rFonts w:ascii="宋体" w:eastAsia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07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8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7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13" Type="http://schemas.openxmlformats.org/officeDocument/2006/relationships/image" Target="media/image9.png"/><Relationship Id="rId18" Type="http://schemas.openxmlformats.org/officeDocument/2006/relationships/image" Target="media/image14.gif"/><Relationship Id="rId3" Type="http://schemas.openxmlformats.org/officeDocument/2006/relationships/styles" Target="styles.xml"/><Relationship Id="rId21" Type="http://schemas.openxmlformats.org/officeDocument/2006/relationships/hyperlink" Target="http://www.podcastfrancaisfacile.com/podcast/2007/11/il-est-quelle-h.htm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8.png"/><Relationship Id="rId17" Type="http://schemas.openxmlformats.org/officeDocument/2006/relationships/image" Target="media/image13.gif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2.jpeg"/><Relationship Id="rId20" Type="http://schemas.openxmlformats.org/officeDocument/2006/relationships/image" Target="media/image16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1.png"/><Relationship Id="rId23" Type="http://schemas.openxmlformats.org/officeDocument/2006/relationships/hyperlink" Target="http://www.podcastfrancaisfacile.com/dialogue/2015/01/reussir-son-regime.html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5.gif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://www.podcastfrancaisfacile.com/podcast/2008/11/prononciation-de-plus.html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png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419E03-A958-476D-8816-2AEABD17F2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1233</TotalTime>
  <Pages>44</Pages>
  <Words>7832</Words>
  <Characters>44646</Characters>
  <Application>Microsoft Office Word</Application>
  <DocSecurity>0</DocSecurity>
  <Lines>372</Lines>
  <Paragraphs>104</Paragraphs>
  <ScaleCrop>false</ScaleCrop>
  <Company/>
  <LinksUpToDate>false</LinksUpToDate>
  <CharactersWithSpaces>52374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222</dc:creator>
  <cp:lastModifiedBy>PC</cp:lastModifiedBy>
  <cp:revision>27</cp:revision>
  <dcterms:created xsi:type="dcterms:W3CDTF">2017-08-09T07:26:00Z</dcterms:created>
  <dcterms:modified xsi:type="dcterms:W3CDTF">2018-11-28T02:04:00Z</dcterms:modified>
</cp:coreProperties>
</file>