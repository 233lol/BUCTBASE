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358FA" w14:textId="77777777" w:rsidR="00827234" w:rsidRDefault="00827234">
      <w:pPr>
        <w:jc w:val="center"/>
        <w:rPr>
          <w:b/>
          <w:sz w:val="30"/>
          <w:szCs w:val="30"/>
        </w:rPr>
      </w:pPr>
      <w:r>
        <w:rPr>
          <w:b/>
          <w:sz w:val="28"/>
          <w:szCs w:val="28"/>
        </w:rPr>
        <w:t>Unit 1 Campus Life</w:t>
      </w:r>
    </w:p>
    <w:p w14:paraId="61A91D46" w14:textId="77777777" w:rsidR="00827234" w:rsidRDefault="00827234">
      <w:pPr>
        <w:rPr>
          <w:b/>
          <w:color w:val="000000"/>
          <w:szCs w:val="21"/>
        </w:rPr>
      </w:pPr>
      <w:r>
        <w:rPr>
          <w:b/>
          <w:color w:val="000000"/>
          <w:szCs w:val="21"/>
        </w:rPr>
        <w:t xml:space="preserve">I </w:t>
      </w:r>
      <w:smartTag w:uri="urn:schemas-microsoft-com:office:smarttags" w:element="place">
        <w:smartTag w:uri="urn:schemas-microsoft-com:office:smarttags" w:element="City">
          <w:r>
            <w:rPr>
              <w:b/>
              <w:color w:val="000000"/>
              <w:szCs w:val="21"/>
            </w:rPr>
            <w:t>Reading</w:t>
          </w:r>
        </w:smartTag>
      </w:smartTag>
      <w:r>
        <w:rPr>
          <w:b/>
          <w:color w:val="000000"/>
          <w:szCs w:val="21"/>
        </w:rPr>
        <w:t xml:space="preserve"> Activities </w:t>
      </w:r>
    </w:p>
    <w:p w14:paraId="2FD4F7F3" w14:textId="77777777" w:rsidR="00827234" w:rsidRDefault="00827234">
      <w:pPr>
        <w:rPr>
          <w:b/>
          <w:color w:val="000000"/>
          <w:szCs w:val="21"/>
        </w:rPr>
      </w:pPr>
      <w:r>
        <w:rPr>
          <w:b/>
          <w:color w:val="000000"/>
          <w:szCs w:val="21"/>
        </w:rPr>
        <w:t>Section A Bank Cloze</w:t>
      </w:r>
    </w:p>
    <w:p w14:paraId="1838DFE0" w14:textId="77777777" w:rsidR="00827234" w:rsidRDefault="00827234">
      <w:pPr>
        <w:rPr>
          <w:color w:val="000000"/>
          <w:szCs w:val="21"/>
        </w:rPr>
      </w:pPr>
      <w:r>
        <w:rPr>
          <w:color w:val="000000"/>
          <w:szCs w:val="21"/>
        </w:rPr>
        <w:t>1--5 F N G D A</w:t>
      </w:r>
      <w:r>
        <w:rPr>
          <w:color w:val="000000"/>
          <w:szCs w:val="21"/>
        </w:rPr>
        <w:tab/>
        <w:t>6--10 I L E B O</w:t>
      </w:r>
    </w:p>
    <w:p w14:paraId="58F1497F" w14:textId="77777777" w:rsidR="00827234" w:rsidRDefault="00827234">
      <w:pPr>
        <w:rPr>
          <w:b/>
          <w:color w:val="000000"/>
          <w:szCs w:val="21"/>
        </w:rPr>
      </w:pPr>
      <w:r>
        <w:rPr>
          <w:b/>
          <w:color w:val="000000"/>
          <w:szCs w:val="21"/>
        </w:rPr>
        <w:t>Section B Skimming and Scanning</w:t>
      </w:r>
    </w:p>
    <w:p w14:paraId="3B9D8506" w14:textId="77777777" w:rsidR="00827234" w:rsidRDefault="00827234">
      <w:pPr>
        <w:rPr>
          <w:szCs w:val="21"/>
        </w:rPr>
      </w:pPr>
      <w:r>
        <w:rPr>
          <w:szCs w:val="21"/>
        </w:rPr>
        <w:t>1--5 I B F D A</w:t>
      </w:r>
      <w:r>
        <w:rPr>
          <w:color w:val="000000"/>
          <w:szCs w:val="21"/>
        </w:rPr>
        <w:t xml:space="preserve">    </w:t>
      </w:r>
      <w:r>
        <w:rPr>
          <w:szCs w:val="21"/>
        </w:rPr>
        <w:t>6--10 G O L N M</w:t>
      </w:r>
    </w:p>
    <w:p w14:paraId="250502A2" w14:textId="77777777" w:rsidR="00827234" w:rsidRDefault="00827234">
      <w:pPr>
        <w:rPr>
          <w:b/>
          <w:color w:val="000000"/>
          <w:szCs w:val="21"/>
        </w:rPr>
      </w:pPr>
      <w:r>
        <w:rPr>
          <w:b/>
          <w:color w:val="000000"/>
          <w:szCs w:val="21"/>
        </w:rPr>
        <w:t>Section C Reading In-depth</w:t>
      </w:r>
    </w:p>
    <w:p w14:paraId="4C42D752" w14:textId="77777777" w:rsidR="00827234" w:rsidRDefault="00827234">
      <w:pPr>
        <w:autoSpaceDE w:val="0"/>
        <w:autoSpaceDN w:val="0"/>
        <w:adjustRightInd w:val="0"/>
        <w:jc w:val="left"/>
        <w:rPr>
          <w:b/>
          <w:kern w:val="0"/>
          <w:szCs w:val="21"/>
        </w:rPr>
      </w:pPr>
      <w:r>
        <w:rPr>
          <w:b/>
          <w:kern w:val="0"/>
          <w:szCs w:val="21"/>
        </w:rPr>
        <w:t xml:space="preserve">Passage 1 </w:t>
      </w:r>
      <w:r>
        <w:rPr>
          <w:b/>
          <w:kern w:val="0"/>
          <w:szCs w:val="21"/>
        </w:rPr>
        <w:tab/>
      </w:r>
    </w:p>
    <w:p w14:paraId="3B4B2FCB" w14:textId="77777777" w:rsidR="00827234" w:rsidRDefault="00827234">
      <w:pPr>
        <w:autoSpaceDE w:val="0"/>
        <w:autoSpaceDN w:val="0"/>
        <w:adjustRightInd w:val="0"/>
        <w:jc w:val="left"/>
        <w:rPr>
          <w:kern w:val="0"/>
          <w:szCs w:val="21"/>
        </w:rPr>
      </w:pPr>
      <w:r>
        <w:rPr>
          <w:kern w:val="0"/>
          <w:szCs w:val="21"/>
        </w:rPr>
        <w:t>1--5 B C A B D</w:t>
      </w:r>
    </w:p>
    <w:p w14:paraId="4E7551C4" w14:textId="77777777" w:rsidR="00827234" w:rsidRDefault="00827234">
      <w:pPr>
        <w:rPr>
          <w:b/>
          <w:bCs/>
          <w:szCs w:val="21"/>
        </w:rPr>
      </w:pPr>
      <w:r>
        <w:rPr>
          <w:b/>
          <w:bCs/>
          <w:szCs w:val="21"/>
        </w:rPr>
        <w:t>Passage 2</w:t>
      </w:r>
      <w:r>
        <w:rPr>
          <w:b/>
          <w:bCs/>
          <w:szCs w:val="21"/>
        </w:rPr>
        <w:tab/>
      </w:r>
    </w:p>
    <w:p w14:paraId="05CEAFF0" w14:textId="77777777" w:rsidR="00827234" w:rsidRDefault="00827234">
      <w:pPr>
        <w:rPr>
          <w:bCs/>
          <w:szCs w:val="21"/>
        </w:rPr>
      </w:pPr>
      <w:r>
        <w:rPr>
          <w:bCs/>
          <w:szCs w:val="21"/>
        </w:rPr>
        <w:t>6--10</w:t>
      </w:r>
      <w:r>
        <w:rPr>
          <w:b/>
          <w:bCs/>
          <w:szCs w:val="21"/>
        </w:rPr>
        <w:t xml:space="preserve"> </w:t>
      </w:r>
      <w:r>
        <w:rPr>
          <w:bCs/>
          <w:szCs w:val="21"/>
        </w:rPr>
        <w:t xml:space="preserve">B </w:t>
      </w:r>
      <w:proofErr w:type="spellStart"/>
      <w:r>
        <w:rPr>
          <w:bCs/>
          <w:szCs w:val="21"/>
        </w:rPr>
        <w:t>B</w:t>
      </w:r>
      <w:proofErr w:type="spellEnd"/>
      <w:r>
        <w:rPr>
          <w:bCs/>
          <w:szCs w:val="21"/>
        </w:rPr>
        <w:t xml:space="preserve"> A C D</w:t>
      </w:r>
    </w:p>
    <w:p w14:paraId="65403498" w14:textId="77777777" w:rsidR="00827234" w:rsidRDefault="00827234">
      <w:pPr>
        <w:rPr>
          <w:b/>
          <w:szCs w:val="21"/>
        </w:rPr>
      </w:pPr>
      <w:r>
        <w:rPr>
          <w:b/>
          <w:szCs w:val="21"/>
        </w:rPr>
        <w:t>V Translation</w:t>
      </w:r>
    </w:p>
    <w:p w14:paraId="6B2EA413" w14:textId="77777777" w:rsidR="00827234" w:rsidRDefault="00827234">
      <w:r>
        <w:t xml:space="preserve">Today, with the ever-increasing number of college enrollments, college graduates in </w:t>
      </w:r>
      <w:smartTag w:uri="urn:schemas-microsoft-com:office:smarttags" w:element="place">
        <w:smartTag w:uri="urn:schemas-microsoft-com:office:smarttags" w:element="country-region">
          <w:r>
            <w:t>China</w:t>
          </w:r>
        </w:smartTag>
      </w:smartTag>
      <w:r>
        <w:t xml:space="preserve"> are facing fierce competitions in the job market. In the face of/responding to this grim situation, some aspiring young men begin to think “out of the box” and opt to launch their own businesses. Among them, some sign up for university venture competitions, some work as agents for famous corporations and some others attempt to start/open on-line stores. Generally speaking, many students are passionate about this new choice. They believe that one of the biggest advantages of starting their own business is that they can acquire many work and life skills, which may fill in gaps in their experience. And in this way, they are more likely to fulfill/realize their dreams and prove their own values. However, due to lack of experience, they are bound to encounter frustrations and failures. Therefore, enough preparations are essential, and the command of the necessary wisdom and courage to deal with various situations is also a must for them.</w:t>
      </w:r>
    </w:p>
    <w:p w14:paraId="77596C94" w14:textId="77777777" w:rsidR="00827234" w:rsidRDefault="00827234">
      <w:pPr>
        <w:rPr>
          <w:b/>
          <w:sz w:val="24"/>
        </w:rPr>
      </w:pPr>
    </w:p>
    <w:p w14:paraId="3CA75763" w14:textId="77777777" w:rsidR="00827234" w:rsidRDefault="00827234"/>
    <w:p w14:paraId="7AD040E9" w14:textId="77777777" w:rsidR="00827234" w:rsidRDefault="00827234">
      <w:pPr>
        <w:jc w:val="center"/>
        <w:rPr>
          <w:b/>
          <w:sz w:val="28"/>
          <w:szCs w:val="28"/>
        </w:rPr>
      </w:pPr>
      <w:r>
        <w:rPr>
          <w:b/>
          <w:sz w:val="28"/>
          <w:szCs w:val="28"/>
        </w:rPr>
        <w:br w:type="page"/>
      </w:r>
      <w:r>
        <w:rPr>
          <w:b/>
          <w:sz w:val="28"/>
          <w:szCs w:val="28"/>
        </w:rPr>
        <w:lastRenderedPageBreak/>
        <w:t>Unit 2 Sports and Hobbies</w:t>
      </w:r>
    </w:p>
    <w:p w14:paraId="22572395" w14:textId="77777777" w:rsidR="00827234" w:rsidRDefault="00827234">
      <w:pPr>
        <w:rPr>
          <w:b/>
          <w:szCs w:val="21"/>
        </w:rPr>
      </w:pPr>
      <w:r>
        <w:rPr>
          <w:b/>
          <w:szCs w:val="21"/>
        </w:rPr>
        <w:t xml:space="preserve">I </w:t>
      </w:r>
      <w:smartTag w:uri="urn:schemas-microsoft-com:office:smarttags" w:element="place">
        <w:smartTag w:uri="urn:schemas-microsoft-com:office:smarttags" w:element="City">
          <w:r>
            <w:rPr>
              <w:b/>
              <w:szCs w:val="21"/>
            </w:rPr>
            <w:t>Reading</w:t>
          </w:r>
        </w:smartTag>
      </w:smartTag>
      <w:r>
        <w:rPr>
          <w:b/>
          <w:szCs w:val="21"/>
        </w:rPr>
        <w:t xml:space="preserve"> Activities </w:t>
      </w:r>
    </w:p>
    <w:p w14:paraId="03FCC534" w14:textId="77777777" w:rsidR="00827234" w:rsidRDefault="00827234">
      <w:pPr>
        <w:rPr>
          <w:b/>
          <w:szCs w:val="21"/>
        </w:rPr>
      </w:pPr>
      <w:r>
        <w:rPr>
          <w:b/>
          <w:szCs w:val="21"/>
        </w:rPr>
        <w:t>Section A Bank Cloze</w:t>
      </w:r>
    </w:p>
    <w:p w14:paraId="1326069A" w14:textId="77777777" w:rsidR="00827234" w:rsidRDefault="00827234">
      <w:pPr>
        <w:rPr>
          <w:kern w:val="0"/>
          <w:szCs w:val="21"/>
        </w:rPr>
      </w:pPr>
      <w:r>
        <w:rPr>
          <w:kern w:val="0"/>
          <w:szCs w:val="21"/>
        </w:rPr>
        <w:t>1--5 C K I D J  6--10 L H N M F</w:t>
      </w:r>
    </w:p>
    <w:p w14:paraId="34D809F4" w14:textId="77777777" w:rsidR="00827234" w:rsidRDefault="00827234">
      <w:pPr>
        <w:rPr>
          <w:b/>
          <w:szCs w:val="21"/>
        </w:rPr>
      </w:pPr>
      <w:r>
        <w:rPr>
          <w:b/>
          <w:szCs w:val="21"/>
        </w:rPr>
        <w:t>Section B Skimming and Scanning</w:t>
      </w:r>
      <w:r>
        <w:rPr>
          <w:b/>
          <w:kern w:val="0"/>
          <w:szCs w:val="21"/>
        </w:rPr>
        <w:t xml:space="preserve">    </w:t>
      </w:r>
    </w:p>
    <w:p w14:paraId="5F029E78" w14:textId="77777777" w:rsidR="00827234" w:rsidRDefault="00827234">
      <w:pPr>
        <w:rPr>
          <w:szCs w:val="21"/>
        </w:rPr>
      </w:pPr>
      <w:r>
        <w:rPr>
          <w:szCs w:val="21"/>
        </w:rPr>
        <w:t xml:space="preserve">1--5 J B D K </w:t>
      </w:r>
      <w:proofErr w:type="gramStart"/>
      <w:r>
        <w:rPr>
          <w:szCs w:val="21"/>
        </w:rPr>
        <w:t>H  6</w:t>
      </w:r>
      <w:proofErr w:type="gramEnd"/>
      <w:r>
        <w:rPr>
          <w:szCs w:val="21"/>
        </w:rPr>
        <w:t xml:space="preserve">--10 </w:t>
      </w:r>
      <w:ins w:id="0" w:author="rentt1@163.com" w:date="2018-10-07T19:48:00Z">
        <w:r w:rsidR="006B714D">
          <w:rPr>
            <w:rFonts w:hint="eastAsia"/>
            <w:szCs w:val="21"/>
          </w:rPr>
          <w:t>E</w:t>
        </w:r>
      </w:ins>
      <w:r w:rsidR="006B714D">
        <w:rPr>
          <w:szCs w:val="21"/>
        </w:rPr>
        <w:t xml:space="preserve"> </w:t>
      </w:r>
      <w:r>
        <w:rPr>
          <w:szCs w:val="21"/>
        </w:rPr>
        <w:t xml:space="preserve">L </w:t>
      </w:r>
      <w:ins w:id="1" w:author="rentt1@163.com" w:date="2018-10-07T19:48:00Z">
        <w:r w:rsidR="006B714D">
          <w:rPr>
            <w:rFonts w:hint="eastAsia"/>
            <w:szCs w:val="21"/>
          </w:rPr>
          <w:t>I</w:t>
        </w:r>
      </w:ins>
      <w:r>
        <w:rPr>
          <w:szCs w:val="21"/>
        </w:rPr>
        <w:t xml:space="preserve"> A </w:t>
      </w:r>
      <w:ins w:id="2" w:author="rentt1@163.com" w:date="2018-10-07T19:48:00Z">
        <w:r w:rsidR="006B714D">
          <w:rPr>
            <w:rFonts w:hint="eastAsia"/>
            <w:szCs w:val="21"/>
          </w:rPr>
          <w:t>G</w:t>
        </w:r>
      </w:ins>
      <w:r>
        <w:rPr>
          <w:szCs w:val="21"/>
        </w:rPr>
        <w:t xml:space="preserve"> </w:t>
      </w:r>
    </w:p>
    <w:p w14:paraId="028650B7" w14:textId="77777777" w:rsidR="00827234" w:rsidRDefault="00827234">
      <w:pPr>
        <w:rPr>
          <w:b/>
          <w:szCs w:val="21"/>
        </w:rPr>
      </w:pPr>
      <w:r>
        <w:rPr>
          <w:b/>
          <w:szCs w:val="21"/>
        </w:rPr>
        <w:t xml:space="preserve">Section C Reading In-depth    </w:t>
      </w:r>
    </w:p>
    <w:p w14:paraId="75D33E44" w14:textId="77777777" w:rsidR="00827234" w:rsidRDefault="00827234">
      <w:pPr>
        <w:autoSpaceDE w:val="0"/>
        <w:autoSpaceDN w:val="0"/>
        <w:adjustRightInd w:val="0"/>
        <w:spacing w:line="300" w:lineRule="auto"/>
        <w:jc w:val="left"/>
        <w:rPr>
          <w:b/>
          <w:kern w:val="0"/>
          <w:szCs w:val="21"/>
        </w:rPr>
      </w:pPr>
      <w:r>
        <w:rPr>
          <w:b/>
          <w:kern w:val="0"/>
          <w:szCs w:val="21"/>
        </w:rPr>
        <w:t xml:space="preserve">Passage1 </w:t>
      </w:r>
    </w:p>
    <w:p w14:paraId="4408A2FA" w14:textId="77777777" w:rsidR="00827234" w:rsidRDefault="00827234">
      <w:pPr>
        <w:autoSpaceDE w:val="0"/>
        <w:autoSpaceDN w:val="0"/>
        <w:adjustRightInd w:val="0"/>
        <w:spacing w:line="300" w:lineRule="auto"/>
        <w:jc w:val="left"/>
        <w:rPr>
          <w:kern w:val="0"/>
          <w:szCs w:val="21"/>
        </w:rPr>
      </w:pPr>
      <w:r>
        <w:rPr>
          <w:b/>
          <w:szCs w:val="21"/>
        </w:rPr>
        <w:t xml:space="preserve">1--5 </w:t>
      </w:r>
      <w:r>
        <w:rPr>
          <w:szCs w:val="21"/>
        </w:rPr>
        <w:t xml:space="preserve">B C D </w:t>
      </w:r>
      <w:proofErr w:type="spellStart"/>
      <w:r>
        <w:rPr>
          <w:szCs w:val="21"/>
        </w:rPr>
        <w:t>D</w:t>
      </w:r>
      <w:proofErr w:type="spellEnd"/>
      <w:r>
        <w:rPr>
          <w:szCs w:val="21"/>
        </w:rPr>
        <w:t xml:space="preserve"> A   </w:t>
      </w:r>
    </w:p>
    <w:p w14:paraId="1A612D5C" w14:textId="77777777" w:rsidR="00827234" w:rsidRDefault="00827234">
      <w:pPr>
        <w:rPr>
          <w:b/>
          <w:bCs/>
          <w:szCs w:val="21"/>
        </w:rPr>
      </w:pPr>
      <w:r>
        <w:rPr>
          <w:b/>
          <w:bCs/>
          <w:szCs w:val="21"/>
        </w:rPr>
        <w:t xml:space="preserve">Passage 2  </w:t>
      </w:r>
    </w:p>
    <w:p w14:paraId="1D15E26A" w14:textId="77777777" w:rsidR="00827234" w:rsidRDefault="00827234">
      <w:pPr>
        <w:rPr>
          <w:szCs w:val="21"/>
        </w:rPr>
      </w:pPr>
      <w:r>
        <w:rPr>
          <w:b/>
          <w:bCs/>
          <w:szCs w:val="21"/>
        </w:rPr>
        <w:t xml:space="preserve">6--10 </w:t>
      </w:r>
      <w:r>
        <w:rPr>
          <w:kern w:val="0"/>
          <w:szCs w:val="21"/>
        </w:rPr>
        <w:t>B C D A D</w:t>
      </w:r>
    </w:p>
    <w:p w14:paraId="6B9BB4A0" w14:textId="77777777" w:rsidR="00827234" w:rsidRDefault="00827234">
      <w:pPr>
        <w:rPr>
          <w:b/>
          <w:szCs w:val="21"/>
        </w:rPr>
      </w:pPr>
      <w:r>
        <w:rPr>
          <w:b/>
          <w:szCs w:val="21"/>
        </w:rPr>
        <w:t xml:space="preserve">V Translation </w:t>
      </w:r>
    </w:p>
    <w:p w14:paraId="4F6D6033" w14:textId="77777777" w:rsidR="00827234" w:rsidRDefault="00827234">
      <w:pPr>
        <w:rPr>
          <w:szCs w:val="21"/>
        </w:rPr>
      </w:pPr>
      <w:r>
        <w:rPr>
          <w:szCs w:val="21"/>
        </w:rPr>
        <w:t xml:space="preserve">In 2009, the State </w:t>
      </w:r>
      <w:smartTag w:uri="urn:schemas-microsoft-com:office:smarttags" w:element="place">
        <w:smartTag w:uri="urn:schemas-microsoft-com:office:smarttags" w:element="City">
          <w:r>
            <w:rPr>
              <w:szCs w:val="21"/>
            </w:rPr>
            <w:t>Council</w:t>
          </w:r>
        </w:smartTag>
        <w:r>
          <w:rPr>
            <w:szCs w:val="21"/>
          </w:rPr>
          <w:t xml:space="preserve">, </w:t>
        </w:r>
        <w:smartTag w:uri="urn:schemas-microsoft-com:office:smarttags" w:element="country-region">
          <w:r>
            <w:rPr>
              <w:szCs w:val="21"/>
            </w:rPr>
            <w:t>China</w:t>
          </w:r>
        </w:smartTag>
      </w:smartTag>
      <w:r>
        <w:rPr>
          <w:szCs w:val="21"/>
        </w:rPr>
        <w:t>’s Cabinet, named/designated August 8</w:t>
      </w:r>
      <w:r>
        <w:rPr>
          <w:szCs w:val="21"/>
          <w:vertAlign w:val="superscript"/>
        </w:rPr>
        <w:t>th</w:t>
      </w:r>
      <w:r>
        <w:rPr>
          <w:szCs w:val="21"/>
        </w:rPr>
        <w:t xml:space="preserve"> as the National Fitness Day. The date also marked the first anniversary of the opening of the 2008 Beijing Olympic Games. In June 2016, the State Council </w:t>
      </w:r>
      <w:r>
        <w:rPr>
          <w:szCs w:val="21"/>
          <w:shd w:val="clear" w:color="auto" w:fill="FFFFFF"/>
        </w:rPr>
        <w:t xml:space="preserve">approved a five-year National Fitness Plan, </w:t>
      </w:r>
      <w:r>
        <w:rPr>
          <w:szCs w:val="21"/>
        </w:rPr>
        <w:t xml:space="preserve">aiming to deepen sports reform, advocate national fitness and promote a healthy </w:t>
      </w:r>
      <w:smartTag w:uri="urn:schemas-microsoft-com:office:smarttags" w:element="place">
        <w:smartTag w:uri="urn:schemas-microsoft-com:office:smarttags" w:element="country-region">
          <w:r>
            <w:rPr>
              <w:szCs w:val="21"/>
            </w:rPr>
            <w:t>China</w:t>
          </w:r>
        </w:smartTag>
      </w:smartTag>
      <w:r>
        <w:rPr>
          <w:szCs w:val="21"/>
        </w:rPr>
        <w:t xml:space="preserve">. It is stated by the authorities that, in the five years to 2020, the Plan will provide the scientific guidance on fitness and encourage the public to better participate in physical exercise. Meanwhile, </w:t>
      </w:r>
      <w:smartTag w:uri="urn:schemas-microsoft-com:office:smarttags" w:element="place">
        <w:smartTag w:uri="urn:schemas-microsoft-com:office:smarttags" w:element="country-region">
          <w:r>
            <w:rPr>
              <w:szCs w:val="21"/>
            </w:rPr>
            <w:t>China</w:t>
          </w:r>
        </w:smartTag>
      </w:smartTag>
      <w:r>
        <w:rPr>
          <w:szCs w:val="21"/>
        </w:rPr>
        <w:t xml:space="preserve"> will encourage the elderly/senior citizens to keep fit in order to help cope with the aging society. More importantly, according to the Plan, by 2020, the concept of national fitness and health will grow deeply in people’s mind. Hopefully, the number of people that exercise regularly is expected to reach 435 million. In addition, the total scale of consumption on sports will reach an accumulated 1.5 trillion yuan over this period, which means national fitness will become a new momentum to promote the development of the sports industry, drive domestic demand and build a new economic growth point.</w:t>
      </w:r>
    </w:p>
    <w:p w14:paraId="32106AF5" w14:textId="77777777" w:rsidR="00827234" w:rsidRDefault="00827234">
      <w:pPr>
        <w:rPr>
          <w:szCs w:val="21"/>
        </w:rPr>
      </w:pPr>
    </w:p>
    <w:p w14:paraId="3AE3F818" w14:textId="77777777" w:rsidR="00827234" w:rsidRDefault="00827234">
      <w:pPr>
        <w:jc w:val="center"/>
        <w:rPr>
          <w:b/>
          <w:sz w:val="28"/>
          <w:szCs w:val="28"/>
        </w:rPr>
      </w:pPr>
      <w:r>
        <w:rPr>
          <w:b/>
          <w:sz w:val="28"/>
          <w:szCs w:val="28"/>
        </w:rPr>
        <w:br w:type="page"/>
      </w:r>
      <w:r>
        <w:rPr>
          <w:b/>
          <w:sz w:val="28"/>
          <w:szCs w:val="28"/>
        </w:rPr>
        <w:lastRenderedPageBreak/>
        <w:t>Unit 3 Social Problems</w:t>
      </w:r>
    </w:p>
    <w:p w14:paraId="56B1884F" w14:textId="77777777" w:rsidR="00827234" w:rsidRDefault="00827234">
      <w:pPr>
        <w:rPr>
          <w:b/>
          <w:color w:val="000000"/>
          <w:szCs w:val="21"/>
        </w:rPr>
      </w:pPr>
      <w:r>
        <w:rPr>
          <w:b/>
          <w:color w:val="000000"/>
          <w:szCs w:val="21"/>
        </w:rPr>
        <w:t xml:space="preserve">I </w:t>
      </w:r>
      <w:smartTag w:uri="urn:schemas-microsoft-com:office:smarttags" w:element="place">
        <w:smartTag w:uri="urn:schemas-microsoft-com:office:smarttags" w:element="City">
          <w:r>
            <w:rPr>
              <w:b/>
              <w:color w:val="000000"/>
              <w:szCs w:val="21"/>
            </w:rPr>
            <w:t>Reading</w:t>
          </w:r>
        </w:smartTag>
      </w:smartTag>
      <w:r>
        <w:rPr>
          <w:b/>
          <w:color w:val="000000"/>
          <w:szCs w:val="21"/>
        </w:rPr>
        <w:t xml:space="preserve"> Activities </w:t>
      </w:r>
    </w:p>
    <w:p w14:paraId="73C7257F" w14:textId="77777777" w:rsidR="00827234" w:rsidRDefault="00827234">
      <w:pPr>
        <w:rPr>
          <w:b/>
          <w:color w:val="000000"/>
          <w:szCs w:val="21"/>
        </w:rPr>
      </w:pPr>
      <w:r>
        <w:rPr>
          <w:b/>
          <w:color w:val="000000"/>
          <w:szCs w:val="21"/>
        </w:rPr>
        <w:t>Section A Bank Cloze</w:t>
      </w:r>
    </w:p>
    <w:p w14:paraId="39F6816F" w14:textId="77777777" w:rsidR="00827234" w:rsidRDefault="00827234">
      <w:pPr>
        <w:rPr>
          <w:color w:val="000000"/>
          <w:szCs w:val="21"/>
        </w:rPr>
      </w:pPr>
      <w:r>
        <w:rPr>
          <w:color w:val="000000"/>
          <w:szCs w:val="21"/>
        </w:rPr>
        <w:t xml:space="preserve">1--5 G L A H D  </w:t>
      </w:r>
      <w:r>
        <w:rPr>
          <w:color w:val="000000"/>
          <w:szCs w:val="21"/>
        </w:rPr>
        <w:tab/>
        <w:t>6--10 N F O J K</w:t>
      </w:r>
    </w:p>
    <w:p w14:paraId="40D04263" w14:textId="77777777" w:rsidR="00827234" w:rsidRDefault="00827234">
      <w:pPr>
        <w:rPr>
          <w:b/>
          <w:color w:val="000000"/>
          <w:szCs w:val="21"/>
        </w:rPr>
      </w:pPr>
      <w:r>
        <w:rPr>
          <w:b/>
          <w:color w:val="000000"/>
          <w:szCs w:val="21"/>
        </w:rPr>
        <w:t>Section B Skimming and Scanning</w:t>
      </w:r>
    </w:p>
    <w:p w14:paraId="108F993F" w14:textId="77777777" w:rsidR="00827234" w:rsidRDefault="00827234">
      <w:pPr>
        <w:ind w:firstLineChars="2" w:firstLine="4"/>
        <w:rPr>
          <w:color w:val="000000"/>
          <w:szCs w:val="21"/>
        </w:rPr>
      </w:pPr>
      <w:r>
        <w:rPr>
          <w:color w:val="000000"/>
          <w:szCs w:val="21"/>
        </w:rPr>
        <w:t>1--5 E I L C J     6--10 N B K O G</w:t>
      </w:r>
    </w:p>
    <w:p w14:paraId="6FF6D216" w14:textId="77777777" w:rsidR="00827234" w:rsidRDefault="00827234">
      <w:pPr>
        <w:rPr>
          <w:b/>
          <w:color w:val="000000"/>
          <w:szCs w:val="21"/>
        </w:rPr>
      </w:pPr>
      <w:r>
        <w:rPr>
          <w:b/>
          <w:color w:val="000000"/>
          <w:szCs w:val="21"/>
        </w:rPr>
        <w:t>Section C Reading In-depth</w:t>
      </w:r>
    </w:p>
    <w:p w14:paraId="6AE68BC7" w14:textId="77777777" w:rsidR="00827234" w:rsidRDefault="00827234">
      <w:pPr>
        <w:jc w:val="left"/>
        <w:rPr>
          <w:b/>
          <w:szCs w:val="21"/>
        </w:rPr>
      </w:pPr>
      <w:r>
        <w:rPr>
          <w:b/>
          <w:color w:val="000000"/>
          <w:szCs w:val="21"/>
        </w:rPr>
        <w:t xml:space="preserve">Passage 1   </w:t>
      </w:r>
      <w:r>
        <w:rPr>
          <w:b/>
          <w:szCs w:val="21"/>
        </w:rPr>
        <w:t xml:space="preserve"> </w:t>
      </w:r>
    </w:p>
    <w:p w14:paraId="298D3FD0" w14:textId="77777777" w:rsidR="00827234" w:rsidRDefault="00827234">
      <w:pPr>
        <w:jc w:val="left"/>
        <w:rPr>
          <w:b/>
          <w:color w:val="000000"/>
          <w:szCs w:val="21"/>
        </w:rPr>
      </w:pPr>
      <w:r>
        <w:rPr>
          <w:szCs w:val="21"/>
        </w:rPr>
        <w:t xml:space="preserve">1--5 </w:t>
      </w:r>
      <w:r>
        <w:rPr>
          <w:color w:val="000000"/>
          <w:szCs w:val="21"/>
        </w:rPr>
        <w:t xml:space="preserve">D </w:t>
      </w:r>
      <w:proofErr w:type="spellStart"/>
      <w:r>
        <w:rPr>
          <w:color w:val="000000"/>
          <w:szCs w:val="21"/>
        </w:rPr>
        <w:t>D</w:t>
      </w:r>
      <w:proofErr w:type="spellEnd"/>
      <w:r>
        <w:rPr>
          <w:color w:val="000000"/>
          <w:szCs w:val="21"/>
        </w:rPr>
        <w:t xml:space="preserve"> A B C</w:t>
      </w:r>
    </w:p>
    <w:p w14:paraId="2AD5E568" w14:textId="77777777" w:rsidR="00827234" w:rsidRDefault="00827234">
      <w:pPr>
        <w:rPr>
          <w:b/>
          <w:bCs/>
          <w:color w:val="000000"/>
          <w:szCs w:val="21"/>
        </w:rPr>
      </w:pPr>
      <w:r>
        <w:rPr>
          <w:b/>
          <w:bCs/>
          <w:color w:val="000000"/>
          <w:szCs w:val="21"/>
        </w:rPr>
        <w:t xml:space="preserve">Passage 2    </w:t>
      </w:r>
    </w:p>
    <w:p w14:paraId="6ACE8E43" w14:textId="77777777" w:rsidR="00827234" w:rsidRDefault="00827234">
      <w:pPr>
        <w:rPr>
          <w:color w:val="000000"/>
          <w:szCs w:val="21"/>
        </w:rPr>
      </w:pPr>
      <w:r>
        <w:rPr>
          <w:bCs/>
          <w:color w:val="000000"/>
          <w:szCs w:val="21"/>
        </w:rPr>
        <w:t>6--10</w:t>
      </w:r>
      <w:r>
        <w:rPr>
          <w:color w:val="000000"/>
          <w:szCs w:val="21"/>
        </w:rPr>
        <w:t xml:space="preserve"> B A </w:t>
      </w:r>
      <w:proofErr w:type="spellStart"/>
      <w:r>
        <w:rPr>
          <w:color w:val="000000"/>
          <w:szCs w:val="21"/>
        </w:rPr>
        <w:t>A</w:t>
      </w:r>
      <w:proofErr w:type="spellEnd"/>
      <w:r>
        <w:rPr>
          <w:color w:val="000000"/>
          <w:szCs w:val="21"/>
        </w:rPr>
        <w:t xml:space="preserve"> D </w:t>
      </w:r>
      <w:proofErr w:type="spellStart"/>
      <w:r>
        <w:rPr>
          <w:color w:val="000000"/>
          <w:szCs w:val="21"/>
        </w:rPr>
        <w:t>D</w:t>
      </w:r>
      <w:proofErr w:type="spellEnd"/>
    </w:p>
    <w:p w14:paraId="1134851F" w14:textId="77777777" w:rsidR="00827234" w:rsidRDefault="00827234">
      <w:pPr>
        <w:rPr>
          <w:b/>
          <w:szCs w:val="21"/>
        </w:rPr>
      </w:pPr>
      <w:r>
        <w:rPr>
          <w:b/>
          <w:szCs w:val="21"/>
        </w:rPr>
        <w:t>V Translation</w:t>
      </w:r>
    </w:p>
    <w:p w14:paraId="26E3B594" w14:textId="77777777" w:rsidR="00827234" w:rsidRDefault="00827234">
      <w:pPr>
        <w:pStyle w:val="a3"/>
        <w:jc w:val="both"/>
      </w:pPr>
      <w:smartTag w:uri="urn:schemas-microsoft-com:office:smarttags" w:element="place">
        <w:smartTag w:uri="urn:schemas-microsoft-com:office:smarttags" w:element="country-region">
          <w:r>
            <w:rPr>
              <w:kern w:val="0"/>
            </w:rPr>
            <w:t>China</w:t>
          </w:r>
        </w:smartTag>
      </w:smartTag>
      <w:r>
        <w:rPr>
          <w:kern w:val="0"/>
        </w:rPr>
        <w:t xml:space="preserve"> is the largest developing country in the world and its population accounts for about 22 percent of the world’s total. For a long period of its history, </w:t>
      </w:r>
      <w:smartTag w:uri="urn:schemas-microsoft-com:office:smarttags" w:element="place">
        <w:smartTag w:uri="urn:schemas-microsoft-com:office:smarttags" w:element="country-region">
          <w:r>
            <w:rPr>
              <w:kern w:val="0"/>
            </w:rPr>
            <w:t>China</w:t>
          </w:r>
        </w:smartTag>
      </w:smartTag>
      <w:r>
        <w:rPr>
          <w:kern w:val="0"/>
        </w:rPr>
        <w:t xml:space="preserve"> has been plagued by poverty for various reasons. In the mid-1980s, the economy of an overwhelming majority </w:t>
      </w:r>
      <w:r>
        <w:t xml:space="preserve">in Chinese rural areas </w:t>
      </w:r>
      <w:r>
        <w:rPr>
          <w:kern w:val="0"/>
        </w:rPr>
        <w:t>grew dramatically by virtue of their own advantages, but a small number of areas still lagged behind because of the constraints of their economic, social, historical and natural conditions. The Chinese government, while working on all-round economic and social development, has</w:t>
      </w:r>
      <w:r>
        <w:t xml:space="preserve"> embarked on reforms and has </w:t>
      </w:r>
      <w:r>
        <w:rPr>
          <w:kern w:val="0"/>
        </w:rPr>
        <w:t xml:space="preserve">nationwide implemented a large-scale program for poverty relief in a planned and organized way. With the main objective of helping poverty-stricken people </w:t>
      </w:r>
      <w:r>
        <w:t>tackle/</w:t>
      </w:r>
      <w:r>
        <w:rPr>
          <w:kern w:val="0"/>
        </w:rPr>
        <w:t>solve the food and clothing problems, this program has gone a long way toward alleviating poverty.</w:t>
      </w:r>
    </w:p>
    <w:p w14:paraId="08B9B4E7" w14:textId="77777777" w:rsidR="00827234" w:rsidRDefault="00827234">
      <w:pPr>
        <w:jc w:val="center"/>
        <w:rPr>
          <w:b/>
          <w:sz w:val="28"/>
          <w:szCs w:val="28"/>
        </w:rPr>
      </w:pPr>
      <w:r>
        <w:rPr>
          <w:b/>
          <w:sz w:val="28"/>
          <w:szCs w:val="28"/>
        </w:rPr>
        <w:br w:type="page"/>
      </w:r>
      <w:r>
        <w:rPr>
          <w:b/>
          <w:sz w:val="28"/>
          <w:szCs w:val="28"/>
        </w:rPr>
        <w:lastRenderedPageBreak/>
        <w:t>Unit 4 Language and Culture</w:t>
      </w:r>
    </w:p>
    <w:p w14:paraId="575DB5FE" w14:textId="77777777" w:rsidR="00827234" w:rsidRDefault="00827234">
      <w:pPr>
        <w:rPr>
          <w:b/>
          <w:szCs w:val="21"/>
        </w:rPr>
      </w:pPr>
      <w:r>
        <w:rPr>
          <w:b/>
          <w:szCs w:val="21"/>
        </w:rPr>
        <w:t xml:space="preserve">I </w:t>
      </w:r>
      <w:smartTag w:uri="urn:schemas-microsoft-com:office:smarttags" w:element="place">
        <w:smartTag w:uri="urn:schemas-microsoft-com:office:smarttags" w:element="City">
          <w:r>
            <w:rPr>
              <w:b/>
              <w:szCs w:val="21"/>
            </w:rPr>
            <w:t>Reading</w:t>
          </w:r>
        </w:smartTag>
      </w:smartTag>
      <w:r>
        <w:rPr>
          <w:b/>
          <w:szCs w:val="21"/>
        </w:rPr>
        <w:t xml:space="preserve"> Activities </w:t>
      </w:r>
    </w:p>
    <w:p w14:paraId="411BB454" w14:textId="77777777" w:rsidR="00827234" w:rsidRDefault="00827234">
      <w:pPr>
        <w:rPr>
          <w:b/>
          <w:szCs w:val="21"/>
        </w:rPr>
      </w:pPr>
      <w:r>
        <w:rPr>
          <w:b/>
          <w:szCs w:val="21"/>
        </w:rPr>
        <w:t>Section A Bank Cloze</w:t>
      </w:r>
    </w:p>
    <w:p w14:paraId="5EE1D94C" w14:textId="77777777" w:rsidR="00827234" w:rsidRDefault="00827234">
      <w:pPr>
        <w:rPr>
          <w:szCs w:val="21"/>
        </w:rPr>
      </w:pPr>
      <w:r>
        <w:rPr>
          <w:szCs w:val="21"/>
        </w:rPr>
        <w:t>1--5 O D K I G</w:t>
      </w:r>
      <w:r>
        <w:rPr>
          <w:szCs w:val="21"/>
        </w:rPr>
        <w:tab/>
      </w:r>
      <w:r>
        <w:rPr>
          <w:szCs w:val="21"/>
        </w:rPr>
        <w:tab/>
      </w:r>
      <w:r>
        <w:t>6--10</w:t>
      </w:r>
      <w:r>
        <w:rPr>
          <w:szCs w:val="21"/>
        </w:rPr>
        <w:t xml:space="preserve"> L E M F H</w:t>
      </w:r>
    </w:p>
    <w:p w14:paraId="195A3033" w14:textId="77777777" w:rsidR="00827234" w:rsidRDefault="00827234">
      <w:pPr>
        <w:rPr>
          <w:b/>
          <w:szCs w:val="21"/>
        </w:rPr>
      </w:pPr>
      <w:r>
        <w:rPr>
          <w:b/>
          <w:szCs w:val="21"/>
        </w:rPr>
        <w:t>Section B Skimming and Scanning</w:t>
      </w:r>
    </w:p>
    <w:p w14:paraId="33F7C41C" w14:textId="77777777" w:rsidR="00827234" w:rsidRDefault="00827234">
      <w:r>
        <w:t>1--5 C F M H B</w:t>
      </w:r>
      <w:r>
        <w:tab/>
      </w:r>
      <w:r>
        <w:tab/>
        <w:t>6--10 A D I M G</w:t>
      </w:r>
    </w:p>
    <w:p w14:paraId="432B26C3" w14:textId="77777777" w:rsidR="00827234" w:rsidRDefault="00827234">
      <w:pPr>
        <w:rPr>
          <w:b/>
          <w:szCs w:val="21"/>
        </w:rPr>
      </w:pPr>
      <w:r>
        <w:rPr>
          <w:b/>
          <w:szCs w:val="21"/>
        </w:rPr>
        <w:t>Section C Reading In-depth</w:t>
      </w:r>
    </w:p>
    <w:p w14:paraId="697AD058" w14:textId="77777777" w:rsidR="00827234" w:rsidRDefault="00827234">
      <w:pPr>
        <w:autoSpaceDE w:val="0"/>
        <w:autoSpaceDN w:val="0"/>
        <w:adjustRightInd w:val="0"/>
        <w:spacing w:line="300" w:lineRule="auto"/>
        <w:jc w:val="left"/>
        <w:rPr>
          <w:b/>
          <w:kern w:val="0"/>
          <w:szCs w:val="21"/>
        </w:rPr>
      </w:pPr>
      <w:r>
        <w:rPr>
          <w:b/>
          <w:kern w:val="0"/>
          <w:szCs w:val="21"/>
        </w:rPr>
        <w:t>Passage1</w:t>
      </w:r>
    </w:p>
    <w:p w14:paraId="2797A114" w14:textId="77777777" w:rsidR="00827234" w:rsidRDefault="00827234">
      <w:r>
        <w:t xml:space="preserve">1--5 A D A C A </w:t>
      </w:r>
    </w:p>
    <w:p w14:paraId="7F0B3F53" w14:textId="77777777" w:rsidR="00827234" w:rsidRDefault="00827234">
      <w:pPr>
        <w:rPr>
          <w:b/>
          <w:bCs/>
          <w:szCs w:val="21"/>
        </w:rPr>
      </w:pPr>
      <w:r>
        <w:rPr>
          <w:b/>
          <w:bCs/>
          <w:szCs w:val="21"/>
        </w:rPr>
        <w:t>Passage 2</w:t>
      </w:r>
    </w:p>
    <w:p w14:paraId="6D8942CB" w14:textId="77777777" w:rsidR="00827234" w:rsidRDefault="00827234">
      <w:r>
        <w:t xml:space="preserve">6--10 C </w:t>
      </w:r>
      <w:proofErr w:type="spellStart"/>
      <w:r>
        <w:t>C</w:t>
      </w:r>
      <w:proofErr w:type="spellEnd"/>
      <w:r>
        <w:t xml:space="preserve"> B A D </w:t>
      </w:r>
    </w:p>
    <w:p w14:paraId="45D45876" w14:textId="77777777" w:rsidR="00827234" w:rsidRDefault="00827234">
      <w:pPr>
        <w:rPr>
          <w:b/>
          <w:szCs w:val="21"/>
        </w:rPr>
      </w:pPr>
      <w:r>
        <w:rPr>
          <w:b/>
          <w:szCs w:val="21"/>
        </w:rPr>
        <w:t>V Translation</w:t>
      </w:r>
    </w:p>
    <w:p w14:paraId="7E52844D" w14:textId="77777777" w:rsidR="00827234" w:rsidRDefault="00827234">
      <w:pPr>
        <w:rPr>
          <w:szCs w:val="21"/>
        </w:rPr>
      </w:pPr>
      <w:r>
        <w:rPr>
          <w:szCs w:val="21"/>
        </w:rPr>
        <w:t xml:space="preserve">With vast territory and 56 ethnic groups in </w:t>
      </w:r>
      <w:smartTag w:uri="urn:schemas-microsoft-com:office:smarttags" w:element="place">
        <w:smartTag w:uri="urn:schemas-microsoft-com:office:smarttags" w:element="country-region">
          <w:r>
            <w:rPr>
              <w:szCs w:val="21"/>
            </w:rPr>
            <w:t>China</w:t>
          </w:r>
        </w:smartTag>
      </w:smartTag>
      <w:r>
        <w:rPr>
          <w:szCs w:val="21"/>
        </w:rPr>
        <w:t>, it is estimated that Chinese people can speak hundreds of dialects that vary from region to region. In some areas, you can cross a hill or a river from one village to the next, and find that the inhabitants will not be able to understand each other because of their mutually unintelligible dialects. Until the mid-20th century, most Chinese people speak only their local dialect, which may help them fit into local communities and develop their unique identities. Since the founding of the </w:t>
      </w:r>
      <w:hyperlink r:id="rId6" w:tooltip="People's Republic of China" w:history="1">
        <w:r>
          <w:rPr>
            <w:szCs w:val="21"/>
          </w:rPr>
          <w:t>People's Republic of China</w:t>
        </w:r>
      </w:hyperlink>
      <w:r>
        <w:rPr>
          <w:szCs w:val="21"/>
        </w:rPr>
        <w:t>, there has been a persistent drive towards promoting the standard language, Mandarin, which has gained its popularity as the official, spoken language or the lingua franca among Chinese people. However, with standard Mandarin popularly used for education and social communication and the process of urbanization speeding up, many local dialects have become endangered. What will be lost along with these dialects may include the diversified local cultures and ways of living. To solve the problem, some people have called to establish a national dialect bank to record and preserve these dialects. Others suggest that local dialects should be taught in schools so that younger generations have the chances to learn and speak. Perhaps the only way to prevent these dialects from disappearing is that we acknowledge their value in the first place, and then take some real actions to protect them.</w:t>
      </w:r>
    </w:p>
    <w:p w14:paraId="3EAA6B38" w14:textId="77777777" w:rsidR="00827234" w:rsidRDefault="00827234"/>
    <w:p w14:paraId="2AE016E4" w14:textId="77777777" w:rsidR="00827234" w:rsidRDefault="00827234">
      <w:pPr>
        <w:jc w:val="center"/>
        <w:rPr>
          <w:rFonts w:eastAsia="黑体"/>
          <w:b/>
          <w:sz w:val="28"/>
          <w:szCs w:val="28"/>
        </w:rPr>
      </w:pPr>
      <w:r>
        <w:rPr>
          <w:rFonts w:eastAsia="黑体"/>
          <w:b/>
          <w:sz w:val="28"/>
          <w:szCs w:val="28"/>
        </w:rPr>
        <w:br w:type="page"/>
      </w:r>
      <w:r>
        <w:rPr>
          <w:rFonts w:eastAsia="黑体"/>
          <w:b/>
          <w:sz w:val="28"/>
          <w:szCs w:val="28"/>
        </w:rPr>
        <w:lastRenderedPageBreak/>
        <w:t>Unit 5 Marriage and Family</w:t>
      </w:r>
    </w:p>
    <w:p w14:paraId="71DAF09B" w14:textId="77777777" w:rsidR="00827234" w:rsidRDefault="00827234">
      <w:pPr>
        <w:rPr>
          <w:b/>
          <w:color w:val="000000"/>
          <w:szCs w:val="21"/>
        </w:rPr>
      </w:pPr>
      <w:r>
        <w:rPr>
          <w:b/>
          <w:color w:val="000000"/>
          <w:szCs w:val="21"/>
        </w:rPr>
        <w:t xml:space="preserve">I </w:t>
      </w:r>
      <w:smartTag w:uri="urn:schemas-microsoft-com:office:smarttags" w:element="place">
        <w:smartTag w:uri="urn:schemas-microsoft-com:office:smarttags" w:element="City">
          <w:r>
            <w:rPr>
              <w:b/>
              <w:color w:val="000000"/>
              <w:szCs w:val="21"/>
            </w:rPr>
            <w:t>Reading</w:t>
          </w:r>
        </w:smartTag>
      </w:smartTag>
      <w:r>
        <w:rPr>
          <w:b/>
          <w:color w:val="000000"/>
          <w:szCs w:val="21"/>
        </w:rPr>
        <w:t xml:space="preserve"> Activities </w:t>
      </w:r>
    </w:p>
    <w:p w14:paraId="774D6AF5" w14:textId="77777777" w:rsidR="00827234" w:rsidRDefault="00827234">
      <w:pPr>
        <w:rPr>
          <w:b/>
          <w:color w:val="000000"/>
          <w:szCs w:val="21"/>
        </w:rPr>
      </w:pPr>
      <w:r>
        <w:rPr>
          <w:b/>
          <w:color w:val="000000"/>
          <w:szCs w:val="21"/>
        </w:rPr>
        <w:t>Section A Bank Cloze</w:t>
      </w:r>
    </w:p>
    <w:p w14:paraId="700D348F" w14:textId="77777777" w:rsidR="00827234" w:rsidRDefault="00827234">
      <w:pPr>
        <w:rPr>
          <w:szCs w:val="21"/>
        </w:rPr>
      </w:pPr>
      <w:r>
        <w:rPr>
          <w:color w:val="000000"/>
          <w:szCs w:val="21"/>
        </w:rPr>
        <w:t>1 ~ 5 H D L A F</w:t>
      </w:r>
      <w:r>
        <w:rPr>
          <w:color w:val="000000"/>
          <w:szCs w:val="21"/>
        </w:rPr>
        <w:tab/>
        <w:t>6 ~ 10 C K O I N</w:t>
      </w:r>
    </w:p>
    <w:p w14:paraId="45A64005" w14:textId="77777777" w:rsidR="00827234" w:rsidRDefault="00827234">
      <w:pPr>
        <w:rPr>
          <w:b/>
          <w:szCs w:val="21"/>
        </w:rPr>
      </w:pPr>
      <w:r>
        <w:rPr>
          <w:b/>
          <w:szCs w:val="21"/>
        </w:rPr>
        <w:t>Section B Skimming and Scanning</w:t>
      </w:r>
    </w:p>
    <w:p w14:paraId="15F2D337" w14:textId="77777777" w:rsidR="00827234" w:rsidRDefault="00827234">
      <w:pPr>
        <w:rPr>
          <w:color w:val="000000"/>
          <w:szCs w:val="21"/>
        </w:rPr>
      </w:pPr>
      <w:r>
        <w:rPr>
          <w:color w:val="000000"/>
          <w:szCs w:val="21"/>
        </w:rPr>
        <w:t>1 ~ 5 I B F D C    6 ~ 10 K A L E H</w:t>
      </w:r>
    </w:p>
    <w:p w14:paraId="1F9D9ED4" w14:textId="77777777" w:rsidR="00827234" w:rsidRDefault="00827234">
      <w:pPr>
        <w:rPr>
          <w:b/>
          <w:szCs w:val="21"/>
        </w:rPr>
      </w:pPr>
      <w:r>
        <w:rPr>
          <w:b/>
          <w:szCs w:val="21"/>
        </w:rPr>
        <w:t>Section C Reading In-depth</w:t>
      </w:r>
    </w:p>
    <w:p w14:paraId="7CE2E72E" w14:textId="77777777" w:rsidR="00827234" w:rsidRDefault="00827234">
      <w:pPr>
        <w:autoSpaceDE w:val="0"/>
        <w:autoSpaceDN w:val="0"/>
        <w:adjustRightInd w:val="0"/>
        <w:spacing w:line="300" w:lineRule="auto"/>
        <w:rPr>
          <w:b/>
          <w:kern w:val="0"/>
          <w:szCs w:val="21"/>
        </w:rPr>
      </w:pPr>
      <w:r>
        <w:rPr>
          <w:b/>
          <w:kern w:val="0"/>
          <w:szCs w:val="21"/>
        </w:rPr>
        <w:t>Passage 1</w:t>
      </w:r>
    </w:p>
    <w:p w14:paraId="27CBCA72" w14:textId="77777777" w:rsidR="00827234" w:rsidRDefault="00827234">
      <w:pPr>
        <w:pStyle w:val="a9"/>
        <w:shd w:val="clear" w:color="auto" w:fill="FFFFFF"/>
        <w:spacing w:line="293" w:lineRule="atLeast"/>
        <w:jc w:val="both"/>
        <w:rPr>
          <w:rFonts w:ascii="Times New Roman" w:hAnsi="Times New Roman" w:cs="Times New Roman"/>
          <w:color w:val="333333"/>
          <w:sz w:val="21"/>
          <w:szCs w:val="21"/>
          <w:shd w:val="clear" w:color="auto" w:fill="FAFEFF"/>
        </w:rPr>
      </w:pPr>
      <w:r>
        <w:rPr>
          <w:rFonts w:ascii="Times New Roman" w:hAnsi="Times New Roman" w:cs="Times New Roman"/>
          <w:color w:val="333333"/>
          <w:sz w:val="21"/>
          <w:szCs w:val="21"/>
        </w:rPr>
        <w:t xml:space="preserve">1 ~ </w:t>
      </w:r>
      <w:r>
        <w:rPr>
          <w:rFonts w:ascii="Times New Roman" w:hAnsi="Times New Roman" w:cs="Times New Roman"/>
          <w:color w:val="333333"/>
          <w:sz w:val="21"/>
          <w:szCs w:val="21"/>
          <w:shd w:val="clear" w:color="auto" w:fill="FAFEFF"/>
        </w:rPr>
        <w:t>5 D B D A B</w:t>
      </w:r>
    </w:p>
    <w:p w14:paraId="50223F45" w14:textId="77777777" w:rsidR="00827234" w:rsidRDefault="00827234">
      <w:pPr>
        <w:rPr>
          <w:b/>
          <w:bCs/>
          <w:szCs w:val="21"/>
        </w:rPr>
      </w:pPr>
      <w:r>
        <w:rPr>
          <w:b/>
          <w:bCs/>
          <w:szCs w:val="21"/>
        </w:rPr>
        <w:t>Passage 2</w:t>
      </w:r>
    </w:p>
    <w:p w14:paraId="4CE21B53" w14:textId="77777777" w:rsidR="00827234" w:rsidRDefault="00827234">
      <w:pPr>
        <w:rPr>
          <w:szCs w:val="21"/>
        </w:rPr>
      </w:pPr>
      <w:r>
        <w:rPr>
          <w:bCs/>
          <w:color w:val="000000"/>
          <w:szCs w:val="21"/>
        </w:rPr>
        <w:t>6 ~ 10</w:t>
      </w:r>
      <w:r>
        <w:rPr>
          <w:color w:val="000000"/>
          <w:szCs w:val="21"/>
        </w:rPr>
        <w:t xml:space="preserve"> </w:t>
      </w:r>
      <w:r>
        <w:rPr>
          <w:szCs w:val="21"/>
        </w:rPr>
        <w:t>D B A C B</w:t>
      </w:r>
    </w:p>
    <w:p w14:paraId="193F1027" w14:textId="77777777" w:rsidR="00827234" w:rsidRDefault="00827234">
      <w:pPr>
        <w:rPr>
          <w:sz w:val="24"/>
        </w:rPr>
      </w:pPr>
    </w:p>
    <w:p w14:paraId="235B6935" w14:textId="77777777" w:rsidR="00827234" w:rsidRDefault="00827234">
      <w:pPr>
        <w:rPr>
          <w:b/>
          <w:sz w:val="24"/>
        </w:rPr>
      </w:pPr>
      <w:r>
        <w:rPr>
          <w:b/>
          <w:sz w:val="24"/>
        </w:rPr>
        <w:t>V. Translation</w:t>
      </w:r>
    </w:p>
    <w:p w14:paraId="04DFE336" w14:textId="77777777" w:rsidR="00827234" w:rsidRDefault="00827234">
      <w:pPr>
        <w:widowControl/>
        <w:shd w:val="clear" w:color="auto" w:fill="FFFFFF"/>
        <w:spacing w:line="285" w:lineRule="atLeast"/>
        <w:rPr>
          <w:rFonts w:ascii="Arial" w:hAnsi="Arial" w:cs="Arial"/>
          <w:color w:val="333333"/>
          <w:szCs w:val="21"/>
          <w:shd w:val="clear" w:color="auto" w:fill="FFFFFF"/>
        </w:rPr>
      </w:pPr>
      <w:r>
        <w:rPr>
          <w:szCs w:val="21"/>
        </w:rPr>
        <w:t>In the past a couple’s marriage followed distinctive feudal formulas, which included arranged marriage, matchmaker’s introduction and complex wedding procedures. Parents determined a marriage not by love between the young couple, but by the future prosperity and fame of their families. When the two families’ conditions were similar and could be matched, the boy's parents would invite a matchmaker to propose at the girl's home and to inquire the girl’s birthday for horoscope. The two families would not proceed to exchange betrothal gifts and dowry or settle wedding date until a fortune teller had testified the birthday match and promised a happy marriage. Throughout the process, children were only manipulated into accepting their parents’ decision no matter whether it was sensible or not.</w:t>
      </w:r>
    </w:p>
    <w:p w14:paraId="1C1C30A3" w14:textId="77777777" w:rsidR="00827234" w:rsidRDefault="00827234">
      <w:pPr>
        <w:rPr>
          <w:szCs w:val="21"/>
        </w:rPr>
      </w:pPr>
    </w:p>
    <w:p w14:paraId="0082A287" w14:textId="77777777" w:rsidR="00827234" w:rsidRDefault="00827234">
      <w:pPr>
        <w:jc w:val="center"/>
        <w:rPr>
          <w:b/>
          <w:sz w:val="28"/>
          <w:szCs w:val="28"/>
        </w:rPr>
      </w:pPr>
      <w:r>
        <w:rPr>
          <w:b/>
          <w:sz w:val="28"/>
          <w:szCs w:val="28"/>
        </w:rPr>
        <w:br w:type="page"/>
      </w:r>
      <w:r>
        <w:rPr>
          <w:b/>
          <w:sz w:val="28"/>
          <w:szCs w:val="28"/>
        </w:rPr>
        <w:lastRenderedPageBreak/>
        <w:t>Unit 6 Education</w:t>
      </w:r>
    </w:p>
    <w:p w14:paraId="2EA1C932" w14:textId="77777777" w:rsidR="00827234" w:rsidRDefault="00827234">
      <w:pPr>
        <w:rPr>
          <w:b/>
          <w:color w:val="000000"/>
          <w:szCs w:val="21"/>
        </w:rPr>
      </w:pPr>
      <w:r>
        <w:rPr>
          <w:b/>
          <w:color w:val="000000"/>
          <w:szCs w:val="21"/>
        </w:rPr>
        <w:t xml:space="preserve">I </w:t>
      </w:r>
      <w:smartTag w:uri="urn:schemas-microsoft-com:office:smarttags" w:element="place">
        <w:smartTag w:uri="urn:schemas-microsoft-com:office:smarttags" w:element="City">
          <w:r>
            <w:rPr>
              <w:b/>
              <w:color w:val="000000"/>
              <w:szCs w:val="21"/>
            </w:rPr>
            <w:t>Reading</w:t>
          </w:r>
        </w:smartTag>
      </w:smartTag>
      <w:r>
        <w:rPr>
          <w:b/>
          <w:color w:val="000000"/>
          <w:szCs w:val="21"/>
        </w:rPr>
        <w:t xml:space="preserve"> Activities </w:t>
      </w:r>
    </w:p>
    <w:p w14:paraId="0FB046D4" w14:textId="77777777" w:rsidR="00827234" w:rsidRDefault="00827234">
      <w:pPr>
        <w:rPr>
          <w:b/>
          <w:color w:val="000000"/>
          <w:szCs w:val="21"/>
        </w:rPr>
      </w:pPr>
      <w:r>
        <w:rPr>
          <w:b/>
          <w:color w:val="000000"/>
          <w:szCs w:val="21"/>
        </w:rPr>
        <w:t>Section A Bank Cloze</w:t>
      </w:r>
    </w:p>
    <w:p w14:paraId="7899F2D0" w14:textId="77777777" w:rsidR="00827234" w:rsidRDefault="00827234">
      <w:pPr>
        <w:rPr>
          <w:color w:val="000000"/>
          <w:szCs w:val="21"/>
        </w:rPr>
      </w:pPr>
      <w:r>
        <w:rPr>
          <w:color w:val="000000"/>
          <w:szCs w:val="21"/>
        </w:rPr>
        <w:t>1--5 F L I B K  6--10 A E H D N</w:t>
      </w:r>
    </w:p>
    <w:p w14:paraId="45051C2C" w14:textId="77777777" w:rsidR="00827234" w:rsidRDefault="00827234">
      <w:pPr>
        <w:rPr>
          <w:b/>
          <w:color w:val="000000"/>
          <w:szCs w:val="21"/>
        </w:rPr>
      </w:pPr>
      <w:r>
        <w:rPr>
          <w:b/>
          <w:color w:val="000000"/>
          <w:szCs w:val="21"/>
        </w:rPr>
        <w:t>Section B Skimming and Scanning</w:t>
      </w:r>
    </w:p>
    <w:p w14:paraId="701696ED" w14:textId="77777777" w:rsidR="00827234" w:rsidRDefault="00827234">
      <w:pPr>
        <w:rPr>
          <w:szCs w:val="22"/>
        </w:rPr>
      </w:pPr>
      <w:r>
        <w:rPr>
          <w:szCs w:val="22"/>
        </w:rPr>
        <w:t>1-5 H C B N A    6-10 D G O D M</w:t>
      </w:r>
    </w:p>
    <w:p w14:paraId="2DA90539" w14:textId="77777777" w:rsidR="00827234" w:rsidRDefault="00827234">
      <w:pPr>
        <w:rPr>
          <w:b/>
          <w:color w:val="000000"/>
          <w:szCs w:val="21"/>
        </w:rPr>
      </w:pPr>
      <w:r>
        <w:rPr>
          <w:b/>
          <w:color w:val="000000"/>
          <w:szCs w:val="21"/>
        </w:rPr>
        <w:t>Section C Reading In-depth</w:t>
      </w:r>
    </w:p>
    <w:p w14:paraId="483A30C0" w14:textId="77777777" w:rsidR="00827234" w:rsidRDefault="00827234">
      <w:pPr>
        <w:jc w:val="left"/>
        <w:rPr>
          <w:b/>
          <w:szCs w:val="21"/>
        </w:rPr>
      </w:pPr>
      <w:r>
        <w:rPr>
          <w:b/>
          <w:color w:val="000000"/>
          <w:szCs w:val="21"/>
        </w:rPr>
        <w:t xml:space="preserve">Passage 1   </w:t>
      </w:r>
      <w:r>
        <w:rPr>
          <w:b/>
          <w:szCs w:val="21"/>
        </w:rPr>
        <w:t xml:space="preserve"> </w:t>
      </w:r>
    </w:p>
    <w:p w14:paraId="7B6D15CE" w14:textId="77777777" w:rsidR="00827234" w:rsidRDefault="00827234">
      <w:pPr>
        <w:rPr>
          <w:szCs w:val="22"/>
        </w:rPr>
      </w:pPr>
      <w:r>
        <w:rPr>
          <w:szCs w:val="21"/>
        </w:rPr>
        <w:t>1-5 B A D B C</w:t>
      </w:r>
    </w:p>
    <w:p w14:paraId="22EA7ACC" w14:textId="77777777" w:rsidR="00827234" w:rsidRDefault="00827234">
      <w:pPr>
        <w:rPr>
          <w:b/>
          <w:bCs/>
          <w:color w:val="000000"/>
          <w:szCs w:val="21"/>
        </w:rPr>
      </w:pPr>
      <w:r>
        <w:rPr>
          <w:b/>
          <w:bCs/>
          <w:color w:val="000000"/>
          <w:szCs w:val="21"/>
        </w:rPr>
        <w:t xml:space="preserve">Passage 2    </w:t>
      </w:r>
    </w:p>
    <w:p w14:paraId="18759A6F" w14:textId="77777777" w:rsidR="00827234" w:rsidRDefault="00827234">
      <w:pPr>
        <w:rPr>
          <w:szCs w:val="21"/>
        </w:rPr>
      </w:pPr>
      <w:r>
        <w:rPr>
          <w:szCs w:val="21"/>
        </w:rPr>
        <w:t>6-10</w:t>
      </w:r>
      <w:r>
        <w:rPr>
          <w:szCs w:val="21"/>
        </w:rPr>
        <w:tab/>
        <w:t xml:space="preserve">B A B </w:t>
      </w:r>
      <w:proofErr w:type="spellStart"/>
      <w:r>
        <w:rPr>
          <w:szCs w:val="21"/>
        </w:rPr>
        <w:t>B</w:t>
      </w:r>
      <w:proofErr w:type="spellEnd"/>
      <w:r>
        <w:rPr>
          <w:szCs w:val="21"/>
        </w:rPr>
        <w:t xml:space="preserve"> </w:t>
      </w:r>
      <w:proofErr w:type="spellStart"/>
      <w:r>
        <w:rPr>
          <w:szCs w:val="21"/>
        </w:rPr>
        <w:t>B</w:t>
      </w:r>
      <w:proofErr w:type="spellEnd"/>
    </w:p>
    <w:p w14:paraId="72B2623F" w14:textId="77777777" w:rsidR="00827234" w:rsidRDefault="00827234">
      <w:pPr>
        <w:rPr>
          <w:b/>
          <w:szCs w:val="21"/>
        </w:rPr>
      </w:pPr>
      <w:r>
        <w:rPr>
          <w:b/>
          <w:szCs w:val="21"/>
        </w:rPr>
        <w:t>V Translation</w:t>
      </w:r>
    </w:p>
    <w:p w14:paraId="4070077E" w14:textId="77777777" w:rsidR="00827234" w:rsidRDefault="00827234">
      <w:r>
        <w:rPr>
          <w:szCs w:val="22"/>
        </w:rPr>
        <w:t xml:space="preserve">Confucius is usually regarded as the first educational thinker in </w:t>
      </w:r>
      <w:smartTag w:uri="urn:schemas-microsoft-com:office:smarttags" w:element="place">
        <w:smartTag w:uri="urn:schemas-microsoft-com:office:smarttags" w:element="country-region">
          <w:r>
            <w:rPr>
              <w:szCs w:val="22"/>
            </w:rPr>
            <w:t>China</w:t>
          </w:r>
        </w:smartTag>
      </w:smartTag>
      <w:r>
        <w:rPr>
          <w:szCs w:val="22"/>
        </w:rPr>
        <w:t xml:space="preserve">, though some claim that his thought was far too unsystematic to be called “philosophy”. Undoubtedly, he was the earliest Chinese thinker who had articulated a coherent ethical vision. Confucius’s Chinese family name was Kong, and people referred to him as “Kong </w:t>
      </w:r>
      <w:proofErr w:type="spellStart"/>
      <w:r>
        <w:rPr>
          <w:szCs w:val="22"/>
        </w:rPr>
        <w:t>Fuzi</w:t>
      </w:r>
      <w:proofErr w:type="spellEnd"/>
      <w:r>
        <w:rPr>
          <w:szCs w:val="22"/>
        </w:rPr>
        <w:t>”, because “</w:t>
      </w:r>
      <w:proofErr w:type="spellStart"/>
      <w:r>
        <w:rPr>
          <w:szCs w:val="22"/>
        </w:rPr>
        <w:t>fuzi</w:t>
      </w:r>
      <w:proofErr w:type="spellEnd"/>
      <w:r>
        <w:rPr>
          <w:szCs w:val="22"/>
        </w:rPr>
        <w:t>” means “an honorable master.” “Kong-</w:t>
      </w:r>
      <w:proofErr w:type="spellStart"/>
      <w:r>
        <w:rPr>
          <w:szCs w:val="22"/>
        </w:rPr>
        <w:t>fuzi</w:t>
      </w:r>
      <w:proofErr w:type="spellEnd"/>
      <w:r>
        <w:rPr>
          <w:szCs w:val="22"/>
        </w:rPr>
        <w:t xml:space="preserve"> was translated into “Confucius” in some Latin academic works by those western scholars who pioneered the study of Chinese culture in the 17th and 18th centuries. Confucius himself did not write a book, but brief descriptions of the Master, his teaching and his life had been collected over three centuries before they were compiled in a book, which was entitled Analects.</w:t>
      </w:r>
    </w:p>
    <w:p w14:paraId="24DC4950" w14:textId="77777777" w:rsidR="00827234" w:rsidRDefault="00827234">
      <w:pPr>
        <w:jc w:val="center"/>
        <w:rPr>
          <w:b/>
          <w:sz w:val="28"/>
          <w:szCs w:val="28"/>
        </w:rPr>
      </w:pPr>
      <w:r>
        <w:rPr>
          <w:b/>
          <w:sz w:val="28"/>
          <w:szCs w:val="28"/>
        </w:rPr>
        <w:br w:type="page"/>
      </w:r>
      <w:r>
        <w:rPr>
          <w:b/>
          <w:sz w:val="28"/>
          <w:szCs w:val="28"/>
        </w:rPr>
        <w:lastRenderedPageBreak/>
        <w:t>Unit 7 Transportation and Communication</w:t>
      </w:r>
    </w:p>
    <w:p w14:paraId="31F5420D" w14:textId="77777777" w:rsidR="00827234" w:rsidRDefault="00827234">
      <w:pPr>
        <w:rPr>
          <w:b/>
          <w:szCs w:val="21"/>
        </w:rPr>
      </w:pPr>
      <w:r>
        <w:rPr>
          <w:b/>
          <w:szCs w:val="21"/>
        </w:rPr>
        <w:t xml:space="preserve">I </w:t>
      </w:r>
      <w:smartTag w:uri="urn:schemas-microsoft-com:office:smarttags" w:element="place">
        <w:smartTag w:uri="urn:schemas-microsoft-com:office:smarttags" w:element="City">
          <w:r>
            <w:rPr>
              <w:b/>
              <w:szCs w:val="21"/>
            </w:rPr>
            <w:t>Reading</w:t>
          </w:r>
        </w:smartTag>
      </w:smartTag>
      <w:r>
        <w:rPr>
          <w:b/>
          <w:szCs w:val="21"/>
        </w:rPr>
        <w:t xml:space="preserve"> Activities </w:t>
      </w:r>
    </w:p>
    <w:p w14:paraId="28F3CB35" w14:textId="77777777" w:rsidR="00827234" w:rsidRDefault="00827234">
      <w:pPr>
        <w:rPr>
          <w:b/>
          <w:szCs w:val="21"/>
        </w:rPr>
      </w:pPr>
      <w:r>
        <w:rPr>
          <w:b/>
          <w:szCs w:val="21"/>
        </w:rPr>
        <w:t>Section A Bank Cloze</w:t>
      </w:r>
    </w:p>
    <w:p w14:paraId="2BC78BF8" w14:textId="77777777" w:rsidR="00827234" w:rsidRDefault="00827234">
      <w:pPr>
        <w:rPr>
          <w:color w:val="000000"/>
          <w:szCs w:val="21"/>
        </w:rPr>
      </w:pPr>
      <w:r>
        <w:rPr>
          <w:color w:val="000000"/>
          <w:szCs w:val="21"/>
        </w:rPr>
        <w:t>1--5</w:t>
      </w:r>
      <w:r>
        <w:rPr>
          <w:szCs w:val="21"/>
        </w:rPr>
        <w:t xml:space="preserve"> J</w:t>
      </w:r>
      <w:r>
        <w:rPr>
          <w:color w:val="000000"/>
          <w:szCs w:val="21"/>
        </w:rPr>
        <w:t xml:space="preserve"> C B D L    6--10 </w:t>
      </w:r>
      <w:r>
        <w:rPr>
          <w:szCs w:val="21"/>
        </w:rPr>
        <w:t xml:space="preserve">K O F A N </w:t>
      </w:r>
    </w:p>
    <w:p w14:paraId="21516929" w14:textId="77777777" w:rsidR="00827234" w:rsidRDefault="00827234">
      <w:pPr>
        <w:rPr>
          <w:b/>
          <w:szCs w:val="21"/>
        </w:rPr>
      </w:pPr>
      <w:r>
        <w:rPr>
          <w:b/>
          <w:szCs w:val="21"/>
        </w:rPr>
        <w:t>Section B Skimming and Scanning</w:t>
      </w:r>
    </w:p>
    <w:p w14:paraId="4B3C08FC" w14:textId="3D224EAD" w:rsidR="00827234" w:rsidRDefault="00827234">
      <w:pPr>
        <w:ind w:firstLineChars="2" w:firstLine="4"/>
        <w:rPr>
          <w:color w:val="000000"/>
          <w:szCs w:val="21"/>
        </w:rPr>
      </w:pPr>
      <w:r>
        <w:rPr>
          <w:color w:val="000000"/>
          <w:szCs w:val="21"/>
        </w:rPr>
        <w:t>1--5</w:t>
      </w:r>
      <w:r>
        <w:rPr>
          <w:szCs w:val="21"/>
        </w:rPr>
        <w:t xml:space="preserve"> </w:t>
      </w:r>
      <w:r w:rsidR="0022510F">
        <w:rPr>
          <w:rFonts w:hint="eastAsia"/>
          <w:color w:val="000000"/>
          <w:szCs w:val="21"/>
        </w:rPr>
        <w:t>H</w:t>
      </w:r>
      <w:r w:rsidR="0022510F">
        <w:rPr>
          <w:color w:val="000000"/>
          <w:szCs w:val="21"/>
        </w:rPr>
        <w:t xml:space="preserve"> </w:t>
      </w:r>
      <w:r w:rsidR="0022510F">
        <w:rPr>
          <w:rFonts w:hint="eastAsia"/>
          <w:color w:val="000000"/>
          <w:szCs w:val="21"/>
        </w:rPr>
        <w:t>J</w:t>
      </w:r>
      <w:r w:rsidR="0022510F">
        <w:rPr>
          <w:color w:val="000000"/>
          <w:szCs w:val="21"/>
        </w:rPr>
        <w:t xml:space="preserve"> </w:t>
      </w:r>
      <w:r w:rsidR="0022510F">
        <w:rPr>
          <w:rFonts w:hint="eastAsia"/>
          <w:color w:val="000000"/>
          <w:szCs w:val="21"/>
        </w:rPr>
        <w:t>N</w:t>
      </w:r>
      <w:r w:rsidR="0022510F">
        <w:rPr>
          <w:color w:val="000000"/>
          <w:szCs w:val="21"/>
        </w:rPr>
        <w:t xml:space="preserve"> </w:t>
      </w:r>
      <w:r w:rsidR="0022510F">
        <w:rPr>
          <w:rFonts w:hint="eastAsia"/>
          <w:color w:val="000000"/>
          <w:szCs w:val="21"/>
        </w:rPr>
        <w:t>E</w:t>
      </w:r>
      <w:r w:rsidR="0022510F">
        <w:rPr>
          <w:color w:val="000000"/>
          <w:szCs w:val="21"/>
        </w:rPr>
        <w:t xml:space="preserve"> </w:t>
      </w:r>
      <w:r w:rsidR="0022510F">
        <w:rPr>
          <w:rFonts w:hint="eastAsia"/>
          <w:color w:val="000000"/>
          <w:szCs w:val="21"/>
        </w:rPr>
        <w:t>G</w:t>
      </w:r>
      <w:r>
        <w:rPr>
          <w:color w:val="000000"/>
          <w:szCs w:val="21"/>
        </w:rPr>
        <w:t xml:space="preserve">    6</w:t>
      </w:r>
      <w:r w:rsidR="0022510F">
        <w:rPr>
          <w:color w:val="000000"/>
          <w:szCs w:val="21"/>
        </w:rPr>
        <w:t>—</w:t>
      </w:r>
      <w:r>
        <w:rPr>
          <w:color w:val="000000"/>
          <w:szCs w:val="21"/>
        </w:rPr>
        <w:t>10</w:t>
      </w:r>
      <w:r w:rsidR="0022510F">
        <w:rPr>
          <w:szCs w:val="21"/>
        </w:rPr>
        <w:t xml:space="preserve"> </w:t>
      </w:r>
      <w:r w:rsidR="0022510F" w:rsidRPr="0022510F">
        <w:rPr>
          <w:rFonts w:hint="eastAsia"/>
          <w:szCs w:val="21"/>
        </w:rPr>
        <w:t>O</w:t>
      </w:r>
      <w:r w:rsidR="0022510F" w:rsidRPr="0022510F">
        <w:rPr>
          <w:szCs w:val="21"/>
        </w:rPr>
        <w:t xml:space="preserve"> </w:t>
      </w:r>
      <w:r w:rsidR="0022510F" w:rsidRPr="0022510F">
        <w:rPr>
          <w:rFonts w:hint="eastAsia"/>
          <w:szCs w:val="21"/>
        </w:rPr>
        <w:t>A</w:t>
      </w:r>
      <w:r w:rsidR="0022510F" w:rsidRPr="0022510F">
        <w:rPr>
          <w:szCs w:val="21"/>
        </w:rPr>
        <w:t xml:space="preserve"> </w:t>
      </w:r>
      <w:r w:rsidR="0022510F" w:rsidRPr="0022510F">
        <w:rPr>
          <w:rFonts w:hint="eastAsia"/>
          <w:szCs w:val="21"/>
        </w:rPr>
        <w:t>K</w:t>
      </w:r>
      <w:r w:rsidR="0022510F" w:rsidRPr="0022510F">
        <w:rPr>
          <w:szCs w:val="21"/>
        </w:rPr>
        <w:t xml:space="preserve"> </w:t>
      </w:r>
      <w:r w:rsidR="0022510F" w:rsidRPr="0022510F">
        <w:rPr>
          <w:rFonts w:hint="eastAsia"/>
          <w:szCs w:val="21"/>
        </w:rPr>
        <w:t>I</w:t>
      </w:r>
      <w:r w:rsidR="0022510F" w:rsidRPr="0022510F">
        <w:rPr>
          <w:szCs w:val="21"/>
        </w:rPr>
        <w:t xml:space="preserve"> </w:t>
      </w:r>
      <w:r w:rsidR="0022510F" w:rsidRPr="0022510F">
        <w:rPr>
          <w:rFonts w:hint="eastAsia"/>
          <w:szCs w:val="21"/>
        </w:rPr>
        <w:t>C</w:t>
      </w:r>
      <w:r w:rsidR="0022510F">
        <w:rPr>
          <w:b/>
          <w:szCs w:val="21"/>
        </w:rPr>
        <w:t xml:space="preserve"> </w:t>
      </w:r>
      <w:bookmarkStart w:id="3" w:name="_GoBack"/>
      <w:bookmarkEnd w:id="3"/>
    </w:p>
    <w:p w14:paraId="59318323" w14:textId="46714FDA" w:rsidR="00827234" w:rsidRDefault="00827234">
      <w:pPr>
        <w:rPr>
          <w:b/>
          <w:szCs w:val="21"/>
        </w:rPr>
      </w:pPr>
      <w:r>
        <w:rPr>
          <w:b/>
          <w:szCs w:val="21"/>
        </w:rPr>
        <w:t>Section C Reading In-depth</w:t>
      </w:r>
      <w:r w:rsidR="0022510F">
        <w:rPr>
          <w:b/>
          <w:szCs w:val="21"/>
        </w:rPr>
        <w:t xml:space="preserve"> </w:t>
      </w:r>
    </w:p>
    <w:p w14:paraId="5B80BC84" w14:textId="77777777" w:rsidR="00827234" w:rsidRDefault="00827234">
      <w:pPr>
        <w:jc w:val="left"/>
        <w:rPr>
          <w:b/>
          <w:szCs w:val="21"/>
        </w:rPr>
      </w:pPr>
      <w:r>
        <w:rPr>
          <w:b/>
          <w:color w:val="000000"/>
          <w:szCs w:val="21"/>
        </w:rPr>
        <w:t xml:space="preserve">Passage 1   </w:t>
      </w:r>
      <w:r>
        <w:rPr>
          <w:b/>
          <w:szCs w:val="21"/>
        </w:rPr>
        <w:t xml:space="preserve"> </w:t>
      </w:r>
    </w:p>
    <w:p w14:paraId="74CCF5E2" w14:textId="77777777" w:rsidR="00827234" w:rsidRDefault="00827234">
      <w:pPr>
        <w:jc w:val="left"/>
        <w:rPr>
          <w:b/>
          <w:color w:val="000000"/>
          <w:szCs w:val="21"/>
        </w:rPr>
      </w:pPr>
      <w:r>
        <w:rPr>
          <w:szCs w:val="21"/>
        </w:rPr>
        <w:t xml:space="preserve">1--5 </w:t>
      </w:r>
      <w:r>
        <w:rPr>
          <w:color w:val="000000"/>
          <w:szCs w:val="21"/>
        </w:rPr>
        <w:t xml:space="preserve">C A </w:t>
      </w:r>
      <w:proofErr w:type="spellStart"/>
      <w:r>
        <w:rPr>
          <w:color w:val="000000"/>
          <w:szCs w:val="21"/>
        </w:rPr>
        <w:t>A</w:t>
      </w:r>
      <w:proofErr w:type="spellEnd"/>
      <w:r>
        <w:rPr>
          <w:color w:val="000000"/>
          <w:szCs w:val="21"/>
        </w:rPr>
        <w:t xml:space="preserve"> D B </w:t>
      </w:r>
    </w:p>
    <w:p w14:paraId="7601C873" w14:textId="77777777" w:rsidR="00827234" w:rsidRDefault="00827234">
      <w:pPr>
        <w:rPr>
          <w:b/>
          <w:bCs/>
          <w:color w:val="000000"/>
          <w:szCs w:val="21"/>
        </w:rPr>
      </w:pPr>
      <w:r>
        <w:rPr>
          <w:b/>
          <w:bCs/>
          <w:color w:val="000000"/>
          <w:szCs w:val="21"/>
        </w:rPr>
        <w:t xml:space="preserve">Passage 2    </w:t>
      </w:r>
    </w:p>
    <w:p w14:paraId="3D73CC9A" w14:textId="77777777" w:rsidR="00827234" w:rsidRDefault="00827234">
      <w:pPr>
        <w:rPr>
          <w:color w:val="000000"/>
          <w:szCs w:val="21"/>
        </w:rPr>
      </w:pPr>
      <w:r>
        <w:rPr>
          <w:bCs/>
          <w:color w:val="000000"/>
          <w:szCs w:val="21"/>
        </w:rPr>
        <w:t>6--10</w:t>
      </w:r>
      <w:r>
        <w:rPr>
          <w:color w:val="000000"/>
          <w:szCs w:val="21"/>
        </w:rPr>
        <w:t xml:space="preserve"> D B C B A</w:t>
      </w:r>
    </w:p>
    <w:p w14:paraId="1E7D0E48" w14:textId="77777777" w:rsidR="00827234" w:rsidRDefault="00827234">
      <w:pPr>
        <w:rPr>
          <w:b/>
          <w:szCs w:val="21"/>
        </w:rPr>
      </w:pPr>
      <w:r>
        <w:rPr>
          <w:b/>
          <w:szCs w:val="21"/>
        </w:rPr>
        <w:t>V. Translation</w:t>
      </w:r>
    </w:p>
    <w:p w14:paraId="3E99ADEF" w14:textId="77777777" w:rsidR="00827234" w:rsidRDefault="00827234">
      <w:pPr>
        <w:rPr>
          <w:szCs w:val="21"/>
        </w:rPr>
      </w:pPr>
      <w:r>
        <w:rPr>
          <w:szCs w:val="21"/>
        </w:rPr>
        <w:t>A new CRH (China Railway High-speed) bullet train made its debut at Shanghai South Railway Station early the morning of January 28</w:t>
      </w:r>
      <w:r>
        <w:rPr>
          <w:szCs w:val="21"/>
          <w:vertAlign w:val="superscript"/>
        </w:rPr>
        <w:t>th</w:t>
      </w:r>
      <w:r>
        <w:rPr>
          <w:szCs w:val="21"/>
        </w:rPr>
        <w:t>, 2007. It announced the beginning of a new epoch of China’s railway industry. The new CRH bullet train, which can travel at a top speed of 250 kilometers an hour, is currently running at a speed of 160 km/h. A total of 200 passengers, who had witnessed its first run from Shanghai to Hangzhou, were deeply impressed by its high speed, stable operation and wonderful travel experience. Apart from the passenger-oriented design of the new CRH, customers can also expect better service for their enjoyable ride. With the approach of the Spring Festival, the full implementation of the CRH train can be expected to relieve the high congestion of railway travel, which makes the travel faster and more convenient.</w:t>
      </w:r>
    </w:p>
    <w:p w14:paraId="28B27222" w14:textId="77777777" w:rsidR="00827234" w:rsidRDefault="00827234">
      <w:pPr>
        <w:rPr>
          <w:b/>
          <w:sz w:val="24"/>
        </w:rPr>
      </w:pPr>
    </w:p>
    <w:p w14:paraId="60D140B1" w14:textId="77777777" w:rsidR="00827234" w:rsidRDefault="00827234">
      <w:r>
        <w:t xml:space="preserve"> </w:t>
      </w:r>
    </w:p>
    <w:p w14:paraId="56ABA4EF" w14:textId="77777777" w:rsidR="00827234" w:rsidRDefault="00827234">
      <w:pPr>
        <w:jc w:val="center"/>
        <w:rPr>
          <w:b/>
          <w:sz w:val="28"/>
          <w:szCs w:val="28"/>
        </w:rPr>
      </w:pPr>
      <w:r>
        <w:rPr>
          <w:b/>
          <w:sz w:val="28"/>
          <w:szCs w:val="28"/>
        </w:rPr>
        <w:br w:type="page"/>
      </w:r>
      <w:r>
        <w:rPr>
          <w:b/>
          <w:sz w:val="28"/>
          <w:szCs w:val="28"/>
        </w:rPr>
        <w:lastRenderedPageBreak/>
        <w:t>Unit 8 Environmental Protection</w:t>
      </w:r>
    </w:p>
    <w:p w14:paraId="11E34E7A" w14:textId="77777777" w:rsidR="00827234" w:rsidRDefault="00827234">
      <w:pPr>
        <w:rPr>
          <w:b/>
          <w:szCs w:val="21"/>
        </w:rPr>
      </w:pPr>
      <w:r>
        <w:rPr>
          <w:b/>
          <w:szCs w:val="21"/>
        </w:rPr>
        <w:t xml:space="preserve">I Reading Activities </w:t>
      </w:r>
      <w:r>
        <w:rPr>
          <w:rFonts w:hint="eastAsia"/>
          <w:b/>
          <w:szCs w:val="21"/>
        </w:rPr>
        <w:t>（</w:t>
      </w:r>
      <w:r>
        <w:rPr>
          <w:b/>
          <w:szCs w:val="21"/>
        </w:rPr>
        <w:t>40 minutes</w:t>
      </w:r>
      <w:r>
        <w:rPr>
          <w:rFonts w:hint="eastAsia"/>
          <w:b/>
          <w:szCs w:val="21"/>
        </w:rPr>
        <w:t>）</w:t>
      </w:r>
    </w:p>
    <w:p w14:paraId="58465624" w14:textId="77777777" w:rsidR="00827234" w:rsidRDefault="00827234">
      <w:pPr>
        <w:rPr>
          <w:b/>
          <w:szCs w:val="21"/>
        </w:rPr>
      </w:pPr>
      <w:r>
        <w:rPr>
          <w:b/>
          <w:szCs w:val="21"/>
        </w:rPr>
        <w:t>Section A Bank Cloze</w:t>
      </w:r>
    </w:p>
    <w:p w14:paraId="1D638948" w14:textId="77777777" w:rsidR="00827234" w:rsidRDefault="00827234">
      <w:r>
        <w:rPr>
          <w:color w:val="000000"/>
          <w:szCs w:val="21"/>
        </w:rPr>
        <w:t>1--5</w:t>
      </w:r>
      <w:r>
        <w:t>D E I A H     6--10 F B N J O</w:t>
      </w:r>
    </w:p>
    <w:p w14:paraId="0E965FB5" w14:textId="77777777" w:rsidR="00827234" w:rsidRDefault="00827234">
      <w:pPr>
        <w:rPr>
          <w:b/>
          <w:szCs w:val="21"/>
        </w:rPr>
      </w:pPr>
      <w:r>
        <w:rPr>
          <w:b/>
          <w:szCs w:val="21"/>
        </w:rPr>
        <w:t>Section B Skimming and Scanning</w:t>
      </w:r>
    </w:p>
    <w:p w14:paraId="39E26058" w14:textId="77777777" w:rsidR="00827234" w:rsidRDefault="00827234">
      <w:r>
        <w:rPr>
          <w:color w:val="000000"/>
          <w:szCs w:val="21"/>
        </w:rPr>
        <w:t>1--5</w:t>
      </w:r>
      <w:r>
        <w:t>C L G P H     6--10 D J B F O</w:t>
      </w:r>
    </w:p>
    <w:p w14:paraId="3C96F5A6" w14:textId="77777777" w:rsidR="00827234" w:rsidRDefault="00827234">
      <w:pPr>
        <w:rPr>
          <w:b/>
          <w:szCs w:val="21"/>
        </w:rPr>
      </w:pPr>
      <w:r>
        <w:rPr>
          <w:b/>
          <w:szCs w:val="21"/>
        </w:rPr>
        <w:t>Section C Reading In-depth</w:t>
      </w:r>
    </w:p>
    <w:p w14:paraId="065AA771" w14:textId="77777777" w:rsidR="00827234" w:rsidRDefault="00827234">
      <w:r>
        <w:t xml:space="preserve">1--5 D A </w:t>
      </w:r>
      <w:proofErr w:type="spellStart"/>
      <w:r>
        <w:t>A</w:t>
      </w:r>
      <w:proofErr w:type="spellEnd"/>
      <w:r>
        <w:t xml:space="preserve"> C B</w:t>
      </w:r>
    </w:p>
    <w:p w14:paraId="5ED64E20" w14:textId="77777777" w:rsidR="00827234" w:rsidRDefault="00827234">
      <w:r>
        <w:t xml:space="preserve">6--10 B D C A </w:t>
      </w:r>
      <w:proofErr w:type="spellStart"/>
      <w:r>
        <w:t>A</w:t>
      </w:r>
      <w:proofErr w:type="spellEnd"/>
    </w:p>
    <w:p w14:paraId="5E8004AE" w14:textId="77777777" w:rsidR="00827234" w:rsidRDefault="00827234">
      <w:pPr>
        <w:rPr>
          <w:b/>
          <w:sz w:val="24"/>
        </w:rPr>
      </w:pPr>
      <w:r>
        <w:rPr>
          <w:b/>
          <w:sz w:val="24"/>
        </w:rPr>
        <w:t>V. Translation</w:t>
      </w:r>
    </w:p>
    <w:p w14:paraId="704065FE" w14:textId="77777777" w:rsidR="00827234" w:rsidRDefault="00827234">
      <w:pPr>
        <w:pStyle w:val="a9"/>
        <w:shd w:val="clear" w:color="auto" w:fill="FFFFFF"/>
        <w:spacing w:line="200" w:lineRule="atLeast"/>
        <w:ind w:left="28" w:right="28"/>
      </w:pPr>
      <w:r>
        <w:rPr>
          <w:rFonts w:ascii="Times New Roman" w:hAnsi="Times New Roman" w:cs="Times New Roman"/>
          <w:sz w:val="21"/>
          <w:szCs w:val="21"/>
        </w:rPr>
        <w:t>In response to people's expectations of having a good living environment, Chinese government should greatly strengthen ecological improvement and environmental protection. The state of the ecological environment affects the level of people's wellbeing and also posterity and the future of our nation. We should adhere to the basic state policy of conserving resources and protecting the environment and endeavor to promote green, circular, and low-carbon development. We should greatly boost the conservation and reuse of energy and resources, give priority to saving energy in industry, transportation and construction and in public institutions, restrict total energy consumption, and reduce energy and materials consumption and carbon dioxide emissions. We should strengthen comprehensive marine management, develop the marine economy, become better able to exploit marine resources, protect the marine ecological environment, and safeguard China's maritime rights and interests.</w:t>
      </w:r>
    </w:p>
    <w:p w14:paraId="7195B8DB" w14:textId="77777777" w:rsidR="00827234" w:rsidRDefault="00827234">
      <w:pPr>
        <w:jc w:val="center"/>
        <w:rPr>
          <w:b/>
          <w:color w:val="000000"/>
          <w:sz w:val="28"/>
          <w:szCs w:val="28"/>
        </w:rPr>
      </w:pPr>
      <w:r>
        <w:rPr>
          <w:b/>
          <w:color w:val="000000"/>
          <w:sz w:val="28"/>
          <w:szCs w:val="28"/>
        </w:rPr>
        <w:br w:type="page"/>
      </w:r>
      <w:r>
        <w:rPr>
          <w:b/>
          <w:color w:val="000000"/>
          <w:sz w:val="28"/>
          <w:szCs w:val="28"/>
        </w:rPr>
        <w:lastRenderedPageBreak/>
        <w:t>Unit 9 Body and Mind</w:t>
      </w:r>
    </w:p>
    <w:p w14:paraId="17E1A5DE" w14:textId="77777777" w:rsidR="00827234" w:rsidRDefault="00827234">
      <w:pPr>
        <w:rPr>
          <w:b/>
          <w:color w:val="000000"/>
          <w:szCs w:val="21"/>
        </w:rPr>
      </w:pPr>
      <w:r>
        <w:rPr>
          <w:b/>
          <w:color w:val="000000"/>
          <w:szCs w:val="21"/>
        </w:rPr>
        <w:t xml:space="preserve">I Reading Activities </w:t>
      </w:r>
      <w:r>
        <w:rPr>
          <w:rFonts w:hint="eastAsia"/>
          <w:b/>
          <w:color w:val="000000"/>
          <w:szCs w:val="21"/>
        </w:rPr>
        <w:t>（</w:t>
      </w:r>
      <w:r>
        <w:rPr>
          <w:b/>
          <w:color w:val="000000"/>
          <w:szCs w:val="21"/>
        </w:rPr>
        <w:t>40 minutes</w:t>
      </w:r>
      <w:r>
        <w:rPr>
          <w:rFonts w:hint="eastAsia"/>
          <w:b/>
          <w:color w:val="000000"/>
          <w:szCs w:val="21"/>
        </w:rPr>
        <w:t>）</w:t>
      </w:r>
    </w:p>
    <w:p w14:paraId="46A4F650" w14:textId="77777777" w:rsidR="00827234" w:rsidRDefault="00827234">
      <w:pPr>
        <w:rPr>
          <w:b/>
          <w:color w:val="000000"/>
          <w:szCs w:val="21"/>
        </w:rPr>
      </w:pPr>
      <w:r>
        <w:rPr>
          <w:b/>
          <w:color w:val="000000"/>
          <w:szCs w:val="21"/>
        </w:rPr>
        <w:t>Section A Bank Cloze</w:t>
      </w:r>
    </w:p>
    <w:p w14:paraId="418A2B89" w14:textId="77777777" w:rsidR="00827234" w:rsidRDefault="00827234">
      <w:pPr>
        <w:rPr>
          <w:color w:val="000000"/>
        </w:rPr>
      </w:pPr>
      <w:r>
        <w:rPr>
          <w:color w:val="000000"/>
          <w:szCs w:val="21"/>
        </w:rPr>
        <w:t>1--5 F</w:t>
      </w:r>
      <w:r>
        <w:rPr>
          <w:color w:val="000000"/>
        </w:rPr>
        <w:t xml:space="preserve"> G O L K   6--10 D J B I E</w:t>
      </w:r>
    </w:p>
    <w:p w14:paraId="6CB503C1" w14:textId="77777777" w:rsidR="00827234" w:rsidRDefault="00827234">
      <w:pPr>
        <w:jc w:val="left"/>
        <w:rPr>
          <w:b/>
          <w:color w:val="000000"/>
          <w:sz w:val="30"/>
          <w:szCs w:val="30"/>
        </w:rPr>
      </w:pPr>
      <w:r>
        <w:rPr>
          <w:b/>
          <w:color w:val="000000"/>
          <w:szCs w:val="21"/>
        </w:rPr>
        <w:t>Section B Skimming and Scanning</w:t>
      </w:r>
    </w:p>
    <w:p w14:paraId="775DECE9" w14:textId="77777777" w:rsidR="00827234" w:rsidRDefault="00827234">
      <w:pPr>
        <w:pStyle w:val="para"/>
        <w:spacing w:before="78" w:after="46"/>
        <w:ind w:firstLineChars="0" w:firstLine="0"/>
        <w:rPr>
          <w:color w:val="000000"/>
          <w:sz w:val="21"/>
          <w:szCs w:val="21"/>
        </w:rPr>
      </w:pPr>
      <w:r>
        <w:rPr>
          <w:color w:val="000000"/>
          <w:sz w:val="21"/>
          <w:szCs w:val="21"/>
        </w:rPr>
        <w:t>1--5 D N H F J    6--10 C E R L B</w:t>
      </w:r>
    </w:p>
    <w:p w14:paraId="695692C4" w14:textId="77777777" w:rsidR="00827234" w:rsidRDefault="00827234">
      <w:pPr>
        <w:rPr>
          <w:b/>
          <w:color w:val="000000"/>
          <w:szCs w:val="21"/>
        </w:rPr>
      </w:pPr>
      <w:r>
        <w:rPr>
          <w:b/>
          <w:color w:val="000000"/>
          <w:szCs w:val="21"/>
        </w:rPr>
        <w:t>Section C Reading In-depth</w:t>
      </w:r>
    </w:p>
    <w:p w14:paraId="3949473D" w14:textId="77777777" w:rsidR="00827234" w:rsidRDefault="00827234">
      <w:pPr>
        <w:rPr>
          <w:b/>
          <w:color w:val="000000"/>
          <w:kern w:val="0"/>
          <w:szCs w:val="21"/>
        </w:rPr>
      </w:pPr>
      <w:r>
        <w:rPr>
          <w:b/>
          <w:color w:val="000000"/>
          <w:kern w:val="0"/>
          <w:szCs w:val="21"/>
        </w:rPr>
        <w:t>Passage1</w:t>
      </w:r>
    </w:p>
    <w:p w14:paraId="4B3EC76D" w14:textId="77777777" w:rsidR="00827234" w:rsidRDefault="00827234">
      <w:pPr>
        <w:rPr>
          <w:color w:val="000000"/>
        </w:rPr>
      </w:pPr>
      <w:r>
        <w:rPr>
          <w:color w:val="000000"/>
          <w:szCs w:val="21"/>
        </w:rPr>
        <w:t xml:space="preserve">1--5 </w:t>
      </w:r>
      <w:r>
        <w:rPr>
          <w:color w:val="000000"/>
        </w:rPr>
        <w:t>CCBDA</w:t>
      </w:r>
    </w:p>
    <w:p w14:paraId="42757963" w14:textId="77777777" w:rsidR="00827234" w:rsidRDefault="00827234">
      <w:pPr>
        <w:autoSpaceDE w:val="0"/>
        <w:autoSpaceDN w:val="0"/>
        <w:adjustRightInd w:val="0"/>
        <w:spacing w:line="300" w:lineRule="auto"/>
        <w:rPr>
          <w:color w:val="000000"/>
          <w:kern w:val="0"/>
          <w:szCs w:val="21"/>
        </w:rPr>
      </w:pPr>
      <w:r>
        <w:rPr>
          <w:b/>
          <w:color w:val="000000"/>
          <w:kern w:val="0"/>
          <w:szCs w:val="21"/>
        </w:rPr>
        <w:t>Passage2</w:t>
      </w:r>
    </w:p>
    <w:p w14:paraId="2FBEAE2C" w14:textId="77777777" w:rsidR="00827234" w:rsidRDefault="00827234">
      <w:pPr>
        <w:rPr>
          <w:color w:val="000000"/>
        </w:rPr>
      </w:pPr>
      <w:r>
        <w:rPr>
          <w:bCs/>
          <w:color w:val="000000"/>
          <w:szCs w:val="21"/>
        </w:rPr>
        <w:t xml:space="preserve">6--10 </w:t>
      </w:r>
      <w:r>
        <w:rPr>
          <w:color w:val="000000"/>
        </w:rPr>
        <w:t>ACBDD</w:t>
      </w:r>
    </w:p>
    <w:p w14:paraId="412C9458" w14:textId="77777777" w:rsidR="00827234" w:rsidRDefault="00827234">
      <w:pPr>
        <w:rPr>
          <w:b/>
          <w:color w:val="000000"/>
          <w:szCs w:val="21"/>
        </w:rPr>
      </w:pPr>
      <w:r>
        <w:rPr>
          <w:b/>
          <w:color w:val="000000"/>
          <w:szCs w:val="21"/>
        </w:rPr>
        <w:t>V Translation</w:t>
      </w:r>
    </w:p>
    <w:p w14:paraId="6643BCF2" w14:textId="77777777" w:rsidR="00827234" w:rsidRDefault="00827234">
      <w:pPr>
        <w:rPr>
          <w:color w:val="000000"/>
        </w:rPr>
      </w:pPr>
      <w:r>
        <w:rPr>
          <w:color w:val="000000"/>
        </w:rPr>
        <w:t xml:space="preserve">Long time ago, an American psychologist John Atkinson proposed the theory of two different achievement motivations—pursuit of success and avoidance of failure. Almost all Chinese are quite familiar with the latter one: that is, the consciousness passed down from generation to generation to nip every potential danger in the bud/ to take preventive measures at any time, which only inspires our fear of failure. And it's also the reason why we are always urged /pushed to get bookish excellence / to get good grades in order to be admitted by/go to prestigious universities. However, too much pushiness would bring about the contradictory outcome. If we can learn to be impelled and guided by the theory of achievement motivation -- to pursue success – we would surely extricate ourselves from the pressure of avoiding failure and following our stereotype routine /adhering to old habits. Thus we will accordingly </w:t>
      </w:r>
      <w:r>
        <w:rPr>
          <w:color w:val="000000"/>
          <w:szCs w:val="21"/>
        </w:rPr>
        <w:t>explore the true essence/truth between a meaningful life and a happy life</w:t>
      </w:r>
      <w:r>
        <w:rPr>
          <w:color w:val="000000"/>
        </w:rPr>
        <w:t xml:space="preserve"> during the process of striving for success.</w:t>
      </w:r>
    </w:p>
    <w:p w14:paraId="4FB48CF8" w14:textId="77777777" w:rsidR="00827234" w:rsidRDefault="00827234">
      <w:pPr>
        <w:rPr>
          <w:color w:val="000000"/>
        </w:rPr>
      </w:pPr>
    </w:p>
    <w:p w14:paraId="5C90E600" w14:textId="77777777" w:rsidR="00827234" w:rsidRDefault="00827234">
      <w:pPr>
        <w:jc w:val="center"/>
        <w:rPr>
          <w:b/>
          <w:bCs/>
          <w:sz w:val="28"/>
          <w:szCs w:val="28"/>
        </w:rPr>
      </w:pPr>
      <w:r>
        <w:br w:type="page"/>
      </w:r>
      <w:r>
        <w:rPr>
          <w:b/>
          <w:bCs/>
          <w:sz w:val="28"/>
          <w:szCs w:val="28"/>
        </w:rPr>
        <w:lastRenderedPageBreak/>
        <w:t>Unit 10 Finance and Economy</w:t>
      </w:r>
    </w:p>
    <w:p w14:paraId="3DD47B05" w14:textId="77777777" w:rsidR="00827234" w:rsidRDefault="00827234">
      <w:pPr>
        <w:rPr>
          <w:b/>
          <w:color w:val="000000"/>
          <w:szCs w:val="21"/>
        </w:rPr>
      </w:pPr>
      <w:r>
        <w:rPr>
          <w:b/>
          <w:color w:val="000000"/>
          <w:szCs w:val="21"/>
        </w:rPr>
        <w:t xml:space="preserve">I Reading Activities </w:t>
      </w:r>
    </w:p>
    <w:p w14:paraId="1B8053AC" w14:textId="77777777" w:rsidR="00827234" w:rsidRDefault="00827234">
      <w:pPr>
        <w:rPr>
          <w:b/>
          <w:color w:val="000000"/>
          <w:szCs w:val="21"/>
        </w:rPr>
      </w:pPr>
      <w:r>
        <w:rPr>
          <w:b/>
          <w:color w:val="000000"/>
          <w:szCs w:val="21"/>
        </w:rPr>
        <w:t>Section A Bank Cloze</w:t>
      </w:r>
    </w:p>
    <w:p w14:paraId="2516B3B2" w14:textId="77777777" w:rsidR="00827234" w:rsidRDefault="00827234">
      <w:pPr>
        <w:rPr>
          <w:color w:val="000000"/>
          <w:szCs w:val="21"/>
        </w:rPr>
      </w:pPr>
      <w:r>
        <w:rPr>
          <w:color w:val="000000"/>
          <w:szCs w:val="21"/>
        </w:rPr>
        <w:t xml:space="preserve">1--5 A K C L H    </w:t>
      </w:r>
      <w:r>
        <w:rPr>
          <w:szCs w:val="21"/>
        </w:rPr>
        <w:t>6--10</w:t>
      </w:r>
      <w:r>
        <w:rPr>
          <w:color w:val="000000"/>
          <w:szCs w:val="21"/>
        </w:rPr>
        <w:t xml:space="preserve"> F I B M N</w:t>
      </w:r>
    </w:p>
    <w:p w14:paraId="72F86EB4" w14:textId="77777777" w:rsidR="00827234" w:rsidRDefault="00827234">
      <w:pPr>
        <w:rPr>
          <w:b/>
          <w:color w:val="000000"/>
          <w:szCs w:val="21"/>
        </w:rPr>
      </w:pPr>
      <w:r>
        <w:rPr>
          <w:b/>
          <w:color w:val="000000"/>
          <w:szCs w:val="21"/>
        </w:rPr>
        <w:t>Section B Skimming and Scanning</w:t>
      </w:r>
    </w:p>
    <w:p w14:paraId="3FBBF4B0" w14:textId="1AAA1755" w:rsidR="00827234" w:rsidRDefault="00827234">
      <w:pPr>
        <w:rPr>
          <w:szCs w:val="21"/>
        </w:rPr>
      </w:pPr>
      <w:r>
        <w:rPr>
          <w:szCs w:val="21"/>
        </w:rPr>
        <w:t>1--5 I O A C H</w:t>
      </w:r>
      <w:r>
        <w:rPr>
          <w:color w:val="000000"/>
          <w:szCs w:val="21"/>
        </w:rPr>
        <w:t xml:space="preserve">    </w:t>
      </w:r>
      <w:r>
        <w:rPr>
          <w:szCs w:val="21"/>
        </w:rPr>
        <w:t>6--10 M B N K E</w:t>
      </w:r>
      <w:r w:rsidR="000F682E">
        <w:rPr>
          <w:szCs w:val="21"/>
        </w:rPr>
        <w:tab/>
      </w:r>
    </w:p>
    <w:p w14:paraId="28A6E32C" w14:textId="77777777" w:rsidR="00827234" w:rsidRDefault="00827234">
      <w:pPr>
        <w:rPr>
          <w:b/>
          <w:color w:val="000000"/>
          <w:szCs w:val="21"/>
        </w:rPr>
      </w:pPr>
      <w:r>
        <w:rPr>
          <w:b/>
          <w:color w:val="000000"/>
          <w:szCs w:val="21"/>
        </w:rPr>
        <w:t>Section C Reading In-depth</w:t>
      </w:r>
    </w:p>
    <w:p w14:paraId="2565E3A8" w14:textId="77777777" w:rsidR="00827234" w:rsidRDefault="00827234">
      <w:pPr>
        <w:autoSpaceDE w:val="0"/>
        <w:autoSpaceDN w:val="0"/>
        <w:adjustRightInd w:val="0"/>
        <w:jc w:val="left"/>
        <w:rPr>
          <w:b/>
          <w:kern w:val="0"/>
          <w:szCs w:val="21"/>
        </w:rPr>
      </w:pPr>
      <w:r>
        <w:rPr>
          <w:b/>
          <w:kern w:val="0"/>
          <w:szCs w:val="21"/>
        </w:rPr>
        <w:t xml:space="preserve">Passage 1 </w:t>
      </w:r>
    </w:p>
    <w:p w14:paraId="50DB613F" w14:textId="77777777" w:rsidR="00827234" w:rsidRDefault="00827234">
      <w:pPr>
        <w:rPr>
          <w:szCs w:val="21"/>
        </w:rPr>
      </w:pPr>
      <w:r>
        <w:rPr>
          <w:kern w:val="0"/>
          <w:szCs w:val="21"/>
        </w:rPr>
        <w:t xml:space="preserve">1--5 </w:t>
      </w:r>
      <w:r>
        <w:rPr>
          <w:szCs w:val="21"/>
        </w:rPr>
        <w:t>C D B C A</w:t>
      </w:r>
    </w:p>
    <w:p w14:paraId="0B2E9717" w14:textId="77777777" w:rsidR="00827234" w:rsidRDefault="00827234">
      <w:pPr>
        <w:rPr>
          <w:b/>
          <w:bCs/>
          <w:szCs w:val="21"/>
        </w:rPr>
      </w:pPr>
      <w:r>
        <w:rPr>
          <w:b/>
          <w:bCs/>
          <w:szCs w:val="21"/>
        </w:rPr>
        <w:t>Passage 2</w:t>
      </w:r>
      <w:r>
        <w:rPr>
          <w:b/>
          <w:bCs/>
          <w:szCs w:val="21"/>
        </w:rPr>
        <w:tab/>
      </w:r>
    </w:p>
    <w:p w14:paraId="156701BC" w14:textId="77777777" w:rsidR="00827234" w:rsidRDefault="00827234">
      <w:pPr>
        <w:rPr>
          <w:bCs/>
          <w:szCs w:val="21"/>
        </w:rPr>
      </w:pPr>
      <w:r>
        <w:rPr>
          <w:bCs/>
          <w:szCs w:val="21"/>
        </w:rPr>
        <w:t>6--10</w:t>
      </w:r>
      <w:r>
        <w:rPr>
          <w:b/>
          <w:bCs/>
          <w:szCs w:val="21"/>
        </w:rPr>
        <w:t xml:space="preserve"> </w:t>
      </w:r>
      <w:r>
        <w:rPr>
          <w:bCs/>
          <w:szCs w:val="21"/>
        </w:rPr>
        <w:t>B A C B D</w:t>
      </w:r>
    </w:p>
    <w:p w14:paraId="2BBA3B80" w14:textId="77777777" w:rsidR="00827234" w:rsidRDefault="00827234">
      <w:pPr>
        <w:rPr>
          <w:b/>
          <w:szCs w:val="21"/>
        </w:rPr>
      </w:pPr>
      <w:r>
        <w:rPr>
          <w:b/>
          <w:szCs w:val="21"/>
        </w:rPr>
        <w:t>V Translation</w:t>
      </w:r>
    </w:p>
    <w:p w14:paraId="22896BCD" w14:textId="77777777" w:rsidR="00827234" w:rsidRDefault="00827234">
      <w:pPr>
        <w:rPr>
          <w:color w:val="000000"/>
          <w:szCs w:val="21"/>
          <w:shd w:val="clear" w:color="auto" w:fill="FFFFFF"/>
        </w:rPr>
      </w:pPr>
      <w:r>
        <w:rPr>
          <w:color w:val="000000"/>
          <w:szCs w:val="21"/>
          <w:shd w:val="clear" w:color="auto" w:fill="FFFFFF"/>
        </w:rPr>
        <w:t>Since China launched its reform and opening-up policy in 1978, the economy has been developing at a continuously high rate.</w:t>
      </w:r>
      <w:r>
        <w:rPr>
          <w:rStyle w:val="apple-converted-space"/>
          <w:color w:val="000000"/>
          <w:shd w:val="clear" w:color="auto" w:fill="FFFFFF"/>
        </w:rPr>
        <w:t> </w:t>
      </w:r>
      <w:r>
        <w:rPr>
          <w:szCs w:val="21"/>
        </w:rPr>
        <w:t>From then on, China has introduced a lot of talented personnel, capital and technologies from other countries, greatly accelerating economic growth.</w:t>
      </w:r>
      <w:r>
        <w:rPr>
          <w:color w:val="000000"/>
          <w:szCs w:val="21"/>
          <w:shd w:val="clear" w:color="auto" w:fill="FFFFFF"/>
        </w:rPr>
        <w:t xml:space="preserve"> </w:t>
      </w:r>
      <w:r>
        <w:rPr>
          <w:szCs w:val="21"/>
        </w:rPr>
        <w:t>At present, China is the world’s second largest economy after the United States. It is also the world’s fastest-growing major economy, with average growth rates of 10% for the past 30 years. China is also the largest exporter and second largest importer of goods in the world.</w:t>
      </w:r>
      <w:r>
        <w:rPr>
          <w:color w:val="000000"/>
          <w:szCs w:val="21"/>
          <w:shd w:val="clear" w:color="auto" w:fill="FFFFFF"/>
        </w:rPr>
        <w:t xml:space="preserve"> </w:t>
      </w:r>
      <w:r>
        <w:rPr>
          <w:szCs w:val="21"/>
        </w:rPr>
        <w:t>In 2011, China became the world’s top manufacturer, surpassing the United States.</w:t>
      </w:r>
      <w:r>
        <w:rPr>
          <w:color w:val="000000"/>
          <w:szCs w:val="21"/>
          <w:shd w:val="clear" w:color="auto" w:fill="FFFFFF"/>
        </w:rPr>
        <w:t xml:space="preserve"> </w:t>
      </w:r>
      <w:r>
        <w:rPr>
          <w:szCs w:val="21"/>
        </w:rPr>
        <w:t>It is estimated that by the middle of the 21st century, China will be generally modernized and reach the level of the moderately-developed</w:t>
      </w:r>
      <w:r>
        <w:rPr>
          <w:color w:val="FF0000"/>
          <w:szCs w:val="21"/>
        </w:rPr>
        <w:t xml:space="preserve"> </w:t>
      </w:r>
      <w:r>
        <w:rPr>
          <w:szCs w:val="21"/>
        </w:rPr>
        <w:t>countries.</w:t>
      </w:r>
      <w:r>
        <w:rPr>
          <w:color w:val="000000"/>
          <w:szCs w:val="21"/>
          <w:shd w:val="clear" w:color="auto" w:fill="FFFFFF"/>
        </w:rPr>
        <w:t xml:space="preserve"> </w:t>
      </w:r>
      <w:r>
        <w:rPr>
          <w:szCs w:val="21"/>
        </w:rPr>
        <w:t>China is a country with a large population. Calculated according to per capita income, the economic level is still low, and there still exists a fairly large gap with the developed countries. China’s economic level varies from region to region. The areas along the coast in eastern China are rather developed, while those in the west are relatively backward. China is carrying out a western development plan to promote rapid economic growth in that region.</w:t>
      </w:r>
    </w:p>
    <w:p w14:paraId="0CF96A32" w14:textId="77777777" w:rsidR="00827234" w:rsidRDefault="00827234">
      <w:pPr>
        <w:rPr>
          <w:szCs w:val="21"/>
        </w:rPr>
      </w:pPr>
    </w:p>
    <w:p w14:paraId="576BC805" w14:textId="77777777" w:rsidR="00827234" w:rsidRDefault="00827234"/>
    <w:p w14:paraId="5CE54912" w14:textId="77777777" w:rsidR="00827234" w:rsidRDefault="00827234">
      <w:pPr>
        <w:jc w:val="center"/>
        <w:rPr>
          <w:rFonts w:eastAsia="仿宋_GB2312"/>
          <w:b/>
          <w:color w:val="000000"/>
          <w:sz w:val="28"/>
          <w:szCs w:val="28"/>
        </w:rPr>
      </w:pPr>
      <w:r>
        <w:br w:type="page"/>
      </w:r>
      <w:r>
        <w:rPr>
          <w:rFonts w:eastAsia="仿宋_GB2312"/>
          <w:b/>
          <w:color w:val="000000"/>
          <w:sz w:val="28"/>
          <w:szCs w:val="28"/>
        </w:rPr>
        <w:lastRenderedPageBreak/>
        <w:t>Unit 11 Recreation</w:t>
      </w:r>
    </w:p>
    <w:p w14:paraId="63312EE6" w14:textId="77777777" w:rsidR="00827234" w:rsidRDefault="00827234">
      <w:pPr>
        <w:rPr>
          <w:b/>
          <w:color w:val="000000"/>
          <w:szCs w:val="21"/>
        </w:rPr>
      </w:pPr>
      <w:r>
        <w:rPr>
          <w:b/>
          <w:color w:val="000000"/>
          <w:szCs w:val="21"/>
        </w:rPr>
        <w:t xml:space="preserve">I Reading Activities </w:t>
      </w:r>
    </w:p>
    <w:p w14:paraId="70E114F4" w14:textId="77777777" w:rsidR="00827234" w:rsidRDefault="00827234">
      <w:pPr>
        <w:rPr>
          <w:b/>
          <w:color w:val="000000"/>
          <w:szCs w:val="21"/>
        </w:rPr>
      </w:pPr>
      <w:r>
        <w:rPr>
          <w:b/>
          <w:color w:val="000000"/>
          <w:szCs w:val="21"/>
        </w:rPr>
        <w:t>Section A Bank Cloze</w:t>
      </w:r>
    </w:p>
    <w:p w14:paraId="05EDC7F6" w14:textId="77777777" w:rsidR="00827234" w:rsidRDefault="00827234">
      <w:pPr>
        <w:rPr>
          <w:color w:val="000000"/>
          <w:szCs w:val="21"/>
        </w:rPr>
      </w:pPr>
      <w:r>
        <w:rPr>
          <w:color w:val="000000"/>
          <w:szCs w:val="21"/>
        </w:rPr>
        <w:t>1--5 C L M K E    6--10 A F B H O</w:t>
      </w:r>
    </w:p>
    <w:p w14:paraId="0E1CCA77" w14:textId="77777777" w:rsidR="00827234" w:rsidRDefault="00827234">
      <w:pPr>
        <w:ind w:left="211" w:hangingChars="100" w:hanging="211"/>
        <w:rPr>
          <w:color w:val="000000"/>
          <w:szCs w:val="21"/>
        </w:rPr>
      </w:pPr>
      <w:r>
        <w:rPr>
          <w:b/>
          <w:color w:val="000000"/>
          <w:szCs w:val="21"/>
        </w:rPr>
        <w:t>Section B Skimming and Scanning</w:t>
      </w:r>
      <w:r>
        <w:rPr>
          <w:rFonts w:hint="eastAsia"/>
          <w:b/>
          <w:color w:val="000000"/>
          <w:szCs w:val="21"/>
        </w:rPr>
        <w:t>：</w:t>
      </w:r>
    </w:p>
    <w:p w14:paraId="018FDD26" w14:textId="77777777" w:rsidR="00827234" w:rsidRDefault="00827234">
      <w:pPr>
        <w:ind w:left="210" w:hangingChars="100" w:hanging="210"/>
        <w:rPr>
          <w:color w:val="000000"/>
          <w:szCs w:val="21"/>
        </w:rPr>
      </w:pPr>
      <w:r>
        <w:rPr>
          <w:color w:val="000000"/>
          <w:szCs w:val="21"/>
        </w:rPr>
        <w:t>1--5 C G F J I     6--10 A N D L M</w:t>
      </w:r>
    </w:p>
    <w:p w14:paraId="0723AAD6" w14:textId="77777777" w:rsidR="00827234" w:rsidRDefault="00827234">
      <w:pPr>
        <w:rPr>
          <w:b/>
          <w:color w:val="000000"/>
          <w:szCs w:val="21"/>
        </w:rPr>
      </w:pPr>
      <w:r>
        <w:rPr>
          <w:b/>
          <w:color w:val="000000"/>
          <w:szCs w:val="21"/>
        </w:rPr>
        <w:t>Section C Reading In-depth</w:t>
      </w:r>
      <w:r>
        <w:rPr>
          <w:rFonts w:hint="eastAsia"/>
          <w:b/>
          <w:color w:val="000000"/>
          <w:szCs w:val="21"/>
        </w:rPr>
        <w:t>：</w:t>
      </w:r>
      <w:r>
        <w:rPr>
          <w:b/>
          <w:color w:val="000000"/>
          <w:szCs w:val="21"/>
        </w:rPr>
        <w:t xml:space="preserve"> </w:t>
      </w:r>
    </w:p>
    <w:p w14:paraId="7E5D97C6" w14:textId="77777777" w:rsidR="00827234" w:rsidRDefault="00827234">
      <w:pPr>
        <w:rPr>
          <w:b/>
          <w:color w:val="000000"/>
          <w:kern w:val="0"/>
          <w:szCs w:val="21"/>
        </w:rPr>
      </w:pPr>
      <w:r>
        <w:rPr>
          <w:b/>
          <w:color w:val="000000"/>
          <w:kern w:val="0"/>
          <w:szCs w:val="21"/>
        </w:rPr>
        <w:t>Passage 1</w:t>
      </w:r>
    </w:p>
    <w:p w14:paraId="67948FEF" w14:textId="77777777" w:rsidR="00827234" w:rsidRDefault="00827234">
      <w:pPr>
        <w:rPr>
          <w:color w:val="000000"/>
          <w:kern w:val="0"/>
          <w:szCs w:val="21"/>
        </w:rPr>
      </w:pPr>
      <w:r>
        <w:rPr>
          <w:color w:val="000000"/>
          <w:szCs w:val="21"/>
        </w:rPr>
        <w:t xml:space="preserve">1--5 B D A B A </w:t>
      </w:r>
    </w:p>
    <w:p w14:paraId="4962B5F1" w14:textId="77777777" w:rsidR="00827234" w:rsidRDefault="00827234">
      <w:pPr>
        <w:rPr>
          <w:b/>
          <w:color w:val="000000"/>
          <w:kern w:val="0"/>
          <w:szCs w:val="21"/>
        </w:rPr>
      </w:pPr>
      <w:r>
        <w:rPr>
          <w:b/>
          <w:color w:val="000000"/>
          <w:kern w:val="0"/>
          <w:szCs w:val="21"/>
        </w:rPr>
        <w:t>Passage 2</w:t>
      </w:r>
    </w:p>
    <w:p w14:paraId="6AEAAA87" w14:textId="77777777" w:rsidR="00827234" w:rsidRDefault="00827234">
      <w:pPr>
        <w:rPr>
          <w:color w:val="000000"/>
          <w:szCs w:val="21"/>
        </w:rPr>
      </w:pPr>
      <w:r>
        <w:rPr>
          <w:color w:val="000000"/>
          <w:szCs w:val="21"/>
        </w:rPr>
        <w:t>6--10 C B D A C</w:t>
      </w:r>
    </w:p>
    <w:p w14:paraId="479CDDED" w14:textId="77777777" w:rsidR="00827234" w:rsidRDefault="00827234">
      <w:pPr>
        <w:autoSpaceDE w:val="0"/>
        <w:autoSpaceDN w:val="0"/>
        <w:adjustRightInd w:val="0"/>
        <w:spacing w:line="300" w:lineRule="auto"/>
        <w:jc w:val="left"/>
        <w:rPr>
          <w:b/>
          <w:color w:val="000000"/>
          <w:kern w:val="0"/>
          <w:szCs w:val="21"/>
        </w:rPr>
      </w:pPr>
      <w:r>
        <w:rPr>
          <w:b/>
          <w:color w:val="000000"/>
          <w:kern w:val="0"/>
          <w:szCs w:val="21"/>
        </w:rPr>
        <w:t xml:space="preserve">V </w:t>
      </w:r>
      <w:r>
        <w:rPr>
          <w:b/>
          <w:color w:val="000000"/>
          <w:szCs w:val="21"/>
        </w:rPr>
        <w:t>Translation</w:t>
      </w:r>
    </w:p>
    <w:p w14:paraId="67FAA1B1" w14:textId="77777777" w:rsidR="00827234" w:rsidRDefault="00827234">
      <w:r>
        <w:rPr>
          <w:color w:val="000000"/>
          <w:szCs w:val="21"/>
        </w:rPr>
        <w:t>Recreation is a necessary ingredient for people’s life. It can make people relaxed and get a relief from high pressure from modern life. Recreation adopts a variety of forms, including gardening, reading, traveling, listening to music, shopping and watching films, etc. People can get spiritual calmness or seek freshness and stimulation through creational activities. The development of science and technology greatly diversify the forms of recreation. People can experience the great joy and convenience from online shopping, tweet freely in the blogs, and even download interesting games and wonderful movies for cell phones.</w:t>
      </w:r>
    </w:p>
    <w:p w14:paraId="1519DFEA" w14:textId="77777777" w:rsidR="00827234" w:rsidRDefault="00827234">
      <w:pPr>
        <w:jc w:val="center"/>
        <w:rPr>
          <w:b/>
          <w:sz w:val="28"/>
          <w:szCs w:val="28"/>
        </w:rPr>
      </w:pPr>
      <w:r>
        <w:br w:type="page"/>
      </w:r>
      <w:r>
        <w:rPr>
          <w:b/>
          <w:sz w:val="28"/>
          <w:szCs w:val="28"/>
        </w:rPr>
        <w:lastRenderedPageBreak/>
        <w:t>Unit 12 Health and Medicine</w:t>
      </w:r>
    </w:p>
    <w:p w14:paraId="1CAFDAF8" w14:textId="77777777" w:rsidR="00827234" w:rsidRDefault="00827234">
      <w:pPr>
        <w:rPr>
          <w:b/>
          <w:szCs w:val="21"/>
        </w:rPr>
      </w:pPr>
      <w:r>
        <w:rPr>
          <w:b/>
          <w:szCs w:val="21"/>
        </w:rPr>
        <w:t xml:space="preserve">I. Reading Activities </w:t>
      </w:r>
    </w:p>
    <w:p w14:paraId="21701019" w14:textId="77777777" w:rsidR="00827234" w:rsidRDefault="00827234">
      <w:pPr>
        <w:rPr>
          <w:b/>
          <w:szCs w:val="21"/>
        </w:rPr>
      </w:pPr>
      <w:r>
        <w:rPr>
          <w:b/>
          <w:szCs w:val="21"/>
        </w:rPr>
        <w:t>Section A Bank Cloze</w:t>
      </w:r>
    </w:p>
    <w:p w14:paraId="632644CE" w14:textId="77777777" w:rsidR="00827234" w:rsidRDefault="00827234">
      <w:r>
        <w:t>1--5 F I N K O     6--10 B H D J L</w:t>
      </w:r>
    </w:p>
    <w:p w14:paraId="4E2A75BE" w14:textId="77777777" w:rsidR="00827234" w:rsidRDefault="00827234">
      <w:pPr>
        <w:rPr>
          <w:b/>
          <w:szCs w:val="21"/>
        </w:rPr>
      </w:pPr>
      <w:r>
        <w:rPr>
          <w:b/>
          <w:szCs w:val="21"/>
        </w:rPr>
        <w:t>Section B Skimming and Scanning</w:t>
      </w:r>
    </w:p>
    <w:p w14:paraId="4DF3CADF" w14:textId="77777777" w:rsidR="00827234" w:rsidRDefault="00827234">
      <w:r>
        <w:t xml:space="preserve">1--5 F J A G L    6--10 H C I P K </w:t>
      </w:r>
    </w:p>
    <w:p w14:paraId="1CBAA67B" w14:textId="77777777" w:rsidR="00827234" w:rsidRDefault="00827234">
      <w:pPr>
        <w:rPr>
          <w:b/>
          <w:szCs w:val="21"/>
        </w:rPr>
      </w:pPr>
      <w:r>
        <w:rPr>
          <w:b/>
          <w:szCs w:val="21"/>
        </w:rPr>
        <w:t>Section C Reading In-depth</w:t>
      </w:r>
    </w:p>
    <w:p w14:paraId="3F916B84" w14:textId="77777777" w:rsidR="00827234" w:rsidRDefault="00827234">
      <w:pPr>
        <w:autoSpaceDE w:val="0"/>
        <w:autoSpaceDN w:val="0"/>
        <w:adjustRightInd w:val="0"/>
        <w:jc w:val="left"/>
        <w:rPr>
          <w:b/>
          <w:kern w:val="0"/>
          <w:szCs w:val="21"/>
        </w:rPr>
      </w:pPr>
      <w:r>
        <w:rPr>
          <w:b/>
          <w:kern w:val="0"/>
          <w:szCs w:val="21"/>
        </w:rPr>
        <w:t xml:space="preserve">Passage 1 </w:t>
      </w:r>
    </w:p>
    <w:p w14:paraId="48D66E96" w14:textId="77777777" w:rsidR="00827234" w:rsidRDefault="00827234">
      <w:r>
        <w:t>1--5 C B A D C</w:t>
      </w:r>
    </w:p>
    <w:p w14:paraId="655D3CD8" w14:textId="77777777" w:rsidR="00827234" w:rsidRDefault="00827234">
      <w:pPr>
        <w:autoSpaceDE w:val="0"/>
        <w:autoSpaceDN w:val="0"/>
        <w:adjustRightInd w:val="0"/>
        <w:jc w:val="left"/>
        <w:rPr>
          <w:b/>
          <w:kern w:val="0"/>
          <w:szCs w:val="21"/>
        </w:rPr>
      </w:pPr>
      <w:r>
        <w:rPr>
          <w:b/>
          <w:kern w:val="0"/>
          <w:szCs w:val="21"/>
        </w:rPr>
        <w:t>Passage 2</w:t>
      </w:r>
    </w:p>
    <w:p w14:paraId="44F407D4" w14:textId="77777777" w:rsidR="00827234" w:rsidRDefault="00827234">
      <w:r>
        <w:t xml:space="preserve">6--10 C </w:t>
      </w:r>
      <w:proofErr w:type="spellStart"/>
      <w:r>
        <w:t>C</w:t>
      </w:r>
      <w:proofErr w:type="spellEnd"/>
      <w:r>
        <w:t xml:space="preserve"> B C B</w:t>
      </w:r>
    </w:p>
    <w:p w14:paraId="60DD364B" w14:textId="77777777" w:rsidR="00827234" w:rsidRDefault="00827234">
      <w:pPr>
        <w:rPr>
          <w:b/>
          <w:szCs w:val="21"/>
        </w:rPr>
      </w:pPr>
      <w:r>
        <w:rPr>
          <w:b/>
          <w:szCs w:val="21"/>
        </w:rPr>
        <w:t>V. Translation</w:t>
      </w:r>
    </w:p>
    <w:p w14:paraId="2178B2C4" w14:textId="77777777" w:rsidR="00827234" w:rsidRDefault="00827234">
      <w:r>
        <w:t xml:space="preserve">Traditional Chinese Medicine has a long history of several </w:t>
      </w:r>
      <w:proofErr w:type="spellStart"/>
      <w:r>
        <w:t>thousands</w:t>
      </w:r>
      <w:proofErr w:type="spellEnd"/>
      <w:r>
        <w:t xml:space="preserve"> years. Its origin can be traced back to remote antiquity. In a long course of struggling against diseases, TCM evolved into a unique and integrated theoretical system. Yellow Emperor's Inner Canon (Huang Di </w:t>
      </w:r>
      <w:proofErr w:type="spellStart"/>
      <w:r>
        <w:t>Nei</w:t>
      </w:r>
      <w:proofErr w:type="spellEnd"/>
      <w:r>
        <w:t xml:space="preserve"> Jing), written more than 2,000 years ago, is the earliest extant medical classic in China. The doctrines of Chinese medicine are rooted in books such as the Yellow Emperor's Inner Canon and the Treatise on Cold Damage, as well as in cosmological notions like yin-yang and the five phases. Chinese medicine practices include various forms of herbal medicine, acupuncture, massage (</w:t>
      </w:r>
      <w:proofErr w:type="spellStart"/>
      <w:r>
        <w:t>Tui</w:t>
      </w:r>
      <w:proofErr w:type="spellEnd"/>
      <w:r>
        <w:t xml:space="preserve"> Na), qigong exercise, and dietary therapy. Nowadays, the TCM, with its unique diagnostic methods, fewer side effects and remarkable effects, have been used to treat cancer and other serious diseases.</w:t>
      </w:r>
    </w:p>
    <w:p w14:paraId="2E6EC2AD" w14:textId="77777777" w:rsidR="00827234" w:rsidRDefault="00827234">
      <w:pPr>
        <w:rPr>
          <w:b/>
          <w:sz w:val="24"/>
        </w:rPr>
      </w:pPr>
    </w:p>
    <w:p w14:paraId="6A2F2689" w14:textId="77777777" w:rsidR="00827234" w:rsidRDefault="00827234"/>
    <w:p w14:paraId="2DE63EBF" w14:textId="77777777" w:rsidR="00827234" w:rsidRDefault="00827234">
      <w:pPr>
        <w:jc w:val="center"/>
        <w:rPr>
          <w:b/>
          <w:sz w:val="28"/>
          <w:szCs w:val="28"/>
        </w:rPr>
      </w:pPr>
      <w:r>
        <w:br w:type="page"/>
      </w:r>
      <w:r>
        <w:rPr>
          <w:b/>
          <w:sz w:val="28"/>
          <w:szCs w:val="28"/>
        </w:rPr>
        <w:lastRenderedPageBreak/>
        <w:t>Unit 13 Science and Technology</w:t>
      </w:r>
    </w:p>
    <w:p w14:paraId="7501EB38" w14:textId="77777777" w:rsidR="00827234" w:rsidRDefault="00827234" w:rsidP="000866CD">
      <w:pPr>
        <w:rPr>
          <w:b/>
          <w:color w:val="000000"/>
          <w:szCs w:val="21"/>
        </w:rPr>
      </w:pPr>
      <w:r>
        <w:rPr>
          <w:b/>
          <w:color w:val="000000"/>
          <w:szCs w:val="21"/>
        </w:rPr>
        <w:t xml:space="preserve">I Reading Activities </w:t>
      </w:r>
    </w:p>
    <w:p w14:paraId="65A9A845" w14:textId="77777777" w:rsidR="00827234" w:rsidRDefault="00827234" w:rsidP="000866CD">
      <w:pPr>
        <w:rPr>
          <w:b/>
          <w:color w:val="000000"/>
          <w:szCs w:val="21"/>
        </w:rPr>
      </w:pPr>
      <w:r>
        <w:rPr>
          <w:b/>
          <w:color w:val="000000"/>
          <w:szCs w:val="21"/>
        </w:rPr>
        <w:t>Section A Bank Cloze</w:t>
      </w:r>
    </w:p>
    <w:p w14:paraId="38A952AE" w14:textId="77777777" w:rsidR="00827234" w:rsidRDefault="00827234" w:rsidP="000866CD">
      <w:pPr>
        <w:rPr>
          <w:szCs w:val="21"/>
        </w:rPr>
      </w:pPr>
      <w:r>
        <w:rPr>
          <w:szCs w:val="21"/>
        </w:rPr>
        <w:t>1--5 C I M G E     6--10 L J D F N</w:t>
      </w:r>
    </w:p>
    <w:p w14:paraId="52D5C177" w14:textId="77777777" w:rsidR="00827234" w:rsidRDefault="00827234" w:rsidP="000866CD">
      <w:pPr>
        <w:rPr>
          <w:b/>
          <w:szCs w:val="21"/>
        </w:rPr>
      </w:pPr>
      <w:r>
        <w:rPr>
          <w:b/>
          <w:szCs w:val="21"/>
        </w:rPr>
        <w:t>Section B Skimming and Scanning</w:t>
      </w:r>
    </w:p>
    <w:p w14:paraId="6D6BCD6A" w14:textId="77777777" w:rsidR="00827234" w:rsidRDefault="00827234" w:rsidP="000866CD">
      <w:pPr>
        <w:rPr>
          <w:szCs w:val="21"/>
        </w:rPr>
      </w:pPr>
      <w:r>
        <w:rPr>
          <w:szCs w:val="21"/>
        </w:rPr>
        <w:t>1—5 H B G C A    6--10 I D E F O</w:t>
      </w:r>
    </w:p>
    <w:p w14:paraId="5BB45DE2" w14:textId="77777777" w:rsidR="00827234" w:rsidRDefault="00827234" w:rsidP="000866CD">
      <w:pPr>
        <w:rPr>
          <w:b/>
          <w:color w:val="000000"/>
          <w:szCs w:val="21"/>
        </w:rPr>
      </w:pPr>
      <w:r>
        <w:rPr>
          <w:b/>
          <w:color w:val="000000"/>
          <w:szCs w:val="21"/>
        </w:rPr>
        <w:t>Section C Reading In-depth</w:t>
      </w:r>
    </w:p>
    <w:p w14:paraId="3182830A" w14:textId="77777777" w:rsidR="00827234" w:rsidRDefault="00827234" w:rsidP="000866CD">
      <w:pPr>
        <w:autoSpaceDE w:val="0"/>
        <w:autoSpaceDN w:val="0"/>
        <w:adjustRightInd w:val="0"/>
        <w:jc w:val="left"/>
        <w:rPr>
          <w:b/>
          <w:kern w:val="0"/>
          <w:szCs w:val="21"/>
        </w:rPr>
      </w:pPr>
      <w:r>
        <w:rPr>
          <w:b/>
          <w:kern w:val="0"/>
          <w:szCs w:val="21"/>
        </w:rPr>
        <w:t xml:space="preserve">Passage 1 </w:t>
      </w:r>
    </w:p>
    <w:p w14:paraId="76E9EB99" w14:textId="77777777" w:rsidR="00827234" w:rsidRDefault="00827234" w:rsidP="000866CD">
      <w:pPr>
        <w:rPr>
          <w:bCs/>
          <w:szCs w:val="21"/>
        </w:rPr>
      </w:pPr>
      <w:r>
        <w:rPr>
          <w:bCs/>
          <w:szCs w:val="21"/>
        </w:rPr>
        <w:t xml:space="preserve">1—5 A C A D B  </w:t>
      </w:r>
    </w:p>
    <w:p w14:paraId="07004C0A" w14:textId="77777777" w:rsidR="00827234" w:rsidRDefault="00827234" w:rsidP="000866CD">
      <w:pPr>
        <w:rPr>
          <w:b/>
          <w:bCs/>
          <w:szCs w:val="21"/>
        </w:rPr>
      </w:pPr>
      <w:r>
        <w:rPr>
          <w:b/>
          <w:bCs/>
          <w:szCs w:val="21"/>
        </w:rPr>
        <w:t xml:space="preserve">Passage 2 </w:t>
      </w:r>
    </w:p>
    <w:p w14:paraId="3171CE10" w14:textId="77777777" w:rsidR="00827234" w:rsidRDefault="00827234" w:rsidP="000866CD">
      <w:pPr>
        <w:rPr>
          <w:szCs w:val="21"/>
        </w:rPr>
      </w:pPr>
      <w:r>
        <w:rPr>
          <w:szCs w:val="21"/>
        </w:rPr>
        <w:t xml:space="preserve">6--10 C B D C D </w:t>
      </w:r>
    </w:p>
    <w:p w14:paraId="75FAF8A7" w14:textId="77777777" w:rsidR="00827234" w:rsidRDefault="00827234" w:rsidP="000866CD">
      <w:pPr>
        <w:rPr>
          <w:b/>
          <w:szCs w:val="21"/>
        </w:rPr>
      </w:pPr>
      <w:r>
        <w:rPr>
          <w:b/>
          <w:szCs w:val="21"/>
        </w:rPr>
        <w:t>V Translation</w:t>
      </w:r>
    </w:p>
    <w:p w14:paraId="38220B64" w14:textId="77777777" w:rsidR="00827234" w:rsidRPr="000866CD" w:rsidRDefault="00827234" w:rsidP="000866CD">
      <w:r w:rsidRPr="000866CD">
        <w:t>China’s long history has seen some extremely important inventions emerge, most noticeably gunpowder, paper making, printing and the compass. As early as in the Western Han Dynasty</w:t>
      </w:r>
      <w:r w:rsidRPr="000866CD">
        <w:rPr>
          <w:rFonts w:hint="eastAsia"/>
        </w:rPr>
        <w:t>，</w:t>
      </w:r>
      <w:r w:rsidRPr="000866CD">
        <w:t xml:space="preserve">Chinese started to make paper, but a further development of paper making is credited to Cai </w:t>
      </w:r>
      <w:proofErr w:type="spellStart"/>
      <w:r w:rsidRPr="000866CD">
        <w:t>Lun</w:t>
      </w:r>
      <w:proofErr w:type="spellEnd"/>
      <w:r w:rsidRPr="000866CD">
        <w:t xml:space="preserve"> of the Eastern Han Dynasty. The invention of the paper has enriched the culture and literature. Before the invention of paper, the turtle shell, animal bone, bamboo slips and cloth were used for recording and remembering things. These materials, however, were either too heavy or two expensive for widespread use. The invention of paper meant that great thoughts could be written on the paper and read by people and advanced and new ideas could be widely spread, paving the way for the invention of printing technology in the years to come.</w:t>
      </w:r>
    </w:p>
    <w:p w14:paraId="0D1BC463" w14:textId="77777777" w:rsidR="00827234" w:rsidRDefault="00827234" w:rsidP="000866CD"/>
    <w:p w14:paraId="7D49C142" w14:textId="77777777" w:rsidR="00827234" w:rsidRDefault="00827234" w:rsidP="000866CD"/>
    <w:p w14:paraId="11880321" w14:textId="77777777" w:rsidR="00827234" w:rsidRPr="005E710F" w:rsidRDefault="00827234" w:rsidP="000866CD"/>
    <w:p w14:paraId="29ECD019" w14:textId="77777777" w:rsidR="00827234" w:rsidRPr="000866CD" w:rsidRDefault="00827234" w:rsidP="000866CD">
      <w:pPr>
        <w:rPr>
          <w:b/>
          <w:sz w:val="28"/>
          <w:szCs w:val="28"/>
        </w:rPr>
      </w:pPr>
    </w:p>
    <w:p w14:paraId="7CF81104" w14:textId="77777777" w:rsidR="00827234" w:rsidRDefault="00827234">
      <w:pPr>
        <w:jc w:val="center"/>
        <w:rPr>
          <w:b/>
          <w:sz w:val="28"/>
          <w:szCs w:val="28"/>
        </w:rPr>
      </w:pPr>
      <w:r>
        <w:br w:type="page"/>
      </w:r>
      <w:r>
        <w:rPr>
          <w:b/>
          <w:sz w:val="28"/>
          <w:szCs w:val="28"/>
        </w:rPr>
        <w:lastRenderedPageBreak/>
        <w:t>Unit 14 Politics and Law</w:t>
      </w:r>
    </w:p>
    <w:p w14:paraId="53B1C0A9" w14:textId="77777777" w:rsidR="00827234" w:rsidRDefault="00827234">
      <w:pPr>
        <w:rPr>
          <w:b/>
          <w:szCs w:val="21"/>
        </w:rPr>
      </w:pPr>
      <w:r>
        <w:rPr>
          <w:b/>
          <w:szCs w:val="21"/>
        </w:rPr>
        <w:t xml:space="preserve">I Reading Activities </w:t>
      </w:r>
      <w:r>
        <w:rPr>
          <w:rFonts w:hint="eastAsia"/>
          <w:b/>
          <w:szCs w:val="21"/>
        </w:rPr>
        <w:t>（</w:t>
      </w:r>
      <w:r>
        <w:rPr>
          <w:b/>
          <w:szCs w:val="21"/>
        </w:rPr>
        <w:t>40 minutes</w:t>
      </w:r>
      <w:r>
        <w:rPr>
          <w:rFonts w:hint="eastAsia"/>
          <w:b/>
          <w:szCs w:val="21"/>
        </w:rPr>
        <w:t>）</w:t>
      </w:r>
    </w:p>
    <w:p w14:paraId="6538F71F" w14:textId="77777777" w:rsidR="00827234" w:rsidRDefault="00827234">
      <w:pPr>
        <w:rPr>
          <w:b/>
          <w:szCs w:val="21"/>
        </w:rPr>
      </w:pPr>
      <w:r>
        <w:rPr>
          <w:b/>
          <w:szCs w:val="21"/>
        </w:rPr>
        <w:t>Section A Bank Cloze</w:t>
      </w:r>
    </w:p>
    <w:p w14:paraId="556D5766" w14:textId="77777777" w:rsidR="00827234" w:rsidRDefault="00827234">
      <w:pPr>
        <w:rPr>
          <w:szCs w:val="21"/>
        </w:rPr>
      </w:pPr>
      <w:r>
        <w:rPr>
          <w:szCs w:val="21"/>
        </w:rPr>
        <w:t>1--5 H D C G L    6--10 N E M O A</w:t>
      </w:r>
    </w:p>
    <w:p w14:paraId="5EBEB68D" w14:textId="77777777" w:rsidR="00827234" w:rsidRDefault="00827234">
      <w:pPr>
        <w:jc w:val="left"/>
        <w:rPr>
          <w:b/>
          <w:szCs w:val="21"/>
        </w:rPr>
      </w:pPr>
      <w:r>
        <w:rPr>
          <w:b/>
          <w:szCs w:val="21"/>
        </w:rPr>
        <w:t>Section B Skimming and Scanning</w:t>
      </w:r>
    </w:p>
    <w:p w14:paraId="556E1889" w14:textId="77777777" w:rsidR="00827234" w:rsidRDefault="00827234" w:rsidP="000866CD">
      <w:pPr>
        <w:pStyle w:val="para"/>
        <w:spacing w:before="78" w:after="46"/>
        <w:ind w:firstLineChars="0" w:firstLine="0"/>
        <w:rPr>
          <w:sz w:val="21"/>
          <w:szCs w:val="21"/>
        </w:rPr>
      </w:pPr>
      <w:r>
        <w:rPr>
          <w:szCs w:val="21"/>
        </w:rPr>
        <w:t xml:space="preserve">1--5 </w:t>
      </w:r>
      <w:r>
        <w:rPr>
          <w:sz w:val="21"/>
          <w:szCs w:val="21"/>
        </w:rPr>
        <w:t xml:space="preserve">C A E I B    </w:t>
      </w:r>
      <w:r>
        <w:rPr>
          <w:szCs w:val="21"/>
        </w:rPr>
        <w:t xml:space="preserve">6--10 </w:t>
      </w:r>
      <w:r>
        <w:rPr>
          <w:sz w:val="21"/>
          <w:szCs w:val="21"/>
        </w:rPr>
        <w:t>P M F N K</w:t>
      </w:r>
    </w:p>
    <w:p w14:paraId="7BB02D63" w14:textId="77777777" w:rsidR="00827234" w:rsidRDefault="00827234">
      <w:pPr>
        <w:rPr>
          <w:b/>
          <w:szCs w:val="21"/>
        </w:rPr>
      </w:pPr>
      <w:r>
        <w:rPr>
          <w:b/>
          <w:szCs w:val="21"/>
        </w:rPr>
        <w:t>Section C Reading In-depth</w:t>
      </w:r>
    </w:p>
    <w:p w14:paraId="30CA2534" w14:textId="77777777" w:rsidR="00827234" w:rsidRDefault="00827234">
      <w:pPr>
        <w:rPr>
          <w:b/>
          <w:kern w:val="0"/>
          <w:szCs w:val="21"/>
        </w:rPr>
      </w:pPr>
      <w:r>
        <w:rPr>
          <w:b/>
          <w:kern w:val="0"/>
          <w:szCs w:val="21"/>
        </w:rPr>
        <w:t>Passage1</w:t>
      </w:r>
    </w:p>
    <w:p w14:paraId="560207A4" w14:textId="77777777" w:rsidR="00827234" w:rsidRDefault="00827234">
      <w:pPr>
        <w:rPr>
          <w:szCs w:val="21"/>
        </w:rPr>
      </w:pPr>
      <w:r>
        <w:rPr>
          <w:szCs w:val="21"/>
        </w:rPr>
        <w:t xml:space="preserve">1--5 B C A D </w:t>
      </w:r>
      <w:proofErr w:type="spellStart"/>
      <w:r>
        <w:rPr>
          <w:szCs w:val="21"/>
        </w:rPr>
        <w:t>D</w:t>
      </w:r>
      <w:proofErr w:type="spellEnd"/>
    </w:p>
    <w:p w14:paraId="26EC10EC" w14:textId="77777777" w:rsidR="00827234" w:rsidRDefault="00827234">
      <w:pPr>
        <w:autoSpaceDE w:val="0"/>
        <w:autoSpaceDN w:val="0"/>
        <w:adjustRightInd w:val="0"/>
        <w:spacing w:line="300" w:lineRule="auto"/>
        <w:rPr>
          <w:kern w:val="0"/>
          <w:szCs w:val="21"/>
        </w:rPr>
      </w:pPr>
      <w:r>
        <w:rPr>
          <w:b/>
          <w:kern w:val="0"/>
          <w:szCs w:val="21"/>
        </w:rPr>
        <w:t>Passage2</w:t>
      </w:r>
    </w:p>
    <w:p w14:paraId="4951E841" w14:textId="77777777" w:rsidR="00827234" w:rsidRDefault="00827234">
      <w:pPr>
        <w:rPr>
          <w:szCs w:val="21"/>
        </w:rPr>
      </w:pPr>
      <w:r>
        <w:rPr>
          <w:szCs w:val="21"/>
        </w:rPr>
        <w:t xml:space="preserve">6--10 A D </w:t>
      </w:r>
      <w:proofErr w:type="spellStart"/>
      <w:r>
        <w:rPr>
          <w:szCs w:val="21"/>
        </w:rPr>
        <w:t>D</w:t>
      </w:r>
      <w:proofErr w:type="spellEnd"/>
      <w:r>
        <w:rPr>
          <w:szCs w:val="21"/>
        </w:rPr>
        <w:t xml:space="preserve"> A C</w:t>
      </w:r>
    </w:p>
    <w:p w14:paraId="6647DA21" w14:textId="77777777" w:rsidR="00827234" w:rsidRDefault="00827234">
      <w:pPr>
        <w:rPr>
          <w:b/>
          <w:szCs w:val="21"/>
        </w:rPr>
      </w:pPr>
      <w:r>
        <w:rPr>
          <w:b/>
          <w:szCs w:val="21"/>
        </w:rPr>
        <w:t>V Translation</w:t>
      </w:r>
    </w:p>
    <w:p w14:paraId="6D881FFE" w14:textId="77777777" w:rsidR="00827234" w:rsidRDefault="00827234">
      <w:pPr>
        <w:rPr>
          <w:szCs w:val="21"/>
        </w:rPr>
      </w:pPr>
      <w:r>
        <w:rPr>
          <w:szCs w:val="21"/>
        </w:rPr>
        <w:t xml:space="preserve">The return of Hong Kong to the motherland on 1 July, 1997 is a major event in China’s modern history, which has been highly praised by world opinion. The peaceful settlement of the Hong Kong question has a very important significance, which is not only likely to lead to the social stability and economic prosperity of Hong Kong, but also inevitably has a far-reaching impact on the settlement of Taiwan question, thus giving an impetus to the early accomplishment of the great task of reunifying China. The Chinese government’s basic policy towards Hong Kong is “one country, two systems”, that is, Hong Kong will continue to be run under the capitalist system and many of the appropriate systems currently in use will be maintained. This principle not only guarantees the economic development of Hong Kong, but also in accord with China’s own interests, which contributes to achieving a truly multicultural democracy. </w:t>
      </w:r>
    </w:p>
    <w:p w14:paraId="1A4044B8" w14:textId="77777777" w:rsidR="00827234" w:rsidRDefault="00827234"/>
    <w:p w14:paraId="2E98FA9F" w14:textId="77777777" w:rsidR="00827234" w:rsidRDefault="00827234">
      <w:pPr>
        <w:jc w:val="center"/>
        <w:rPr>
          <w:b/>
          <w:sz w:val="30"/>
          <w:szCs w:val="30"/>
        </w:rPr>
      </w:pPr>
      <w:r>
        <w:br w:type="page"/>
      </w:r>
      <w:r>
        <w:rPr>
          <w:b/>
          <w:sz w:val="30"/>
          <w:szCs w:val="30"/>
        </w:rPr>
        <w:lastRenderedPageBreak/>
        <w:t>Unit 15 Employment and Career</w:t>
      </w:r>
    </w:p>
    <w:p w14:paraId="3DD36CF2" w14:textId="77777777" w:rsidR="00827234" w:rsidRPr="001A1242" w:rsidRDefault="00827234" w:rsidP="00112DFE">
      <w:pPr>
        <w:rPr>
          <w:b/>
          <w:color w:val="000000"/>
          <w:szCs w:val="21"/>
        </w:rPr>
      </w:pPr>
      <w:commentRangeStart w:id="4"/>
      <w:r w:rsidRPr="001A1242">
        <w:rPr>
          <w:b/>
          <w:color w:val="000000"/>
          <w:szCs w:val="21"/>
        </w:rPr>
        <w:t xml:space="preserve">I Reading Activities </w:t>
      </w:r>
    </w:p>
    <w:p w14:paraId="730748D1" w14:textId="77777777" w:rsidR="00827234" w:rsidRPr="001A1242" w:rsidRDefault="00827234" w:rsidP="00112DFE">
      <w:pPr>
        <w:rPr>
          <w:b/>
          <w:color w:val="000000"/>
          <w:szCs w:val="21"/>
        </w:rPr>
      </w:pPr>
      <w:r w:rsidRPr="001A1242">
        <w:rPr>
          <w:b/>
          <w:color w:val="000000"/>
          <w:szCs w:val="21"/>
        </w:rPr>
        <w:t>Section A Bank Cloze</w:t>
      </w:r>
    </w:p>
    <w:commentRangeEnd w:id="4"/>
    <w:p w14:paraId="79817002" w14:textId="77777777" w:rsidR="00827234" w:rsidRPr="00C90F02" w:rsidRDefault="00827234" w:rsidP="00112DFE">
      <w:pPr>
        <w:rPr>
          <w:szCs w:val="21"/>
        </w:rPr>
      </w:pPr>
      <w:r>
        <w:rPr>
          <w:rStyle w:val="aa"/>
          <w:szCs w:val="21"/>
        </w:rPr>
        <w:commentReference w:id="4"/>
      </w:r>
      <w:r>
        <w:rPr>
          <w:color w:val="000000"/>
          <w:szCs w:val="21"/>
          <w:lang w:val="pt-BR"/>
        </w:rPr>
        <w:t>1</w:t>
      </w:r>
      <w:r w:rsidRPr="005211B4">
        <w:rPr>
          <w:color w:val="000000"/>
          <w:szCs w:val="21"/>
          <w:lang w:val="pt-BR"/>
        </w:rPr>
        <w:t xml:space="preserve">--5 </w:t>
      </w:r>
      <w:r w:rsidRPr="00C90F02">
        <w:rPr>
          <w:szCs w:val="21"/>
        </w:rPr>
        <w:t>O</w:t>
      </w:r>
      <w:r>
        <w:rPr>
          <w:szCs w:val="21"/>
        </w:rPr>
        <w:t xml:space="preserve"> </w:t>
      </w:r>
      <w:r w:rsidRPr="00C90F02">
        <w:rPr>
          <w:szCs w:val="21"/>
        </w:rPr>
        <w:t>K</w:t>
      </w:r>
      <w:r>
        <w:rPr>
          <w:szCs w:val="21"/>
        </w:rPr>
        <w:t xml:space="preserve"> </w:t>
      </w:r>
      <w:r w:rsidRPr="00C90F02">
        <w:rPr>
          <w:szCs w:val="21"/>
        </w:rPr>
        <w:t>H</w:t>
      </w:r>
      <w:r>
        <w:rPr>
          <w:szCs w:val="21"/>
        </w:rPr>
        <w:t xml:space="preserve"> </w:t>
      </w:r>
      <w:r w:rsidRPr="00C90F02">
        <w:rPr>
          <w:szCs w:val="21"/>
        </w:rPr>
        <w:t>J</w:t>
      </w:r>
      <w:r>
        <w:rPr>
          <w:szCs w:val="21"/>
        </w:rPr>
        <w:t xml:space="preserve"> </w:t>
      </w:r>
      <w:r w:rsidRPr="00C90F02">
        <w:rPr>
          <w:szCs w:val="21"/>
        </w:rPr>
        <w:t>A</w:t>
      </w:r>
      <w:r w:rsidRPr="005211B4">
        <w:rPr>
          <w:color w:val="000000"/>
          <w:szCs w:val="21"/>
          <w:lang w:val="pt-BR"/>
        </w:rPr>
        <w:tab/>
        <w:t xml:space="preserve">6--10 </w:t>
      </w:r>
      <w:r w:rsidRPr="00C90F02">
        <w:rPr>
          <w:szCs w:val="21"/>
        </w:rPr>
        <w:t>N</w:t>
      </w:r>
      <w:r>
        <w:rPr>
          <w:szCs w:val="21"/>
        </w:rPr>
        <w:t xml:space="preserve"> </w:t>
      </w:r>
      <w:r w:rsidRPr="00C90F02">
        <w:rPr>
          <w:szCs w:val="21"/>
        </w:rPr>
        <w:t>E</w:t>
      </w:r>
      <w:r>
        <w:rPr>
          <w:szCs w:val="21"/>
        </w:rPr>
        <w:t xml:space="preserve"> </w:t>
      </w:r>
      <w:r w:rsidRPr="00C90F02">
        <w:rPr>
          <w:szCs w:val="21"/>
        </w:rPr>
        <w:t>M</w:t>
      </w:r>
      <w:r>
        <w:rPr>
          <w:szCs w:val="21"/>
        </w:rPr>
        <w:t xml:space="preserve"> </w:t>
      </w:r>
      <w:r w:rsidRPr="00C90F02">
        <w:rPr>
          <w:szCs w:val="21"/>
        </w:rPr>
        <w:t>D</w:t>
      </w:r>
      <w:r>
        <w:rPr>
          <w:szCs w:val="21"/>
        </w:rPr>
        <w:t xml:space="preserve"> </w:t>
      </w:r>
      <w:r w:rsidRPr="00C90F02">
        <w:rPr>
          <w:szCs w:val="21"/>
        </w:rPr>
        <w:t>B</w:t>
      </w:r>
    </w:p>
    <w:p w14:paraId="75B3071E" w14:textId="77777777" w:rsidR="00827234" w:rsidRPr="001A1242" w:rsidRDefault="00827234" w:rsidP="00112DFE">
      <w:pPr>
        <w:rPr>
          <w:b/>
          <w:color w:val="000000"/>
          <w:szCs w:val="21"/>
        </w:rPr>
      </w:pPr>
      <w:r w:rsidRPr="001A1242">
        <w:rPr>
          <w:b/>
          <w:color w:val="000000"/>
          <w:szCs w:val="21"/>
        </w:rPr>
        <w:t>Section B Skimming and Scanning</w:t>
      </w:r>
    </w:p>
    <w:p w14:paraId="7024F69E" w14:textId="77777777" w:rsidR="00827234" w:rsidRPr="004C17BB" w:rsidRDefault="00827234" w:rsidP="00112DFE">
      <w:pPr>
        <w:rPr>
          <w:szCs w:val="21"/>
        </w:rPr>
      </w:pPr>
      <w:r w:rsidRPr="004C17BB">
        <w:rPr>
          <w:szCs w:val="21"/>
        </w:rPr>
        <w:t xml:space="preserve">1--5 F G C L E  </w:t>
      </w:r>
      <w:r>
        <w:rPr>
          <w:szCs w:val="21"/>
        </w:rPr>
        <w:t xml:space="preserve">  </w:t>
      </w:r>
      <w:r w:rsidRPr="004C17BB">
        <w:rPr>
          <w:szCs w:val="21"/>
        </w:rPr>
        <w:t>6--10 B F H A J</w:t>
      </w:r>
    </w:p>
    <w:p w14:paraId="5515FAD1" w14:textId="77777777" w:rsidR="00827234" w:rsidRPr="001A1242" w:rsidRDefault="00827234" w:rsidP="00112DFE">
      <w:pPr>
        <w:rPr>
          <w:b/>
          <w:color w:val="000000"/>
          <w:szCs w:val="21"/>
        </w:rPr>
      </w:pPr>
      <w:r w:rsidRPr="001A1242">
        <w:rPr>
          <w:b/>
          <w:color w:val="000000"/>
          <w:szCs w:val="21"/>
        </w:rPr>
        <w:t>Section C Reading In-depth</w:t>
      </w:r>
    </w:p>
    <w:p w14:paraId="474401A9" w14:textId="77777777" w:rsidR="00827234" w:rsidRPr="001A1242" w:rsidRDefault="00827234" w:rsidP="00112DFE">
      <w:pPr>
        <w:jc w:val="left"/>
        <w:rPr>
          <w:b/>
          <w:szCs w:val="21"/>
        </w:rPr>
      </w:pPr>
      <w:r>
        <w:rPr>
          <w:b/>
          <w:color w:val="000000"/>
          <w:szCs w:val="21"/>
        </w:rPr>
        <w:t>Passage 1</w:t>
      </w:r>
      <w:r w:rsidRPr="001A1242">
        <w:rPr>
          <w:b/>
          <w:color w:val="000000"/>
          <w:szCs w:val="21"/>
        </w:rPr>
        <w:t xml:space="preserve">   </w:t>
      </w:r>
      <w:r w:rsidRPr="001A1242">
        <w:rPr>
          <w:b/>
          <w:szCs w:val="21"/>
        </w:rPr>
        <w:t xml:space="preserve"> </w:t>
      </w:r>
    </w:p>
    <w:p w14:paraId="17009327" w14:textId="77777777" w:rsidR="00827234" w:rsidRPr="00267829" w:rsidRDefault="00827234" w:rsidP="00112DFE">
      <w:pPr>
        <w:jc w:val="left"/>
        <w:rPr>
          <w:b/>
          <w:color w:val="000000"/>
          <w:szCs w:val="21"/>
          <w:lang w:val="pt-BR"/>
        </w:rPr>
      </w:pPr>
      <w:r w:rsidRPr="00267829">
        <w:rPr>
          <w:szCs w:val="21"/>
          <w:lang w:val="pt-BR"/>
        </w:rPr>
        <w:t xml:space="preserve">1--5 </w:t>
      </w:r>
      <w:r>
        <w:rPr>
          <w:color w:val="000000"/>
          <w:szCs w:val="21"/>
          <w:lang w:val="pt-BR"/>
        </w:rPr>
        <w:t>B D A A C</w:t>
      </w:r>
    </w:p>
    <w:p w14:paraId="0C1A0215" w14:textId="77777777" w:rsidR="00827234" w:rsidRPr="00267829" w:rsidRDefault="00827234" w:rsidP="00112DFE">
      <w:pPr>
        <w:rPr>
          <w:b/>
          <w:bCs/>
          <w:color w:val="000000"/>
          <w:szCs w:val="21"/>
          <w:lang w:val="pt-BR"/>
        </w:rPr>
      </w:pPr>
      <w:r w:rsidRPr="00267829">
        <w:rPr>
          <w:b/>
          <w:bCs/>
          <w:color w:val="000000"/>
          <w:szCs w:val="21"/>
          <w:lang w:val="pt-BR"/>
        </w:rPr>
        <w:t xml:space="preserve">Passage 2    </w:t>
      </w:r>
    </w:p>
    <w:p w14:paraId="5CCE9AF8" w14:textId="77777777" w:rsidR="00827234" w:rsidRPr="001A1242" w:rsidRDefault="00827234" w:rsidP="00112DFE">
      <w:pPr>
        <w:rPr>
          <w:color w:val="000000"/>
          <w:szCs w:val="21"/>
        </w:rPr>
      </w:pPr>
      <w:r w:rsidRPr="001A1242">
        <w:rPr>
          <w:bCs/>
          <w:color w:val="000000"/>
          <w:szCs w:val="21"/>
        </w:rPr>
        <w:t>6--10</w:t>
      </w:r>
      <w:r w:rsidRPr="001A1242">
        <w:rPr>
          <w:color w:val="000000"/>
          <w:szCs w:val="21"/>
        </w:rPr>
        <w:t xml:space="preserve"> </w:t>
      </w:r>
      <w:r w:rsidRPr="004C17BB">
        <w:rPr>
          <w:color w:val="000000"/>
          <w:szCs w:val="21"/>
          <w:lang w:val="pt-BR"/>
        </w:rPr>
        <w:t>B</w:t>
      </w:r>
      <w:r>
        <w:rPr>
          <w:color w:val="000000"/>
          <w:szCs w:val="21"/>
          <w:lang w:val="pt-BR"/>
        </w:rPr>
        <w:t xml:space="preserve"> </w:t>
      </w:r>
      <w:r w:rsidRPr="004C17BB">
        <w:rPr>
          <w:color w:val="000000"/>
          <w:szCs w:val="21"/>
          <w:lang w:val="pt-BR"/>
        </w:rPr>
        <w:t>D</w:t>
      </w:r>
      <w:r>
        <w:rPr>
          <w:color w:val="000000"/>
          <w:szCs w:val="21"/>
          <w:lang w:val="pt-BR"/>
        </w:rPr>
        <w:t xml:space="preserve"> </w:t>
      </w:r>
      <w:r w:rsidRPr="004C17BB">
        <w:rPr>
          <w:color w:val="000000"/>
          <w:szCs w:val="21"/>
          <w:lang w:val="pt-BR"/>
        </w:rPr>
        <w:t>D</w:t>
      </w:r>
      <w:r>
        <w:rPr>
          <w:color w:val="000000"/>
          <w:szCs w:val="21"/>
          <w:lang w:val="pt-BR"/>
        </w:rPr>
        <w:t xml:space="preserve"> </w:t>
      </w:r>
      <w:r w:rsidRPr="004C17BB">
        <w:rPr>
          <w:color w:val="000000"/>
          <w:szCs w:val="21"/>
          <w:lang w:val="pt-BR"/>
        </w:rPr>
        <w:t>B</w:t>
      </w:r>
      <w:r>
        <w:rPr>
          <w:color w:val="000000"/>
          <w:szCs w:val="21"/>
          <w:lang w:val="pt-BR"/>
        </w:rPr>
        <w:t xml:space="preserve"> </w:t>
      </w:r>
      <w:r w:rsidRPr="004C17BB">
        <w:rPr>
          <w:color w:val="000000"/>
          <w:szCs w:val="21"/>
          <w:lang w:val="pt-BR"/>
        </w:rPr>
        <w:t>D</w:t>
      </w:r>
    </w:p>
    <w:p w14:paraId="7D1C16E6" w14:textId="77777777" w:rsidR="00827234" w:rsidRPr="001A1242" w:rsidRDefault="00827234" w:rsidP="00112DFE">
      <w:pPr>
        <w:rPr>
          <w:b/>
          <w:szCs w:val="21"/>
        </w:rPr>
      </w:pPr>
      <w:r w:rsidRPr="001A1242">
        <w:rPr>
          <w:b/>
          <w:szCs w:val="21"/>
        </w:rPr>
        <w:t>V Translation</w:t>
      </w:r>
    </w:p>
    <w:p w14:paraId="39A76A98" w14:textId="77777777" w:rsidR="00827234" w:rsidRPr="006371C1" w:rsidRDefault="00827234" w:rsidP="00112DFE">
      <w:r w:rsidRPr="006371C1">
        <w:t>Official figures show that private enterprises generate 90 percent of new jobs. But a survey of 43,750 students who will graduate with a bachelor's degree this year found that only 15 percent want to work for a private company. Lots of people believe State-owned companies do have an edge in terms of the stability, management, and career prospects. But this doesn't mean private companies are losing their competitiveness. A human resources manager said that nearly 80 percent of employees in her department are under 35 years old, and she thinks it's good for graduates because “Our business is soaring and our employees are young, so there are more chances for promotion.”</w:t>
      </w:r>
    </w:p>
    <w:p w14:paraId="66B11891" w14:textId="77777777" w:rsidR="00827234" w:rsidRPr="0022646B" w:rsidRDefault="00827234" w:rsidP="00112DFE"/>
    <w:p w14:paraId="33085A3A" w14:textId="77777777" w:rsidR="00827234" w:rsidRPr="00112DFE" w:rsidRDefault="00827234">
      <w:pPr>
        <w:jc w:val="center"/>
        <w:rPr>
          <w:b/>
          <w:sz w:val="28"/>
          <w:szCs w:val="28"/>
        </w:rPr>
      </w:pPr>
    </w:p>
    <w:p w14:paraId="627A3DF5" w14:textId="77777777" w:rsidR="00827234" w:rsidRDefault="00827234"/>
    <w:sectPr w:rsidR="00827234" w:rsidSect="009A6814">
      <w:headerReference w:type="default" r:id="rId10"/>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 w:date="2016-09-05T11:18:00Z" w:initials="">
    <w:p w14:paraId="6D772F48" w14:textId="77777777" w:rsidR="00827234" w:rsidRDefault="00827234" w:rsidP="00112DFE">
      <w:pPr>
        <w:pStyle w:val="a3"/>
      </w:pPr>
      <w:r>
        <w:rPr>
          <w:rStyle w:val="aa"/>
          <w:szCs w:val="21"/>
        </w:rPr>
        <w:annotationRef/>
      </w:r>
      <w:r>
        <w:rPr>
          <w:rFonts w:hint="eastAsia"/>
        </w:rPr>
        <w:t>五号，黑体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72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72F48" w16cid:durableId="1F64E0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B8AB6" w14:textId="77777777" w:rsidR="0068058C" w:rsidRDefault="0068058C" w:rsidP="009A6814">
      <w:r>
        <w:separator/>
      </w:r>
    </w:p>
  </w:endnote>
  <w:endnote w:type="continuationSeparator" w:id="0">
    <w:p w14:paraId="3F80E445" w14:textId="77777777" w:rsidR="0068058C" w:rsidRDefault="0068058C" w:rsidP="009A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88D03" w14:textId="77777777" w:rsidR="0068058C" w:rsidRDefault="0068058C" w:rsidP="009A6814">
      <w:r>
        <w:separator/>
      </w:r>
    </w:p>
  </w:footnote>
  <w:footnote w:type="continuationSeparator" w:id="0">
    <w:p w14:paraId="60A35A45" w14:textId="77777777" w:rsidR="0068058C" w:rsidRDefault="0068058C" w:rsidP="009A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B234A" w14:textId="77777777" w:rsidR="00827234" w:rsidRDefault="00827234" w:rsidP="000866CD">
    <w:pPr>
      <w:pStyle w:val="a7"/>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tt1@163.com">
    <w15:presenceInfo w15:providerId="Windows Live" w15:userId="1857a2b527c7e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814"/>
    <w:rsid w:val="000866CD"/>
    <w:rsid w:val="000F682E"/>
    <w:rsid w:val="00112DFE"/>
    <w:rsid w:val="001A1242"/>
    <w:rsid w:val="0022510F"/>
    <w:rsid w:val="0022646B"/>
    <w:rsid w:val="00267829"/>
    <w:rsid w:val="00303237"/>
    <w:rsid w:val="004C17BB"/>
    <w:rsid w:val="005211B4"/>
    <w:rsid w:val="005E710F"/>
    <w:rsid w:val="006371C1"/>
    <w:rsid w:val="0068058C"/>
    <w:rsid w:val="006B714D"/>
    <w:rsid w:val="00827234"/>
    <w:rsid w:val="009A6814"/>
    <w:rsid w:val="00A15E66"/>
    <w:rsid w:val="00B10779"/>
    <w:rsid w:val="00B54537"/>
    <w:rsid w:val="00C90F02"/>
    <w:rsid w:val="00E56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7DC3468F"/>
  <w15:docId w15:val="{0CDE59B3-03A7-45DA-8D95-C85B3AE4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681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rsid w:val="009A6814"/>
    <w:pPr>
      <w:jc w:val="left"/>
    </w:pPr>
  </w:style>
  <w:style w:type="character" w:customStyle="1" w:styleId="a4">
    <w:name w:val="批注文字 字符"/>
    <w:link w:val="a3"/>
    <w:uiPriority w:val="99"/>
    <w:semiHidden/>
    <w:locked/>
    <w:rsid w:val="00112DFE"/>
    <w:rPr>
      <w:rFonts w:eastAsia="宋体" w:cs="Times New Roman"/>
      <w:kern w:val="2"/>
      <w:sz w:val="21"/>
      <w:lang w:val="en-US" w:eastAsia="zh-CN" w:bidi="ar-SA"/>
    </w:rPr>
  </w:style>
  <w:style w:type="paragraph" w:styleId="a5">
    <w:name w:val="footer"/>
    <w:basedOn w:val="a"/>
    <w:link w:val="a6"/>
    <w:uiPriority w:val="99"/>
    <w:semiHidden/>
    <w:rsid w:val="009A6814"/>
    <w:pPr>
      <w:tabs>
        <w:tab w:val="center" w:pos="4153"/>
        <w:tab w:val="right" w:pos="8306"/>
      </w:tabs>
      <w:snapToGrid w:val="0"/>
      <w:jc w:val="left"/>
    </w:pPr>
    <w:rPr>
      <w:sz w:val="18"/>
      <w:szCs w:val="18"/>
    </w:rPr>
  </w:style>
  <w:style w:type="character" w:customStyle="1" w:styleId="a6">
    <w:name w:val="页脚 字符"/>
    <w:link w:val="a5"/>
    <w:uiPriority w:val="99"/>
    <w:semiHidden/>
    <w:rsid w:val="00892028"/>
    <w:rPr>
      <w:sz w:val="18"/>
      <w:szCs w:val="18"/>
    </w:rPr>
  </w:style>
  <w:style w:type="paragraph" w:styleId="a7">
    <w:name w:val="header"/>
    <w:basedOn w:val="a"/>
    <w:link w:val="a8"/>
    <w:uiPriority w:val="99"/>
    <w:semiHidden/>
    <w:rsid w:val="009A6814"/>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semiHidden/>
    <w:rsid w:val="00892028"/>
    <w:rPr>
      <w:sz w:val="18"/>
      <w:szCs w:val="18"/>
    </w:rPr>
  </w:style>
  <w:style w:type="paragraph" w:styleId="a9">
    <w:name w:val="Normal (Web)"/>
    <w:basedOn w:val="a"/>
    <w:uiPriority w:val="99"/>
    <w:semiHidden/>
    <w:rsid w:val="009A6814"/>
    <w:pPr>
      <w:widowControl/>
      <w:spacing w:before="100" w:beforeAutospacing="1" w:after="100" w:afterAutospacing="1"/>
      <w:jc w:val="left"/>
    </w:pPr>
    <w:rPr>
      <w:rFonts w:ascii="宋体" w:hAnsi="宋体" w:cs="宋体"/>
      <w:kern w:val="0"/>
      <w:sz w:val="24"/>
    </w:rPr>
  </w:style>
  <w:style w:type="paragraph" w:customStyle="1" w:styleId="para">
    <w:name w:val="para"/>
    <w:basedOn w:val="a"/>
    <w:uiPriority w:val="99"/>
    <w:rsid w:val="009A6814"/>
    <w:pPr>
      <w:spacing w:beforeLines="25" w:afterLines="15"/>
      <w:ind w:firstLineChars="200" w:firstLine="480"/>
    </w:pPr>
    <w:rPr>
      <w:sz w:val="24"/>
    </w:rPr>
  </w:style>
  <w:style w:type="character" w:customStyle="1" w:styleId="apple-converted-space">
    <w:name w:val="apple-converted-space"/>
    <w:uiPriority w:val="99"/>
    <w:rsid w:val="009A6814"/>
    <w:rPr>
      <w:rFonts w:cs="Times New Roman"/>
    </w:rPr>
  </w:style>
  <w:style w:type="character" w:styleId="aa">
    <w:name w:val="annotation reference"/>
    <w:uiPriority w:val="99"/>
    <w:semiHidden/>
    <w:rsid w:val="00112DFE"/>
    <w:rPr>
      <w:rFonts w:cs="Times New Roman"/>
      <w:sz w:val="21"/>
    </w:rPr>
  </w:style>
  <w:style w:type="paragraph" w:styleId="ab">
    <w:name w:val="Balloon Text"/>
    <w:basedOn w:val="a"/>
    <w:link w:val="ac"/>
    <w:uiPriority w:val="99"/>
    <w:semiHidden/>
    <w:rsid w:val="00112DFE"/>
    <w:rPr>
      <w:sz w:val="18"/>
      <w:szCs w:val="18"/>
    </w:rPr>
  </w:style>
  <w:style w:type="character" w:customStyle="1" w:styleId="ac">
    <w:name w:val="批注框文本 字符"/>
    <w:link w:val="ab"/>
    <w:uiPriority w:val="99"/>
    <w:semiHidden/>
    <w:rsid w:val="00892028"/>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eople%27s_Republic_of_Chin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15</Pages>
  <Words>2719</Words>
  <Characters>15504</Characters>
  <Application>Microsoft Office Word</Application>
  <DocSecurity>0</DocSecurity>
  <Lines>129</Lines>
  <Paragraphs>36</Paragraphs>
  <ScaleCrop>false</ScaleCrop>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Body and Mind</dc:title>
  <dc:subject/>
  <dc:creator>huang</dc:creator>
  <cp:keywords/>
  <dc:description/>
  <cp:lastModifiedBy>rentt1@163.com</cp:lastModifiedBy>
  <cp:revision>8</cp:revision>
  <dcterms:created xsi:type="dcterms:W3CDTF">2008-12-26T08:45:00Z</dcterms:created>
  <dcterms:modified xsi:type="dcterms:W3CDTF">2018-12-12T12:44:00Z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